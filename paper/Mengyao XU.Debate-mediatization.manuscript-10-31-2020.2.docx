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6DCF5" w14:textId="77777777" w:rsidR="008673FC" w:rsidRDefault="008673FC" w:rsidP="006B74AF">
      <w:pPr>
        <w:pStyle w:val="Heading1"/>
        <w:ind w:left="0" w:firstLine="0"/>
        <w:rPr>
          <w:lang w:eastAsia="zh-CN"/>
        </w:rPr>
      </w:pPr>
    </w:p>
    <w:p w14:paraId="1FFAD90F" w14:textId="77777777" w:rsidR="00EE514A" w:rsidRDefault="00EE514A" w:rsidP="006B74AF">
      <w:pPr>
        <w:pStyle w:val="Heading1"/>
        <w:ind w:left="0" w:firstLine="0"/>
      </w:pPr>
    </w:p>
    <w:p w14:paraId="5A50823E" w14:textId="5540069A" w:rsidR="00BD343C" w:rsidRDefault="007E46CF" w:rsidP="006B74AF">
      <w:pPr>
        <w:pStyle w:val="Heading1"/>
        <w:ind w:left="0" w:firstLine="0"/>
      </w:pPr>
      <w:r>
        <w:t>Talking Pas</w:t>
      </w:r>
      <w:r w:rsidR="002B165C">
        <w:rPr>
          <w:rFonts w:hint="eastAsia"/>
          <w:lang w:eastAsia="zh-CN"/>
        </w:rPr>
        <w:t>t</w:t>
      </w:r>
      <w:r>
        <w:t xml:space="preserve"> Each Other Or </w:t>
      </w:r>
      <w:r>
        <w:rPr>
          <w:lang w:eastAsia="zh-CN"/>
        </w:rPr>
        <w:t>To Each Other</w:t>
      </w:r>
      <w:r w:rsidR="007464F1">
        <w:rPr>
          <w:rFonts w:hint="eastAsia"/>
          <w:lang w:eastAsia="zh-CN"/>
        </w:rPr>
        <w:t>?</w:t>
      </w:r>
    </w:p>
    <w:p w14:paraId="4529C8DD" w14:textId="200E9C53" w:rsidR="007464F1" w:rsidRPr="007464F1" w:rsidRDefault="007E46CF" w:rsidP="006B74AF">
      <w:pPr>
        <w:ind w:firstLine="0"/>
        <w:jc w:val="center"/>
      </w:pPr>
      <w:r>
        <w:t xml:space="preserve">Tracking Moral Foundation Divergence </w:t>
      </w:r>
      <w:r w:rsidR="00E53CE1">
        <w:t>in</w:t>
      </w:r>
      <w:r>
        <w:t xml:space="preserve"> </w:t>
      </w:r>
      <w:r w:rsidR="007464F1" w:rsidRPr="007464F1">
        <w:t xml:space="preserve">Presidential Debate Over </w:t>
      </w:r>
      <w:r w:rsidR="005C05EE">
        <w:t>4</w:t>
      </w:r>
      <w:r w:rsidR="007464F1" w:rsidRPr="007464F1">
        <w:t>0 Years</w:t>
      </w:r>
    </w:p>
    <w:p w14:paraId="4458AFE5" w14:textId="77777777" w:rsidR="007464F1" w:rsidRPr="007464F1" w:rsidRDefault="007464F1" w:rsidP="006B74AF"/>
    <w:p w14:paraId="7289A0D6" w14:textId="126557FD" w:rsidR="000904F6" w:rsidRPr="009E2D9F" w:rsidRDefault="00BD343C" w:rsidP="006B74AF">
      <w:pPr>
        <w:spacing w:after="120"/>
        <w:ind w:firstLine="0"/>
        <w:jc w:val="center"/>
        <w:rPr>
          <w:lang w:eastAsia="zh-CN"/>
        </w:rPr>
      </w:pPr>
      <w:proofErr w:type="spellStart"/>
      <w:r w:rsidRPr="009E2D9F">
        <w:rPr>
          <w:lang w:eastAsia="zh-CN"/>
        </w:rPr>
        <w:t>Mengyao</w:t>
      </w:r>
      <w:proofErr w:type="spellEnd"/>
      <w:r w:rsidRPr="009E2D9F">
        <w:rPr>
          <w:lang w:eastAsia="zh-CN"/>
        </w:rPr>
        <w:t xml:space="preserve"> Xu</w:t>
      </w:r>
      <w:r w:rsidR="007E46CF">
        <w:rPr>
          <w:lang w:eastAsia="zh-CN"/>
        </w:rPr>
        <w:t>, Lingshu Hu</w:t>
      </w:r>
    </w:p>
    <w:p w14:paraId="16C9F820" w14:textId="5BEB7237" w:rsidR="00BD343C" w:rsidRPr="009E2D9F" w:rsidRDefault="00BD343C" w:rsidP="006B74AF">
      <w:pPr>
        <w:spacing w:after="120"/>
        <w:ind w:firstLine="0"/>
        <w:jc w:val="center"/>
        <w:rPr>
          <w:lang w:eastAsia="zh-CN"/>
        </w:rPr>
      </w:pPr>
      <w:r w:rsidRPr="009E2D9F">
        <w:rPr>
          <w:lang w:eastAsia="zh-CN"/>
        </w:rPr>
        <w:t>Missouri School of Journalism</w:t>
      </w:r>
    </w:p>
    <w:p w14:paraId="2A1DACAD" w14:textId="77777777" w:rsidR="00BD343C" w:rsidRPr="009E2D9F" w:rsidRDefault="00BD343C" w:rsidP="006B74AF">
      <w:pPr>
        <w:spacing w:after="120"/>
        <w:rPr>
          <w:lang w:eastAsia="zh-CN"/>
        </w:rPr>
      </w:pPr>
    </w:p>
    <w:p w14:paraId="0280F885" w14:textId="77777777" w:rsidR="00D82429" w:rsidRPr="009E2D9F" w:rsidRDefault="00D82429" w:rsidP="006B74AF">
      <w:pPr>
        <w:spacing w:after="120"/>
      </w:pPr>
    </w:p>
    <w:p w14:paraId="00E12087" w14:textId="77777777" w:rsidR="00B825F0" w:rsidRPr="009E2D9F" w:rsidRDefault="00B825F0" w:rsidP="006B74AF">
      <w:pPr>
        <w:spacing w:after="120"/>
      </w:pPr>
    </w:p>
    <w:p w14:paraId="1363404E" w14:textId="77777777" w:rsidR="00D82429" w:rsidRPr="009E2D9F" w:rsidRDefault="00D82429" w:rsidP="006B74AF">
      <w:pPr>
        <w:spacing w:after="120"/>
      </w:pPr>
    </w:p>
    <w:p w14:paraId="61A6B771" w14:textId="77777777" w:rsidR="00D82429" w:rsidRPr="009E2D9F" w:rsidRDefault="00D82429" w:rsidP="006B74AF">
      <w:pPr>
        <w:pStyle w:val="Heading1"/>
        <w:ind w:left="0" w:firstLine="0"/>
      </w:pPr>
      <w:r w:rsidRPr="009E2D9F">
        <w:t>Key Words</w:t>
      </w:r>
    </w:p>
    <w:p w14:paraId="53D8525A" w14:textId="18DC7422" w:rsidR="00D82429" w:rsidRPr="009E2D9F" w:rsidRDefault="00A77F83" w:rsidP="006B74AF">
      <w:pPr>
        <w:spacing w:after="120"/>
        <w:ind w:firstLine="0"/>
        <w:jc w:val="center"/>
        <w:rPr>
          <w:rFonts w:eastAsia="SimSun"/>
          <w:lang w:eastAsia="zh-CN"/>
        </w:rPr>
      </w:pPr>
      <w:r>
        <w:t>Presidential Debate</w:t>
      </w:r>
      <w:r w:rsidR="00D82429" w:rsidRPr="009E2D9F">
        <w:t xml:space="preserve">, </w:t>
      </w:r>
      <w:r w:rsidR="009D0619">
        <w:t>Moral</w:t>
      </w:r>
      <w:r w:rsidR="00D82429" w:rsidRPr="009E2D9F">
        <w:t xml:space="preserve"> Foundation Theory,</w:t>
      </w:r>
      <w:r w:rsidR="00B825F0" w:rsidRPr="009E2D9F">
        <w:t xml:space="preserve"> </w:t>
      </w:r>
      <w:r>
        <w:t>Mediatization</w:t>
      </w:r>
      <w:r w:rsidR="009D0619">
        <w:rPr>
          <w:lang w:eastAsia="zh-CN"/>
        </w:rPr>
        <w:t>,</w:t>
      </w:r>
    </w:p>
    <w:p w14:paraId="21C77CB5" w14:textId="77777777" w:rsidR="00124719" w:rsidRPr="009E2D9F" w:rsidRDefault="00124719" w:rsidP="006B74AF">
      <w:pPr>
        <w:spacing w:after="120"/>
        <w:jc w:val="center"/>
        <w:rPr>
          <w:lang w:eastAsia="zh-CN"/>
        </w:rPr>
      </w:pPr>
    </w:p>
    <w:p w14:paraId="38247474" w14:textId="4C260D92" w:rsidR="003A2E6A" w:rsidRPr="009E2D9F" w:rsidRDefault="003A2E6A" w:rsidP="006B74AF">
      <w:pPr>
        <w:spacing w:after="120"/>
        <w:jc w:val="center"/>
      </w:pPr>
    </w:p>
    <w:p w14:paraId="40072886" w14:textId="77777777" w:rsidR="008F6871" w:rsidRPr="009E2D9F" w:rsidRDefault="001D0C00" w:rsidP="006B74AF">
      <w:pPr>
        <w:widowControl/>
        <w:autoSpaceDE/>
        <w:autoSpaceDN/>
        <w:adjustRightInd/>
        <w:spacing w:after="120"/>
        <w:rPr>
          <w:lang w:eastAsia="zh-CN"/>
        </w:rPr>
        <w:sectPr w:rsidR="008F6871" w:rsidRPr="009E2D9F" w:rsidSect="008F6871">
          <w:headerReference w:type="default" r:id="rId8"/>
          <w:type w:val="continuous"/>
          <w:pgSz w:w="12240" w:h="15840"/>
          <w:pgMar w:top="1440" w:right="1440" w:bottom="1440" w:left="1440" w:header="720" w:footer="720" w:gutter="0"/>
          <w:pgNumType w:start="1"/>
          <w:cols w:space="720"/>
          <w:noEndnote/>
          <w:docGrid w:linePitch="326"/>
        </w:sectPr>
      </w:pPr>
      <w:r w:rsidRPr="009E2D9F">
        <w:rPr>
          <w:lang w:eastAsia="zh-CN"/>
        </w:rPr>
        <w:br w:type="page"/>
      </w:r>
    </w:p>
    <w:p w14:paraId="5D95F69A" w14:textId="0DD2FD34" w:rsidR="00A63815" w:rsidRDefault="000D4B9F" w:rsidP="00A63815">
      <w:pPr>
        <w:ind w:firstLine="0"/>
        <w:jc w:val="center"/>
        <w:rPr>
          <w:b/>
          <w:bCs/>
        </w:rPr>
      </w:pPr>
      <w:r>
        <w:rPr>
          <w:b/>
          <w:bCs/>
        </w:rPr>
        <w:lastRenderedPageBreak/>
        <w:t>Introduction</w:t>
      </w:r>
    </w:p>
    <w:p w14:paraId="6005037A" w14:textId="2AE264A2" w:rsidR="00F631D8" w:rsidRDefault="008B1C0B" w:rsidP="008B1C0B">
      <w:pPr>
        <w:widowControl/>
      </w:pPr>
      <w:r>
        <w:t xml:space="preserve">Televised presidential debate has been criticized for lack of real clash, failed to develop real issue discussion, </w:t>
      </w:r>
      <w:r w:rsidR="005C194B">
        <w:t xml:space="preserve">too much focus on candidates’ image instead of issue discussion </w:t>
      </w:r>
      <w:r w:rsidR="005C194B">
        <w:fldChar w:fldCharType="begin"/>
      </w:r>
      <w:r w:rsidR="00D25A76">
        <w:instrText xml:space="preserve"> ADDIN EN.CITE &lt;EndNote&gt;&lt;Cite ExcludeAuth="1" ExcludeYear="1"&gt;&lt;Author&gt;Carlin&lt;/Author&gt;&lt;Year&gt;1989&lt;/Year&gt;&lt;RecNum&gt;303&lt;/RecNum&gt;&lt;Pages&gt;57&lt;/Pages&gt;&lt;DisplayText&gt;(p. 57; 1992)&lt;/DisplayText&gt;&lt;record&gt;&lt;rec-number&gt;303&lt;/rec-number&gt;&lt;foreign-keys&gt;&lt;key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Cite&gt;&lt;Author&gt;Carlin&lt;/Author&gt;&lt;Year&gt;1992&lt;/Year&gt;&lt;RecNum&gt;302&lt;/RecNum&gt;&lt;record&gt;&lt;rec-number&gt;302&lt;/rec-number&gt;&lt;foreign-keys&gt;&lt;key app="EN" db-id="2xd0pvrd6xxp05evvtepd0f9vppe5rtsxa20" timestamp="1600021502" guid="c1e0bb86-16f0-4de9-9e87-d5f851628363"&gt;302&lt;/key&gt;&lt;/foreign-keys&gt;&lt;ref-type name="Journal Article"&gt;17&lt;/ref-type&gt;&lt;contributors&gt;&lt;authors&gt;&lt;author&gt;Carlin, Diana Prentice&lt;/author&gt;&lt;/authors&gt;&lt;/contributors&gt;&lt;titles&gt;&lt;title&gt;Presidential debates as focal points for campaign arguments&lt;/title&gt;&lt;/titles&gt;&lt;dates&gt;&lt;year&gt;1992&lt;/year&gt;&lt;/dates&gt;&lt;isbn&gt;1058-4609&lt;/isbn&gt;&lt;urls&gt;&lt;/urls&gt;&lt;/record&gt;&lt;/Cite&gt;&lt;/EndNote&gt;</w:instrText>
      </w:r>
      <w:r w:rsidR="005C194B">
        <w:fldChar w:fldCharType="separate"/>
      </w:r>
      <w:r w:rsidR="00D25A76">
        <w:rPr>
          <w:noProof/>
        </w:rPr>
        <w:t>(p. 57; 1992)</w:t>
      </w:r>
      <w:r w:rsidR="005C194B">
        <w:fldChar w:fldCharType="end"/>
      </w:r>
      <w:r>
        <w:t>,</w:t>
      </w:r>
      <w:r w:rsidR="005C194B">
        <w:t xml:space="preserve"> although there is no question that presidential debate does serve our democracy well by contributing to a more engaged and better informed electorate </w:t>
      </w:r>
      <w:r w:rsidR="005C194B">
        <w:fldChar w:fldCharType="begin"/>
      </w:r>
      <w:r w:rsidR="00614336">
        <w:instrText xml:space="preserve"> ADDIN EN.CITE &lt;EndNote&gt;&lt;Cite&gt;&lt;Author&gt;McKinney&lt;/Author&gt;&lt;Year&gt;2004&lt;/Year&gt;&lt;RecNum&gt;297&lt;/RecNum&gt;&lt;DisplayText&gt;(McKinney &amp;amp; Carlin, 2004)&lt;/DisplayText&gt;&lt;record&gt;&lt;rec-number&gt;297&lt;/rec-number&gt;&lt;foreign-keys&gt;&lt;key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5C194B">
        <w:fldChar w:fldCharType="separate"/>
      </w:r>
      <w:r w:rsidR="00614336">
        <w:rPr>
          <w:noProof/>
        </w:rPr>
        <w:t>(McKinney &amp; Carlin, 2004)</w:t>
      </w:r>
      <w:r w:rsidR="005C194B">
        <w:fldChar w:fldCharType="end"/>
      </w:r>
      <w:r w:rsidR="005C194B">
        <w:t xml:space="preserve">. </w:t>
      </w:r>
      <w:r w:rsidR="009C1E62">
        <w:t>Unfortunately</w:t>
      </w:r>
      <w:r w:rsidR="005C194B">
        <w:t xml:space="preserve">, those criticism are inevitable from either Moral Foundation </w:t>
      </w:r>
      <w:r w:rsidR="005C194B">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 </w:instrText>
      </w:r>
      <w:r w:rsidR="0061433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EN.CITE.DATA </w:instrText>
      </w:r>
      <w:r w:rsidR="00614336">
        <w:fldChar w:fldCharType="end"/>
      </w:r>
      <w:r w:rsidR="005C194B">
        <w:fldChar w:fldCharType="separate"/>
      </w:r>
      <w:r w:rsidR="00614336">
        <w:rPr>
          <w:noProof/>
        </w:rPr>
        <w:t>(Graham et al., 2013; Haidt &amp; Graham, 2007; Haidt &amp; Joseph, 2004)</w:t>
      </w:r>
      <w:r w:rsidR="005C194B">
        <w:fldChar w:fldCharType="end"/>
      </w:r>
      <w:r w:rsidR="005C194B">
        <w:t xml:space="preserve"> or </w:t>
      </w:r>
      <w:r w:rsidR="00F631D8">
        <w:t xml:space="preserve">mediatization </w:t>
      </w:r>
      <w:r w:rsidR="00F631D8">
        <w:fldChar w:fldCharType="begin"/>
      </w:r>
      <w:r w:rsidR="00614336">
        <w:instrText xml:space="preserve"> ADDIN EN.CITE &lt;EndNote&gt;&lt;Cite&gt;&lt;Author&gt;Hjarvard&lt;/Author&gt;&lt;Year&gt;2008&lt;/Year&gt;&lt;RecNum&gt;85&lt;/RecNum&gt;&lt;DisplayText&gt;(S. Hjarvard, 2008; S. P. Hjarvard,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F631D8">
        <w:fldChar w:fldCharType="separate"/>
      </w:r>
      <w:r w:rsidR="00614336">
        <w:rPr>
          <w:noProof/>
        </w:rPr>
        <w:t>(S. Hjarvard, 2008; S. P. Hjarvard, 2013)</w:t>
      </w:r>
      <w:r w:rsidR="00F631D8">
        <w:fldChar w:fldCharType="end"/>
      </w:r>
      <w:r w:rsidR="00F631D8">
        <w:t xml:space="preserve"> perspective.</w:t>
      </w:r>
    </w:p>
    <w:p w14:paraId="4C224BBC" w14:textId="14C07653" w:rsidR="009C1E62" w:rsidRDefault="00F631D8" w:rsidP="00F631D8">
      <w:pPr>
        <w:widowControl/>
        <w:rPr>
          <w:lang w:eastAsia="zh-CN"/>
        </w:rPr>
      </w:pPr>
      <w:r w:rsidRPr="009E2D9F">
        <w:t>Moral Foundation Theory</w:t>
      </w:r>
      <w:r>
        <w:t xml:space="preserve"> (MFT)</w:t>
      </w:r>
      <w:r w:rsidRPr="009E2D9F">
        <w:t xml:space="preserve"> </w:t>
      </w:r>
      <w:r w:rsidRPr="009E2D9F">
        <w:rPr>
          <w:rFonts w:eastAsia="SimSun"/>
          <w:color w:val="auto"/>
        </w:rPr>
        <w:t>posits that</w:t>
      </w:r>
      <w:r>
        <w:rPr>
          <w:rFonts w:eastAsia="SimSun"/>
          <w:color w:val="auto"/>
        </w:rPr>
        <w:t xml:space="preserve"> human beings construct moral virtues and meanings based on five innate moral foundations:  </w:t>
      </w:r>
      <w:r w:rsidRPr="009E2D9F">
        <w:t>care/har</w:t>
      </w:r>
      <w:r w:rsidRPr="009E2D9F">
        <w:rPr>
          <w:lang w:eastAsia="zh-CN"/>
        </w:rPr>
        <w:t>m,</w:t>
      </w:r>
      <w:r w:rsidRPr="009E2D9F">
        <w:t xml:space="preserve"> fairness/cheating, loyalty/betrayal, authority/subversion, </w:t>
      </w:r>
      <w:r>
        <w:t xml:space="preserve">and </w:t>
      </w:r>
      <w:r w:rsidRPr="009E2D9F">
        <w:t>sanctity/degradation</w:t>
      </w:r>
      <w:r>
        <w:t xml:space="preserve">. </w:t>
      </w:r>
      <w:r w:rsidR="009C1E62">
        <w:rPr>
          <w:lang w:eastAsia="zh-CN"/>
        </w:rPr>
        <w:t xml:space="preserve">Some people are more sensitive to one or more of these five innate systems. Generally speaking, one with a libertarian perspective is more sensitive to </w:t>
      </w:r>
      <w:r w:rsidR="009C1E62" w:rsidRPr="004A23ED">
        <w:t>care/har</w:t>
      </w:r>
      <w:r w:rsidR="009C1E62">
        <w:rPr>
          <w:lang w:eastAsia="zh-CN"/>
        </w:rPr>
        <w:t>m</w:t>
      </w:r>
      <w:r w:rsidR="009C1E62" w:rsidRPr="004A23ED">
        <w:rPr>
          <w:rFonts w:hint="eastAsia"/>
          <w:lang w:eastAsia="zh-CN"/>
        </w:rPr>
        <w:t>,</w:t>
      </w:r>
      <w:r w:rsidR="009C1E62" w:rsidRPr="004A23ED">
        <w:t xml:space="preserve"> fairness/cheating</w:t>
      </w:r>
      <w:r w:rsidR="009C1E62">
        <w:rPr>
          <w:lang w:eastAsia="zh-CN"/>
        </w:rPr>
        <w:t xml:space="preserve"> and very obtuse to </w:t>
      </w:r>
      <w:r w:rsidR="009C1E62" w:rsidRPr="00841582">
        <w:t>loyalty/betrayal,</w:t>
      </w:r>
      <w:r w:rsidR="009C1E62" w:rsidRPr="004A23ED">
        <w:t xml:space="preserve"> authority/subversion</w:t>
      </w:r>
      <w:r w:rsidR="009C1E62">
        <w:t xml:space="preserve">, and </w:t>
      </w:r>
      <w:r w:rsidR="009C1E62" w:rsidRPr="004A23ED">
        <w:t>sanctity/degradatio</w:t>
      </w:r>
      <w:r w:rsidR="009C1E62" w:rsidRPr="008649B0">
        <w:t>n</w:t>
      </w:r>
      <w:r w:rsidR="009C1E62">
        <w:rPr>
          <w:lang w:eastAsia="zh-CN"/>
        </w:rPr>
        <w:t xml:space="preserve">, while conservatives have even sensitivity across all five dimensions </w:t>
      </w:r>
      <w:r w:rsidR="009C1E62">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 </w:instrText>
      </w:r>
      <w:r w:rsidR="0061433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614336">
        <w:instrText xml:space="preserve"> ADDIN EN.CITE.DATA </w:instrText>
      </w:r>
      <w:r w:rsidR="00614336">
        <w:fldChar w:fldCharType="end"/>
      </w:r>
      <w:r w:rsidR="009C1E62">
        <w:fldChar w:fldCharType="separate"/>
      </w:r>
      <w:r w:rsidR="00614336">
        <w:rPr>
          <w:noProof/>
        </w:rPr>
        <w:t>(Graham et al., 2013; Haidt &amp; Graham, 2007; Haidt &amp; Joseph, 2004)</w:t>
      </w:r>
      <w:r w:rsidR="009C1E62">
        <w:fldChar w:fldCharType="end"/>
      </w:r>
      <w:r w:rsidR="009C1E62">
        <w:rPr>
          <w:lang w:eastAsia="zh-CN"/>
        </w:rPr>
        <w:t xml:space="preserve">. </w:t>
      </w:r>
    </w:p>
    <w:p w14:paraId="1B761933" w14:textId="34C0FC50" w:rsidR="00FC1AFC" w:rsidRDefault="00F631D8" w:rsidP="00D81CA7">
      <w:pPr>
        <w:widowControl/>
        <w:rPr>
          <w:lang w:eastAsia="zh-CN"/>
        </w:rPr>
      </w:pPr>
      <w:r w:rsidRPr="009E2D9F">
        <w:t xml:space="preserve">These </w:t>
      </w:r>
      <w:r>
        <w:t>five</w:t>
      </w:r>
      <w:r w:rsidRPr="009E2D9F">
        <w:t xml:space="preserve"> </w:t>
      </w:r>
      <w:r>
        <w:t>moral foundations</w:t>
      </w:r>
      <w:r w:rsidRPr="009E2D9F">
        <w:t xml:space="preserve"> are like different </w:t>
      </w:r>
      <w:r>
        <w:t xml:space="preserve">moral </w:t>
      </w:r>
      <w:r w:rsidRPr="009E2D9F">
        <w:t>taste</w:t>
      </w:r>
      <w:r>
        <w:t xml:space="preserve"> receptors</w:t>
      </w:r>
      <w:r w:rsidRPr="009E2D9F">
        <w:t xml:space="preserve"> embedded in people’s moral tongue, which will sense the moral taste of </w:t>
      </w:r>
      <w:r>
        <w:t xml:space="preserve">a person, an </w:t>
      </w:r>
      <w:r w:rsidRPr="009E2D9F">
        <w:t>event,</w:t>
      </w:r>
      <w:r>
        <w:t xml:space="preserve"> an organization, and so forth,</w:t>
      </w:r>
      <w:r w:rsidRPr="009E2D9F">
        <w:t xml:space="preserve"> therefore determine people’s attitude </w:t>
      </w:r>
      <w:r>
        <w:t>toward</w:t>
      </w:r>
      <w:r w:rsidRPr="009E2D9F">
        <w:t xml:space="preserve"> that </w:t>
      </w:r>
      <w:r>
        <w:t>person, event, organization, and so forth</w:t>
      </w:r>
      <w:r w:rsidRPr="009E2D9F">
        <w:rPr>
          <w:lang w:eastAsia="zh-CN"/>
        </w:rPr>
        <w:t xml:space="preserve">. </w:t>
      </w:r>
      <w:r w:rsidR="00D81CA7">
        <w:rPr>
          <w:lang w:eastAsia="zh-CN"/>
        </w:rPr>
        <w:t xml:space="preserve">When talking with each other, conservatives and liberals may only focus on their own sensitive moral </w:t>
      </w:r>
      <w:r w:rsidR="002C178F">
        <w:rPr>
          <w:lang w:eastAsia="zh-CN"/>
        </w:rPr>
        <w:t xml:space="preserve">foundations </w:t>
      </w:r>
      <w:r w:rsidR="00D81CA7">
        <w:rPr>
          <w:lang w:eastAsia="zh-CN"/>
        </w:rPr>
        <w:t>rather than trying to understand each other, or in other words, talking pas</w:t>
      </w:r>
      <w:r w:rsidR="0034473F">
        <w:rPr>
          <w:lang w:eastAsia="zh-CN"/>
        </w:rPr>
        <w:t>t</w:t>
      </w:r>
      <w:r w:rsidR="00D81CA7">
        <w:rPr>
          <w:lang w:eastAsia="zh-CN"/>
        </w:rPr>
        <w:t xml:space="preserve"> each other rather than talking to each other. </w:t>
      </w:r>
      <w:r w:rsidR="00927498">
        <w:rPr>
          <w:lang w:eastAsia="zh-CN"/>
        </w:rPr>
        <w:t xml:space="preserve">For example, </w:t>
      </w:r>
      <w:r w:rsidR="002668F4">
        <w:rPr>
          <w:lang w:eastAsia="zh-CN"/>
        </w:rPr>
        <w:t>describing how wonderful the sweet taste of an ice cream is could be futile to those with obtuse sweet taste buds</w:t>
      </w:r>
      <w:r w:rsidR="00FC1AFC">
        <w:rPr>
          <w:lang w:eastAsia="zh-CN"/>
        </w:rPr>
        <w:t>,</w:t>
      </w:r>
      <w:r w:rsidR="002668F4">
        <w:rPr>
          <w:lang w:eastAsia="zh-CN"/>
        </w:rPr>
        <w:t xml:space="preserve"> </w:t>
      </w:r>
      <w:r w:rsidR="00FC1AFC">
        <w:rPr>
          <w:lang w:eastAsia="zh-CN"/>
        </w:rPr>
        <w:t>b</w:t>
      </w:r>
      <w:r w:rsidR="002668F4">
        <w:rPr>
          <w:lang w:eastAsia="zh-CN"/>
        </w:rPr>
        <w:t>ecause the sweet taste simply does not make much sense to them.</w:t>
      </w:r>
      <w:r w:rsidR="00FC1AFC">
        <w:rPr>
          <w:lang w:eastAsia="zh-CN"/>
        </w:rPr>
        <w:t xml:space="preserve"> However, the ice cream producer, who </w:t>
      </w:r>
      <w:r w:rsidR="00FC1AFC">
        <w:rPr>
          <w:lang w:eastAsia="zh-CN"/>
        </w:rPr>
        <w:lastRenderedPageBreak/>
        <w:t>gets very sensitive sweet taste buds, could not imagine anything more important than the sweet taste</w:t>
      </w:r>
      <w:r w:rsidR="004F06E8">
        <w:rPr>
          <w:lang w:eastAsia="zh-CN"/>
        </w:rPr>
        <w:t>. Similarly,</w:t>
      </w:r>
      <w:r w:rsidR="00FC1AFC">
        <w:rPr>
          <w:lang w:eastAsia="zh-CN"/>
        </w:rPr>
        <w:t xml:space="preserve"> </w:t>
      </w:r>
      <w:r w:rsidR="004F06E8">
        <w:rPr>
          <w:lang w:eastAsia="zh-CN"/>
        </w:rPr>
        <w:t>d</w:t>
      </w:r>
      <w:r w:rsidR="002668F4">
        <w:rPr>
          <w:lang w:eastAsia="zh-CN"/>
        </w:rPr>
        <w:t xml:space="preserve">uring the presidential debates, </w:t>
      </w:r>
      <w:r w:rsidR="0037072C">
        <w:rPr>
          <w:lang w:eastAsia="zh-CN"/>
        </w:rPr>
        <w:t>it’s highly possible that</w:t>
      </w:r>
      <w:r w:rsidR="002668F4">
        <w:rPr>
          <w:lang w:eastAsia="zh-CN"/>
        </w:rPr>
        <w:t xml:space="preserve"> </w:t>
      </w:r>
      <w:r w:rsidR="0037072C">
        <w:rPr>
          <w:lang w:eastAsia="zh-CN"/>
        </w:rPr>
        <w:t xml:space="preserve">each </w:t>
      </w:r>
      <w:r w:rsidR="002668F4">
        <w:rPr>
          <w:lang w:eastAsia="zh-CN"/>
        </w:rPr>
        <w:t>candidat</w:t>
      </w:r>
      <w:r w:rsidR="0037072C">
        <w:rPr>
          <w:lang w:eastAsia="zh-CN"/>
        </w:rPr>
        <w:t xml:space="preserve">e </w:t>
      </w:r>
      <w:r w:rsidR="00FC1AFC">
        <w:rPr>
          <w:lang w:eastAsia="zh-CN"/>
        </w:rPr>
        <w:t xml:space="preserve">could </w:t>
      </w:r>
      <w:r w:rsidR="0037072C">
        <w:rPr>
          <w:lang w:eastAsia="zh-CN"/>
        </w:rPr>
        <w:t xml:space="preserve">not make </w:t>
      </w:r>
      <w:r w:rsidR="00FC1AFC">
        <w:rPr>
          <w:lang w:eastAsia="zh-CN"/>
        </w:rPr>
        <w:t xml:space="preserve">much </w:t>
      </w:r>
      <w:r w:rsidR="0037072C">
        <w:rPr>
          <w:lang w:eastAsia="zh-CN"/>
        </w:rPr>
        <w:t xml:space="preserve">sense to </w:t>
      </w:r>
      <w:r w:rsidR="0034473F">
        <w:rPr>
          <w:lang w:eastAsia="zh-CN"/>
        </w:rPr>
        <w:t xml:space="preserve">his debate opponent and the </w:t>
      </w:r>
      <w:r w:rsidR="0037072C">
        <w:rPr>
          <w:lang w:eastAsia="zh-CN"/>
        </w:rPr>
        <w:t xml:space="preserve">audience </w:t>
      </w:r>
      <w:r w:rsidR="004F06E8">
        <w:rPr>
          <w:lang w:eastAsia="zh-CN"/>
        </w:rPr>
        <w:t>with a different</w:t>
      </w:r>
      <w:r w:rsidR="0037072C">
        <w:rPr>
          <w:lang w:eastAsia="zh-CN"/>
        </w:rPr>
        <w:t xml:space="preserve"> political </w:t>
      </w:r>
      <w:r w:rsidR="004F06E8">
        <w:rPr>
          <w:lang w:eastAsia="zh-CN"/>
        </w:rPr>
        <w:t>view</w:t>
      </w:r>
      <w:r w:rsidR="0037072C">
        <w:rPr>
          <w:lang w:eastAsia="zh-CN"/>
        </w:rPr>
        <w:t xml:space="preserve"> </w:t>
      </w:r>
      <w:r w:rsidR="00FC1AFC">
        <w:rPr>
          <w:lang w:eastAsia="zh-CN"/>
        </w:rPr>
        <w:t>(</w:t>
      </w:r>
      <w:r w:rsidR="0037072C">
        <w:rPr>
          <w:lang w:eastAsia="zh-CN"/>
        </w:rPr>
        <w:t>in terms of conservatives and liberals</w:t>
      </w:r>
      <w:r w:rsidR="0034473F">
        <w:rPr>
          <w:lang w:eastAsia="zh-CN"/>
        </w:rPr>
        <w:t>) due to their different moral taste preference.</w:t>
      </w:r>
    </w:p>
    <w:p w14:paraId="4B30FE5E" w14:textId="3B12BBE0" w:rsidR="00247C7E" w:rsidRDefault="00FC1AFC" w:rsidP="000A26F9">
      <w:pPr>
        <w:widowControl/>
      </w:pPr>
      <w:r>
        <w:rPr>
          <w:lang w:eastAsia="zh-CN"/>
        </w:rPr>
        <w:t>On the other hand,</w:t>
      </w:r>
      <w:r w:rsidR="004F06E8">
        <w:rPr>
          <w:lang w:eastAsia="zh-CN"/>
        </w:rPr>
        <w:t xml:space="preserve"> during the debates, president candidates</w:t>
      </w:r>
      <w:r>
        <w:rPr>
          <w:lang w:eastAsia="zh-CN"/>
        </w:rPr>
        <w:t xml:space="preserve"> </w:t>
      </w:r>
      <w:r w:rsidR="004F06E8">
        <w:rPr>
          <w:lang w:eastAsia="zh-CN"/>
        </w:rPr>
        <w:t xml:space="preserve">may not want to understand and discuss with his opponent according to </w:t>
      </w:r>
      <w:r>
        <w:t xml:space="preserve">mediatization theory </w:t>
      </w:r>
      <w:r>
        <w:fldChar w:fldCharType="begin"/>
      </w:r>
      <w:r w:rsidR="00614336">
        <w:instrText xml:space="preserve"> ADDIN EN.CITE &lt;EndNote&gt;&lt;Cite&gt;&lt;Author&gt;Hjarvard&lt;/Author&gt;&lt;Year&gt;2008&lt;/Year&gt;&lt;RecNum&gt;85&lt;/RecNum&gt;&lt;DisplayText&gt;(S. Hjarvard, 2008; S. P. Hjarvard,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fldChar w:fldCharType="separate"/>
      </w:r>
      <w:r w:rsidR="00614336">
        <w:rPr>
          <w:noProof/>
        </w:rPr>
        <w:t>(S. Hjarvard, 2008; S. P. Hjarvard, 2013)</w:t>
      </w:r>
      <w:r>
        <w:fldChar w:fldCharType="end"/>
      </w:r>
      <w:r w:rsidR="004F06E8">
        <w:t xml:space="preserve">. Mediatization theory discusses </w:t>
      </w:r>
      <w:r w:rsidR="00247C7E">
        <w:t xml:space="preserve">the process that </w:t>
      </w:r>
      <w:r w:rsidRPr="003F49F4">
        <w:t xml:space="preserve">media logic being internalized </w:t>
      </w:r>
      <w:r>
        <w:t>by other</w:t>
      </w:r>
      <w:r w:rsidRPr="003F49F4">
        <w:t xml:space="preserve"> </w:t>
      </w:r>
      <w:r>
        <w:t>institutions of our society, such as politics, economy, culture and so forth.</w:t>
      </w:r>
      <w:r w:rsidR="004F06E8">
        <w:t xml:space="preserve"> </w:t>
      </w:r>
      <w:proofErr w:type="spellStart"/>
      <w:r w:rsidR="0086328B">
        <w:t>Hjarvard</w:t>
      </w:r>
      <w:proofErr w:type="spellEnd"/>
      <w:r w:rsidR="0086328B">
        <w:t xml:space="preserve"> </w:t>
      </w:r>
      <w:r w:rsidR="0086328B" w:rsidRPr="003F49F4">
        <w:fldChar w:fldCharType="begin"/>
      </w:r>
      <w:r w:rsidR="00614336">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86328B" w:rsidRPr="003F49F4">
        <w:fldChar w:fldCharType="separate"/>
      </w:r>
      <w:r w:rsidR="00614336">
        <w:rPr>
          <w:noProof/>
        </w:rPr>
        <w:t>(2013)</w:t>
      </w:r>
      <w:r w:rsidR="0086328B" w:rsidRPr="003F49F4">
        <w:fldChar w:fldCharType="end"/>
      </w:r>
      <w:r w:rsidR="0086328B">
        <w:t xml:space="preserve"> found it has been crucial for politicians to </w:t>
      </w:r>
      <w:r w:rsidR="00247C7E">
        <w:t>“</w:t>
      </w:r>
      <w:r w:rsidR="0086328B">
        <w:t>perform their public personas</w:t>
      </w:r>
      <w:r w:rsidR="00247C7E">
        <w:t>”</w:t>
      </w:r>
      <w:r w:rsidR="00247C7E" w:rsidRPr="00247C7E">
        <w:t xml:space="preserve"> </w:t>
      </w:r>
      <w:r w:rsidR="00247C7E" w:rsidRPr="003F49F4">
        <w:fldChar w:fldCharType="begin"/>
      </w:r>
      <w:r w:rsidR="00614336">
        <w:instrText xml:space="preserve"> ADDIN EN.CITE &lt;EndNote&gt;&lt;Cite ExcludeAuth="1" ExcludeYear="1"&gt;&lt;Author&gt;Hjarvard&lt;/Author&gt;&lt;Year&gt;2013&lt;/Year&gt;&lt;RecNum&gt;55&lt;/RecNum&gt;&lt;Pages&gt;67&lt;/Pages&gt;&lt;DisplayText&gt;(p. 67)&lt;/DisplayText&gt;&lt;record&gt;&lt;rec-number&gt;55&lt;/rec-number&gt;&lt;foreign-keys&gt;&lt;key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247C7E" w:rsidRPr="003F49F4">
        <w:fldChar w:fldCharType="separate"/>
      </w:r>
      <w:r w:rsidR="00614336">
        <w:rPr>
          <w:noProof/>
        </w:rPr>
        <w:t>(p. 67)</w:t>
      </w:r>
      <w:r w:rsidR="00247C7E" w:rsidRPr="003F49F4">
        <w:fldChar w:fldCharType="end"/>
      </w:r>
      <w:r w:rsidR="00247C7E">
        <w:t xml:space="preserve"> </w:t>
      </w:r>
      <w:r w:rsidR="0086328B">
        <w:t xml:space="preserve"> and </w:t>
      </w:r>
      <w:r w:rsidR="000A26F9">
        <w:t xml:space="preserve">politicians </w:t>
      </w:r>
      <w:r w:rsidR="0086328B">
        <w:t>“prone to make use of rhetorical pathos than the often logos-driven discussion”</w:t>
      </w:r>
      <w:r w:rsidR="0086328B" w:rsidRPr="0086328B">
        <w:t xml:space="preserve"> </w:t>
      </w:r>
      <w:r w:rsidR="0086328B" w:rsidRPr="003F49F4">
        <w:fldChar w:fldCharType="begin"/>
      </w:r>
      <w:r w:rsidR="00614336">
        <w:instrText xml:space="preserve"> ADDIN EN.CITE &lt;EndNote&gt;&lt;Cite ExcludeAuth="1" ExcludeYear="1"&gt;&lt;Author&gt;Hjarvard&lt;/Author&gt;&lt;Year&gt;2013&lt;/Year&gt;&lt;RecNum&gt;55&lt;/RecNum&gt;&lt;Pages&gt;69&lt;/Pages&gt;&lt;DisplayText&gt;(p.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86328B" w:rsidRPr="003F49F4">
        <w:fldChar w:fldCharType="separate"/>
      </w:r>
      <w:r w:rsidR="00614336">
        <w:rPr>
          <w:noProof/>
        </w:rPr>
        <w:t>(p. 69)</w:t>
      </w:r>
      <w:r w:rsidR="0086328B" w:rsidRPr="003F49F4">
        <w:fldChar w:fldCharType="end"/>
      </w:r>
      <w:r w:rsidR="0086328B">
        <w:t xml:space="preserve">, </w:t>
      </w:r>
      <w:r w:rsidR="000A26F9">
        <w:t xml:space="preserve">which manifests the mediatization in politics – politicians began to abide by media logic. Therefore, the candidates may not have intentions to develop any real issue discussion in debate at all. They agree to debate because presidential debate offers a perfect tool for both politicians and media </w:t>
      </w:r>
      <w:r w:rsidR="000A26F9" w:rsidRPr="003F49F4">
        <w:t xml:space="preserve">to seize the public’s attention in order to </w:t>
      </w:r>
      <w:r w:rsidR="00247C7E">
        <w:t xml:space="preserve">build their public persona. </w:t>
      </w:r>
    </w:p>
    <w:p w14:paraId="5E579FE6" w14:textId="54A1778C" w:rsidR="00A87FA7" w:rsidRDefault="00247C7E" w:rsidP="00247C7E">
      <w:pPr>
        <w:widowControl/>
        <w:ind w:firstLine="0"/>
      </w:pPr>
      <w:r>
        <w:tab/>
      </w:r>
      <w:r w:rsidR="00722CEB">
        <w:t>Drawing upon MFT as our prism, t</w:t>
      </w:r>
      <w:r w:rsidR="00A87FA7">
        <w:t xml:space="preserve">his study aims to explore how </w:t>
      </w:r>
      <w:r w:rsidR="00722CEB">
        <w:t>president candidates adapted for media since the commence of mediatization around 1980</w:t>
      </w:r>
      <w:r w:rsidR="00A87FA7">
        <w:t xml:space="preserve">. </w:t>
      </w:r>
      <w:r w:rsidR="00722CEB">
        <w:t>By bridging MFT and mediatization theory, t</w:t>
      </w:r>
      <w:r w:rsidR="00A87FA7">
        <w:t>his</w:t>
      </w:r>
      <w:r w:rsidR="00325643">
        <w:t xml:space="preserve"> study </w:t>
      </w:r>
      <w:r w:rsidR="00722CEB">
        <w:t>introduces an innovative angel to explore presidential debate</w:t>
      </w:r>
      <w:r w:rsidR="00325643">
        <w:t xml:space="preserve"> as an indicator showing long-term social transformations – how media interacting with politics.</w:t>
      </w:r>
    </w:p>
    <w:p w14:paraId="5B711446" w14:textId="77777777" w:rsidR="00325643" w:rsidRDefault="00325643" w:rsidP="00325643">
      <w:pPr>
        <w:ind w:firstLine="0"/>
        <w:jc w:val="center"/>
        <w:rPr>
          <w:b/>
          <w:bCs/>
          <w:lang w:eastAsia="zh-CN"/>
        </w:rPr>
      </w:pPr>
      <w:r>
        <w:rPr>
          <w:rFonts w:hint="eastAsia"/>
          <w:b/>
          <w:bCs/>
          <w:lang w:eastAsia="zh-CN"/>
        </w:rPr>
        <w:t>L</w:t>
      </w:r>
      <w:r>
        <w:rPr>
          <w:b/>
          <w:bCs/>
        </w:rPr>
        <w:t xml:space="preserve">iterature </w:t>
      </w:r>
      <w:r>
        <w:rPr>
          <w:rFonts w:hint="eastAsia"/>
          <w:b/>
          <w:bCs/>
          <w:lang w:eastAsia="zh-CN"/>
        </w:rPr>
        <w:t>Review</w:t>
      </w:r>
      <w:r>
        <w:rPr>
          <w:b/>
          <w:bCs/>
          <w:lang w:eastAsia="zh-CN"/>
        </w:rPr>
        <w:t xml:space="preserve"> </w:t>
      </w:r>
    </w:p>
    <w:p w14:paraId="792D3019" w14:textId="53247886" w:rsidR="00540F01" w:rsidRPr="009E2D9F" w:rsidRDefault="00540F01" w:rsidP="00540F01">
      <w:pPr>
        <w:ind w:firstLine="0"/>
        <w:rPr>
          <w:b/>
          <w:bCs/>
          <w:i/>
          <w:iCs/>
          <w:lang w:eastAsia="zh-CN"/>
        </w:rPr>
      </w:pPr>
      <w:r w:rsidRPr="009E2D9F">
        <w:rPr>
          <w:b/>
          <w:iCs/>
          <w:lang w:eastAsia="zh-CN"/>
        </w:rPr>
        <w:t>Moral Foundation Theory and Moral Taste Receptor</w:t>
      </w:r>
    </w:p>
    <w:p w14:paraId="559B3640" w14:textId="5CB7E5A8" w:rsidR="00540F01" w:rsidRPr="009E2D9F" w:rsidRDefault="00540F01" w:rsidP="00540F01">
      <w:pPr>
        <w:spacing w:after="120"/>
      </w:pPr>
      <w:r w:rsidRPr="009E2D9F">
        <w:t>Moral Foundation Theory</w:t>
      </w:r>
      <w:r w:rsidR="00DD4C7A">
        <w:t xml:space="preserve"> (MFT</w:t>
      </w:r>
      <w:r w:rsidR="00DD4C7A">
        <w:rPr>
          <w:rFonts w:ascii="SimSun" w:eastAsia="SimSun" w:hAnsi="SimSun" w:cs="SimSun" w:hint="eastAsia"/>
          <w:lang w:eastAsia="zh-CN"/>
        </w:rPr>
        <w:t>)</w:t>
      </w:r>
      <w:r w:rsidRPr="009E2D9F">
        <w:t xml:space="preserve"> argues that human beings</w:t>
      </w:r>
      <w:r>
        <w:t>:</w:t>
      </w:r>
    </w:p>
    <w:p w14:paraId="3E7D292A" w14:textId="156B20A4" w:rsidR="00540F01" w:rsidRPr="009E2D9F" w:rsidRDefault="00540F01" w:rsidP="00540F01">
      <w:pPr>
        <w:spacing w:after="120"/>
        <w:ind w:left="720" w:firstLine="0"/>
      </w:pPr>
      <w:r w:rsidRPr="009E2D9F">
        <w:t>construct moral virtues, meanings, and institutions in variable ways by rely</w:t>
      </w:r>
      <w:r w:rsidRPr="009E2D9F">
        <w:rPr>
          <w:lang w:eastAsia="zh-CN"/>
        </w:rPr>
        <w:t xml:space="preserve">ing </w:t>
      </w:r>
      <w:r w:rsidRPr="009E2D9F">
        <w:t>to varying degrees, on five innate psychological systems. Each system produces fast, automatic gut-</w:t>
      </w:r>
      <w:r w:rsidRPr="009E2D9F">
        <w:lastRenderedPageBreak/>
        <w:t xml:space="preserve">reactions of like and dislike when certain patterns are received in the social world, which in turn guide judgments of right and wrong. </w:t>
      </w:r>
      <w:r>
        <w:fldChar w:fldCharType="begin"/>
      </w:r>
      <w:r w:rsidR="00614336">
        <w:instrText xml:space="preserve"> ADDIN EN.CITE &lt;EndNote&gt;&lt;Cite&gt;&lt;Author&gt;Koleva&lt;/Author&gt;&lt;Year&gt;2012&lt;/Year&gt;&lt;RecNum&gt;95&lt;/RecNum&gt;&lt;Pages&gt;185&lt;/Pages&gt;&lt;DisplayText&gt;(Koleva, Graham, Iyer, Ditto, &amp;amp; Haidt, 2012, p. 185)&lt;/DisplayText&gt;&lt;record&gt;&lt;rec-number&gt;95&lt;/rec-number&gt;&lt;foreign-keys&gt;&lt;key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fldChar w:fldCharType="separate"/>
      </w:r>
      <w:r w:rsidR="00614336">
        <w:rPr>
          <w:noProof/>
        </w:rPr>
        <w:t>(Koleva, Graham, Iyer, Ditto, &amp; Haidt, 2012, p. 185)</w:t>
      </w:r>
      <w:r>
        <w:fldChar w:fldCharType="end"/>
      </w:r>
      <w:r w:rsidRPr="009E2D9F">
        <w:t xml:space="preserve"> </w:t>
      </w:r>
    </w:p>
    <w:p w14:paraId="421A859D" w14:textId="2920A273" w:rsidR="00540F01" w:rsidRDefault="00540F01" w:rsidP="00E740E8">
      <w:pPr>
        <w:spacing w:after="120"/>
        <w:rPr>
          <w:lang w:eastAsia="zh-CN"/>
        </w:rPr>
      </w:pPr>
      <w:r w:rsidRPr="009E2D9F">
        <w:t xml:space="preserve">According to </w:t>
      </w:r>
      <w:r w:rsidR="00DD4C7A">
        <w:rPr>
          <w:rFonts w:hint="eastAsia"/>
          <w:lang w:eastAsia="zh-CN"/>
        </w:rPr>
        <w:t>MFT</w:t>
      </w:r>
      <w:r>
        <w:t>,</w:t>
      </w:r>
      <w:r w:rsidRPr="009E2D9F">
        <w:t xml:space="preserve"> </w:t>
      </w:r>
      <w:r>
        <w:t>human beings</w:t>
      </w:r>
      <w:r w:rsidRPr="009E2D9F">
        <w:t xml:space="preserve"> are innately equipped with six</w:t>
      </w:r>
      <w:r>
        <w:t xml:space="preserve"> kinds of</w:t>
      </w:r>
      <w:r w:rsidRPr="009E2D9F">
        <w:t xml:space="preserve"> moral</w:t>
      </w:r>
      <w:r>
        <w:t xml:space="preserve"> </w:t>
      </w:r>
      <w:r w:rsidRPr="009E2D9F">
        <w:t xml:space="preserve">taste </w:t>
      </w:r>
      <w:r>
        <w:t>receptor</w:t>
      </w:r>
      <w:r w:rsidRPr="009E2D9F">
        <w:t>s as a result of group evolution</w:t>
      </w:r>
      <w:r w:rsidR="00E740E8">
        <w:t xml:space="preserve">. </w:t>
      </w:r>
      <w:r w:rsidRPr="009E2D9F">
        <w:rPr>
          <w:lang w:eastAsia="zh-CN"/>
        </w:rPr>
        <w:t>Some people are more sensitive</w:t>
      </w:r>
      <w:r>
        <w:rPr>
          <w:lang w:eastAsia="zh-CN"/>
        </w:rPr>
        <w:t xml:space="preserve"> or obtuse</w:t>
      </w:r>
      <w:r w:rsidRPr="009E2D9F">
        <w:rPr>
          <w:lang w:eastAsia="zh-CN"/>
        </w:rPr>
        <w:t xml:space="preserve"> to one or more of these </w:t>
      </w:r>
      <w:r w:rsidR="00E740E8">
        <w:rPr>
          <w:lang w:eastAsia="zh-CN"/>
        </w:rPr>
        <w:t>five</w:t>
      </w:r>
      <w:r w:rsidRPr="009E2D9F">
        <w:rPr>
          <w:lang w:eastAsia="zh-CN"/>
        </w:rPr>
        <w:t xml:space="preserve"> innate systems. For example, one with a libertarian perspective is more sensitive to </w:t>
      </w:r>
      <w:r w:rsidRPr="009E2D9F">
        <w:t>care/har</w:t>
      </w:r>
      <w:r w:rsidRPr="009E2D9F">
        <w:rPr>
          <w:lang w:eastAsia="zh-CN"/>
        </w:rPr>
        <w:t>m,</w:t>
      </w:r>
      <w:r w:rsidRPr="009E2D9F">
        <w:t xml:space="preserve"> fairness/cheating</w:t>
      </w:r>
      <w:r w:rsidRPr="009E2D9F">
        <w:rPr>
          <w:lang w:eastAsia="zh-CN"/>
        </w:rPr>
        <w:t xml:space="preserve"> and very obtuse to </w:t>
      </w:r>
      <w:r w:rsidRPr="009E2D9F">
        <w:t>loyalty/betrayal, authority/subversion, and sanctity/degradation</w:t>
      </w:r>
      <w:r w:rsidRPr="009E2D9F">
        <w:rPr>
          <w:lang w:eastAsia="zh-CN"/>
        </w:rPr>
        <w:t xml:space="preserve">, while conservatives have even sensitivity across all </w:t>
      </w:r>
      <w:r w:rsidR="00A268D9">
        <w:rPr>
          <w:rFonts w:hint="eastAsia"/>
          <w:lang w:eastAsia="zh-CN"/>
        </w:rPr>
        <w:t>five</w:t>
      </w:r>
      <w:r w:rsidRPr="009E2D9F">
        <w:rPr>
          <w:lang w:eastAsia="zh-CN"/>
        </w:rPr>
        <w:t xml:space="preserve"> kinds of </w:t>
      </w:r>
      <w:r>
        <w:rPr>
          <w:lang w:eastAsia="zh-CN"/>
        </w:rPr>
        <w:t xml:space="preserve">moral tastes </w:t>
      </w:r>
      <w:r>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MjAxMzwveWVhcj48L2RhdGVzPjxwdWJsaXNoZXI+RWxzZXZpZXI8L3B1Ymxpc2hlcj48aXNibj4w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</w:fldData>
        </w:fldChar>
      </w:r>
      <w:r w:rsidR="00614336">
        <w:instrText xml:space="preserve"> ADDIN EN.CITE </w:instrText>
      </w:r>
      <w:r w:rsidR="00614336">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MjAxMzwveWVhcj48L2RhdGVzPjxwdWJsaXNoZXI+RWxzZXZpZXI8L3B1Ymxpc2hlcj48aXNibj4w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</w:fldData>
        </w:fldChar>
      </w:r>
      <w:r w:rsidR="00614336">
        <w:instrText xml:space="preserve"> ADDIN EN.CITE.DATA </w:instrText>
      </w:r>
      <w:r w:rsidR="00614336">
        <w:fldChar w:fldCharType="end"/>
      </w:r>
      <w:r>
        <w:fldChar w:fldCharType="separate"/>
      </w:r>
      <w:r w:rsidR="00614336">
        <w:rPr>
          <w:noProof/>
        </w:rPr>
        <w:t>(Graham et al., 2013; Haidt, 2012; Haidt &amp; Graham, 2007; Haidt &amp; Joseph, 2004)</w:t>
      </w:r>
      <w:r>
        <w:fldChar w:fldCharType="end"/>
      </w:r>
      <w:r>
        <w:rPr>
          <w:lang w:eastAsia="zh-CN"/>
        </w:rPr>
        <w:t xml:space="preserve">. </w:t>
      </w:r>
    </w:p>
    <w:p w14:paraId="27DC0960" w14:textId="75FECC4E" w:rsidR="00811596" w:rsidRDefault="000135CE" w:rsidP="00E7513C">
      <w:pPr>
        <w:widowControl/>
        <w:rPr>
          <w:lang w:eastAsia="zh-CN"/>
        </w:rPr>
      </w:pPr>
      <w:r>
        <w:rPr>
          <w:lang w:eastAsia="zh-CN"/>
        </w:rPr>
        <w:t>Moral foundations play a very important role in the formation of public opinion</w:t>
      </w:r>
      <w:r w:rsidR="00524D0F">
        <w:rPr>
          <w:lang w:eastAsia="zh-CN"/>
        </w:rPr>
        <w:t xml:space="preserve"> including political attitudes</w:t>
      </w:r>
      <w:r>
        <w:rPr>
          <w:lang w:eastAsia="zh-CN"/>
        </w:rPr>
        <w:t xml:space="preserve"> and a</w:t>
      </w:r>
      <w:r w:rsidR="00DD4C7A">
        <w:rPr>
          <w:rFonts w:hint="eastAsia"/>
          <w:lang w:eastAsia="zh-CN"/>
        </w:rPr>
        <w:t>ppea</w:t>
      </w:r>
      <w:r w:rsidR="00DD4C7A">
        <w:rPr>
          <w:lang w:eastAsia="zh-CN"/>
        </w:rPr>
        <w:t>ls to public’s sensitive moral foundation could lead to more efficient communication.</w:t>
      </w:r>
      <w:r>
        <w:rPr>
          <w:lang w:eastAsia="zh-CN"/>
        </w:rPr>
        <w:t xml:space="preserve"> </w:t>
      </w:r>
      <w:proofErr w:type="spellStart"/>
      <w:r w:rsidR="00B13736">
        <w:rPr>
          <w:lang w:eastAsia="zh-CN"/>
        </w:rPr>
        <w:t>Koleva</w:t>
      </w:r>
      <w:proofErr w:type="spellEnd"/>
      <w:r w:rsidR="00B13736">
        <w:rPr>
          <w:lang w:eastAsia="zh-CN"/>
        </w:rPr>
        <w:t xml:space="preserve"> et al. </w:t>
      </w:r>
      <w:r w:rsidR="00B13736">
        <w:rPr>
          <w:lang w:eastAsia="zh-CN"/>
        </w:rPr>
        <w:fldChar w:fldCharType="begin"/>
      </w:r>
      <w:r w:rsidR="00614336">
        <w:rPr>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B13736">
        <w:rPr>
          <w:lang w:eastAsia="zh-CN"/>
        </w:rPr>
        <w:fldChar w:fldCharType="separate"/>
      </w:r>
      <w:r w:rsidR="00614336">
        <w:rPr>
          <w:noProof/>
          <w:lang w:eastAsia="zh-CN"/>
        </w:rPr>
        <w:t>(2012)</w:t>
      </w:r>
      <w:r w:rsidR="00B13736">
        <w:rPr>
          <w:lang w:eastAsia="zh-CN"/>
        </w:rPr>
        <w:fldChar w:fldCharType="end"/>
      </w:r>
      <w:r w:rsidR="00B13736">
        <w:rPr>
          <w:lang w:eastAsia="zh-CN"/>
        </w:rPr>
        <w:t xml:space="preserve"> found that endorsement of the five moral foundations underpin “culture war [such as abortion, gun control, </w:t>
      </w:r>
      <w:r w:rsidR="00B13736" w:rsidRPr="00B13736">
        <w:rPr>
          <w:lang w:eastAsia="zh-CN"/>
        </w:rPr>
        <w:t>death penalty</w:t>
      </w:r>
      <w:r w:rsidR="00B13736">
        <w:rPr>
          <w:lang w:eastAsia="zh-CN"/>
        </w:rPr>
        <w:t xml:space="preserve">, and similar controversial issues] attitudes” and “[could predict] </w:t>
      </w:r>
      <w:r w:rsidR="00B13736" w:rsidRPr="00B13736">
        <w:rPr>
          <w:lang w:eastAsia="zh-CN"/>
        </w:rPr>
        <w:t>judgments about these issues over and above ideology,</w:t>
      </w:r>
      <w:r w:rsidR="00B13736">
        <w:rPr>
          <w:lang w:eastAsia="zh-CN"/>
        </w:rPr>
        <w:t xml:space="preserve"> </w:t>
      </w:r>
      <w:r w:rsidR="00B13736" w:rsidRPr="00B13736">
        <w:rPr>
          <w:lang w:eastAsia="zh-CN"/>
        </w:rPr>
        <w:t>age, gender, religious attendance, and interest in politics</w:t>
      </w:r>
      <w:r w:rsidR="00B13736">
        <w:rPr>
          <w:lang w:eastAsia="zh-CN"/>
        </w:rPr>
        <w:t>”</w:t>
      </w:r>
      <w:r w:rsidR="00E7513C">
        <w:rPr>
          <w:lang w:eastAsia="zh-CN"/>
        </w:rPr>
        <w:t xml:space="preserve"> </w:t>
      </w:r>
      <w:r w:rsidR="00E7513C">
        <w:rPr>
          <w:lang w:eastAsia="zh-CN"/>
        </w:rPr>
        <w:fldChar w:fldCharType="begin"/>
      </w:r>
      <w:r w:rsidR="00614336">
        <w:rPr>
          <w:lang w:eastAsia="zh-CN"/>
        </w:rPr>
        <w:instrText xml:space="preserve"> ADDIN EN.CITE &lt;EndNote&gt;&lt;Cite ExcludeAuth="1" ExcludeYear="1"&gt;&lt;Author&gt;Koleva&lt;/Author&gt;&lt;Year&gt;2012&lt;/Year&gt;&lt;RecNum&gt;95&lt;/RecNum&gt;&lt;Pages&gt;184&lt;/Pages&gt;&lt;DisplayText&gt;(p. 184)&lt;/DisplayText&gt;&lt;record&gt;&lt;rec-number&gt;95&lt;/rec-number&gt;&lt;foreign-keys&gt;&lt;key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E7513C">
        <w:rPr>
          <w:lang w:eastAsia="zh-CN"/>
        </w:rPr>
        <w:fldChar w:fldCharType="separate"/>
      </w:r>
      <w:r w:rsidR="00614336">
        <w:rPr>
          <w:noProof/>
          <w:lang w:eastAsia="zh-CN"/>
        </w:rPr>
        <w:t>(p. 184)</w:t>
      </w:r>
      <w:r w:rsidR="00E7513C">
        <w:rPr>
          <w:lang w:eastAsia="zh-CN"/>
        </w:rPr>
        <w:fldChar w:fldCharType="end"/>
      </w:r>
      <w:r w:rsidR="00B13736" w:rsidRPr="00B13736">
        <w:rPr>
          <w:lang w:eastAsia="zh-CN"/>
        </w:rPr>
        <w:t>.</w:t>
      </w:r>
      <w:r w:rsidR="00B13736">
        <w:rPr>
          <w:lang w:eastAsia="zh-CN"/>
        </w:rPr>
        <w:t xml:space="preserve"> </w:t>
      </w:r>
      <w:proofErr w:type="spellStart"/>
      <w:r w:rsidR="00B13736">
        <w:rPr>
          <w:lang w:eastAsia="zh-CN"/>
        </w:rPr>
        <w:t>Fernades</w:t>
      </w:r>
      <w:proofErr w:type="spellEnd"/>
      <w:r w:rsidR="00B13736">
        <w:rPr>
          <w:lang w:eastAsia="zh-CN"/>
        </w:rPr>
        <w:t xml:space="preserve"> </w:t>
      </w:r>
      <w:r w:rsidR="00B13736">
        <w:rPr>
          <w:lang w:eastAsia="zh-CN"/>
        </w:rPr>
        <w:fldChar w:fldCharType="begin"/>
      </w:r>
      <w:r w:rsidR="00614336">
        <w:rPr>
          <w:lang w:eastAsia="zh-CN"/>
        </w:rPr>
        <w:instrText xml:space="preserve"> ADDIN EN.CITE &lt;EndNote&gt;&lt;Cite ExcludeAuth="1"&gt;&lt;Author&gt;Fernandes&lt;/Author&gt;&lt;Year&gt;2020&lt;/Year&gt;&lt;RecNum&gt;329&lt;/RecNum&gt;&lt;DisplayText&gt;(2020)&lt;/DisplayText&gt;&lt;record&gt;&lt;rec-number&gt;329&lt;/rec-number&gt;&lt;foreign-keys&gt;&lt;key app="EN" db-id="2xd0pvrd6xxp05evvtepd0f9vppe5rtsxa20" timestamp="1602906763" guid="1c01adef-53ff-404a-b71d-730672e4cd95"&gt;329&lt;/key&gt;&lt;/foreign-keys&gt;&lt;ref-type name="Journal Article"&gt;17&lt;/ref-type&gt;&lt;contributors&gt;&lt;authors&gt;&lt;author&gt;Fernandes, Daniel&lt;/author&gt;&lt;/authors&gt;&lt;/contributors&gt;&lt;titles&gt;&lt;title&gt;Politics at the Mall: The Moral Foundations of Boycotts&lt;/title&gt;&lt;secondary-title&gt;Journal of Public Policy &amp;amp; Marketing&lt;/secondary-title&gt;&lt;/titles&gt;&lt;periodical&gt;&lt;full-title&gt;Journal of Public Policy &amp;amp; Marketing&lt;/full-title&gt;&lt;/periodical&gt;&lt;pages&gt;494-513&lt;/pages&gt;&lt;volume&gt;39&lt;/volume&gt;&lt;number&gt;4&lt;/number&gt;&lt;dates&gt;&lt;year&gt;2020&lt;/year&gt;&lt;/dates&gt;&lt;isbn&gt;0743-9156&lt;/isbn&gt;&lt;urls&gt;&lt;/urls&gt;&lt;/record&gt;&lt;/Cite&gt;&lt;/EndNote&gt;</w:instrText>
      </w:r>
      <w:r w:rsidR="00B13736">
        <w:rPr>
          <w:lang w:eastAsia="zh-CN"/>
        </w:rPr>
        <w:fldChar w:fldCharType="separate"/>
      </w:r>
      <w:r w:rsidR="00614336">
        <w:rPr>
          <w:noProof/>
          <w:lang w:eastAsia="zh-CN"/>
        </w:rPr>
        <w:t>(2020)</w:t>
      </w:r>
      <w:r w:rsidR="00B13736">
        <w:rPr>
          <w:lang w:eastAsia="zh-CN"/>
        </w:rPr>
        <w:fldChar w:fldCharType="end"/>
      </w:r>
      <w:r w:rsidR="00B13736">
        <w:rPr>
          <w:lang w:eastAsia="zh-CN"/>
        </w:rPr>
        <w:t xml:space="preserve"> </w:t>
      </w:r>
      <w:r w:rsidR="00E7513C">
        <w:rPr>
          <w:lang w:eastAsia="zh-CN"/>
        </w:rPr>
        <w:t xml:space="preserve">discovered that liberals and conservatives’ engagement in consumer political actions are influenced by their unique moral sensitivities in each dimension: liberals are influenced mainly by care and fairness moral concerns while conservatives are influenced mainly by loyalty, authority, and sanctity moral concerns. </w:t>
      </w:r>
      <w:r w:rsidR="00043C0B">
        <w:rPr>
          <w:lang w:eastAsia="zh-CN"/>
        </w:rPr>
        <w:t xml:space="preserve">Hoover et at. </w:t>
      </w:r>
      <w:r w:rsidR="00043C0B">
        <w:rPr>
          <w:lang w:eastAsia="zh-CN"/>
        </w:rPr>
        <w:fldChar w:fldCharType="begin"/>
      </w:r>
      <w:r w:rsidR="00614336">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043C0B">
        <w:rPr>
          <w:lang w:eastAsia="zh-CN"/>
        </w:rPr>
        <w:fldChar w:fldCharType="separate"/>
      </w:r>
      <w:r w:rsidR="00614336">
        <w:rPr>
          <w:noProof/>
          <w:lang w:eastAsia="zh-CN"/>
        </w:rPr>
        <w:t>(2018)</w:t>
      </w:r>
      <w:r w:rsidR="00043C0B">
        <w:rPr>
          <w:lang w:eastAsia="zh-CN"/>
        </w:rPr>
        <w:fldChar w:fldCharType="end"/>
      </w:r>
      <w:r w:rsidR="00043C0B">
        <w:rPr>
          <w:lang w:eastAsia="zh-CN"/>
        </w:rPr>
        <w:t xml:space="preserve"> claimed “</w:t>
      </w:r>
      <w:r w:rsidR="00E7513C" w:rsidRPr="00043C0B">
        <w:rPr>
          <w:lang w:eastAsia="zh-CN"/>
        </w:rPr>
        <w:t>consistent positive associations between moral care and loyalty framing</w:t>
      </w:r>
      <w:r w:rsidR="00043C0B">
        <w:rPr>
          <w:lang w:eastAsia="zh-CN"/>
        </w:rPr>
        <w:t xml:space="preserve"> [of social media messages] the </w:t>
      </w:r>
      <w:r w:rsidR="00E7513C" w:rsidRPr="00043C0B">
        <w:rPr>
          <w:lang w:eastAsia="zh-CN"/>
        </w:rPr>
        <w:t>with donation sentiment and donation motivation</w:t>
      </w:r>
      <w:r w:rsidR="00043C0B">
        <w:rPr>
          <w:lang w:eastAsia="zh-CN"/>
        </w:rPr>
        <w:t xml:space="preserve">” </w:t>
      </w:r>
      <w:r w:rsidR="00043C0B">
        <w:rPr>
          <w:lang w:eastAsia="zh-CN"/>
        </w:rPr>
        <w:fldChar w:fldCharType="begin"/>
      </w:r>
      <w:r w:rsidR="00614336">
        <w:rPr>
          <w:lang w:eastAsia="zh-CN"/>
        </w:rPr>
        <w:instrText xml:space="preserve"> ADDIN EN.CITE &lt;EndNote&gt;&lt;Cite ExcludeAuth="1" ExcludeYear="1"&gt;&lt;Author&gt;Hoover&lt;/Author&gt;&lt;Year&gt;2018&lt;/Year&gt;&lt;RecNum&gt;331&lt;/RecNum&gt;&lt;Pages&gt;1&lt;/Pages&gt;&lt;DisplayText&gt;(p. 1)&lt;/DisplayText&gt;&lt;record&gt;&lt;rec-number&gt;331&lt;/rec-number&gt;&lt;foreign-keys&gt;&lt;key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043C0B">
        <w:rPr>
          <w:lang w:eastAsia="zh-CN"/>
        </w:rPr>
        <w:fldChar w:fldCharType="separate"/>
      </w:r>
      <w:r w:rsidR="00614336">
        <w:rPr>
          <w:noProof/>
          <w:lang w:eastAsia="zh-CN"/>
        </w:rPr>
        <w:t>(p. 1)</w:t>
      </w:r>
      <w:r w:rsidR="00043C0B">
        <w:rPr>
          <w:lang w:eastAsia="zh-CN"/>
        </w:rPr>
        <w:fldChar w:fldCharType="end"/>
      </w:r>
      <w:r w:rsidR="00043C0B">
        <w:rPr>
          <w:lang w:eastAsia="zh-CN"/>
        </w:rPr>
        <w:t xml:space="preserve">. </w:t>
      </w:r>
      <w:r w:rsidR="00CB22C4">
        <w:rPr>
          <w:rFonts w:hint="eastAsia"/>
          <w:lang w:eastAsia="zh-CN"/>
        </w:rPr>
        <w:t>In</w:t>
      </w:r>
      <w:r w:rsidR="00CB22C4">
        <w:rPr>
          <w:lang w:eastAsia="zh-CN"/>
        </w:rPr>
        <w:t xml:space="preserve"> sum,</w:t>
      </w:r>
      <w:r w:rsidR="00811596">
        <w:rPr>
          <w:lang w:eastAsia="zh-CN"/>
        </w:rPr>
        <w:t xml:space="preserve"> </w:t>
      </w:r>
      <w:r w:rsidR="003B3F83">
        <w:rPr>
          <w:lang w:eastAsia="zh-CN"/>
        </w:rPr>
        <w:t>addressing</w:t>
      </w:r>
      <w:r w:rsidR="00811596">
        <w:rPr>
          <w:lang w:eastAsia="zh-CN"/>
        </w:rPr>
        <w:t xml:space="preserve"> </w:t>
      </w:r>
      <w:r w:rsidR="00717BE7">
        <w:rPr>
          <w:lang w:eastAsia="zh-CN"/>
        </w:rPr>
        <w:t>audience’s</w:t>
      </w:r>
      <w:r w:rsidR="00811596">
        <w:rPr>
          <w:lang w:eastAsia="zh-CN"/>
        </w:rPr>
        <w:t xml:space="preserve"> sensitive moral </w:t>
      </w:r>
      <w:r w:rsidR="003B3F83">
        <w:rPr>
          <w:lang w:eastAsia="zh-CN"/>
        </w:rPr>
        <w:t xml:space="preserve">foundations could result in </w:t>
      </w:r>
      <w:r w:rsidR="00717BE7">
        <w:rPr>
          <w:lang w:eastAsia="zh-CN"/>
        </w:rPr>
        <w:t>efficient</w:t>
      </w:r>
      <w:r w:rsidR="003B3F83">
        <w:rPr>
          <w:lang w:eastAsia="zh-CN"/>
        </w:rPr>
        <w:t xml:space="preserve"> </w:t>
      </w:r>
      <w:r w:rsidR="00717BE7">
        <w:rPr>
          <w:lang w:eastAsia="zh-CN"/>
        </w:rPr>
        <w:t>communication</w:t>
      </w:r>
      <w:r w:rsidR="003B3F83">
        <w:rPr>
          <w:lang w:eastAsia="zh-CN"/>
        </w:rPr>
        <w:t xml:space="preserve">, but what if a conservative politician has to address some loyalty moral </w:t>
      </w:r>
      <w:r w:rsidR="003B3F83">
        <w:rPr>
          <w:lang w:eastAsia="zh-CN"/>
        </w:rPr>
        <w:lastRenderedPageBreak/>
        <w:t xml:space="preserve">concerns to liberals? </w:t>
      </w:r>
      <w:r w:rsidR="00717BE7">
        <w:rPr>
          <w:lang w:eastAsia="zh-CN"/>
        </w:rPr>
        <w:t>As</w:t>
      </w:r>
      <w:r w:rsidR="003B3F83">
        <w:rPr>
          <w:lang w:eastAsia="zh-CN"/>
        </w:rPr>
        <w:t xml:space="preserve"> those concerns are so important to conservatives whose loyalty moral taste buds are much more well developed than liberals’.  </w:t>
      </w:r>
    </w:p>
    <w:p w14:paraId="01264947" w14:textId="1D4DFB6A" w:rsidR="00CB22C4" w:rsidRDefault="003B3F83" w:rsidP="005654F3">
      <w:pPr>
        <w:spacing w:after="120"/>
      </w:pPr>
      <w:r>
        <w:rPr>
          <w:lang w:eastAsia="zh-CN"/>
        </w:rPr>
        <w:t xml:space="preserve">According to </w:t>
      </w:r>
      <w:r w:rsidR="00043C0B">
        <w:rPr>
          <w:lang w:eastAsia="zh-CN"/>
        </w:rPr>
        <w:t xml:space="preserve">Haidt and Graham </w:t>
      </w:r>
      <w:r w:rsidR="00043C0B">
        <w:rPr>
          <w:lang w:eastAsia="zh-CN"/>
        </w:rPr>
        <w:fldChar w:fldCharType="begin"/>
      </w:r>
      <w:r w:rsidR="00614336">
        <w:rPr>
          <w:lang w:eastAsia="zh-CN"/>
        </w:rPr>
        <w: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043C0B">
        <w:rPr>
          <w:lang w:eastAsia="zh-CN"/>
        </w:rPr>
        <w:fldChar w:fldCharType="separate"/>
      </w:r>
      <w:r w:rsidR="00614336">
        <w:rPr>
          <w:noProof/>
          <w:lang w:eastAsia="zh-CN"/>
        </w:rPr>
        <w:t>(2007)</w:t>
      </w:r>
      <w:r w:rsidR="00043C0B">
        <w:rPr>
          <w:lang w:eastAsia="zh-CN"/>
        </w:rPr>
        <w:fldChar w:fldCharType="end"/>
      </w:r>
      <w:r>
        <w:rPr>
          <w:lang w:eastAsia="zh-CN"/>
        </w:rPr>
        <w:t xml:space="preserve">, liberals </w:t>
      </w:r>
      <w:r w:rsidR="00AE56E2">
        <w:rPr>
          <w:lang w:eastAsia="zh-CN"/>
        </w:rPr>
        <w:t>may</w:t>
      </w:r>
      <w:r>
        <w:rPr>
          <w:lang w:eastAsia="zh-CN"/>
        </w:rPr>
        <w:t xml:space="preserve"> not understand those loyalty moral concerns at all. </w:t>
      </w:r>
      <w:r w:rsidR="00AE56E2">
        <w:rPr>
          <w:lang w:eastAsia="zh-CN"/>
        </w:rPr>
        <w:t xml:space="preserve">They </w:t>
      </w:r>
      <w:r w:rsidR="00717BE7">
        <w:rPr>
          <w:lang w:eastAsia="zh-CN"/>
        </w:rPr>
        <w:t>found</w:t>
      </w:r>
      <w:r w:rsidR="00AE56E2">
        <w:rPr>
          <w:rFonts w:hint="eastAsia"/>
          <w:lang w:eastAsia="zh-CN"/>
        </w:rPr>
        <w:t xml:space="preserve"> </w:t>
      </w:r>
      <w:r w:rsidR="00AE56E2">
        <w:rPr>
          <w:lang w:eastAsia="zh-CN"/>
        </w:rPr>
        <w:t>that “p</w:t>
      </w:r>
      <w:r w:rsidR="00AE56E2" w:rsidRPr="00AE56E2">
        <w:rPr>
          <w:lang w:eastAsia="zh-CN"/>
        </w:rPr>
        <w:t>olitical liberals have moral intuitions primarily based upon the first two</w:t>
      </w:r>
      <w:r w:rsidR="00AE56E2">
        <w:rPr>
          <w:lang w:eastAsia="zh-CN"/>
        </w:rPr>
        <w:t xml:space="preserve"> </w:t>
      </w:r>
      <w:r w:rsidR="00AE56E2" w:rsidRPr="00AE56E2">
        <w:rPr>
          <w:lang w:eastAsia="zh-CN"/>
        </w:rPr>
        <w:t>foundations, and therefore misunderstand the moral motivations of political</w:t>
      </w:r>
      <w:r w:rsidR="00AE56E2">
        <w:rPr>
          <w:lang w:eastAsia="zh-CN"/>
        </w:rPr>
        <w:t xml:space="preserve"> c</w:t>
      </w:r>
      <w:r w:rsidR="00AE56E2" w:rsidRPr="00AE56E2">
        <w:rPr>
          <w:lang w:eastAsia="zh-CN"/>
        </w:rPr>
        <w:t>onservatives, who generally rely upon all five foundations</w:t>
      </w:r>
      <w:r w:rsidR="00AE56E2">
        <w:rPr>
          <w:lang w:eastAsia="zh-CN"/>
        </w:rPr>
        <w:t xml:space="preserve">.” </w:t>
      </w:r>
      <w:r w:rsidR="00AE56E2">
        <w:rPr>
          <w:lang w:eastAsia="zh-CN"/>
        </w:rPr>
        <w:fldChar w:fldCharType="begin"/>
      </w:r>
      <w:r w:rsidR="00614336">
        <w:rPr>
          <w:lang w:eastAsia="zh-CN"/>
        </w:rPr>
        <w:instrText xml:space="preserve"> ADDIN EN.CITE &lt;EndNote&gt;&lt;Cite ExcludeAuth="1" ExcludeYear="1"&gt;&lt;Author&gt;Haidt&lt;/Author&gt;&lt;Year&gt;2007&lt;/Year&gt;&lt;RecNum&gt;99&lt;/RecNum&gt;&lt;Pages&gt;98&lt;/Pages&gt;&lt;DisplayText&gt;(p. 98)&lt;/DisplayText&gt;&lt;record&gt;&lt;rec-number&gt;99&lt;/rec-number&gt;&lt;foreign-keys&gt;&lt;key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AE56E2">
        <w:rPr>
          <w:lang w:eastAsia="zh-CN"/>
        </w:rPr>
        <w:fldChar w:fldCharType="separate"/>
      </w:r>
      <w:r w:rsidR="00614336">
        <w:rPr>
          <w:noProof/>
          <w:lang w:eastAsia="zh-CN"/>
        </w:rPr>
        <w:t>(p. 98)</w:t>
      </w:r>
      <w:r w:rsidR="00AE56E2">
        <w:rPr>
          <w:lang w:eastAsia="zh-CN"/>
        </w:rPr>
        <w:fldChar w:fldCharType="end"/>
      </w:r>
      <w:r w:rsidR="00AE56E2">
        <w:rPr>
          <w:lang w:eastAsia="zh-CN"/>
        </w:rPr>
        <w:t xml:space="preserve"> </w:t>
      </w:r>
      <w:r w:rsidR="00CB22C4">
        <w:rPr>
          <w:lang w:eastAsia="zh-CN"/>
        </w:rPr>
        <w:t xml:space="preserve">Therefore, liberals and conservatives may not able to talk at some moral foundations because they lack the ability to understand each other. Implications for the problem of talking past each other instead of to each other may explain the lack of real clash and issue discussion </w:t>
      </w:r>
      <w:r w:rsidR="00CB22C4">
        <w:fldChar w:fldCharType="begin"/>
      </w:r>
      <w:r w:rsidR="00614336">
        <w:instrText xml:space="preserve"> ADDIN EN.CITE &lt;EndNote&gt;&lt;Cite&gt;&lt;Author&gt;Carlin&lt;/Author&gt;&lt;Year&gt;1989&lt;/Year&gt;&lt;RecNum&gt;303&lt;/RecNum&gt;&lt;DisplayText&gt;(Carlin, 1989, 1992)&lt;/DisplayText&gt;&lt;record&gt;&lt;rec-number&gt;303&lt;/rec-number&gt;&lt;foreign-keys&gt;&lt;key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Cite&gt;&lt;Author&gt;Carlin&lt;/Author&gt;&lt;Year&gt;1992&lt;/Year&gt;&lt;RecNum&gt;302&lt;/RecNum&gt;&lt;record&gt;&lt;rec-number&gt;302&lt;/rec-number&gt;&lt;foreign-keys&gt;&lt;key app="EN" db-id="2xd0pvrd6xxp05evvtepd0f9vppe5rtsxa20" timestamp="1600021502" guid="c1e0bb86-16f0-4de9-9e87-d5f851628363"&gt;302&lt;/key&gt;&lt;/foreign-keys&gt;&lt;ref-type name="Journal Article"&gt;17&lt;/ref-type&gt;&lt;contributors&gt;&lt;authors&gt;&lt;author&gt;Carlin, Diana Prentice&lt;/author&gt;&lt;/authors&gt;&lt;/contributors&gt;&lt;titles&gt;&lt;title&gt;Presidential debates as focal points for campaign arguments&lt;/title&gt;&lt;/titles&gt;&lt;dates&gt;&lt;year&gt;1992&lt;/year&gt;&lt;/dates&gt;&lt;isbn&gt;1058-4609&lt;/isbn&gt;&lt;urls&gt;&lt;/urls&gt;&lt;/record&gt;&lt;/Cite&gt;&lt;/EndNote&gt;</w:instrText>
      </w:r>
      <w:r w:rsidR="00CB22C4">
        <w:fldChar w:fldCharType="separate"/>
      </w:r>
      <w:r w:rsidR="00614336">
        <w:rPr>
          <w:noProof/>
        </w:rPr>
        <w:t>(Carlin, 1989, 1992)</w:t>
      </w:r>
      <w:r w:rsidR="00CB22C4">
        <w:fldChar w:fldCharType="end"/>
      </w:r>
      <w:r w:rsidR="00CB22C4">
        <w:rPr>
          <w:lang w:eastAsia="zh-CN"/>
        </w:rPr>
        <w:t xml:space="preserve"> in presidential debates</w:t>
      </w:r>
      <w:r w:rsidR="00CB22C4">
        <w:t>.</w:t>
      </w:r>
    </w:p>
    <w:p w14:paraId="7E82DCEB" w14:textId="3EF4018A" w:rsidR="0084284A" w:rsidRDefault="00433F79" w:rsidP="007E299C">
      <w:pPr>
        <w:spacing w:after="120"/>
        <w:rPr>
          <w:lang w:eastAsia="zh-CN"/>
        </w:rPr>
      </w:pPr>
      <w:r>
        <w:rPr>
          <w:rFonts w:hint="eastAsia"/>
          <w:lang w:eastAsia="zh-CN"/>
        </w:rPr>
        <w:t>Kraft</w:t>
      </w:r>
      <w:r>
        <w:rPr>
          <w:lang w:eastAsia="zh-CN"/>
        </w:rPr>
        <w:t xml:space="preserve"> </w:t>
      </w:r>
      <w:r>
        <w:rPr>
          <w:lang w:eastAsia="zh-CN"/>
        </w:rPr>
        <w:fldChar w:fldCharType="begin"/>
      </w:r>
      <w:r w:rsidR="00614336">
        <w:rPr>
          <w:lang w:eastAsia="zh-CN"/>
        </w:rPr>
        <w:instrText xml:space="preserve"> ADDIN EN.CITE &lt;EndNote&gt;&lt;Cite ExcludeAuth="1"&gt;&lt;Author&gt;Kraft&lt;/Author&gt;&lt;Year&gt;2018&lt;/Year&gt;&lt;RecNum&gt;332&lt;/RecNum&gt;&lt;DisplayText&gt;(2018)&lt;/DisplayText&gt;&lt;record&gt;&lt;rec-number&gt;332&lt;/rec-number&gt;&lt;foreign-keys&gt;&lt;key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Pr>
          <w:lang w:eastAsia="zh-CN"/>
        </w:rPr>
        <w:fldChar w:fldCharType="separate"/>
      </w:r>
      <w:r w:rsidR="00614336">
        <w:rPr>
          <w:noProof/>
          <w:lang w:eastAsia="zh-CN"/>
        </w:rPr>
        <w:t>(2018)</w:t>
      </w:r>
      <w:r>
        <w:rPr>
          <w:lang w:eastAsia="zh-CN"/>
        </w:rPr>
        <w:fldChar w:fldCharType="end"/>
      </w:r>
      <w:r>
        <w:rPr>
          <w:lang w:eastAsia="zh-CN"/>
        </w:rPr>
        <w:t xml:space="preserve"> examined moral concerns in individual political attitude expression and found “systematic patterns in the emphasis on moral considerations among liberals and conservatives for three foundations” </w:t>
      </w:r>
      <w:r>
        <w:rPr>
          <w:lang w:eastAsia="zh-CN"/>
        </w:rPr>
        <w:fldChar w:fldCharType="begin"/>
      </w:r>
      <w:r w:rsidR="00614336">
        <w:rPr>
          <w:lang w:eastAsia="zh-CN"/>
        </w:rPr>
        <w:instrText xml:space="preserve"> ADDIN EN.CITE &lt;EndNote&gt;&lt;Cite ExcludeAuth="1" ExcludeYear="1"&gt;&lt;Author&gt;Kraft&lt;/Author&gt;&lt;Year&gt;2018&lt;/Year&gt;&lt;RecNum&gt;332&lt;/RecNum&gt;&lt;Pages&gt;1031&lt;/Pages&gt;&lt;DisplayText&gt;(p. 1031)&lt;/DisplayText&gt;&lt;record&gt;&lt;rec-number&gt;332&lt;/rec-number&gt;&lt;foreign-keys&gt;&lt;key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Pr>
          <w:lang w:eastAsia="zh-CN"/>
        </w:rPr>
        <w:fldChar w:fldCharType="separate"/>
      </w:r>
      <w:r w:rsidR="00614336">
        <w:rPr>
          <w:noProof/>
          <w:lang w:eastAsia="zh-CN"/>
        </w:rPr>
        <w:t>(p. 1031)</w:t>
      </w:r>
      <w:r>
        <w:rPr>
          <w:lang w:eastAsia="zh-CN"/>
        </w:rPr>
        <w:fldChar w:fldCharType="end"/>
      </w:r>
      <w:r>
        <w:rPr>
          <w:lang w:eastAsia="zh-CN"/>
        </w:rPr>
        <w:t xml:space="preserve">: liberals </w:t>
      </w:r>
      <w:r w:rsidR="00343533">
        <w:rPr>
          <w:lang w:eastAsia="zh-CN"/>
        </w:rPr>
        <w:t>talk more about care and fairness considerations, while conservatives emphasiz</w:t>
      </w:r>
      <w:r w:rsidR="00537D17">
        <w:rPr>
          <w:lang w:eastAsia="zh-CN"/>
        </w:rPr>
        <w:t xml:space="preserve">e </w:t>
      </w:r>
      <w:r w:rsidR="00343533">
        <w:rPr>
          <w:lang w:eastAsia="zh-CN"/>
        </w:rPr>
        <w:t xml:space="preserve">on loyalty considerations. </w:t>
      </w:r>
      <w:r w:rsidR="005654F3">
        <w:rPr>
          <w:lang w:eastAsia="zh-CN"/>
        </w:rPr>
        <w:t xml:space="preserve">Moral foundation sensitivity difference has been attributed to the polarization of our society, especially for political attitude in a bi-party environment such as the United State </w:t>
      </w:r>
      <w:r w:rsidR="005654F3">
        <w:rPr>
          <w:lang w:eastAsia="zh-CN"/>
        </w:rPr>
        <w:fldChar w:fldCharType="begin"/>
      </w:r>
      <w:r w:rsidR="00614336">
        <w:rPr>
          <w:lang w:eastAsia="zh-CN"/>
        </w:rPr>
        <w:instrText xml:space="preserve"> ADDIN EN.CITE &lt;EndNote&gt;&lt;Cite&gt;&lt;Author&gt;Haidt&lt;/Author&gt;&lt;Year&gt;2012&lt;/Year&gt;&lt;RecNum&gt;6&lt;/RecNum&gt;&lt;DisplayText&gt;(Haidt, 2012; Koleva et al., 2012)&lt;/DisplayText&gt;&lt;record&gt;&lt;rec-number&gt;6&lt;/rec-number&gt;&lt;foreign-keys&gt;&lt;key app="EN" db-id="2xd0pvrd6xxp05evvtepd0f9vppe5rtsxa20" timestamp="1572880132" guid="9731988c-fd3b-4027-8c2d-e987bd2aac94"&gt;6&lt;/key&gt;&lt;/foreign-keys&gt;&lt;ref-type name="Book"&gt;6&lt;/ref-type&gt;&lt;contributors&gt;&lt;authors&gt;&lt;author&gt;Haidt, Jonathan&lt;/author&gt;&lt;/authors&gt;&lt;/contributors&gt;&lt;titles&gt;&lt;title&gt;The righteous mind: Why good people are divided by politics and religion&lt;/title&gt;&lt;/titles&gt;&lt;dates&gt;&lt;year&gt;2012&lt;/year&gt;&lt;/dates&gt;&lt;publisher&gt;Vintage&lt;/publisher&gt;&lt;isbn&gt;0307907031&lt;/isbn&gt;&lt;urls&gt;&lt;/urls&gt;&lt;/record&gt;&lt;/Cite&gt;&lt;Cite&gt;&lt;Author&gt;Koleva&lt;/Author&gt;&lt;Year&gt;2012&lt;/Year&gt;&lt;RecNum&gt;95&lt;/RecNum&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5654F3">
        <w:rPr>
          <w:lang w:eastAsia="zh-CN"/>
        </w:rPr>
        <w:fldChar w:fldCharType="separate"/>
      </w:r>
      <w:r w:rsidR="00614336">
        <w:rPr>
          <w:noProof/>
          <w:lang w:eastAsia="zh-CN"/>
        </w:rPr>
        <w:t>(Haidt, 2012; Koleva et al., 2012)</w:t>
      </w:r>
      <w:r w:rsidR="005654F3">
        <w:rPr>
          <w:lang w:eastAsia="zh-CN"/>
        </w:rPr>
        <w:fldChar w:fldCharType="end"/>
      </w:r>
      <w:r w:rsidR="005654F3">
        <w:rPr>
          <w:lang w:eastAsia="zh-CN"/>
        </w:rPr>
        <w:t xml:space="preserve">. A few studies explored </w:t>
      </w:r>
      <w:r w:rsidR="00D2186A">
        <w:rPr>
          <w:rFonts w:hint="eastAsia"/>
          <w:lang w:eastAsia="zh-CN"/>
        </w:rPr>
        <w:t>how</w:t>
      </w:r>
      <w:r w:rsidR="00D2186A">
        <w:rPr>
          <w:lang w:eastAsia="zh-CN"/>
        </w:rPr>
        <w:t xml:space="preserve"> </w:t>
      </w:r>
      <w:r w:rsidR="00F94224">
        <w:rPr>
          <w:lang w:eastAsia="zh-CN"/>
        </w:rPr>
        <w:t>“</w:t>
      </w:r>
      <w:r w:rsidR="00D2186A">
        <w:rPr>
          <w:lang w:eastAsia="zh-CN"/>
        </w:rPr>
        <w:t>political elites</w:t>
      </w:r>
      <w:r w:rsidR="00F94224">
        <w:rPr>
          <w:lang w:eastAsia="zh-CN"/>
        </w:rPr>
        <w:t xml:space="preserve"> play in facilitating moral reasoning” </w:t>
      </w:r>
      <w:r w:rsidR="00F94224">
        <w:rPr>
          <w:lang w:eastAsia="zh-CN"/>
        </w:rPr>
        <w:fldChar w:fldCharType="begin"/>
      </w:r>
      <w:r w:rsidR="00614336">
        <w:rPr>
          <w:lang w:eastAsia="zh-CN"/>
        </w:rPr>
        <w:instrText xml:space="preserve"> ADDIN EN.CITE &lt;EndNote&gt;&lt;Cite&gt;&lt;Author&gt;Clifford&lt;/Author&gt;&lt;Year&gt;2013&lt;/Year&gt;&lt;RecNum&gt;333&lt;/RecNum&gt;&lt;Pages&gt;660&lt;/Pages&gt;&lt;DisplayText&gt;(Clifford &amp;amp; Jerit, 2013, p. 660)&lt;/DisplayText&gt;&lt;record&gt;&lt;rec-number&gt;333&lt;/rec-number&gt;&lt;foreign-keys&gt;&lt;key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F94224">
        <w:rPr>
          <w:lang w:eastAsia="zh-CN"/>
        </w:rPr>
        <w:fldChar w:fldCharType="separate"/>
      </w:r>
      <w:r w:rsidR="00614336">
        <w:rPr>
          <w:noProof/>
          <w:lang w:eastAsia="zh-CN"/>
        </w:rPr>
        <w:t>(Clifford &amp; Jerit, 2013, p. 660)</w:t>
      </w:r>
      <w:r w:rsidR="00F94224">
        <w:rPr>
          <w:lang w:eastAsia="zh-CN"/>
        </w:rPr>
        <w:fldChar w:fldCharType="end"/>
      </w:r>
      <w:r w:rsidR="00F94224">
        <w:rPr>
          <w:lang w:eastAsia="zh-CN"/>
        </w:rPr>
        <w:t xml:space="preserve"> during the policy debate. Clifford </w:t>
      </w:r>
      <w:r w:rsidR="00F94224">
        <w:rPr>
          <w:rFonts w:hint="eastAsia"/>
          <w:lang w:eastAsia="zh-CN"/>
        </w:rPr>
        <w:t>and</w:t>
      </w:r>
      <w:r w:rsidR="00F94224">
        <w:rPr>
          <w:lang w:eastAsia="zh-CN"/>
        </w:rPr>
        <w:t xml:space="preserve"> </w:t>
      </w:r>
      <w:proofErr w:type="spellStart"/>
      <w:r w:rsidR="00F94224">
        <w:rPr>
          <w:lang w:eastAsia="zh-CN"/>
        </w:rPr>
        <w:t>Jerit</w:t>
      </w:r>
      <w:proofErr w:type="spellEnd"/>
      <w:r w:rsidR="00F94224">
        <w:rPr>
          <w:lang w:eastAsia="zh-CN"/>
        </w:rPr>
        <w:t xml:space="preserve"> found </w:t>
      </w:r>
      <w:r w:rsidR="00F94224">
        <w:rPr>
          <w:lang w:eastAsia="zh-CN"/>
        </w:rPr>
        <w:fldChar w:fldCharType="begin"/>
      </w:r>
      <w:r w:rsidR="00614336">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F94224">
        <w:rPr>
          <w:lang w:eastAsia="zh-CN"/>
        </w:rPr>
        <w:fldChar w:fldCharType="separate"/>
      </w:r>
      <w:r w:rsidR="00614336">
        <w:rPr>
          <w:noProof/>
          <w:lang w:eastAsia="zh-CN"/>
        </w:rPr>
        <w:t>(2013)</w:t>
      </w:r>
      <w:r w:rsidR="00F94224">
        <w:rPr>
          <w:lang w:eastAsia="zh-CN"/>
        </w:rPr>
        <w:fldChar w:fldCharType="end"/>
      </w:r>
      <w:r w:rsidR="00F94224">
        <w:rPr>
          <w:lang w:eastAsia="zh-CN"/>
        </w:rPr>
        <w:t xml:space="preserve"> liberals and conservatives “used distinctive patterns of moral words in</w:t>
      </w:r>
      <w:r w:rsidR="004D7E80">
        <w:rPr>
          <w:lang w:eastAsia="zh-CN"/>
        </w:rPr>
        <w:t xml:space="preserve"> </w:t>
      </w:r>
      <w:r w:rsidR="00F94224">
        <w:rPr>
          <w:lang w:eastAsia="zh-CN"/>
        </w:rPr>
        <w:t>an effort to influence the public</w:t>
      </w:r>
      <w:r w:rsidR="004D7E80">
        <w:rPr>
          <w:lang w:eastAsia="zh-CN"/>
        </w:rPr>
        <w:t xml:space="preserve">” in stem cell research policy debate </w:t>
      </w:r>
      <w:r w:rsidR="004D7E80">
        <w:rPr>
          <w:lang w:eastAsia="zh-CN"/>
        </w:rPr>
        <w:fldChar w:fldCharType="begin"/>
      </w:r>
      <w:r w:rsidR="00614336">
        <w:rPr>
          <w:lang w:eastAsia="zh-CN"/>
        </w:rPr>
        <w:instrText xml:space="preserve"> ADDIN EN.CITE &lt;EndNote&gt;&lt;Cite ExcludeAuth="1" ExcludeYear="1"&gt;&lt;Author&gt;Clifford&lt;/Author&gt;&lt;Year&gt;2013&lt;/Year&gt;&lt;RecNum&gt;333&lt;/RecNum&gt;&lt;Pages&gt;669&lt;/Pages&gt;&lt;DisplayText&gt;(p. 669)&lt;/DisplayText&gt;&lt;record&gt;&lt;rec-number&gt;333&lt;/rec-number&gt;&lt;foreign-keys&gt;&lt;key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4D7E80">
        <w:rPr>
          <w:lang w:eastAsia="zh-CN"/>
        </w:rPr>
        <w:fldChar w:fldCharType="separate"/>
      </w:r>
      <w:r w:rsidR="00614336">
        <w:rPr>
          <w:noProof/>
          <w:lang w:eastAsia="zh-CN"/>
        </w:rPr>
        <w:t>(p. 669)</w:t>
      </w:r>
      <w:r w:rsidR="004D7E80">
        <w:rPr>
          <w:lang w:eastAsia="zh-CN"/>
        </w:rPr>
        <w:fldChar w:fldCharType="end"/>
      </w:r>
      <w:r w:rsidR="004D7E80">
        <w:rPr>
          <w:lang w:eastAsia="zh-CN"/>
        </w:rPr>
        <w:t xml:space="preserve">. Lewis found </w:t>
      </w:r>
      <w:r w:rsidR="004D7E80">
        <w:rPr>
          <w:lang w:eastAsia="zh-CN"/>
        </w:rPr>
        <w:fldChar w:fldCharType="begin"/>
      </w:r>
      <w:r w:rsidR="00614336">
        <w:rPr>
          <w:lang w:eastAsia="zh-CN"/>
        </w:rPr>
        <w:instrText xml:space="preserve"> ADDIN EN.CITE &lt;EndNote&gt;&lt;Cite ExcludeAuth="1"&gt;&lt;Author&gt;Lewis&lt;/Author&gt;&lt;Year&gt;2019&lt;/Year&gt;&lt;RecNum&gt;334&lt;/RecNum&gt;&lt;DisplayText&gt;(2019)&lt;/DisplayText&gt;&lt;record&gt;&lt;rec-number&gt;334&lt;/rec-number&gt;&lt;foreign-keys&gt;&lt;key app="EN" db-id="2xd0pvrd6xxp05evvtepd0f9vppe5rtsxa20" timestamp="1602954757" guid="2b9fc8c6-845d-4452-8149-c633da5ff2c2"&gt;334&lt;/key&gt;&lt;/foreign-keys&gt;&lt;ref-type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4D7E80">
        <w:rPr>
          <w:lang w:eastAsia="zh-CN"/>
        </w:rPr>
        <w:fldChar w:fldCharType="separate"/>
      </w:r>
      <w:r w:rsidR="00614336">
        <w:rPr>
          <w:noProof/>
          <w:lang w:eastAsia="zh-CN"/>
        </w:rPr>
        <w:t>(2019)</w:t>
      </w:r>
      <w:r w:rsidR="004D7E80">
        <w:rPr>
          <w:lang w:eastAsia="zh-CN"/>
        </w:rPr>
        <w:fldChar w:fldCharType="end"/>
      </w:r>
      <w:r w:rsidR="004D7E80">
        <w:rPr>
          <w:lang w:eastAsia="zh-CN"/>
        </w:rPr>
        <w:t xml:space="preserve"> </w:t>
      </w:r>
      <w:r w:rsidR="00876F17">
        <w:rPr>
          <w:lang w:eastAsia="zh-CN"/>
        </w:rPr>
        <w:t>that “r</w:t>
      </w:r>
      <w:r w:rsidR="004D7E80" w:rsidRPr="00876F17">
        <w:rPr>
          <w:lang w:eastAsia="zh-CN"/>
        </w:rPr>
        <w:t>epublican candidates</w:t>
      </w:r>
      <w:r w:rsidR="00876F17">
        <w:rPr>
          <w:lang w:eastAsia="zh-CN"/>
        </w:rPr>
        <w:t xml:space="preserve"> [conservatives’ representatives] </w:t>
      </w:r>
      <w:r w:rsidR="004D7E80" w:rsidRPr="00876F17">
        <w:rPr>
          <w:lang w:eastAsia="zh-CN"/>
        </w:rPr>
        <w:t>were</w:t>
      </w:r>
      <w:r w:rsidR="00876F17">
        <w:rPr>
          <w:lang w:eastAsia="zh-CN"/>
        </w:rPr>
        <w:t xml:space="preserve"> </w:t>
      </w:r>
      <w:r w:rsidR="004D7E80" w:rsidRPr="00876F17">
        <w:rPr>
          <w:lang w:eastAsia="zh-CN"/>
        </w:rPr>
        <w:t>more likely to use negative-valence</w:t>
      </w:r>
      <w:r w:rsidR="00876F17">
        <w:rPr>
          <w:lang w:eastAsia="zh-CN"/>
        </w:rPr>
        <w:t xml:space="preserve"> </w:t>
      </w:r>
      <w:r w:rsidR="004D7E80" w:rsidRPr="00876F17">
        <w:rPr>
          <w:lang w:eastAsia="zh-CN"/>
        </w:rPr>
        <w:t>mora</w:t>
      </w:r>
      <w:r w:rsidR="00876F17">
        <w:rPr>
          <w:lang w:eastAsia="zh-CN"/>
        </w:rPr>
        <w:t xml:space="preserve">l </w:t>
      </w:r>
      <w:r w:rsidR="004D7E80" w:rsidRPr="00876F17">
        <w:rPr>
          <w:lang w:eastAsia="zh-CN"/>
        </w:rPr>
        <w:t>terminology</w:t>
      </w:r>
      <w:r w:rsidR="00876F17">
        <w:rPr>
          <w:lang w:eastAsia="zh-CN"/>
        </w:rPr>
        <w:t xml:space="preserve">” </w:t>
      </w:r>
      <w:r w:rsidR="00876F17">
        <w:rPr>
          <w:lang w:eastAsia="zh-CN"/>
        </w:rPr>
        <w:fldChar w:fldCharType="begin"/>
      </w:r>
      <w:r w:rsidR="00614336">
        <w:rPr>
          <w:lang w:eastAsia="zh-CN"/>
        </w:rPr>
        <w:instrText xml:space="preserve"> ADDIN EN.CITE &lt;EndNote&gt;&lt;Cite ExcludeAuth="1" ExcludeYear="1"&gt;&lt;Author&gt;Lewis&lt;/Author&gt;&lt;Year&gt;2019&lt;/Year&gt;&lt;RecNum&gt;334&lt;/RecNum&gt;&lt;Pages&gt;1&lt;/Pages&gt;&lt;DisplayText&gt;(p. 1)&lt;/DisplayText&gt;&lt;record&gt;&lt;rec-number&gt;334&lt;/rec-number&gt;&lt;foreign-keys&gt;&lt;key app="EN" db-id="2xd0pvrd6xxp05evvtepd0f9vppe5rtsxa20" timestamp="1602954757" guid="2b9fc8c6-845d-4452-8149-c633da5ff2c2"&gt;334&lt;/key&gt;&lt;/foreign-keys&gt;&lt;ref-type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876F17">
        <w:rPr>
          <w:lang w:eastAsia="zh-CN"/>
        </w:rPr>
        <w:fldChar w:fldCharType="separate"/>
      </w:r>
      <w:r w:rsidR="00614336">
        <w:rPr>
          <w:noProof/>
          <w:lang w:eastAsia="zh-CN"/>
        </w:rPr>
        <w:t>(p. 1)</w:t>
      </w:r>
      <w:r w:rsidR="00876F17">
        <w:rPr>
          <w:lang w:eastAsia="zh-CN"/>
        </w:rPr>
        <w:fldChar w:fldCharType="end"/>
      </w:r>
      <w:r w:rsidR="00876F17">
        <w:rPr>
          <w:lang w:eastAsia="zh-CN"/>
        </w:rPr>
        <w:t xml:space="preserve">. </w:t>
      </w:r>
      <w:r w:rsidR="007E299C">
        <w:rPr>
          <w:lang w:eastAsia="zh-CN"/>
        </w:rPr>
        <w:t xml:space="preserve">However, there has been rare examination of the divergence when political elites paly in facilitating moral reasoning. </w:t>
      </w:r>
      <w:r w:rsidR="007E299C">
        <w:rPr>
          <w:rFonts w:hint="eastAsia"/>
          <w:lang w:eastAsia="zh-CN"/>
        </w:rPr>
        <w:t>We</w:t>
      </w:r>
      <w:r w:rsidR="007E299C">
        <w:rPr>
          <w:lang w:eastAsia="zh-CN"/>
        </w:rPr>
        <w:t xml:space="preserve"> wonder, when </w:t>
      </w:r>
      <w:r w:rsidR="00904F1E">
        <w:rPr>
          <w:lang w:eastAsia="zh-CN"/>
        </w:rPr>
        <w:t>“</w:t>
      </w:r>
      <w:r w:rsidR="007E299C">
        <w:rPr>
          <w:lang w:eastAsia="zh-CN"/>
        </w:rPr>
        <w:t>facing</w:t>
      </w:r>
      <w:r w:rsidR="00904F1E">
        <w:rPr>
          <w:lang w:eastAsia="zh-CN"/>
        </w:rPr>
        <w:t>”</w:t>
      </w:r>
      <w:r w:rsidR="007E299C">
        <w:rPr>
          <w:lang w:eastAsia="zh-CN"/>
        </w:rPr>
        <w:t xml:space="preserve"> tens of millions U.S. electorate in </w:t>
      </w:r>
      <w:r w:rsidR="00904F1E">
        <w:rPr>
          <w:lang w:eastAsia="zh-CN"/>
        </w:rPr>
        <w:t>televised</w:t>
      </w:r>
      <w:r w:rsidR="007E299C">
        <w:rPr>
          <w:lang w:eastAsia="zh-CN"/>
        </w:rPr>
        <w:t xml:space="preserve"> presidential </w:t>
      </w:r>
      <w:r w:rsidR="007E299C">
        <w:rPr>
          <w:lang w:eastAsia="zh-CN"/>
        </w:rPr>
        <w:lastRenderedPageBreak/>
        <w:t xml:space="preserve">debates, could the candidates overcome their personal moral foundation sensitivity differences, understand their opponents’ different moral concerns, </w:t>
      </w:r>
      <w:r w:rsidR="007E299C">
        <w:rPr>
          <w:rFonts w:hint="eastAsia"/>
          <w:lang w:eastAsia="zh-CN"/>
        </w:rPr>
        <w:t>deve</w:t>
      </w:r>
      <w:r w:rsidR="007E299C">
        <w:rPr>
          <w:lang w:eastAsia="zh-CN"/>
        </w:rPr>
        <w:t xml:space="preserve">lop real discussion with each other in order to find a solution for the society? Accordingly, </w:t>
      </w:r>
      <w:r w:rsidR="00876F17">
        <w:rPr>
          <w:lang w:eastAsia="zh-CN"/>
        </w:rPr>
        <w:t>here comes our research question:</w:t>
      </w:r>
    </w:p>
    <w:p w14:paraId="19683674" w14:textId="25291655" w:rsidR="004D7E80" w:rsidRDefault="0084284A" w:rsidP="0084284A">
      <w:pPr>
        <w:spacing w:after="120"/>
        <w:rPr>
          <w:lang w:eastAsia="zh-CN"/>
        </w:rPr>
      </w:pPr>
      <w:r>
        <w:rPr>
          <w:lang w:eastAsia="zh-CN"/>
        </w:rPr>
        <w:t>RQ1:</w:t>
      </w:r>
      <w:r w:rsidR="00876F17">
        <w:rPr>
          <w:lang w:eastAsia="zh-CN"/>
        </w:rPr>
        <w:t xml:space="preserve"> </w:t>
      </w:r>
      <w:r>
        <w:rPr>
          <w:lang w:eastAsia="zh-CN"/>
        </w:rPr>
        <w:t>H</w:t>
      </w:r>
      <w:r w:rsidR="00876F17">
        <w:rPr>
          <w:lang w:eastAsia="zh-CN"/>
        </w:rPr>
        <w:t>ow</w:t>
      </w:r>
      <w:r w:rsidR="005C07A9">
        <w:rPr>
          <w:lang w:eastAsia="zh-CN"/>
        </w:rPr>
        <w:t xml:space="preserve"> did each</w:t>
      </w:r>
      <w:r w:rsidR="00F22516">
        <w:rPr>
          <w:lang w:eastAsia="zh-CN"/>
        </w:rPr>
        <w:t xml:space="preserve"> </w:t>
      </w:r>
      <w:r w:rsidR="005C07A9">
        <w:rPr>
          <w:lang w:eastAsia="zh-CN"/>
        </w:rPr>
        <w:t xml:space="preserve">party’s </w:t>
      </w:r>
      <w:r>
        <w:rPr>
          <w:rFonts w:hint="eastAsia"/>
          <w:lang w:eastAsia="zh-CN"/>
        </w:rPr>
        <w:t>pres</w:t>
      </w:r>
      <w:r>
        <w:rPr>
          <w:lang w:eastAsia="zh-CN"/>
        </w:rPr>
        <w:t xml:space="preserve">ident </w:t>
      </w:r>
      <w:r w:rsidR="00876F17">
        <w:rPr>
          <w:lang w:eastAsia="zh-CN"/>
        </w:rPr>
        <w:t>candidates play in facilitating moral reasoning during the presidential debates in terms of diverging</w:t>
      </w:r>
      <w:r w:rsidR="00F22516">
        <w:rPr>
          <w:lang w:eastAsia="zh-CN"/>
        </w:rPr>
        <w:t>/converging the moral foundation difference</w:t>
      </w:r>
      <w:r>
        <w:rPr>
          <w:lang w:eastAsia="zh-CN"/>
        </w:rPr>
        <w:t>?</w:t>
      </w:r>
      <w:r w:rsidR="00F22516">
        <w:rPr>
          <w:lang w:eastAsia="zh-CN"/>
        </w:rPr>
        <w:t xml:space="preserve"> </w:t>
      </w:r>
    </w:p>
    <w:p w14:paraId="5D6A5257" w14:textId="18F77CD5" w:rsidR="0084284A" w:rsidRDefault="00904F1E" w:rsidP="00904F1E">
      <w:pPr>
        <w:spacing w:after="120"/>
        <w:rPr>
          <w:lang w:eastAsia="zh-CN"/>
        </w:rPr>
      </w:pPr>
      <w:r>
        <w:rPr>
          <w:lang w:eastAsia="zh-CN"/>
        </w:rPr>
        <w:t xml:space="preserve">According to mediatization theory, unfortunately, the candidates may not want to understand their opponents’ different moral concerns, </w:t>
      </w:r>
      <w:r>
        <w:rPr>
          <w:rFonts w:hint="eastAsia"/>
          <w:lang w:eastAsia="zh-CN"/>
        </w:rPr>
        <w:t>deve</w:t>
      </w:r>
      <w:r>
        <w:rPr>
          <w:lang w:eastAsia="zh-CN"/>
        </w:rPr>
        <w:t xml:space="preserve">lop real discussion with each other when “facing” tens of millions U.S. electorate in televised presidential debates. </w:t>
      </w:r>
    </w:p>
    <w:p w14:paraId="38EB0F05" w14:textId="77777777" w:rsidR="000D2333" w:rsidRPr="000D2333" w:rsidRDefault="000D2333" w:rsidP="000D2333">
      <w:pPr>
        <w:pStyle w:val="Heading2"/>
        <w:rPr>
          <w:b/>
          <w:bCs w:val="0"/>
          <w:i w:val="0"/>
          <w:iCs/>
        </w:rPr>
      </w:pPr>
      <w:r w:rsidRPr="000D2333">
        <w:rPr>
          <w:b/>
          <w:bCs w:val="0"/>
          <w:i w:val="0"/>
          <w:iCs/>
        </w:rPr>
        <w:t>The Theory of Mediatization</w:t>
      </w:r>
    </w:p>
    <w:p w14:paraId="2CAC0564" w14:textId="2F936848" w:rsidR="000D2333" w:rsidRPr="003F49F4" w:rsidRDefault="000D2333" w:rsidP="000D2333">
      <w:r w:rsidRPr="003F49F4">
        <w:t xml:space="preserve">According to </w:t>
      </w:r>
      <w:proofErr w:type="spellStart"/>
      <w:r w:rsidRPr="003F49F4">
        <w:t>Hjarvard</w:t>
      </w:r>
      <w:proofErr w:type="spellEnd"/>
      <w:r w:rsidRPr="003F49F4">
        <w:t xml:space="preserve"> </w:t>
      </w:r>
      <w:r w:rsidRPr="003F49F4">
        <w:fldChar w:fldCharType="begin"/>
      </w:r>
      <w:r w:rsidR="00614336">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14336">
        <w:rPr>
          <w:noProof/>
        </w:rPr>
        <w:t>(2013)</w:t>
      </w:r>
      <w:r w:rsidRPr="003F49F4">
        <w:fldChar w:fldCharType="end"/>
      </w:r>
      <w:r w:rsidRPr="003F49F4">
        <w:t xml:space="preserve">, as media gradually developed into a semi-independent social </w:t>
      </w:r>
      <w:r w:rsidRPr="00187B09">
        <w:t>institution</w:t>
      </w:r>
      <w:r w:rsidRPr="003F49F4">
        <w:t xml:space="preserve"> </w:t>
      </w:r>
      <w:r w:rsidR="00222748">
        <w:t>around</w:t>
      </w:r>
      <w:r w:rsidRPr="003F49F4">
        <w:t xml:space="preserve"> 1980, media logic was integrated into other</w:t>
      </w:r>
      <w:r>
        <w:t xml:space="preserve"> social institutions</w:t>
      </w:r>
      <w:r w:rsidRPr="003F49F4">
        <w:t xml:space="preserve"> such as politics, economy, cultural, and </w:t>
      </w:r>
      <w:r>
        <w:t>so forth</w:t>
      </w:r>
      <w:r w:rsidRPr="003F49F4">
        <w:t xml:space="preserve">. Through the process of mediatization, “players in many different sectors have to adapt their behavior to accommodate the media’s valuations, formats, and routines” </w:t>
      </w:r>
      <w:r w:rsidRPr="003F49F4">
        <w:fldChar w:fldCharType="begin"/>
      </w:r>
      <w:r w:rsidR="00614336">
        <w:instrText xml:space="preserve"> ADDIN EN.CITE &lt;EndNote&gt;&lt;Cite&gt;&lt;Author&gt;Hjarvard&lt;/Author&gt;&lt;Year&gt;2013&lt;/Year&gt;&lt;RecNum&gt;55&lt;/RecNum&gt;&lt;Pages&gt;11&lt;/Pages&gt;&lt;DisplayText&gt;(S. P. Hjarvard, 2013, p. 11)&lt;/DisplayText&gt;&lt;record&gt;&lt;rec-number&gt;55&lt;/rec-number&gt;&lt;foreign-keys&gt;&lt;key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14336">
        <w:rPr>
          <w:noProof/>
        </w:rPr>
        <w:t>(S. P. Hjarvard, 2013, p. 11)</w:t>
      </w:r>
      <w:r w:rsidRPr="003F49F4">
        <w:fldChar w:fldCharType="end"/>
      </w:r>
      <w:r w:rsidRPr="003F49F4">
        <w:t>. Those valuations, formats, and routines are captured by the concept of media logic. Building on Altheide and</w:t>
      </w:r>
      <w:r>
        <w:t xml:space="preserve"> Snow</w:t>
      </w:r>
      <w:r w:rsidRPr="003F49F4">
        <w:t xml:space="preserve">’s </w:t>
      </w:r>
      <w:r w:rsidRPr="003F49F4">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 </w:instrText>
      </w:r>
      <w:r w:rsidR="00614336">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EN.CITE.DATA </w:instrText>
      </w:r>
      <w:r w:rsidR="00614336">
        <w:fldChar w:fldCharType="end"/>
      </w:r>
      <w:r w:rsidRPr="003F49F4">
        <w:fldChar w:fldCharType="separate"/>
      </w:r>
      <w:r w:rsidR="00614336">
        <w:rPr>
          <w:noProof/>
        </w:rPr>
        <w:t>(1979, 1988, 1991)</w:t>
      </w:r>
      <w:r w:rsidRPr="003F49F4">
        <w:fldChar w:fldCharType="end"/>
      </w:r>
      <w:r w:rsidRPr="003F49F4">
        <w:t xml:space="preserve"> study of media logic, </w:t>
      </w:r>
      <w:proofErr w:type="spellStart"/>
      <w:r w:rsidRPr="003F49F4">
        <w:t>Strömbäck</w:t>
      </w:r>
      <w:proofErr w:type="spellEnd"/>
      <w:r w:rsidRPr="003F49F4">
        <w:t xml:space="preserve"> </w:t>
      </w:r>
      <w:r w:rsidRPr="003F49F4">
        <w:fldChar w:fldCharType="begin"/>
      </w:r>
      <w:r w:rsidR="00614336">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(2008)</w:t>
      </w:r>
      <w:r w:rsidRPr="003F49F4">
        <w:fldChar w:fldCharType="end"/>
      </w:r>
      <w:r w:rsidRPr="003F49F4">
        <w:t xml:space="preserve"> defined media logic as:</w:t>
      </w:r>
    </w:p>
    <w:p w14:paraId="5E57873F" w14:textId="53A80557" w:rsidR="000D2333" w:rsidRPr="003F49F4" w:rsidRDefault="000D2333" w:rsidP="000D2333">
      <w:pPr>
        <w:widowControl/>
        <w:ind w:left="720" w:firstLine="0"/>
      </w:pPr>
      <w:r w:rsidRPr="003F49F4">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fldChar w:fldCharType="begin"/>
      </w:r>
      <w:r w:rsidR="00614336">
        <w:instrText xml:space="preserve"> ADDIN EN.CITE &lt;EndNote&gt;&lt;Cite ExcludeAuth="1" ExcludeYear="1"&gt;&lt;Author&gt;Strömbäck&lt;/Author&gt;&lt;Year&gt;2008&lt;/Year&gt;&lt;RecNum&gt;86&lt;/RecNum&gt;&lt;Pages&gt;233&lt;/Pages&gt;&lt;DisplayText&gt;(p. 233)&lt;/DisplayText&gt;&lt;record&gt;&lt;rec-number&gt;86&lt;/rec-number&gt;&lt;foreign-keys&gt;&lt;key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(p. 233)</w:t>
      </w:r>
      <w:r w:rsidRPr="003F49F4">
        <w:fldChar w:fldCharType="end"/>
      </w:r>
    </w:p>
    <w:p w14:paraId="0D0B880F" w14:textId="4F4BE5D8" w:rsidR="00CD69E0" w:rsidRDefault="000D2333" w:rsidP="00062F9C">
      <w:pPr>
        <w:widowControl/>
        <w:ind w:firstLine="0"/>
      </w:pPr>
      <w:r w:rsidRPr="003F49F4">
        <w:t>In other words, media logic not only sets the path for media institutions, but</w:t>
      </w:r>
      <w:r>
        <w:t xml:space="preserve"> a</w:t>
      </w:r>
      <w:r w:rsidRPr="003F49F4">
        <w:t xml:space="preserve">lso shapes how other institutions function. </w:t>
      </w:r>
    </w:p>
    <w:p w14:paraId="337521D4" w14:textId="58DEFF5B" w:rsidR="00B14E80" w:rsidRDefault="00AE45C1" w:rsidP="00B14E80">
      <w:pPr>
        <w:rPr>
          <w:lang w:eastAsia="zh-CN"/>
        </w:rPr>
      </w:pPr>
      <w:r>
        <w:rPr>
          <w:lang w:eastAsia="zh-CN"/>
        </w:rPr>
        <w:t xml:space="preserve">How politics has been mediatized then? </w:t>
      </w:r>
      <w:proofErr w:type="spellStart"/>
      <w:r w:rsidR="00E223A0">
        <w:rPr>
          <w:lang w:eastAsia="zh-CN"/>
        </w:rPr>
        <w:t>Stromback</w:t>
      </w:r>
      <w:proofErr w:type="spellEnd"/>
      <w:r w:rsidR="00E223A0">
        <w:rPr>
          <w:lang w:eastAsia="zh-CN"/>
        </w:rPr>
        <w:t xml:space="preserve"> et al.</w:t>
      </w:r>
      <w:r w:rsidR="00E223A0" w:rsidRPr="00E223A0">
        <w:rPr>
          <w:lang w:eastAsia="zh-CN"/>
        </w:rPr>
        <w:t xml:space="preserve"> </w:t>
      </w:r>
      <w:r w:rsidR="00E223A0">
        <w:rPr>
          <w:lang w:eastAsia="zh-CN"/>
        </w:rPr>
        <w:fldChar w:fldCharType="begin"/>
      </w:r>
      <w:r w:rsidR="00614336">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 guid="7c9fbed6-266e-4929-a79e-90e67d095f69"&gt;344&lt;/key&gt;&lt;/foreign-keys&gt;&lt;ref-type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E223A0">
        <w:rPr>
          <w:lang w:eastAsia="zh-CN"/>
        </w:rPr>
        <w:fldChar w:fldCharType="separate"/>
      </w:r>
      <w:r w:rsidR="00614336">
        <w:rPr>
          <w:noProof/>
          <w:lang w:eastAsia="zh-CN"/>
        </w:rPr>
        <w:t>(2009)</w:t>
      </w:r>
      <w:r w:rsidR="00E223A0">
        <w:rPr>
          <w:lang w:eastAsia="zh-CN"/>
        </w:rPr>
        <w:fldChar w:fldCharType="end"/>
      </w:r>
      <w:r w:rsidR="00E223A0">
        <w:rPr>
          <w:lang w:eastAsia="zh-CN"/>
        </w:rPr>
        <w:t xml:space="preserve"> discovered that </w:t>
      </w:r>
      <w:r w:rsidR="00B14E80">
        <w:rPr>
          <w:lang w:eastAsia="zh-CN"/>
        </w:rPr>
        <w:lastRenderedPageBreak/>
        <w:t>m</w:t>
      </w:r>
      <w:r w:rsidR="00E223A0">
        <w:rPr>
          <w:lang w:eastAsia="zh-CN"/>
        </w:rPr>
        <w:t>ediatization incentivized political actors “increasing their efforts and skills at political public relations and news management or by adopting and internalizing media logic in their own thinking and behavior”.</w:t>
      </w:r>
      <w:r w:rsidR="00864C8C">
        <w:rPr>
          <w:lang w:eastAsia="zh-CN"/>
        </w:rPr>
        <w:t xml:space="preserve"> </w:t>
      </w:r>
      <w:proofErr w:type="spellStart"/>
      <w:r w:rsidR="00864C8C">
        <w:rPr>
          <w:lang w:eastAsia="zh-CN"/>
        </w:rPr>
        <w:t>Mazzoleni</w:t>
      </w:r>
      <w:proofErr w:type="spellEnd"/>
      <w:r w:rsidR="00864C8C">
        <w:rPr>
          <w:lang w:eastAsia="zh-CN"/>
        </w:rPr>
        <w:t xml:space="preserve"> </w:t>
      </w:r>
      <w:r w:rsidR="00864C8C">
        <w:rPr>
          <w:lang w:eastAsia="zh-CN"/>
        </w:rPr>
        <w:fldChar w:fldCharType="begin"/>
      </w:r>
      <w:r w:rsidR="00614336">
        <w:rPr>
          <w:lang w:eastAsia="zh-CN"/>
        </w:rPr>
        <w:instrText xml:space="preserve"> ADDIN EN.CITE &lt;EndNote&gt;&lt;Cite ExcludeAuth="1"&gt;&lt;Author&gt;Mazzoleni&lt;/Author&gt;&lt;Year&gt;2008&lt;/Year&gt;&lt;RecNum&gt;347&lt;/RecNum&gt;&lt;DisplayText&gt;(2008)&lt;/DisplayText&gt;&lt;record&gt;&lt;rec-number&gt;347&lt;/rec-number&gt;&lt;foreign-keys&gt;&lt;key app="EN" db-id="2xd0pvrd6xxp05evvtepd0f9vppe5rtsxa20" timestamp="1603744784" guid="4ac43bfe-26a2-4165-8db5-babb86c559ec"&gt;347&lt;/key&gt;&lt;/foreign-keys&gt;&lt;ref-type name="Journal Article"&gt;17&lt;/ref-type&gt;&lt;contributors&gt;&lt;authors&gt;&lt;author&gt;Mazzoleni,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communication&lt;/full-title&gt;&lt;/periodical&gt;&lt;dates&gt;&lt;year&gt;2008&lt;/year&gt;&lt;/dates&gt;&lt;urls&gt;&lt;/urls&gt;&lt;/record&gt;&lt;/Cite&gt;&lt;/EndNote&gt;</w:instrText>
      </w:r>
      <w:r w:rsidR="00864C8C">
        <w:rPr>
          <w:lang w:eastAsia="zh-CN"/>
        </w:rPr>
        <w:fldChar w:fldCharType="separate"/>
      </w:r>
      <w:r w:rsidR="00614336">
        <w:rPr>
          <w:noProof/>
          <w:lang w:eastAsia="zh-CN"/>
        </w:rPr>
        <w:t>(2008)</w:t>
      </w:r>
      <w:r w:rsidR="00864C8C">
        <w:rPr>
          <w:lang w:eastAsia="zh-CN"/>
        </w:rPr>
        <w:fldChar w:fldCharType="end"/>
      </w:r>
      <w:r w:rsidR="00864C8C">
        <w:rPr>
          <w:lang w:eastAsia="zh-CN"/>
        </w:rPr>
        <w:t xml:space="preserve"> found that mediatization in politics has put media into the central position of election campaign, and made political actors media-driven. </w:t>
      </w:r>
      <w:r w:rsidR="00CE3C8B">
        <w:rPr>
          <w:rFonts w:hint="eastAsia"/>
          <w:lang w:eastAsia="zh-CN"/>
        </w:rPr>
        <w:t>Moreover</w:t>
      </w:r>
      <w:r w:rsidR="00864C8C">
        <w:rPr>
          <w:lang w:eastAsia="zh-CN"/>
        </w:rPr>
        <w:t xml:space="preserve">, political actors’ </w:t>
      </w:r>
      <w:r>
        <w:rPr>
          <w:lang w:eastAsia="zh-CN"/>
        </w:rPr>
        <w:t>efforts</w:t>
      </w:r>
      <w:r w:rsidR="00864C8C">
        <w:rPr>
          <w:lang w:eastAsia="zh-CN"/>
        </w:rPr>
        <w:t xml:space="preserve"> of adapting media logic</w:t>
      </w:r>
      <w:r>
        <w:rPr>
          <w:lang w:eastAsia="zh-CN"/>
        </w:rPr>
        <w:t xml:space="preserve"> enable “media-conscious politicians” </w:t>
      </w:r>
      <w:r>
        <w:rPr>
          <w:lang w:eastAsia="zh-CN"/>
        </w:rPr>
        <w:fldChar w:fldCharType="begin"/>
      </w:r>
      <w:r w:rsidR="00614336">
        <w:rPr>
          <w:lang w:eastAsia="zh-CN"/>
        </w:rPr>
        <w:instrText xml:space="preserve"> ADDIN EN.CITE &lt;EndNote&gt;&lt;Cite&gt;&lt;Author&gt;Casero-Ripollés&lt;/Author&gt;&lt;Year&gt;2016&lt;/Year&gt;&lt;RecNum&gt;345&lt;/RecNum&gt;&lt;Pages&gt;391&lt;/Pages&gt;&lt;DisplayText&gt;(Casero-Ripollés, Feenstra, &amp;amp; Tormey, 2016, p. 391)&lt;/DisplayText&gt;&lt;record&gt;&lt;rec-number&gt;345&lt;/rec-number&gt;&lt;foreign-keys&gt;&lt;key app="EN" db-id="2xd0pvrd6xxp05evvtepd0f9vppe5rtsxa20" timestamp="1603742898" guid="c08be887-368a-4534-8984-15b169afad6d"&gt;345&lt;/key&gt;&lt;/foreign-keys&gt;&lt;ref-type name="Journal Article"&gt;17&lt;/ref-type&gt;&lt;contributors&gt;&lt;authors&gt;&lt;author&gt;Casero-Ripollés, Andreu&lt;/author&gt;&lt;author&gt;Feenstra, Ramón A&lt;/author&gt;&lt;author&gt;Tormey, Simon&lt;/author&gt;&lt;/authors&gt;&lt;/contributors&gt;&lt;titles&gt;&lt;title&gt;Old and new media logics in an electoral campaign: The case of Podemos and the two-way street mediatization of politics&lt;/title&gt;&lt;secondary-title&gt;The international journal of press/politics&lt;/secondary-title&gt;&lt;/titles&gt;&lt;periodical&gt;&lt;full-title&gt;The international journal of press/politics&lt;/full-title&gt;&lt;/periodical&gt;&lt;pages&gt;378-397&lt;/pages&gt;&lt;volume&gt;21&lt;/volume&gt;&lt;number&gt;3&lt;/number&gt;&lt;dates&gt;&lt;year&gt;2016&lt;/year&gt;&lt;/dates&gt;&lt;isbn&gt;1940-1612&lt;/isbn&gt;&lt;urls&gt;&lt;/urls&gt;&lt;/record&gt;&lt;/Cite&gt;&lt;/EndNote&gt;</w:instrText>
      </w:r>
      <w:r>
        <w:rPr>
          <w:lang w:eastAsia="zh-CN"/>
        </w:rPr>
        <w:fldChar w:fldCharType="separate"/>
      </w:r>
      <w:r w:rsidR="00614336">
        <w:rPr>
          <w:noProof/>
          <w:lang w:eastAsia="zh-CN"/>
        </w:rPr>
        <w:t>(Casero-Ripollés, Feenstra, &amp; Tormey, 2016, p. 391)</w:t>
      </w:r>
      <w:r>
        <w:rPr>
          <w:lang w:eastAsia="zh-CN"/>
        </w:rPr>
        <w:fldChar w:fldCharType="end"/>
      </w:r>
      <w:r w:rsidR="00436DB3">
        <w:rPr>
          <w:lang w:eastAsia="zh-CN"/>
        </w:rPr>
        <w:t xml:space="preserve"> to mediatize for their own political purposes, for example legitimizing their own political agenda by influencing journalists’ agenda, and approaching the populist style </w:t>
      </w:r>
      <w:r w:rsidR="00436DB3">
        <w:rPr>
          <w:lang w:eastAsia="zh-CN"/>
        </w:rPr>
        <w:fldChar w:fldCharType="begin"/>
      </w:r>
      <w:r w:rsidR="00614336">
        <w:rPr>
          <w:lang w:eastAsia="zh-CN"/>
        </w:rPr>
        <w:instrText xml:space="preserve"> ADDIN EN.CITE &lt;EndNote&gt;&lt;Cite&gt;&lt;Author&gt;Casero-Ripollés&lt;/Author&gt;&lt;Year&gt;2016&lt;/Year&gt;&lt;RecNum&gt;345&lt;/RecNum&gt;&lt;DisplayText&gt;(Birkner, 2015; Casero-Ripollés et al., 2016)&lt;/DisplayText&gt;&lt;record&gt;&lt;rec-number&gt;345&lt;/rec-number&gt;&lt;foreign-keys&gt;&lt;key app="EN" db-id="2xd0pvrd6xxp05evvtepd0f9vppe5rtsxa20" timestamp="1603742898" guid="c08be887-368a-4534-8984-15b169afad6d"&gt;345&lt;/key&gt;&lt;/foreign-keys&gt;&lt;ref-type name="Journal Article"&gt;17&lt;/ref-type&gt;&lt;contributors&gt;&lt;authors&gt;&lt;author&gt;Casero-Ripollés, Andreu&lt;/author&gt;&lt;author&gt;Feenstra, Ramón A&lt;/author&gt;&lt;author&gt;Tormey, Simon&lt;/author&gt;&lt;/authors&gt;&lt;/contributors&gt;&lt;titles&gt;&lt;title&gt;Old and new media logics in an electoral campaign: The case of Podemos and the two-way street mediatization of politics&lt;/title&gt;&lt;secondary-title&gt;The international journal of press/politics&lt;/secondary-title&gt;&lt;/titles&gt;&lt;periodical&gt;&lt;full-title&gt;The international journal of press/politics&lt;/full-title&gt;&lt;/periodical&gt;&lt;pages&gt;378-397&lt;/pages&gt;&lt;volume&gt;21&lt;/volume&gt;&lt;number&gt;3&lt;/number&gt;&lt;dates&gt;&lt;year&gt;2016&lt;/year&gt;&lt;/dates&gt;&lt;isbn&gt;1940-1612&lt;/isbn&gt;&lt;urls&gt;&lt;/urls&gt;&lt;/record&gt;&lt;/Cite&gt;&lt;Cite&gt;&lt;Author&gt;Birkner&lt;/Author&gt;&lt;Year&gt;2015&lt;/Year&gt;&lt;RecNum&gt;346&lt;/RecNum&gt;&lt;record&gt;&lt;rec-number&gt;346&lt;/rec-number&gt;&lt;foreign-keys&gt;&lt;key app="EN" db-id="2xd0pvrd6xxp05evvtepd0f9vppe5rtsxa20" timestamp="1603743074" guid="42f7c662-87f7-41ae-a615-871ac20b2aa3"&gt;346&lt;/key&gt;&lt;/foreign-keys&gt;&lt;ref-type name="Journal Article"&gt;17&lt;/ref-type&gt;&lt;contributors&gt;&lt;authors&gt;&lt;author&gt;Birkner, Thomas&lt;/author&gt;&lt;/authors&gt;&lt;/contributors&gt;&lt;titles&gt;&lt;title&gt;Mediatization of politics: The case of the former German chancellor Helmut Schmidt&lt;/title&gt;&lt;secondary-title&gt;European Journal of Communication&lt;/secondary-title&gt;&lt;/titles&gt;&lt;periodical&gt;&lt;full-title&gt;European journal of communication&lt;/full-title&gt;&lt;/periodical&gt;&lt;pages&gt;454-469&lt;/pages&gt;&lt;volume&gt;30&lt;/volume&gt;&lt;number&gt;4&lt;/number&gt;&lt;dates&gt;&lt;year&gt;2015&lt;/year&gt;&lt;/dates&gt;&lt;isbn&gt;0267-3231&lt;/isbn&gt;&lt;urls&gt;&lt;/urls&gt;&lt;/record&gt;&lt;/Cite&gt;&lt;/EndNote&gt;</w:instrText>
      </w:r>
      <w:r w:rsidR="00436DB3">
        <w:rPr>
          <w:lang w:eastAsia="zh-CN"/>
        </w:rPr>
        <w:fldChar w:fldCharType="separate"/>
      </w:r>
      <w:r w:rsidR="00614336">
        <w:rPr>
          <w:noProof/>
          <w:lang w:eastAsia="zh-CN"/>
        </w:rPr>
        <w:t>(Birkner, 2015; Casero-Ripollés et al., 2016)</w:t>
      </w:r>
      <w:r w:rsidR="00436DB3">
        <w:rPr>
          <w:lang w:eastAsia="zh-CN"/>
        </w:rPr>
        <w:fldChar w:fldCharType="end"/>
      </w:r>
      <w:r w:rsidR="00436DB3">
        <w:rPr>
          <w:lang w:eastAsia="zh-CN"/>
        </w:rPr>
        <w:t xml:space="preserve">. </w:t>
      </w:r>
      <w:r w:rsidR="00CE3C8B">
        <w:t xml:space="preserve">Therefore, </w:t>
      </w:r>
      <w:r w:rsidR="00CE3C8B">
        <w:rPr>
          <w:lang w:eastAsia="zh-CN"/>
        </w:rPr>
        <w:t xml:space="preserve">because </w:t>
      </w:r>
      <w:r w:rsidR="00CE3C8B">
        <w:t>b</w:t>
      </w:r>
      <w:r w:rsidR="00CE3C8B" w:rsidRPr="003F49F4">
        <w:t xml:space="preserve">oth social </w:t>
      </w:r>
      <w:r w:rsidR="00CE3C8B">
        <w:t xml:space="preserve">institutions such as politics </w:t>
      </w:r>
      <w:r w:rsidR="00CE3C8B" w:rsidRPr="003F49F4">
        <w:t xml:space="preserve">and </w:t>
      </w:r>
      <w:r w:rsidR="00CE3C8B">
        <w:t>social actors</w:t>
      </w:r>
      <w:r w:rsidR="00CE3C8B" w:rsidRPr="003F49F4">
        <w:t xml:space="preserve"> need to “seek publicity in order to achieve authority” </w:t>
      </w:r>
      <w:r w:rsidR="00CE3C8B" w:rsidRPr="003F49F4">
        <w:fldChar w:fldCharType="begin"/>
      </w:r>
      <w:r w:rsidR="00CE3C8B">
        <w:instrText xml:space="preserve"> ADDIN EN.CITE &lt;EndNote&gt;&lt;Cite&gt;&lt;Author&gt;Hjarvard&lt;/Author&gt;&lt;Year&gt;2013&lt;/Year&gt;&lt;RecNum&gt;55&lt;/RecNum&gt;&lt;Pages&gt;45&lt;/Pages&gt;&lt;DisplayText&gt;(S. P. Hjarvard, 2013, p. 45)&lt;/DisplayText&gt;&lt;record&gt;&lt;rec-number&gt;55&lt;/rec-number&gt;&lt;foreign-keys&gt;&lt;key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CE3C8B" w:rsidRPr="003F49F4">
        <w:fldChar w:fldCharType="separate"/>
      </w:r>
      <w:r w:rsidR="00CE3C8B">
        <w:rPr>
          <w:noProof/>
        </w:rPr>
        <w:t>(S. P. Hjarvard, 2013, p. 45)</w:t>
      </w:r>
      <w:r w:rsidR="00CE3C8B" w:rsidRPr="003F49F4">
        <w:fldChar w:fldCharType="end"/>
      </w:r>
      <w:r w:rsidR="00CE3C8B">
        <w:t>, televised presidential debates</w:t>
      </w:r>
      <w:r w:rsidR="00CE3C8B" w:rsidRPr="003F49F4">
        <w:t xml:space="preserve"> </w:t>
      </w:r>
      <w:r w:rsidR="00CE3C8B">
        <w:t>could serve as a great</w:t>
      </w:r>
      <w:r w:rsidR="00CE3C8B" w:rsidRPr="003F49F4">
        <w:t xml:space="preserve"> </w:t>
      </w:r>
      <w:r w:rsidR="00CE3C8B">
        <w:t>tool</w:t>
      </w:r>
      <w:r w:rsidR="00CE3C8B" w:rsidRPr="003F49F4">
        <w:t xml:space="preserve"> </w:t>
      </w:r>
      <w:r w:rsidR="00CE3C8B">
        <w:t xml:space="preserve">for president candidates’ own agenda – </w:t>
      </w:r>
      <w:r w:rsidR="00CE3C8B" w:rsidRPr="003F49F4">
        <w:t xml:space="preserve"> seize the public’s attention</w:t>
      </w:r>
      <w:r w:rsidR="00CE3C8B">
        <w:t>,</w:t>
      </w:r>
      <w:r w:rsidR="00CE3C8B" w:rsidRPr="003F49F4">
        <w:t xml:space="preserve"> legitimize their voice</w:t>
      </w:r>
      <w:r w:rsidR="00CE3C8B">
        <w:t>,</w:t>
      </w:r>
      <w:r w:rsidR="00CE3C8B" w:rsidRPr="003F49F4">
        <w:t xml:space="preserve"> amplify their message</w:t>
      </w:r>
      <w:r w:rsidR="00CE3C8B">
        <w:t>, and</w:t>
      </w:r>
      <w:r w:rsidR="00CE3C8B" w:rsidRPr="003F49F4">
        <w:t xml:space="preserve"> communicate with the public</w:t>
      </w:r>
      <w:r w:rsidR="00CE3C8B">
        <w:t>.</w:t>
      </w:r>
    </w:p>
    <w:p w14:paraId="0CE5FB86" w14:textId="7138DCDE" w:rsidR="00F759F4" w:rsidRDefault="00B14E80" w:rsidP="00AC551C">
      <w:pPr>
        <w:ind w:firstLine="0"/>
        <w:rPr>
          <w:lang w:eastAsia="zh-CN"/>
        </w:rPr>
      </w:pPr>
      <w:r>
        <w:rPr>
          <w:lang w:eastAsia="zh-CN"/>
        </w:rPr>
        <w:tab/>
      </w:r>
      <w:r w:rsidR="00CE3C8B">
        <w:rPr>
          <w:lang w:eastAsia="zh-CN"/>
        </w:rPr>
        <w:t>On the other hand, mediatization has led to political personalization</w:t>
      </w:r>
      <w:r w:rsidR="003D74F6">
        <w:t xml:space="preserve">, </w:t>
      </w:r>
      <w:r w:rsidR="00CE3C8B">
        <w:t xml:space="preserve">as </w:t>
      </w:r>
      <w:r w:rsidR="003D74F6" w:rsidRPr="003F49F4">
        <w:t>news media connect political actors to the public and other political actors, increase the visibility of political actors, and alter the performing requirements for the political actors</w:t>
      </w:r>
      <w:r w:rsidR="00463307">
        <w:t xml:space="preserve"> </w:t>
      </w:r>
      <w:r w:rsidR="000F0428">
        <w:fldChar w:fldCharType="begin"/>
      </w:r>
      <w:r w:rsidR="00614336">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0F0428">
        <w:fldChar w:fldCharType="separate"/>
      </w:r>
      <w:r w:rsidR="00614336">
        <w:rPr>
          <w:noProof/>
        </w:rPr>
        <w:t>(S. P. Hjarvard, 2013)</w:t>
      </w:r>
      <w:r w:rsidR="000F0428">
        <w:fldChar w:fldCharType="end"/>
      </w:r>
      <w:r w:rsidR="00CE3C8B">
        <w:t>. Political personalization entails that</w:t>
      </w:r>
      <w:r w:rsidR="00C23D5F">
        <w:t xml:space="preserve"> </w:t>
      </w:r>
      <w:r w:rsidR="00540745">
        <w:t>performing public persona has become crucial for politicians</w:t>
      </w:r>
      <w:r w:rsidR="00D25A76">
        <w:t xml:space="preserve"> and politicians “prone to make use of rhetorical pathos than the often logos-driven discussion”</w:t>
      </w:r>
      <w:r w:rsidR="00D25A76" w:rsidRPr="003F49F4">
        <w:fldChar w:fldCharType="begin"/>
      </w:r>
      <w:r w:rsidR="00D25A76">
        <w:instrText xml:space="preserve"> ADDIN EN.CITE &lt;EndNote&gt;&lt;Cite ExcludeAuth="1" ExcludeYear="1"&gt;&lt;Author&gt;Hjarvard&lt;/Author&gt;&lt;Year&gt;2013&lt;/Year&gt;&lt;RecNum&gt;55&lt;/RecNum&gt;&lt;Pages&gt;69&lt;/Pages&gt;&lt;DisplayText&gt;(p.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D25A76" w:rsidRPr="003F49F4">
        <w:fldChar w:fldCharType="separate"/>
      </w:r>
      <w:r w:rsidR="00D25A76">
        <w:rPr>
          <w:noProof/>
        </w:rPr>
        <w:t>(p. 69)</w:t>
      </w:r>
      <w:r w:rsidR="00D25A76" w:rsidRPr="003F49F4">
        <w:fldChar w:fldCharType="end"/>
      </w:r>
      <w:r w:rsidR="00540745">
        <w:t>.</w:t>
      </w:r>
      <w:r w:rsidR="00C23D5F">
        <w:t xml:space="preserve"> </w:t>
      </w:r>
      <w:r w:rsidR="00C23D5F">
        <w:rPr>
          <w:rFonts w:hint="eastAsia"/>
          <w:lang w:eastAsia="zh-CN"/>
        </w:rPr>
        <w:t>There</w:t>
      </w:r>
      <w:r w:rsidR="00C23D5F">
        <w:rPr>
          <w:lang w:eastAsia="zh-CN"/>
        </w:rPr>
        <w:t xml:space="preserve"> are similar findings in presidential debate research</w:t>
      </w:r>
      <w:r w:rsidR="00C23D5F" w:rsidRPr="00AC551C">
        <w:rPr>
          <w:lang w:eastAsia="zh-CN"/>
        </w:rPr>
        <w:t>.</w:t>
      </w:r>
      <w:r w:rsidR="00062F9C" w:rsidRPr="00AC551C">
        <w:t xml:space="preserve"> </w:t>
      </w:r>
      <w:r w:rsidR="00D25A76" w:rsidRPr="00AC551C">
        <w:fldChar w:fldCharType="begin"/>
      </w:r>
      <w:r w:rsidR="00C23D5F" w:rsidRPr="00AC551C">
        <w:instrText xml:space="preserve"> ADDIN EN.CITE &lt;EndNote&gt;&lt;Cite AuthorYear="1"&gt;&lt;Author&gt;McKinney&lt;/Author&gt;&lt;Year&gt;2003&lt;/Year&gt;&lt;RecNum&gt;354&lt;/RecNum&gt;&lt;DisplayText&gt;McKinney, Dudash, and Hodgkinson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25A76" w:rsidRPr="00AC551C">
        <w:fldChar w:fldCharType="separate"/>
      </w:r>
      <w:r w:rsidR="00D25A76" w:rsidRPr="00AC551C">
        <w:rPr>
          <w:noProof/>
        </w:rPr>
        <w:t>McKinney, Dudash, and Hodgkinson (2003)</w:t>
      </w:r>
      <w:r w:rsidR="00D25A76" w:rsidRPr="00AC551C">
        <w:fldChar w:fldCharType="end"/>
      </w:r>
      <w:r w:rsidR="00D25A76" w:rsidRPr="00AC551C">
        <w:t xml:space="preserve"> found that televised debates function more on the level of image analysis than issue knowledge”</w:t>
      </w:r>
      <w:r w:rsidR="00D25A76" w:rsidRPr="00AC551C">
        <w:fldChar w:fldCharType="begin"/>
      </w:r>
      <w:r w:rsidR="00C23D5F" w:rsidRPr="00AC551C">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25A76" w:rsidRPr="00AC551C">
        <w:fldChar w:fldCharType="separate"/>
      </w:r>
      <w:r w:rsidR="00D25A76" w:rsidRPr="00AC551C">
        <w:rPr>
          <w:noProof/>
        </w:rPr>
        <w:t>(p. 57)</w:t>
      </w:r>
      <w:r w:rsidR="00D25A76" w:rsidRPr="00AC551C">
        <w:fldChar w:fldCharType="end"/>
      </w:r>
      <w:r w:rsidR="00D25A76" w:rsidRPr="00AC551C">
        <w:t xml:space="preserve"> and </w:t>
      </w:r>
      <w:r w:rsidR="00701D2C" w:rsidRPr="00AC551C">
        <w:t xml:space="preserve">“meticulous recitation of facts and figures” </w:t>
      </w:r>
      <w:r w:rsidR="00701D2C" w:rsidRPr="00AC551C">
        <w:fldChar w:fldCharType="begin"/>
      </w:r>
      <w:r w:rsidR="00C23D5F" w:rsidRPr="00AC551C">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701D2C" w:rsidRPr="00AC551C">
        <w:fldChar w:fldCharType="separate"/>
      </w:r>
      <w:r w:rsidR="00701D2C" w:rsidRPr="00AC551C">
        <w:rPr>
          <w:noProof/>
        </w:rPr>
        <w:t>(p. 57)</w:t>
      </w:r>
      <w:r w:rsidR="00701D2C" w:rsidRPr="00AC551C">
        <w:fldChar w:fldCharType="end"/>
      </w:r>
      <w:r w:rsidR="00701D2C" w:rsidRPr="00AC551C">
        <w:t xml:space="preserve"> may not be a good strategy to support one’s positions in televised debate. </w:t>
      </w:r>
      <w:r w:rsidR="00C23D5F" w:rsidRPr="00AC551C">
        <w:fldChar w:fldCharType="begin"/>
      </w:r>
      <w:r w:rsidR="008D2BA3" w:rsidRPr="00AC551C">
        <w:instrText xml:space="preserve"> ADDIN EN.CITE &lt;EndNote&gt;&lt;Cite AuthorYear="1"&gt;&lt;Author&gt;Lanoue&lt;/Author&gt;&lt;Year&gt;1991&lt;/Year&gt;&lt;RecNum&gt;356&lt;/RecNum&gt;&lt;DisplayText&gt;Lanoue and Schrott (1991)&lt;/DisplayText&gt;&lt;record&gt;&lt;rec-number&gt;356&lt;/rec-number&gt;&lt;foreign-keys&gt;&lt;key app="EN" db-id="2xd0pvrd6xxp05evvtepd0f9vppe5rtsxa20" timestamp="1604101438" guid="d1ee19f5-bce6-4125-8a70-5a26c2a6d391"&gt;356&lt;/key&gt;&lt;/foreign-keys&gt;&lt;ref-type name="Book"&gt;6&lt;/ref-type&gt;&lt;contributors&gt;&lt;authors&gt;&lt;author&gt;Lanoue, David J&lt;/author&gt;&lt;author&gt;Schrott, Peter Richard&lt;/author&gt;&lt;/authors&gt;&lt;/contributors&gt;&lt;titles&gt;&lt;title&gt;The joint press conference: The history, impact, and prospects of American presidential debates&lt;/title&gt;&lt;/titles&gt;&lt;number&gt;26&lt;/number&gt;&lt;dates&gt;&lt;year&gt;1991&lt;/year&gt;&lt;/dates&gt;&lt;publisher&gt;Greenwood Publishing Group&lt;/publisher&gt;&lt;isbn&gt;0313272484&lt;/isbn&gt;&lt;urls&gt;&lt;/urls&gt;&lt;/record&gt;&lt;/Cite&gt;&lt;/EndNote&gt;</w:instrText>
      </w:r>
      <w:r w:rsidR="00C23D5F" w:rsidRPr="00AC551C">
        <w:fldChar w:fldCharType="separate"/>
      </w:r>
      <w:r w:rsidR="00C23D5F" w:rsidRPr="00AC551C">
        <w:rPr>
          <w:noProof/>
        </w:rPr>
        <w:t>Lanoue and Schrott (1991)</w:t>
      </w:r>
      <w:r w:rsidR="00C23D5F" w:rsidRPr="00AC551C">
        <w:fldChar w:fldCharType="end"/>
      </w:r>
      <w:r w:rsidR="00E57E18" w:rsidRPr="00AC551C">
        <w:t xml:space="preserve"> a</w:t>
      </w:r>
      <w:r w:rsidR="00C23D5F" w:rsidRPr="00AC551C">
        <w:t xml:space="preserve">rgued </w:t>
      </w:r>
      <w:r w:rsidR="00C23D5F">
        <w:t xml:space="preserve">that “[presidential debate] viewers are far more likely to use debates to gain insight into each candidate’s personality and character…A superior ‘personal’ presentation appears to be more </w:t>
      </w:r>
      <w:r w:rsidR="00C23D5F">
        <w:lastRenderedPageBreak/>
        <w:t>important to voters than accumulation of issue-oriented debating ‘points’</w:t>
      </w:r>
      <w:r w:rsidR="00E57E18">
        <w:t>”</w:t>
      </w:r>
      <w:r w:rsidR="00E57E18">
        <w:fldChar w:fldCharType="begin"/>
      </w:r>
      <w:r w:rsidR="008D2BA3">
        <w:instrText xml:space="preserve"> ADDIN EN.CITE &lt;EndNote&gt;&lt;Cite ExcludeAuth="1" ExcludeYear="1"&gt;&lt;Author&gt;Lanoue&lt;/Author&gt;&lt;Year&gt;1991&lt;/Year&gt;&lt;RecNum&gt;356&lt;/RecNum&gt;&lt;Pages&gt;96&lt;/Pages&gt;&lt;DisplayText&gt;(p. 96)&lt;/DisplayText&gt;&lt;record&gt;&lt;rec-number&gt;356&lt;/rec-number&gt;&lt;foreign-keys&gt;&lt;key app="EN" db-id="2xd0pvrd6xxp05evvtepd0f9vppe5rtsxa20" timestamp="1604101438" guid="d1ee19f5-bce6-4125-8a70-5a26c2a6d391"&gt;356&lt;/key&gt;&lt;/foreign-keys&gt;&lt;ref-type name="Book"&gt;6&lt;/ref-type&gt;&lt;contributors&gt;&lt;authors&gt;&lt;author&gt;Lanoue, David J&lt;/author&gt;&lt;author&gt;Schrott, Peter Richard&lt;/author&gt;&lt;/authors&gt;&lt;/contributors&gt;&lt;titles&gt;&lt;title&gt;The joint press conference: The history, impact, and prospects of American presidential debates&lt;/title&gt;&lt;/titles&gt;&lt;number&gt;26&lt;/number&gt;&lt;dates&gt;&lt;year&gt;1991&lt;/year&gt;&lt;/dates&gt;&lt;publisher&gt;Greenwood Publishing Group&lt;/publisher&gt;&lt;isbn&gt;0313272484&lt;/isbn&gt;&lt;urls&gt;&lt;/urls&gt;&lt;/record&gt;&lt;/Cite&gt;&lt;/EndNote&gt;</w:instrText>
      </w:r>
      <w:r w:rsidR="00E57E18">
        <w:fldChar w:fldCharType="separate"/>
      </w:r>
      <w:r w:rsidR="00E57E18">
        <w:rPr>
          <w:noProof/>
        </w:rPr>
        <w:t>(p. 96)</w:t>
      </w:r>
      <w:r w:rsidR="00E57E18">
        <w:fldChar w:fldCharType="end"/>
      </w:r>
      <w:r w:rsidR="00E57E18">
        <w:t xml:space="preserve">. </w:t>
      </w:r>
      <w:r w:rsidR="008D2BA3">
        <w:fldChar w:fldCharType="begin"/>
      </w:r>
      <w:r w:rsidR="008D2BA3">
        <w:instrText xml:space="preserve"> ADDIN EN.CITE &lt;EndNote&gt;&lt;Cite AuthorYear="1"&gt;&lt;Author&gt;Levasseur&lt;/Author&gt;&lt;Year&gt;1996&lt;/Year&gt;&lt;RecNum&gt;355&lt;/RecNum&gt;&lt;DisplayText&gt;Levasseur and Dean (1996)&lt;/DisplayText&gt;&lt;record&gt;&lt;rec-number&gt;355&lt;/rec-number&gt;&lt;foreign-keys&gt;&lt;key app="EN" db-id="2xd0pvrd6xxp05evvtepd0f9vppe5rtsxa20" timestamp="1604099057" guid="5d9ac317-46f9-4e24-ab55-ca16a074c0fa"&gt;355&lt;/key&gt;&lt;/foreign-keys&gt;&lt;ref-type name="Journal Article"&gt;17&lt;/ref-type&gt;&lt;contributors&gt;&lt;authors&gt;&lt;author&gt;Levasseur, David&lt;/author&gt;&lt;author&gt;Dean, Kevin W&lt;/author&gt;&lt;/authors&gt;&lt;/contributors&gt;&lt;titles&gt;&lt;title&gt;The use of evidence in presidential debates: A study of evidence levels and types from 1960 to 1988&lt;/title&gt;&lt;secondary-title&gt;Argumentation and Advocacy&lt;/secondary-title&gt;&lt;/titles&gt;&lt;periodical&gt;&lt;full-title&gt;Argumentation and Advocacy&lt;/full-title&gt;&lt;/periodical&gt;&lt;pages&gt;129-142&lt;/pages&gt;&lt;volume&gt;32&lt;/volume&gt;&lt;number&gt;3&lt;/number&gt;&lt;dates&gt;&lt;year&gt;1996&lt;/year&gt;&lt;/dates&gt;&lt;isbn&gt;1051-1431&lt;/isbn&gt;&lt;urls&gt;&lt;/urls&gt;&lt;/record&gt;&lt;/Cite&gt;&lt;/EndNote&gt;</w:instrText>
      </w:r>
      <w:r w:rsidR="008D2BA3">
        <w:fldChar w:fldCharType="separate"/>
      </w:r>
      <w:r w:rsidR="008D2BA3">
        <w:rPr>
          <w:noProof/>
        </w:rPr>
        <w:t>Levasseur and Dean (1996)</w:t>
      </w:r>
      <w:r w:rsidR="008D2BA3">
        <w:fldChar w:fldCharType="end"/>
      </w:r>
      <w:r w:rsidR="008D2BA3">
        <w:t xml:space="preserve"> found “ higher rates of factual evidence can lower a [president] candidate’s perceived effectiveness in a [presidential] debate”</w:t>
      </w:r>
      <w:r w:rsidR="008D2BA3">
        <w:fldChar w:fldCharType="begin"/>
      </w:r>
      <w:r w:rsidR="008D2BA3">
        <w:instrText xml:space="preserve"> ADDIN EN.CITE &lt;EndNote&gt;&lt;Cite ExcludeAuth="1" ExcludeYear="1"&gt;&lt;Author&gt;Levasseur&lt;/Author&gt;&lt;Year&gt;1996&lt;/Year&gt;&lt;RecNum&gt;355&lt;/RecNum&gt;&lt;Pages&gt;140&lt;/Pages&gt;&lt;DisplayText&gt;(p. 140)&lt;/DisplayText&gt;&lt;record&gt;&lt;rec-number&gt;355&lt;/rec-number&gt;&lt;foreign-keys&gt;&lt;key app="EN" db-id="2xd0pvrd6xxp05evvtepd0f9vppe5rtsxa20" timestamp="1604099057" guid="5d9ac317-46f9-4e24-ab55-ca16a074c0fa"&gt;355&lt;/key&gt;&lt;/foreign-keys&gt;&lt;ref-type name="Journal Article"&gt;17&lt;/ref-type&gt;&lt;contributors&gt;&lt;authors&gt;&lt;author&gt;Levasseur, David&lt;/author&gt;&lt;author&gt;Dean, Kevin W&lt;/author&gt;&lt;/authors&gt;&lt;/contributors&gt;&lt;titles&gt;&lt;title&gt;The use of evidence in presidential debates: A study of evidence levels and types from 1960 to 1988&lt;/title&gt;&lt;secondary-title&gt;Argumentation and Advocacy&lt;/secondary-title&gt;&lt;/titles&gt;&lt;periodical&gt;&lt;full-title&gt;Argumentation and Advocacy&lt;/full-title&gt;&lt;/periodical&gt;&lt;pages&gt;129-142&lt;/pages&gt;&lt;volume&gt;32&lt;/volume&gt;&lt;number&gt;3&lt;/number&gt;&lt;dates&gt;&lt;year&gt;1996&lt;/year&gt;&lt;/dates&gt;&lt;isbn&gt;1051-1431&lt;/isbn&gt;&lt;urls&gt;&lt;/urls&gt;&lt;/record&gt;&lt;/Cite&gt;&lt;/EndNote&gt;</w:instrText>
      </w:r>
      <w:r w:rsidR="008D2BA3">
        <w:fldChar w:fldCharType="separate"/>
      </w:r>
      <w:r w:rsidR="008D2BA3">
        <w:rPr>
          <w:noProof/>
        </w:rPr>
        <w:t>(p. 140)</w:t>
      </w:r>
      <w:r w:rsidR="008D2BA3">
        <w:fldChar w:fldCharType="end"/>
      </w:r>
      <w:r w:rsidR="008D2BA3">
        <w:t xml:space="preserve">. </w:t>
      </w:r>
      <w:r w:rsidR="005F77B2">
        <w:t xml:space="preserve">Drawing upon </w:t>
      </w:r>
      <w:r w:rsidR="005F77B2" w:rsidRPr="003F49F4">
        <w:t xml:space="preserve">Goffman’s </w:t>
      </w:r>
      <w:r w:rsidR="005F77B2">
        <w:fldChar w:fldCharType="begin"/>
      </w:r>
      <w:r w:rsidR="005F77B2">
        <w:instrText xml:space="preserve"> ADDIN EN.CITE &lt;EndNote&gt;&lt;Cite ExcludeAuth="1"&gt;&lt;Author&gt;Goffman&lt;/Author&gt;&lt;Year&gt;1973&lt;/Year&gt;&lt;RecNum&gt;226&lt;/RecNum&gt;&lt;DisplayText&gt;(1973)&lt;/DisplayText&gt;&lt;record&gt;&lt;rec-number&gt;226&lt;/rec-number&gt;&lt;foreign-keys&gt;&lt;key app="EN" db-id="2xd0pvrd6xxp05evvtepd0f9vppe5rtsxa20" timestamp="1589242878" guid="e31e7255-3033-4c7b-9a94-bb915d99900a"&gt;226&lt;/key&gt;&lt;/foreign-keys&gt;&lt;ref-type name="Book"&gt;6&lt;/ref-type&gt;&lt;contributors&gt;&lt;authors&gt;&lt;author&gt;Goffman, Erving&lt;/author&gt;&lt;/authors&gt;&lt;/contributors&gt;&lt;titles&gt;&lt;title&gt;The presentation of self in everyday life&lt;/title&gt;&lt;/titles&gt;&lt;dates&gt;&lt;year&gt;1973&lt;/year&gt;&lt;/dates&gt;&lt;pub-location&gt;Woodstock, New York &lt;/pub-location&gt;&lt;publisher&gt;Overlook Press&lt;/publisher&gt;&lt;isbn&gt;9780879510145&lt;/isbn&gt;&lt;urls&gt;&lt;/urls&gt;&lt;/record&gt;&lt;/Cite&gt;&lt;/EndNote&gt;</w:instrText>
      </w:r>
      <w:r w:rsidR="005F77B2">
        <w:fldChar w:fldCharType="separate"/>
      </w:r>
      <w:r w:rsidR="005F77B2">
        <w:rPr>
          <w:noProof/>
        </w:rPr>
        <w:t>(1973)</w:t>
      </w:r>
      <w:r w:rsidR="005F77B2">
        <w:fldChar w:fldCharType="end"/>
      </w:r>
      <w:r w:rsidR="005F77B2">
        <w:t xml:space="preserve"> </w:t>
      </w:r>
      <w:r w:rsidR="005F77B2" w:rsidRPr="003F49F4">
        <w:t>theater model of social interaction</w:t>
      </w:r>
      <w:r w:rsidR="005F77B2">
        <w:t xml:space="preserve">, </w:t>
      </w:r>
      <w:proofErr w:type="spellStart"/>
      <w:r w:rsidR="005F77B2">
        <w:t>Hjarvard</w:t>
      </w:r>
      <w:proofErr w:type="spellEnd"/>
      <w:r w:rsidR="005F77B2">
        <w:t xml:space="preserve"> </w:t>
      </w:r>
      <w:r w:rsidR="005F77B2">
        <w:fldChar w:fldCharType="begin"/>
      </w:r>
      <w:r w:rsidR="005F77B2">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5F77B2">
        <w:fldChar w:fldCharType="separate"/>
      </w:r>
      <w:r w:rsidR="005F77B2">
        <w:rPr>
          <w:noProof/>
        </w:rPr>
        <w:t>(2013)</w:t>
      </w:r>
      <w:r w:rsidR="005F77B2">
        <w:fldChar w:fldCharType="end"/>
      </w:r>
      <w:r w:rsidR="005F77B2">
        <w:t xml:space="preserve"> </w:t>
      </w:r>
      <w:r w:rsidR="00DC26D1">
        <w:rPr>
          <w:lang w:eastAsia="zh-CN"/>
        </w:rPr>
        <w:t xml:space="preserve">further explained the mechanism of </w:t>
      </w:r>
      <w:r w:rsidR="00F759F4">
        <w:rPr>
          <w:lang w:eastAsia="zh-CN"/>
        </w:rPr>
        <w:t xml:space="preserve">political personalization. </w:t>
      </w:r>
    </w:p>
    <w:p w14:paraId="49DC6A6B" w14:textId="7AF04F9F" w:rsidR="00F759F4" w:rsidRDefault="00062F9C" w:rsidP="00F759F4">
      <w:r w:rsidRPr="003F49F4">
        <w:t xml:space="preserve">Goffman’s </w:t>
      </w:r>
      <w:r>
        <w:fldChar w:fldCharType="begin"/>
      </w:r>
      <w:r w:rsidR="00614336">
        <w:instrText xml:space="preserve"> ADDIN EN.CITE &lt;EndNote&gt;&lt;Cite ExcludeAuth="1"&gt;&lt;Author&gt;Goffman&lt;/Author&gt;&lt;Year&gt;1973&lt;/Year&gt;&lt;RecNum&gt;226&lt;/RecNum&gt;&lt;DisplayText&gt;(1973)&lt;/DisplayText&gt;&lt;record&gt;&lt;rec-number&gt;226&lt;/rec-number&gt;&lt;foreign-keys&gt;&lt;key app="EN" db-id="2xd0pvrd6xxp05evvtepd0f9vppe5rtsxa20" timestamp="1589242878" guid="e31e7255-3033-4c7b-9a94-bb915d99900a"&gt;226&lt;/key&gt;&lt;/foreign-keys&gt;&lt;ref-type name="Book"&gt;6&lt;/ref-type&gt;&lt;contributors&gt;&lt;authors&gt;&lt;author&gt;Goffman, Erving&lt;/author&gt;&lt;/authors&gt;&lt;/contributors&gt;&lt;titles&gt;&lt;title&gt;The presentation of self in everyday life&lt;/title&gt;&lt;/titles&gt;&lt;dates&gt;&lt;year&gt;1973&lt;/year&gt;&lt;/dates&gt;&lt;pub-location&gt;Woodstock, New York &lt;/pub-location&gt;&lt;publisher&gt;Overlook Press&lt;/publisher&gt;&lt;isbn&gt;9780879510145&lt;/isbn&gt;&lt;urls&gt;&lt;/urls&gt;&lt;/record&gt;&lt;/Cite&gt;&lt;/EndNote&gt;</w:instrText>
      </w:r>
      <w:r>
        <w:fldChar w:fldCharType="separate"/>
      </w:r>
      <w:r w:rsidR="00614336">
        <w:rPr>
          <w:noProof/>
        </w:rPr>
        <w:t>(1973)</w:t>
      </w:r>
      <w:r>
        <w:fldChar w:fldCharType="end"/>
      </w:r>
      <w:r>
        <w:t xml:space="preserve"> </w:t>
      </w:r>
      <w:r w:rsidRPr="003F49F4">
        <w:t xml:space="preserve">theater model of social interaction states that social interaction is governed by role-playing and differentiates social actors’ performances as “backstage” </w:t>
      </w:r>
      <w:r w:rsidR="000C0942">
        <w:t xml:space="preserve">and </w:t>
      </w:r>
      <w:r w:rsidR="000C0942" w:rsidRPr="003F49F4">
        <w:t>“front stage”</w:t>
      </w:r>
      <w:r w:rsidRPr="003F49F4">
        <w:t xml:space="preserve">. </w:t>
      </w:r>
      <w:r w:rsidR="000C0942">
        <w:t xml:space="preserve">In </w:t>
      </w:r>
      <w:r w:rsidR="000C0942" w:rsidRPr="003F49F4">
        <w:t xml:space="preserve">“backstage,” politicians may take off their suits and discuss policies more tediously with no sound bites, which does not adhere to the dictates of media logic. </w:t>
      </w:r>
      <w:r w:rsidR="000C0942">
        <w:t xml:space="preserve">While </w:t>
      </w:r>
      <w:r w:rsidRPr="003F49F4">
        <w:t>politicians</w:t>
      </w:r>
      <w:r>
        <w:t>’</w:t>
      </w:r>
      <w:r w:rsidRPr="003F49F4">
        <w:t xml:space="preserve"> “front stage” performances, such as </w:t>
      </w:r>
      <w:r w:rsidR="00222748">
        <w:t>televised presidential debate</w:t>
      </w:r>
      <w:r w:rsidRPr="003F49F4">
        <w:t>, is dominated by media logic –</w:t>
      </w:r>
      <w:r w:rsidR="00222748">
        <w:t xml:space="preserve"> </w:t>
      </w:r>
      <w:r w:rsidRPr="003F49F4">
        <w:t>carefully scripted remarks and well-planned gestures in front of the camera and the public</w:t>
      </w:r>
      <w:r w:rsidR="000C0942">
        <w:t xml:space="preserve">. </w:t>
      </w:r>
      <w:r w:rsidR="00F759F4">
        <w:t>In “front stage” performances, h</w:t>
      </w:r>
      <w:r w:rsidR="00F759F4" w:rsidRPr="003F49F4">
        <w:t xml:space="preserve">euristic cues, </w:t>
      </w:r>
      <w:r w:rsidR="00F759F4">
        <w:t xml:space="preserve">such as emotion appeals, and </w:t>
      </w:r>
      <w:r w:rsidR="00F759F4" w:rsidRPr="003F49F4">
        <w:t xml:space="preserve">the attractiveness of the politician </w:t>
      </w:r>
      <w:r w:rsidR="00F759F4">
        <w:t>could</w:t>
      </w:r>
      <w:r w:rsidR="00F759F4" w:rsidRPr="003F49F4">
        <w:t xml:space="preserve"> be much more persuasive than the quality of his/her political arguments</w:t>
      </w:r>
      <w:r w:rsidR="00F759F4">
        <w:t>, which would incentivize president candidates focusing more on their images rather than issues.</w:t>
      </w:r>
    </w:p>
    <w:p w14:paraId="200D1430" w14:textId="1B41501D" w:rsidR="000C0942" w:rsidRDefault="00B14E80" w:rsidP="00CE3C8B">
      <w:proofErr w:type="gramStart"/>
      <w:r>
        <w:t>Therefore,  from</w:t>
      </w:r>
      <w:proofErr w:type="gramEnd"/>
      <w:r>
        <w:t xml:space="preserve"> a</w:t>
      </w:r>
      <w:r w:rsidR="00E96A8D">
        <w:t xml:space="preserve"> presidential</w:t>
      </w:r>
      <w:r>
        <w:t xml:space="preserve"> debater’s perspective </w:t>
      </w:r>
      <w:r w:rsidR="00E96A8D">
        <w:t>the</w:t>
      </w:r>
      <w:r>
        <w:t xml:space="preserve"> debates may mainly about </w:t>
      </w:r>
      <w:r w:rsidR="00E96A8D">
        <w:t xml:space="preserve">seeking publicity in order to achieve authority by </w:t>
      </w:r>
      <w:r>
        <w:t>building each candidate’s own personal image</w:t>
      </w:r>
      <w:r w:rsidR="00E96A8D">
        <w:t xml:space="preserve">. </w:t>
      </w:r>
      <w:r>
        <w:t>The presidential debaters may lack of intentions to either understand the public’s different moral concerns or develop a real discussion with their opponent</w:t>
      </w:r>
      <w:r>
        <w:rPr>
          <w:rFonts w:hint="eastAsia"/>
          <w:lang w:eastAsia="zh-CN"/>
        </w:rPr>
        <w:t>s</w:t>
      </w:r>
      <w:r w:rsidR="004F1E28">
        <w:rPr>
          <w:lang w:eastAsia="zh-CN"/>
        </w:rPr>
        <w:t xml:space="preserve">, and </w:t>
      </w:r>
      <w:r w:rsidR="004F1E28">
        <w:t>accordingly,</w:t>
      </w:r>
      <w:r w:rsidR="00E96A8D">
        <w:t xml:space="preserve"> increasingly</w:t>
      </w:r>
      <w:r w:rsidR="004F1E28">
        <w:t xml:space="preserve"> focus</w:t>
      </w:r>
      <w:r w:rsidR="00E96A8D">
        <w:t>ed</w:t>
      </w:r>
      <w:r w:rsidR="004F1E28">
        <w:t xml:space="preserve"> on their own sensitive moral concerns. </w:t>
      </w:r>
      <w:r w:rsidR="006468EE">
        <w:t>Thus, w</w:t>
      </w:r>
      <w:r w:rsidR="00463307">
        <w:t xml:space="preserve">e propose following </w:t>
      </w:r>
      <w:r w:rsidR="00BD66BD">
        <w:t>hyp</w:t>
      </w:r>
      <w:r w:rsidR="00BD66BD">
        <w:rPr>
          <w:rFonts w:hint="eastAsia"/>
          <w:lang w:eastAsia="zh-CN"/>
        </w:rPr>
        <w:t>oth</w:t>
      </w:r>
      <w:r w:rsidR="00BD66BD">
        <w:rPr>
          <w:lang w:eastAsia="zh-CN"/>
        </w:rPr>
        <w:t>eses:</w:t>
      </w:r>
    </w:p>
    <w:p w14:paraId="2761CC2B" w14:textId="46D888D9" w:rsidR="00C05389" w:rsidRDefault="00C05389" w:rsidP="000C0942">
      <w:r>
        <w:rPr>
          <w:lang w:eastAsia="zh-CN"/>
        </w:rPr>
        <w:t xml:space="preserve">Since mediatization commenced around 1980 </w:t>
      </w:r>
      <w:r w:rsidRPr="003F49F4">
        <w:fldChar w:fldCharType="begin"/>
      </w:r>
      <w:r w:rsidR="00614336">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14336">
        <w:rPr>
          <w:noProof/>
        </w:rPr>
        <w:t>(S. P. Hjarvard, 2013)</w:t>
      </w:r>
      <w:r w:rsidRPr="003F49F4">
        <w:fldChar w:fldCharType="end"/>
      </w:r>
      <w:r>
        <w:t>,</w:t>
      </w:r>
    </w:p>
    <w:p w14:paraId="0C8F9036" w14:textId="58A25DA6" w:rsidR="00F00A98" w:rsidRDefault="00F00A98" w:rsidP="000C0942">
      <w:r>
        <w:t>H1: The moral foundations divergence</w:t>
      </w:r>
      <w:r w:rsidR="00D75B0B">
        <w:t xml:space="preserve"> in presidential debates between Republican president candidates (representing conservatives) and Democrats </w:t>
      </w:r>
      <w:r w:rsidR="00F40BE1">
        <w:t>president</w:t>
      </w:r>
      <w:r w:rsidR="00D75B0B">
        <w:t xml:space="preserve"> candidates </w:t>
      </w:r>
      <w:r w:rsidR="00D75B0B">
        <w:lastRenderedPageBreak/>
        <w:t>(representing liberals)</w:t>
      </w:r>
      <w:r>
        <w:t xml:space="preserve"> </w:t>
      </w:r>
      <w:r>
        <w:rPr>
          <w:rFonts w:hint="eastAsia"/>
          <w:lang w:eastAsia="zh-CN"/>
        </w:rPr>
        <w:t>has</w:t>
      </w:r>
      <w:r w:rsidR="00C05389">
        <w:rPr>
          <w:lang w:eastAsia="zh-CN"/>
        </w:rPr>
        <w:t xml:space="preserve"> been</w:t>
      </w:r>
      <w:r>
        <w:rPr>
          <w:lang w:eastAsia="zh-CN"/>
        </w:rPr>
        <w:t xml:space="preserve"> increased</w:t>
      </w:r>
      <w:r w:rsidR="00C05389">
        <w:rPr>
          <w:lang w:eastAsia="zh-CN"/>
        </w:rPr>
        <w:t>.</w:t>
      </w:r>
    </w:p>
    <w:p w14:paraId="50E651E4" w14:textId="4236A48A" w:rsidR="00F00A98" w:rsidRDefault="00F00A98" w:rsidP="00F40BE1">
      <w:r>
        <w:t xml:space="preserve">H2: </w:t>
      </w:r>
      <w:r w:rsidR="00F40BE1">
        <w:t>Democrats</w:t>
      </w:r>
      <w:r w:rsidR="00D75B0B">
        <w:t xml:space="preserve"> candidates </w:t>
      </w:r>
      <w:r w:rsidR="00BA5734">
        <w:t xml:space="preserve">have increasingly focus </w:t>
      </w:r>
      <w:r w:rsidR="00F40BE1">
        <w:t>on care and fairness</w:t>
      </w:r>
      <w:r w:rsidR="00E20B20">
        <w:t>, the two moral foundation</w:t>
      </w:r>
      <w:r w:rsidR="00CD18B9">
        <w:t>s that</w:t>
      </w:r>
      <w:r w:rsidR="00E20B20">
        <w:t xml:space="preserve"> </w:t>
      </w:r>
      <w:r w:rsidR="00CD18B9">
        <w:t>l</w:t>
      </w:r>
      <w:r w:rsidR="00E20B20">
        <w:t>iberals</w:t>
      </w:r>
      <w:r w:rsidR="00CD18B9">
        <w:t xml:space="preserve"> are more sensitive than conservatives</w:t>
      </w:r>
      <w:r w:rsidR="00E20B20">
        <w:t xml:space="preserve">. </w:t>
      </w:r>
    </w:p>
    <w:p w14:paraId="0A049D87" w14:textId="2F0E8E1D" w:rsidR="00BF187C" w:rsidRDefault="00BF187C" w:rsidP="000C0942">
      <w:pPr>
        <w:rPr>
          <w:lang w:eastAsia="zh-CN"/>
        </w:rPr>
      </w:pPr>
      <w:r>
        <w:t>H3:</w:t>
      </w:r>
      <w:r w:rsidR="00E20B20">
        <w:t xml:space="preserve"> Comparing with Democrats,</w:t>
      </w:r>
      <w:r w:rsidR="00F40BE1">
        <w:t xml:space="preserve"> Republican candidates </w:t>
      </w:r>
      <w:r w:rsidR="00BA5734">
        <w:t xml:space="preserve">have increasingly focus on </w:t>
      </w:r>
      <w:r w:rsidR="00F40BE1">
        <w:t>loyalty, authority, and sanctity</w:t>
      </w:r>
      <w:r w:rsidR="00E20B20">
        <w:t>,</w:t>
      </w:r>
      <w:r w:rsidR="00CD18B9">
        <w:t xml:space="preserve"> the three moral foundations that conservatives are more sensitive than liberals. </w:t>
      </w:r>
      <w:r w:rsidR="00E20B20">
        <w:t xml:space="preserve"> </w:t>
      </w:r>
    </w:p>
    <w:p w14:paraId="6069791E" w14:textId="04BED2A3" w:rsidR="00BF187C" w:rsidRPr="00BF187C" w:rsidRDefault="00BF187C" w:rsidP="00BF187C">
      <w:pPr>
        <w:ind w:firstLine="0"/>
        <w:jc w:val="center"/>
        <w:rPr>
          <w:b/>
          <w:bCs/>
          <w:lang w:eastAsia="zh-CN"/>
        </w:rPr>
      </w:pPr>
      <w:r w:rsidRPr="00BF187C">
        <w:rPr>
          <w:b/>
          <w:bCs/>
        </w:rPr>
        <w:t>Method</w:t>
      </w:r>
    </w:p>
    <w:p w14:paraId="7C432A10" w14:textId="7E6B6A2A" w:rsidR="005A4C38" w:rsidRDefault="0055336A" w:rsidP="007762C0">
      <w:pPr>
        <w:rPr>
          <w:rFonts w:eastAsia="SimSun"/>
          <w:color w:val="auto"/>
          <w:sz w:val="20"/>
          <w:szCs w:val="20"/>
        </w:rPr>
      </w:pPr>
      <w:r w:rsidRPr="003F49F4">
        <w:t xml:space="preserve">This study conducted an automated content analysis to examine </w:t>
      </w:r>
      <w:r>
        <w:t xml:space="preserve">the moral load of each president candidate’s full speech in presidential debates over 40 years (1976-2016). </w:t>
      </w:r>
      <w:r w:rsidR="005A4C38">
        <w:t xml:space="preserve">Analyzing </w:t>
      </w:r>
      <w:r w:rsidR="007762C0">
        <w:t xml:space="preserve">the </w:t>
      </w:r>
      <w:r w:rsidR="005A4C38">
        <w:t>use of lan</w:t>
      </w:r>
      <w:r w:rsidR="007762C0">
        <w:t>guage</w:t>
      </w:r>
      <w:r w:rsidR="005A4C38">
        <w:t xml:space="preserve"> </w:t>
      </w:r>
      <w:r w:rsidR="00B406C6">
        <w:t>is</w:t>
      </w:r>
      <w:r w:rsidR="005A4C38">
        <w:t xml:space="preserve"> an unobtrusive and efficient way to examine </w:t>
      </w:r>
      <w:r w:rsidR="007762C0">
        <w:t xml:space="preserve">people’s </w:t>
      </w:r>
      <w:r w:rsidR="00B406C6">
        <w:t xml:space="preserve">different </w:t>
      </w:r>
      <w:r w:rsidR="005A4C38">
        <w:t xml:space="preserve">moral </w:t>
      </w:r>
      <w:r w:rsidR="00B406C6">
        <w:t xml:space="preserve">sensitivities </w:t>
      </w:r>
      <w:r w:rsidR="00B406C6">
        <w:fldChar w:fldCharType="begin"/>
      </w:r>
      <w:r w:rsidR="00614336">
        <w:instrText xml:space="preserve"> ADDIN EN.CITE &lt;EndNote&gt;&lt;Cite&gt;&lt;Author&gt;Lewis&lt;/Author&gt;&lt;Year&gt;2019&lt;/Year&gt;&lt;RecNum&gt;330&lt;/RecNum&gt;&lt;DisplayText&gt;(Lewis, 2019)&lt;/DisplayText&gt;&lt;record&gt;&lt;rec-number&gt;330&lt;/rec-number&gt;&lt;foreign-keys&gt;&lt;key app="EN" db-id="2xd0pvrd6xxp05evvtepd0f9vppe5rtsxa20" timestamp="1602907070" guid="63ad9b82-ed7f-45d7-add2-28f048f1a898"&gt;330&lt;/key&gt;&lt;/foreign-keys&gt;&lt;ref-type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B406C6">
        <w:fldChar w:fldCharType="separate"/>
      </w:r>
      <w:r w:rsidR="00614336">
        <w:rPr>
          <w:noProof/>
        </w:rPr>
        <w:t>(Lewis, 2019)</w:t>
      </w:r>
      <w:r w:rsidR="00B406C6">
        <w:fldChar w:fldCharType="end"/>
      </w:r>
      <w:r w:rsidR="00B406C6">
        <w:t xml:space="preserve"> and </w:t>
      </w:r>
      <w:r w:rsidR="007762C0">
        <w:t xml:space="preserve">therefore, content analysis </w:t>
      </w:r>
      <w:r w:rsidR="00B406C6">
        <w:t xml:space="preserve">has been </w:t>
      </w:r>
      <w:r w:rsidR="007762C0">
        <w:rPr>
          <w:rFonts w:hint="eastAsia"/>
          <w:lang w:eastAsia="zh-CN"/>
        </w:rPr>
        <w:t>w</w:t>
      </w:r>
      <w:r w:rsidR="007762C0">
        <w:rPr>
          <w:lang w:eastAsia="zh-CN"/>
        </w:rPr>
        <w:t xml:space="preserve">idely </w:t>
      </w:r>
      <w:r w:rsidR="00B406C6">
        <w:t>adopted</w:t>
      </w:r>
      <w:r w:rsidR="007762C0">
        <w:t xml:space="preserve"> in moral foundation explorations </w:t>
      </w:r>
      <w:r w:rsidR="007762C0">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614336">
        <w:instrText xml:space="preserve"> ADDIN EN.CITE </w:instrText>
      </w:r>
      <w:r w:rsidR="00614336">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dHN4YTIwIiB0aW1lc3RhbXA9IjE2MDI5MDcwNzAiIGd1aWQ9IjYzYWQ5YjgyLWVkN2YtNDVkNy1h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ZD48L0NpdGU+PC9FbmROb3RlPn==
</w:fldData>
        </w:fldChar>
      </w:r>
      <w:r w:rsidR="00614336">
        <w:instrText xml:space="preserve"> ADDIN EN.CITE.DATA </w:instrText>
      </w:r>
      <w:r w:rsidR="00614336">
        <w:fldChar w:fldCharType="end"/>
      </w:r>
      <w:r w:rsidR="007762C0">
        <w:fldChar w:fldCharType="separate"/>
      </w:r>
      <w:r w:rsidR="00614336">
        <w:rPr>
          <w:noProof/>
        </w:rPr>
        <w:t>(Clifford &amp; Jerit, 2013; Garten et al., 2018; Hoover et al., 2018; Lewis, 2019)</w:t>
      </w:r>
      <w:r w:rsidR="007762C0">
        <w:fldChar w:fldCharType="end"/>
      </w:r>
      <w:r w:rsidR="007762C0">
        <w:t xml:space="preserve">. </w:t>
      </w:r>
      <w:r w:rsidR="008725C2">
        <w:t xml:space="preserve">A recently developed natural language analyzing algorithm was adopted to examine the five kinds of moral load embedded each president candidate’s speech in each debate. </w:t>
      </w:r>
    </w:p>
    <w:p w14:paraId="760E8A25" w14:textId="7AE2D4F9" w:rsidR="00AC4028" w:rsidRPr="00AC4028" w:rsidRDefault="00AC4028" w:rsidP="00AC4028">
      <w:pPr>
        <w:spacing w:after="120"/>
        <w:ind w:firstLine="0"/>
        <w:rPr>
          <w:b/>
          <w:bCs/>
        </w:rPr>
      </w:pPr>
      <w:r w:rsidRPr="00AC4028">
        <w:rPr>
          <w:b/>
          <w:bCs/>
        </w:rPr>
        <w:t>D</w:t>
      </w:r>
      <w:r>
        <w:rPr>
          <w:b/>
          <w:bCs/>
        </w:rPr>
        <w:t>ata</w:t>
      </w:r>
    </w:p>
    <w:p w14:paraId="4B3E7ED7" w14:textId="6CEAFBD9" w:rsidR="00490A28" w:rsidRDefault="00AC4028" w:rsidP="00490A28">
      <w:pPr>
        <w:spacing w:after="120"/>
        <w:rPr>
          <w:lang w:eastAsia="zh-CN"/>
        </w:rPr>
      </w:pPr>
      <w:r>
        <w:rPr>
          <w:lang w:eastAsia="zh-CN"/>
        </w:rPr>
        <w:t xml:space="preserve">The </w:t>
      </w:r>
      <w:r w:rsidR="00904F1E">
        <w:rPr>
          <w:lang w:eastAsia="zh-CN"/>
        </w:rPr>
        <w:t xml:space="preserve">first televised presidential debate was held in 1960 and resumed in 1976, since when both Republican candidate (conservative) and Democrats candidate (liberal) began to debate in every election year. </w:t>
      </w:r>
      <w:r w:rsidR="008A2DA3">
        <w:rPr>
          <w:lang w:eastAsia="zh-CN"/>
        </w:rPr>
        <w:t xml:space="preserve">As we want to track the moral divergence caused by mediatization while mediatization commenced around 1980 according to </w:t>
      </w:r>
      <w:proofErr w:type="spellStart"/>
      <w:r w:rsidR="008A2DA3">
        <w:rPr>
          <w:lang w:eastAsia="zh-CN"/>
        </w:rPr>
        <w:t>Hjarvard</w:t>
      </w:r>
      <w:proofErr w:type="spellEnd"/>
      <w:r w:rsidR="008A2DA3">
        <w:rPr>
          <w:lang w:eastAsia="zh-CN"/>
        </w:rPr>
        <w:t xml:space="preserve"> </w:t>
      </w:r>
      <w:r w:rsidR="008A2DA3">
        <w:rPr>
          <w:lang w:eastAsia="zh-CN"/>
        </w:rPr>
        <w:fldChar w:fldCharType="begin"/>
      </w:r>
      <w:r w:rsidR="00614336">
        <w:rPr>
          <w:lang w:eastAsia="zh-CN"/>
        </w:rPr>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8A2DA3">
        <w:rPr>
          <w:lang w:eastAsia="zh-CN"/>
        </w:rPr>
        <w:fldChar w:fldCharType="separate"/>
      </w:r>
      <w:r w:rsidR="00614336">
        <w:rPr>
          <w:noProof/>
          <w:lang w:eastAsia="zh-CN"/>
        </w:rPr>
        <w:t>(2013)</w:t>
      </w:r>
      <w:r w:rsidR="008A2DA3">
        <w:rPr>
          <w:lang w:eastAsia="zh-CN"/>
        </w:rPr>
        <w:fldChar w:fldCharType="end"/>
      </w:r>
      <w:r w:rsidR="008A2DA3">
        <w:rPr>
          <w:lang w:eastAsia="zh-CN"/>
        </w:rPr>
        <w:t>, the founder of the mediatization theory, we focused on the 1</w:t>
      </w:r>
      <w:r w:rsidR="00490A28">
        <w:rPr>
          <w:lang w:eastAsia="zh-CN"/>
        </w:rPr>
        <w:t>1</w:t>
      </w:r>
      <w:r w:rsidR="008A2DA3">
        <w:rPr>
          <w:lang w:eastAsia="zh-CN"/>
        </w:rPr>
        <w:t xml:space="preserve"> series presidential debates between 1976 to 2016</w:t>
      </w:r>
      <w:r w:rsidR="00490A28">
        <w:rPr>
          <w:lang w:eastAsia="zh-CN"/>
        </w:rPr>
        <w:t xml:space="preserve">. The </w:t>
      </w:r>
      <w:r w:rsidR="00490A28">
        <w:rPr>
          <w:rFonts w:hint="eastAsia"/>
          <w:lang w:eastAsia="zh-CN"/>
        </w:rPr>
        <w:t>number</w:t>
      </w:r>
      <w:r w:rsidR="00490A28">
        <w:rPr>
          <w:lang w:eastAsia="zh-CN"/>
        </w:rPr>
        <w:t xml:space="preserve"> of debates in each series varies from 1 to 3 and there are 29 debates in total. The unit of analysis is what each candidate said in each debate. The full transcript of each debate was accessed via debates.org and converted to a plain text for DDR analysis.</w:t>
      </w:r>
    </w:p>
    <w:p w14:paraId="79FCF3DA" w14:textId="0E518C88" w:rsidR="00F8492A" w:rsidRDefault="00490A28" w:rsidP="00490A28">
      <w:pPr>
        <w:spacing w:after="120"/>
        <w:ind w:firstLine="0"/>
        <w:rPr>
          <w:b/>
          <w:bCs/>
          <w:lang w:eastAsia="zh-CN"/>
        </w:rPr>
      </w:pPr>
      <w:r w:rsidRPr="00490A28">
        <w:rPr>
          <w:b/>
          <w:bCs/>
          <w:lang w:eastAsia="zh-CN"/>
        </w:rPr>
        <w:lastRenderedPageBreak/>
        <w:t>D</w:t>
      </w:r>
      <w:r w:rsidR="00F8492A">
        <w:rPr>
          <w:b/>
          <w:bCs/>
          <w:lang w:eastAsia="zh-CN"/>
        </w:rPr>
        <w:t xml:space="preserve">istributed </w:t>
      </w:r>
      <w:r w:rsidRPr="00490A28">
        <w:rPr>
          <w:b/>
          <w:bCs/>
          <w:lang w:eastAsia="zh-CN"/>
        </w:rPr>
        <w:t>D</w:t>
      </w:r>
      <w:r w:rsidR="00F8492A">
        <w:rPr>
          <w:b/>
          <w:bCs/>
          <w:lang w:eastAsia="zh-CN"/>
        </w:rPr>
        <w:t xml:space="preserve">ictionary </w:t>
      </w:r>
      <w:r w:rsidR="00F8492A" w:rsidRPr="00490A28">
        <w:rPr>
          <w:b/>
          <w:bCs/>
          <w:lang w:eastAsia="zh-CN"/>
        </w:rPr>
        <w:t>R</w:t>
      </w:r>
      <w:r w:rsidR="00F8492A">
        <w:rPr>
          <w:b/>
          <w:bCs/>
          <w:lang w:eastAsia="zh-CN"/>
        </w:rPr>
        <w:t>epresentations (DDR)</w:t>
      </w:r>
    </w:p>
    <w:p w14:paraId="360C7D96" w14:textId="167CAA90" w:rsidR="00363BD3" w:rsidRDefault="00F8492A" w:rsidP="007A7B5D">
      <w:pPr>
        <w:spacing w:after="120"/>
        <w:ind w:firstLine="0"/>
        <w:rPr>
          <w:lang w:eastAsia="zh-CN"/>
        </w:rPr>
      </w:pPr>
      <w:r>
        <w:rPr>
          <w:b/>
          <w:bCs/>
          <w:lang w:eastAsia="zh-CN"/>
        </w:rPr>
        <w:tab/>
      </w:r>
      <w:r w:rsidR="005D12C2">
        <w:rPr>
          <w:lang w:eastAsia="zh-CN"/>
        </w:rPr>
        <w:t xml:space="preserve">DDR is based on </w:t>
      </w:r>
      <w:r w:rsidR="00722E76">
        <w:rPr>
          <w:lang w:eastAsia="zh-CN"/>
        </w:rPr>
        <w:t>D</w:t>
      </w:r>
      <w:r w:rsidR="005D12C2">
        <w:rPr>
          <w:lang w:eastAsia="zh-CN"/>
        </w:rPr>
        <w:t xml:space="preserve">istributed </w:t>
      </w:r>
      <w:r w:rsidR="00722E76">
        <w:rPr>
          <w:lang w:eastAsia="zh-CN"/>
        </w:rPr>
        <w:t>R</w:t>
      </w:r>
      <w:r w:rsidR="005D12C2">
        <w:rPr>
          <w:lang w:eastAsia="zh-CN"/>
        </w:rPr>
        <w:t xml:space="preserve">epresentations which has been develop for decades to help computer better understand our natural language and </w:t>
      </w:r>
      <w:r w:rsidR="000D6164">
        <w:rPr>
          <w:lang w:eastAsia="zh-CN"/>
        </w:rPr>
        <w:t xml:space="preserve">therefore, achieve better performance in </w:t>
      </w:r>
      <w:r w:rsidR="00D67A0F">
        <w:rPr>
          <w:lang w:eastAsia="zh-CN"/>
        </w:rPr>
        <w:t>N</w:t>
      </w:r>
      <w:r w:rsidR="000D6164">
        <w:rPr>
          <w:lang w:eastAsia="zh-CN"/>
        </w:rPr>
        <w:t xml:space="preserve">atural </w:t>
      </w:r>
      <w:r w:rsidR="00D67A0F">
        <w:rPr>
          <w:lang w:eastAsia="zh-CN"/>
        </w:rPr>
        <w:t>L</w:t>
      </w:r>
      <w:r w:rsidR="000D6164">
        <w:rPr>
          <w:lang w:eastAsia="zh-CN"/>
        </w:rPr>
        <w:t xml:space="preserve">anguage </w:t>
      </w:r>
      <w:r w:rsidR="00D67A0F">
        <w:rPr>
          <w:lang w:eastAsia="zh-CN"/>
        </w:rPr>
        <w:t>P</w:t>
      </w:r>
      <w:r w:rsidR="000D6164">
        <w:rPr>
          <w:lang w:eastAsia="zh-CN"/>
        </w:rPr>
        <w:t>rocessing tasks</w:t>
      </w:r>
      <w:r w:rsidR="00D67A0F">
        <w:rPr>
          <w:lang w:eastAsia="zh-CN"/>
        </w:rPr>
        <w:t xml:space="preserve"> such as machine translation</w:t>
      </w:r>
      <w:r w:rsidR="000D6164">
        <w:rPr>
          <w:lang w:eastAsia="zh-CN"/>
        </w:rPr>
        <w:t>. Distributed representations means distributed representations of words in a vector space (generally with 1 to 1000 dimensions)</w:t>
      </w:r>
      <w:r w:rsidR="00D67A0F">
        <w:rPr>
          <w:lang w:eastAsia="zh-CN"/>
        </w:rPr>
        <w:t xml:space="preserve">: converting a word to a vector, which enables </w:t>
      </w:r>
      <w:r w:rsidR="007141F0">
        <w:rPr>
          <w:lang w:eastAsia="zh-CN"/>
        </w:rPr>
        <w:t xml:space="preserve">computer to group similar words and therefore, achieve better semantic analysis </w:t>
      </w:r>
      <w:r w:rsidR="00D67A0F">
        <w:rPr>
          <w:lang w:eastAsia="zh-CN"/>
        </w:rPr>
        <w:fldChar w:fldCharType="begin"/>
      </w:r>
      <w:r w:rsidR="00614336">
        <w:rPr>
          <w:lang w:eastAsia="zh-CN"/>
        </w:rPr>
        <w:instrText xml:space="preserve"> ADDIN EN.CITE &lt;EndNote&gt;&lt;Cite&gt;&lt;Author&gt;Mikolov&lt;/Author&gt;&lt;Year&gt;2013&lt;/Year&gt;&lt;RecNum&gt;350&lt;/RecNum&gt;&lt;DisplayText&gt;(Mikolov, Sutskever, Chen, Corrado, &amp;amp; Dean,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D67A0F">
        <w:rPr>
          <w:lang w:eastAsia="zh-CN"/>
        </w:rPr>
        <w:fldChar w:fldCharType="separate"/>
      </w:r>
      <w:r w:rsidR="00614336">
        <w:rPr>
          <w:noProof/>
          <w:lang w:eastAsia="zh-CN"/>
        </w:rPr>
        <w:t>(Mikolov, Sutskever, Chen, Corrado, &amp; Dean, 2013)</w:t>
      </w:r>
      <w:r w:rsidR="00D67A0F">
        <w:rPr>
          <w:lang w:eastAsia="zh-CN"/>
        </w:rPr>
        <w:fldChar w:fldCharType="end"/>
      </w:r>
      <w:r w:rsidR="007141F0">
        <w:rPr>
          <w:lang w:eastAsia="zh-CN"/>
        </w:rPr>
        <w:t xml:space="preserve">. </w:t>
      </w:r>
      <w:r w:rsidR="00E75792">
        <w:rPr>
          <w:lang w:eastAsia="zh-CN"/>
        </w:rPr>
        <w:t>Emerged from</w:t>
      </w:r>
      <w:r w:rsidR="00363BD3">
        <w:rPr>
          <w:lang w:eastAsia="zh-CN"/>
        </w:rPr>
        <w:t xml:space="preserve"> </w:t>
      </w:r>
      <w:r w:rsidR="00614336">
        <w:rPr>
          <w:lang w:eastAsia="zh-CN"/>
        </w:rPr>
        <w:t xml:space="preserve">neural networks </w:t>
      </w:r>
      <w:r w:rsidR="00614336">
        <w:rPr>
          <w:lang w:eastAsia="zh-CN"/>
        </w:rPr>
        <w:fldChar w:fldCharType="begin"/>
      </w:r>
      <w:r w:rsidR="00614336">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614336">
        <w:rPr>
          <w:lang w:eastAsia="zh-CN"/>
        </w:rPr>
        <w:fldChar w:fldCharType="separate"/>
      </w:r>
      <w:r w:rsidR="00614336">
        <w:rPr>
          <w:noProof/>
          <w:lang w:eastAsia="zh-CN"/>
        </w:rPr>
        <w:t>(Mikolov et al., 2013)</w:t>
      </w:r>
      <w:r w:rsidR="00614336">
        <w:rPr>
          <w:lang w:eastAsia="zh-CN"/>
        </w:rPr>
        <w:fldChar w:fldCharType="end"/>
      </w:r>
      <w:r w:rsidR="00614336">
        <w:rPr>
          <w:lang w:eastAsia="zh-CN"/>
        </w:rPr>
        <w:t xml:space="preserve">, </w:t>
      </w:r>
      <w:r w:rsidR="007141F0">
        <w:rPr>
          <w:lang w:eastAsia="zh-CN"/>
        </w:rPr>
        <w:t xml:space="preserve">DDR </w:t>
      </w:r>
      <w:r w:rsidR="00D54F67">
        <w:rPr>
          <w:lang w:eastAsia="zh-CN"/>
        </w:rPr>
        <w:t>bridged psychological dictionaries to distributed representations to</w:t>
      </w:r>
      <w:r w:rsidR="00524461">
        <w:rPr>
          <w:lang w:eastAsia="zh-CN"/>
        </w:rPr>
        <w:t xml:space="preserve"> me</w:t>
      </w:r>
      <w:r w:rsidR="00D54F67">
        <w:rPr>
          <w:lang w:eastAsia="zh-CN"/>
        </w:rPr>
        <w:t xml:space="preserve">asure the “[semantic] similarity between [words of] dictionaries and spans of text ranging from complete documents to individual words” </w:t>
      </w:r>
      <w:r w:rsidR="00D54F67">
        <w:rPr>
          <w:lang w:eastAsia="zh-CN"/>
        </w:rPr>
        <w:fldChar w:fldCharType="begin"/>
      </w:r>
      <w:r w:rsidR="00614336">
        <w:rPr>
          <w:lang w:eastAsia="zh-CN"/>
        </w:rPr>
        <w:instrText xml:space="preserve"> ADDIN EN.CITE &lt;EndNote&gt;&lt;Cite&gt;&lt;Author&gt;Garten&lt;/Author&gt;&lt;Year&gt;2018&lt;/Year&gt;&lt;RecNum&gt;348&lt;/RecNum&gt;&lt;Pages&gt;344&lt;/Pages&gt;&lt;DisplayText&gt;(Garten et al., 2018, p. 344)&lt;/DisplayText&gt;&lt;record&gt;&lt;rec-number&gt;348&lt;/rec-number&gt;&lt;foreign-keys&gt;&lt;key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D54F67">
        <w:rPr>
          <w:lang w:eastAsia="zh-CN"/>
        </w:rPr>
        <w:fldChar w:fldCharType="separate"/>
      </w:r>
      <w:r w:rsidR="00614336">
        <w:rPr>
          <w:noProof/>
          <w:lang w:eastAsia="zh-CN"/>
        </w:rPr>
        <w:t>(Garten et al., 2018, p. 344)</w:t>
      </w:r>
      <w:r w:rsidR="00D54F67">
        <w:rPr>
          <w:lang w:eastAsia="zh-CN"/>
        </w:rPr>
        <w:fldChar w:fldCharType="end"/>
      </w:r>
      <w:r w:rsidR="00D54F67">
        <w:rPr>
          <w:lang w:eastAsia="zh-CN"/>
        </w:rPr>
        <w:t xml:space="preserve">. </w:t>
      </w:r>
    </w:p>
    <w:p w14:paraId="384FAB0E" w14:textId="28CE2B42" w:rsidR="00F80C91" w:rsidRDefault="00AB5CCC" w:rsidP="00524461">
      <w:pPr>
        <w:spacing w:after="120"/>
        <w:rPr>
          <w:lang w:eastAsia="zh-CN"/>
        </w:rPr>
      </w:pPr>
      <w:r>
        <w:rPr>
          <w:lang w:eastAsia="zh-CN"/>
        </w:rPr>
        <w:t>On the other hand,</w:t>
      </w:r>
      <w:r w:rsidR="00E75792">
        <w:rPr>
          <w:lang w:eastAsia="zh-CN"/>
        </w:rPr>
        <w:t xml:space="preserve"> </w:t>
      </w:r>
      <w:r w:rsidR="00363BD3">
        <w:rPr>
          <w:lang w:eastAsia="zh-CN"/>
        </w:rPr>
        <w:t xml:space="preserve">Moral Foundation Dictionary </w:t>
      </w:r>
      <w:r w:rsidR="00363BD3">
        <w:rPr>
          <w:lang w:eastAsia="zh-CN"/>
        </w:rPr>
        <w:fldChar w:fldCharType="begin"/>
      </w:r>
      <w:r w:rsidR="00E75792">
        <w:rPr>
          <w:lang w:eastAsia="zh-CN"/>
        </w:rPr>
        <w:instrText xml:space="preserve"> ADDIN EN.CITE &lt;EndNote&gt;&lt;Cite&gt;&lt;Author&gt;Graham&lt;/Author&gt;&lt;Year&gt;2009&lt;/Year&gt;&lt;RecNum&gt;352&lt;/RecNum&gt;&lt;DisplayText&gt;(Graham, Haidt, &amp;amp; Nosek,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363BD3">
        <w:rPr>
          <w:lang w:eastAsia="zh-CN"/>
        </w:rPr>
        <w:fldChar w:fldCharType="separate"/>
      </w:r>
      <w:r w:rsidR="00363BD3">
        <w:rPr>
          <w:noProof/>
          <w:lang w:eastAsia="zh-CN"/>
        </w:rPr>
        <w:t>(Graham, Haidt, &amp; Nosek, 2009)</w:t>
      </w:r>
      <w:r w:rsidR="00363BD3">
        <w:rPr>
          <w:lang w:eastAsia="zh-CN"/>
        </w:rPr>
        <w:fldChar w:fldCharType="end"/>
      </w:r>
      <w:r w:rsidR="00363BD3">
        <w:rPr>
          <w:lang w:eastAsia="zh-CN"/>
        </w:rPr>
        <w:t xml:space="preserve"> </w:t>
      </w:r>
      <w:r w:rsidR="00E75792">
        <w:rPr>
          <w:lang w:eastAsia="zh-CN"/>
        </w:rPr>
        <w:t xml:space="preserve">has been </w:t>
      </w:r>
      <w:r>
        <w:rPr>
          <w:lang w:eastAsia="zh-CN"/>
        </w:rPr>
        <w:t>widely adopted</w:t>
      </w:r>
      <w:r w:rsidR="00652682">
        <w:rPr>
          <w:lang w:eastAsia="zh-CN"/>
        </w:rPr>
        <w:t xml:space="preserve"> to quantify the moral load</w:t>
      </w:r>
      <w:r w:rsidR="00E75792">
        <w:rPr>
          <w:lang w:eastAsia="zh-CN"/>
        </w:rPr>
        <w:t xml:space="preserve"> under the MFT framework</w:t>
      </w:r>
      <w:r w:rsidR="00652682">
        <w:rPr>
          <w:lang w:eastAsia="zh-CN"/>
        </w:rPr>
        <w:t xml:space="preserve"> </w:t>
      </w:r>
      <w:r w:rsidR="00E75792">
        <w:rPr>
          <w:lang w:eastAsia="zh-CN"/>
        </w:rPr>
        <w:fldChar w:fldCharType="begin"/>
      </w:r>
      <w:r w:rsidR="00EA0EDC">
        <w:rPr>
          <w:lang w:eastAsia="zh-CN"/>
        </w:rPr>
        <w:instrText xml:space="preserve"> ADDIN EN.CITE &lt;EndNote&gt;&lt;Cite&gt;&lt;Author&gt;Matsuo&lt;/Author&gt;&lt;Year&gt;2019&lt;/Year&gt;&lt;RecNum&gt;353&lt;/RecNum&gt;&lt;DisplayText&gt;(Matsuo, Sasahara, Taguchi, &amp;amp; Karasawa, 2019)&lt;/DisplayText&gt;&lt;record&gt;&lt;rec-number&gt;353&lt;/rec-number&gt;&lt;foreign-keys&gt;&lt;key app="EN" db-id="2xd0pvrd6xxp05evvtepd0f9vppe5rtsxa20" timestamp="1603855492" guid="efff72c6-9a4e-43d7-8609-ae2c25c79a15"&gt;353&lt;/key&gt;&lt;/foreign-keys&gt;&lt;ref-type name="Journal Article"&gt;17&lt;/ref-type&gt;&lt;contributors&gt;&lt;authors&gt;&lt;author&gt;Matsuo, Akiko&lt;/author&gt;&lt;author&gt;Sasahara, Kazutoshi&lt;/author&gt;&lt;author&gt;Taguchi, Yasuhiro&lt;/author&gt;&lt;author&gt;Karasawa, Minoru&lt;/author&gt;&lt;/authors&gt;&lt;/contributors&gt;&lt;titles&gt;&lt;title&gt;Development and validation of the japanese moral foundations dictionary&lt;/title&gt;&lt;secondary-title&gt;PloS one&lt;/secondary-title&gt;&lt;/titles&gt;&lt;periodical&gt;&lt;full-title&gt;PloS one&lt;/full-title&gt;&lt;/periodical&gt;&lt;pages&gt;e0213343&lt;/pages&gt;&lt;volume&gt;14&lt;/volume&gt;&lt;number&gt;3&lt;/number&gt;&lt;dates&gt;&lt;year&gt;2019&lt;/year&gt;&lt;/dates&gt;&lt;isbn&gt;1932-6203&lt;/isbn&gt;&lt;urls&gt;&lt;/urls&gt;&lt;/record&gt;&lt;/Cite&gt;&lt;/EndNote&gt;</w:instrText>
      </w:r>
      <w:r w:rsidR="00E75792">
        <w:rPr>
          <w:lang w:eastAsia="zh-CN"/>
        </w:rPr>
        <w:fldChar w:fldCharType="separate"/>
      </w:r>
      <w:r w:rsidR="00E75792">
        <w:rPr>
          <w:noProof/>
          <w:lang w:eastAsia="zh-CN"/>
        </w:rPr>
        <w:t>(Matsuo, Sasahara, Taguchi, &amp; Karasawa, 2019)</w:t>
      </w:r>
      <w:r w:rsidR="00E75792">
        <w:rPr>
          <w:lang w:eastAsia="zh-CN"/>
        </w:rPr>
        <w:fldChar w:fldCharType="end"/>
      </w:r>
      <w:r w:rsidR="00652682">
        <w:rPr>
          <w:lang w:eastAsia="zh-CN"/>
        </w:rPr>
        <w:t>.</w:t>
      </w:r>
      <w:r w:rsidR="00E75792">
        <w:rPr>
          <w:lang w:eastAsia="zh-CN"/>
        </w:rPr>
        <w:t xml:space="preserve"> MFD contains </w:t>
      </w:r>
      <w:r>
        <w:rPr>
          <w:lang w:eastAsia="zh-CN"/>
        </w:rPr>
        <w:t>324 English</w:t>
      </w:r>
      <w:r w:rsidR="00E75792">
        <w:rPr>
          <w:lang w:eastAsia="zh-CN"/>
        </w:rPr>
        <w:t xml:space="preserve"> words related to one or several moral foundations (for example, “care” corresponds to care moral foundation) and its algorithm is based on word count.</w:t>
      </w:r>
      <w:r>
        <w:rPr>
          <w:lang w:eastAsia="zh-CN"/>
        </w:rPr>
        <w:t xml:space="preserve"> </w:t>
      </w:r>
      <w:r w:rsidR="00524461">
        <w:rPr>
          <w:rFonts w:hint="eastAsia"/>
          <w:lang w:eastAsia="zh-CN"/>
        </w:rPr>
        <w:t>For</w:t>
      </w:r>
      <w:r w:rsidR="00524461">
        <w:rPr>
          <w:lang w:eastAsia="zh-CN"/>
        </w:rPr>
        <w:t xml:space="preserve"> natural language analysis, word count method faces two major challenges: the variety of context and </w:t>
      </w:r>
      <w:r w:rsidR="00524461" w:rsidRPr="00524461">
        <w:rPr>
          <w:lang w:eastAsia="zh-CN"/>
        </w:rPr>
        <w:t>the dynamic of language</w:t>
      </w:r>
      <w:r w:rsidR="00524461">
        <w:rPr>
          <w:lang w:eastAsia="zh-CN"/>
        </w:rPr>
        <w:t xml:space="preserve">, because no dictionary could </w:t>
      </w:r>
      <w:r w:rsidR="00EA0EDC">
        <w:rPr>
          <w:lang w:eastAsia="zh-CN"/>
        </w:rPr>
        <w:t xml:space="preserve">fully </w:t>
      </w:r>
      <w:r w:rsidR="00524461">
        <w:rPr>
          <w:rFonts w:hint="eastAsia"/>
          <w:lang w:eastAsia="zh-CN"/>
        </w:rPr>
        <w:t>cover</w:t>
      </w:r>
      <w:r w:rsidR="00524461">
        <w:rPr>
          <w:lang w:eastAsia="zh-CN"/>
        </w:rPr>
        <w:t xml:space="preserve"> </w:t>
      </w:r>
      <w:r w:rsidR="00EA0EDC">
        <w:rPr>
          <w:lang w:eastAsia="zh-CN"/>
        </w:rPr>
        <w:t xml:space="preserve">the diverse context and the ever-changing language </w:t>
      </w:r>
      <w:r w:rsidR="00EA0EDC">
        <w:rPr>
          <w:lang w:eastAsia="zh-CN"/>
        </w:rPr>
        <w:fldChar w:fldCharType="begin"/>
      </w:r>
      <w:r w:rsidR="00EA0EDC">
        <w:rPr>
          <w:lang w:eastAsia="zh-CN"/>
        </w:rPr>
        <w:instrText xml:space="preserve"> ADDIN EN.CITE &lt;EndNote&gt;&lt;Cite&gt;&lt;Author&gt;Garten&lt;/Author&gt;&lt;Year&gt;2018&lt;/Year&gt;&lt;RecNum&gt;348&lt;/RecNum&gt;&lt;DisplayText&gt;(Garten et al., 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EA0EDC">
        <w:rPr>
          <w:lang w:eastAsia="zh-CN"/>
        </w:rPr>
        <w:fldChar w:fldCharType="separate"/>
      </w:r>
      <w:r w:rsidR="00EA0EDC">
        <w:rPr>
          <w:noProof/>
          <w:lang w:eastAsia="zh-CN"/>
        </w:rPr>
        <w:t>(Garten et al., 2018)</w:t>
      </w:r>
      <w:r w:rsidR="00EA0EDC">
        <w:rPr>
          <w:lang w:eastAsia="zh-CN"/>
        </w:rPr>
        <w:fldChar w:fldCharType="end"/>
      </w:r>
      <w:r w:rsidR="00EA0EDC">
        <w:rPr>
          <w:lang w:eastAsia="zh-CN"/>
        </w:rPr>
        <w:t xml:space="preserve">. While DDR may overcome these two challenges because it measures similarity: </w:t>
      </w:r>
      <w:r w:rsidR="00656529">
        <w:rPr>
          <w:lang w:eastAsia="zh-CN"/>
        </w:rPr>
        <w:t>if</w:t>
      </w:r>
      <w:r w:rsidR="00EA0EDC">
        <w:rPr>
          <w:lang w:eastAsia="zh-CN"/>
        </w:rPr>
        <w:t xml:space="preserve"> no exact same word in the dictionary could be found </w:t>
      </w:r>
      <w:r w:rsidR="00722E76">
        <w:rPr>
          <w:lang w:eastAsia="zh-CN"/>
        </w:rPr>
        <w:t xml:space="preserve">in a text </w:t>
      </w:r>
      <w:r w:rsidR="00EA0EDC">
        <w:rPr>
          <w:lang w:eastAsia="zh-CN"/>
        </w:rPr>
        <w:t xml:space="preserve">due to language habit or context difference, </w:t>
      </w:r>
      <w:r w:rsidR="00722E76">
        <w:rPr>
          <w:lang w:eastAsia="zh-CN"/>
        </w:rPr>
        <w:t>Distributed Representations</w:t>
      </w:r>
      <w:r w:rsidR="00EA0EDC">
        <w:rPr>
          <w:lang w:eastAsia="zh-CN"/>
        </w:rPr>
        <w:t xml:space="preserve"> would find similar word of the dictionary word </w:t>
      </w:r>
      <w:r w:rsidR="00F80C91">
        <w:rPr>
          <w:lang w:eastAsia="zh-CN"/>
        </w:rPr>
        <w:t xml:space="preserve">(seed word) </w:t>
      </w:r>
      <w:r w:rsidR="00722E76">
        <w:rPr>
          <w:lang w:eastAsia="zh-CN"/>
        </w:rPr>
        <w:t xml:space="preserve">by converting </w:t>
      </w:r>
      <w:r w:rsidR="002A2850">
        <w:rPr>
          <w:lang w:eastAsia="zh-CN"/>
        </w:rPr>
        <w:t xml:space="preserve">both </w:t>
      </w:r>
      <w:r w:rsidR="00722E76">
        <w:rPr>
          <w:lang w:eastAsia="zh-CN"/>
        </w:rPr>
        <w:t>dictionary words</w:t>
      </w:r>
      <w:r w:rsidR="002A2850">
        <w:rPr>
          <w:lang w:eastAsia="zh-CN"/>
        </w:rPr>
        <w:t xml:space="preserve"> and text words</w:t>
      </w:r>
      <w:r w:rsidR="00722E76">
        <w:rPr>
          <w:lang w:eastAsia="zh-CN"/>
        </w:rPr>
        <w:t xml:space="preserve"> to space vectors, and then, DDR would still be able to measure how similar this text </w:t>
      </w:r>
      <w:r w:rsidR="002A2850">
        <w:rPr>
          <w:lang w:eastAsia="zh-CN"/>
        </w:rPr>
        <w:t xml:space="preserve">is </w:t>
      </w:r>
      <w:r w:rsidR="00722E76">
        <w:rPr>
          <w:lang w:eastAsia="zh-CN"/>
        </w:rPr>
        <w:t>to the dictionary words.</w:t>
      </w:r>
    </w:p>
    <w:p w14:paraId="0E02AE82" w14:textId="2D1FD4C0" w:rsidR="00E75792" w:rsidRDefault="00656DB6" w:rsidP="00524461">
      <w:pPr>
        <w:spacing w:after="120"/>
        <w:rPr>
          <w:lang w:eastAsia="zh-CN"/>
        </w:rPr>
      </w:pPr>
      <w:r>
        <w:rPr>
          <w:rFonts w:hint="eastAsia"/>
          <w:lang w:eastAsia="zh-CN"/>
        </w:rPr>
        <w:lastRenderedPageBreak/>
        <w:t>Moreover</w:t>
      </w:r>
      <w:r>
        <w:rPr>
          <w:lang w:eastAsia="zh-CN"/>
        </w:rPr>
        <w:t>, s</w:t>
      </w:r>
      <w:r w:rsidR="00F80C91">
        <w:rPr>
          <w:lang w:eastAsia="zh-CN"/>
        </w:rPr>
        <w:t xml:space="preserve">imilarity measurement allows </w:t>
      </w:r>
      <w:r w:rsidR="00656529">
        <w:rPr>
          <w:lang w:eastAsia="zh-CN"/>
        </w:rPr>
        <w:t xml:space="preserve">DDR </w:t>
      </w:r>
      <w:r w:rsidR="00F80C91">
        <w:rPr>
          <w:lang w:eastAsia="zh-CN"/>
        </w:rPr>
        <w:t xml:space="preserve">to achieve great performance with small size dictionary. Garten et al. </w:t>
      </w:r>
      <w:r w:rsidR="00F80C91">
        <w:rPr>
          <w:lang w:eastAsia="zh-CN"/>
        </w:rPr>
        <w:fldChar w:fldCharType="begin"/>
      </w:r>
      <w:r w:rsidR="00F80C91">
        <w:rPr>
          <w:lang w:eastAsia="zh-CN"/>
        </w:rPr>
        <w:instrText xml:space="preserve"> ADDIN EN.CITE &lt;EndNote&gt;&lt;Cite ExcludeAuth="1"&gt;&lt;Author&gt;Garten&lt;/Author&gt;&lt;Year&gt;2018&lt;/Year&gt;&lt;RecNum&gt;348&lt;/RecNum&gt;&lt;DisplayText&gt;(2018)&lt;/DisplayText&gt;&lt;record&gt;&lt;rec-number&gt;348&lt;/rec-number&gt;&lt;foreign-keys&gt;&lt;key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F80C91">
        <w:rPr>
          <w:lang w:eastAsia="zh-CN"/>
        </w:rPr>
        <w:fldChar w:fldCharType="separate"/>
      </w:r>
      <w:r w:rsidR="00F80C91">
        <w:rPr>
          <w:noProof/>
          <w:lang w:eastAsia="zh-CN"/>
        </w:rPr>
        <w:t>(2018)</w:t>
      </w:r>
      <w:r w:rsidR="00F80C91">
        <w:rPr>
          <w:lang w:eastAsia="zh-CN"/>
        </w:rPr>
        <w:fldChar w:fldCharType="end"/>
      </w:r>
      <w:r w:rsidR="00F80C91">
        <w:rPr>
          <w:lang w:eastAsia="zh-CN"/>
        </w:rPr>
        <w:t xml:space="preserve"> found 4 seed word</w:t>
      </w:r>
      <w:r w:rsidR="006163E0">
        <w:rPr>
          <w:lang w:eastAsia="zh-CN"/>
        </w:rPr>
        <w:t>s</w:t>
      </w:r>
      <w:r w:rsidR="00F80C91">
        <w:rPr>
          <w:lang w:eastAsia="zh-CN"/>
        </w:rPr>
        <w:t xml:space="preserve"> in each dimension </w:t>
      </w:r>
      <w:r w:rsidR="006163E0">
        <w:rPr>
          <w:lang w:eastAsia="zh-CN"/>
        </w:rPr>
        <w:t>of MFD would enable DDR to achieve better performance than MFD in moral value examination of Tweets</w:t>
      </w:r>
      <w:r w:rsidR="00D87EC2">
        <w:rPr>
          <w:lang w:eastAsia="zh-CN"/>
        </w:rPr>
        <w:t xml:space="preserve"> text</w:t>
      </w:r>
      <w:r w:rsidR="00D87EC2" w:rsidRPr="00D87EC2">
        <w:rPr>
          <w:lang w:eastAsia="zh-CN"/>
        </w:rPr>
        <w:t xml:space="preserve"> </w:t>
      </w:r>
      <w:r w:rsidR="00D87EC2">
        <w:rPr>
          <w:lang w:eastAsia="zh-CN"/>
        </w:rPr>
        <w:t xml:space="preserve">that </w:t>
      </w:r>
      <w:r w:rsidR="00D87EC2" w:rsidRPr="00D87EC2">
        <w:rPr>
          <w:lang w:eastAsia="zh-CN"/>
        </w:rPr>
        <w:t xml:space="preserve">posted between 10/16/2012 and 11/05/2012 and </w:t>
      </w:r>
      <w:r w:rsidR="00D87EC2">
        <w:rPr>
          <w:lang w:eastAsia="zh-CN"/>
        </w:rPr>
        <w:t xml:space="preserve">related to </w:t>
      </w:r>
      <w:r w:rsidR="00D87EC2" w:rsidRPr="00D87EC2">
        <w:rPr>
          <w:lang w:eastAsia="zh-CN"/>
        </w:rPr>
        <w:t>Hurricane Sandy</w:t>
      </w:r>
      <w:r w:rsidR="00D87EC2">
        <w:rPr>
          <w:lang w:eastAsia="zh-CN"/>
        </w:rPr>
        <w:t xml:space="preserve">, if the seed words are converted to vectors based on </w:t>
      </w:r>
      <w:r w:rsidR="00F80C91">
        <w:rPr>
          <w:lang w:eastAsia="zh-CN"/>
        </w:rPr>
        <w:t xml:space="preserve">Google News </w:t>
      </w:r>
      <w:r w:rsidR="00D87EC2">
        <w:rPr>
          <w:lang w:eastAsia="zh-CN"/>
        </w:rPr>
        <w:t xml:space="preserve">corpus. This 4-seed-word DDR was adopted by Hoover et at. </w:t>
      </w:r>
      <w:r w:rsidR="00D87EC2">
        <w:rPr>
          <w:lang w:eastAsia="zh-CN"/>
        </w:rPr>
        <w:fldChar w:fldCharType="begin"/>
      </w:r>
      <w:r w:rsidR="00D87EC2">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D87EC2">
        <w:rPr>
          <w:lang w:eastAsia="zh-CN"/>
        </w:rPr>
        <w:fldChar w:fldCharType="separate"/>
      </w:r>
      <w:r w:rsidR="00D87EC2">
        <w:rPr>
          <w:noProof/>
          <w:lang w:eastAsia="zh-CN"/>
        </w:rPr>
        <w:t>(2018)</w:t>
      </w:r>
      <w:r w:rsidR="00D87EC2">
        <w:rPr>
          <w:lang w:eastAsia="zh-CN"/>
        </w:rPr>
        <w:fldChar w:fldCharType="end"/>
      </w:r>
      <w:r w:rsidR="00D87EC2">
        <w:rPr>
          <w:lang w:eastAsia="zh-CN"/>
        </w:rPr>
        <w:t xml:space="preserve"> to examine the moral load of the same batch </w:t>
      </w:r>
      <w:r w:rsidR="00575FC3">
        <w:rPr>
          <w:lang w:eastAsia="zh-CN"/>
        </w:rPr>
        <w:t xml:space="preserve">of </w:t>
      </w:r>
      <w:r w:rsidR="00D87EC2">
        <w:rPr>
          <w:lang w:eastAsia="zh-CN"/>
        </w:rPr>
        <w:t xml:space="preserve">Tweets text. </w:t>
      </w:r>
    </w:p>
    <w:p w14:paraId="3D35A195" w14:textId="0CC2664D" w:rsidR="00722E76" w:rsidRDefault="00CC3D25" w:rsidP="00524461">
      <w:pPr>
        <w:spacing w:after="120"/>
        <w:rPr>
          <w:lang w:eastAsia="zh-CN"/>
        </w:rPr>
      </w:pPr>
      <w:r>
        <w:rPr>
          <w:lang w:eastAsia="zh-CN"/>
        </w:rPr>
        <w:t xml:space="preserve">There is no doubt that each series of president debate </w:t>
      </w:r>
      <w:r>
        <w:rPr>
          <w:lang w:eastAsia="zh-CN"/>
        </w:rPr>
        <w:softHyphen/>
        <w:t xml:space="preserve">– election </w:t>
      </w:r>
      <w:r>
        <w:rPr>
          <w:lang w:eastAsia="zh-CN"/>
        </w:rPr>
        <w:softHyphen/>
        <w:t xml:space="preserve">has different context. Plus, </w:t>
      </w:r>
      <w:r>
        <w:rPr>
          <w:rFonts w:hint="eastAsia"/>
          <w:lang w:eastAsia="zh-CN"/>
        </w:rPr>
        <w:t>people</w:t>
      </w:r>
      <w:r>
        <w:rPr>
          <w:lang w:eastAsia="zh-CN"/>
        </w:rPr>
        <w:t>’s language habit has also changed over the 40 years (1976-2016). T</w:t>
      </w:r>
      <w:r>
        <w:rPr>
          <w:rFonts w:hint="eastAsia"/>
          <w:lang w:eastAsia="zh-CN"/>
        </w:rPr>
        <w:t>herefor</w:t>
      </w:r>
      <w:r>
        <w:rPr>
          <w:lang w:eastAsia="zh-CN"/>
        </w:rPr>
        <w:t>e, this study adopted DDR and expanded the number of seed word to 12 in each moral foundation in order to better adapt</w:t>
      </w:r>
      <w:r w:rsidR="002A2850">
        <w:rPr>
          <w:lang w:eastAsia="zh-CN"/>
        </w:rPr>
        <w:t xml:space="preserve"> the change brough by time. The seed words were randomly selected from MFD and listed in Table 1. And Google New corpus was adopted for vectorization of each word.</w:t>
      </w:r>
    </w:p>
    <w:p w14:paraId="3CE973D4" w14:textId="6BF32A32" w:rsidR="0084284A" w:rsidRDefault="006C6E04" w:rsidP="00000A3B">
      <w:pPr>
        <w:spacing w:after="120"/>
        <w:ind w:firstLine="0"/>
        <w:jc w:val="center"/>
        <w:rPr>
          <w:lang w:eastAsia="zh-CN"/>
        </w:rPr>
      </w:pPr>
      <w:r>
        <w:rPr>
          <w:b/>
          <w:bCs/>
          <w:lang w:eastAsia="zh-CN"/>
        </w:rPr>
        <w:t>Results</w:t>
      </w:r>
    </w:p>
    <w:p w14:paraId="547C0175" w14:textId="4E81E08D" w:rsidR="00000A3B" w:rsidRDefault="00000A3B" w:rsidP="00000A3B">
      <w:pPr>
        <w:widowControl/>
      </w:pPr>
      <w:r>
        <w:t xml:space="preserve">First, we analyzed how Democrats generally differ from Republicans in moral dimensions. We built a three levels random intercept multi-level model by using </w:t>
      </w:r>
      <w:r w:rsidRPr="00AC380A">
        <w:rPr>
          <w:i/>
          <w:iCs/>
        </w:rPr>
        <w:t>lme4</w:t>
      </w:r>
      <w:r>
        <w:t xml:space="preserve"> (). In this model, our dependent variable was moral loading and our fixed effects were moral dimensions (e.g., care, harm, etc.), partisanship (Democrats and Republicans), and their interactions. Each round of debates and each election year were the second level and third level group variables. </w:t>
      </w:r>
    </w:p>
    <w:p w14:paraId="1A5EB269" w14:textId="5B145648" w:rsidR="00000A3B" w:rsidRDefault="00000A3B" w:rsidP="00000A3B">
      <w:pPr>
        <w:widowControl/>
        <w:rPr>
          <w:lang w:eastAsia="zh-CN"/>
        </w:rPr>
      </w:pPr>
      <w:r>
        <w:t xml:space="preserve">Our results show that </w:t>
      </w:r>
      <w:r w:rsidRPr="00644402">
        <w:t xml:space="preserve">substantial variance in moral loading occurs at the </w:t>
      </w:r>
      <w:r>
        <w:rPr>
          <w:rFonts w:hint="eastAsia"/>
          <w:lang w:eastAsia="zh-CN"/>
        </w:rPr>
        <w:t>second</w:t>
      </w:r>
      <w:r>
        <w:rPr>
          <w:lang w:eastAsia="zh-CN"/>
        </w:rPr>
        <w:t xml:space="preserve"> level (ICC = .32) and third level (ICC = .12), which indicates that </w:t>
      </w:r>
      <w:r>
        <w:rPr>
          <w:rFonts w:hint="eastAsia"/>
          <w:lang w:eastAsia="zh-CN"/>
        </w:rPr>
        <w:t>t</w:t>
      </w:r>
      <w:r w:rsidRPr="001670BE">
        <w:rPr>
          <w:lang w:eastAsia="zh-CN"/>
        </w:rPr>
        <w:t xml:space="preserve">he </w:t>
      </w:r>
      <w:r>
        <w:rPr>
          <w:lang w:eastAsia="zh-CN"/>
        </w:rPr>
        <w:t xml:space="preserve">moral </w:t>
      </w:r>
      <w:r w:rsidRPr="001670BE">
        <w:rPr>
          <w:lang w:eastAsia="zh-CN"/>
        </w:rPr>
        <w:t>loading</w:t>
      </w:r>
      <w:r>
        <w:rPr>
          <w:lang w:eastAsia="zh-CN"/>
        </w:rPr>
        <w:t>s of a given debate</w:t>
      </w:r>
      <w:r w:rsidRPr="001670BE">
        <w:rPr>
          <w:lang w:eastAsia="zh-CN"/>
        </w:rPr>
        <w:t xml:space="preserve"> on the 10 moral </w:t>
      </w:r>
      <w:r>
        <w:rPr>
          <w:lang w:eastAsia="zh-CN"/>
        </w:rPr>
        <w:t>dimensions</w:t>
      </w:r>
      <w:r w:rsidRPr="001670BE">
        <w:rPr>
          <w:lang w:eastAsia="zh-CN"/>
        </w:rPr>
        <w:t xml:space="preserve"> </w:t>
      </w:r>
      <w:r>
        <w:rPr>
          <w:lang w:eastAsia="zh-CN"/>
        </w:rPr>
        <w:t>are</w:t>
      </w:r>
      <w:r w:rsidRPr="001670BE">
        <w:rPr>
          <w:lang w:eastAsia="zh-CN"/>
        </w:rPr>
        <w:t xml:space="preserve"> substantially correlated, suggesting that individuals </w:t>
      </w:r>
      <w:r>
        <w:rPr>
          <w:lang w:eastAsia="zh-CN"/>
        </w:rPr>
        <w:t>are likely</w:t>
      </w:r>
      <w:r w:rsidRPr="001670BE">
        <w:rPr>
          <w:lang w:eastAsia="zh-CN"/>
        </w:rPr>
        <w:t xml:space="preserve"> to simultaneously invoke several moral domains.</w:t>
      </w:r>
      <w:r>
        <w:rPr>
          <w:lang w:eastAsia="zh-CN"/>
        </w:rPr>
        <w:t xml:space="preserve"> </w:t>
      </w:r>
      <w:ins w:id="0" w:author="Hu, Lingshu (MU-Student)" w:date="2020-11-01T22:36:00Z">
        <w:r w:rsidR="002C7B8F">
          <w:rPr>
            <w:lang w:eastAsia="zh-CN"/>
          </w:rPr>
          <w:t>We further tested the correlations between every two moral dimensions</w:t>
        </w:r>
      </w:ins>
      <w:ins w:id="1" w:author="Hu, Lingshu (MU-Student)" w:date="2020-11-01T22:37:00Z">
        <w:r w:rsidR="0029197C">
          <w:rPr>
            <w:lang w:eastAsia="zh-CN"/>
          </w:rPr>
          <w:t xml:space="preserve"> and found that</w:t>
        </w:r>
      </w:ins>
      <w:ins w:id="2" w:author="Hu, Lingshu (MU-Student)" w:date="2020-11-01T22:49:00Z">
        <w:r w:rsidR="008232D6">
          <w:rPr>
            <w:lang w:eastAsia="zh-CN"/>
          </w:rPr>
          <w:t xml:space="preserve"> among 45 pairs of correlations</w:t>
        </w:r>
      </w:ins>
      <w:ins w:id="3" w:author="Hu, Lingshu (MU-Student)" w:date="2020-11-01T22:50:00Z">
        <w:r w:rsidR="008232D6">
          <w:rPr>
            <w:lang w:eastAsia="zh-CN"/>
          </w:rPr>
          <w:t xml:space="preserve">, only </w:t>
        </w:r>
      </w:ins>
      <w:ins w:id="4" w:author="Hu, Lingshu (MU-Student)" w:date="2020-11-01T22:51:00Z">
        <w:r w:rsidR="008232D6">
          <w:rPr>
            <w:lang w:eastAsia="zh-CN"/>
          </w:rPr>
          <w:t xml:space="preserve">five correlation </w:t>
        </w:r>
        <w:r w:rsidR="008232D6">
          <w:rPr>
            <w:lang w:eastAsia="zh-CN"/>
          </w:rPr>
          <w:lastRenderedPageBreak/>
          <w:t>coefficients were below .</w:t>
        </w:r>
      </w:ins>
      <w:ins w:id="5" w:author="Hu, Lingshu (MU-Student)" w:date="2020-11-01T22:52:00Z">
        <w:r w:rsidR="008232D6">
          <w:rPr>
            <w:lang w:eastAsia="zh-CN"/>
          </w:rPr>
          <w:t>25</w:t>
        </w:r>
      </w:ins>
      <w:ins w:id="6" w:author="Hu, Lingshu (MU-Student)" w:date="2020-11-01T22:51:00Z">
        <w:r w:rsidR="008232D6">
          <w:rPr>
            <w:lang w:eastAsia="zh-CN"/>
          </w:rPr>
          <w:t xml:space="preserve"> and non-significant</w:t>
        </w:r>
      </w:ins>
      <w:ins w:id="7" w:author="Hu, Lingshu (MU-Student)" w:date="2020-11-01T22:52:00Z">
        <w:r w:rsidR="00CF557B">
          <w:rPr>
            <w:lang w:eastAsia="zh-CN"/>
          </w:rPr>
          <w:t>, further sup</w:t>
        </w:r>
      </w:ins>
      <w:ins w:id="8" w:author="Hu, Lingshu (MU-Student)" w:date="2020-11-01T22:53:00Z">
        <w:r w:rsidR="00CF557B">
          <w:rPr>
            <w:lang w:eastAsia="zh-CN"/>
          </w:rPr>
          <w:t>porting the above argument.</w:t>
        </w:r>
      </w:ins>
      <w:ins w:id="9" w:author="Hu, Lingshu (MU-Student)" w:date="2020-11-01T22:37:00Z">
        <w:r w:rsidR="0029197C">
          <w:rPr>
            <w:lang w:eastAsia="zh-CN"/>
          </w:rPr>
          <w:t xml:space="preserve"> </w:t>
        </w:r>
      </w:ins>
      <w:r>
        <w:rPr>
          <w:lang w:eastAsia="zh-CN"/>
        </w:rPr>
        <w:t xml:space="preserve">This finding </w:t>
      </w:r>
      <w:ins w:id="10" w:author="Hu, Lingshu (MU-Student)" w:date="2020-11-01T22:54:00Z">
        <w:r w:rsidR="00CF557B">
          <w:rPr>
            <w:lang w:eastAsia="zh-CN"/>
          </w:rPr>
          <w:t xml:space="preserve">also </w:t>
        </w:r>
      </w:ins>
      <w:r>
        <w:rPr>
          <w:lang w:eastAsia="zh-CN"/>
        </w:rPr>
        <w:t xml:space="preserve">aligns with </w:t>
      </w:r>
      <w:r w:rsidRPr="004F244D">
        <w:rPr>
          <w:lang w:eastAsia="zh-CN"/>
        </w:rPr>
        <w:t>Hoover</w:t>
      </w:r>
      <w:r>
        <w:rPr>
          <w:lang w:eastAsia="zh-CN"/>
        </w:rPr>
        <w:t xml:space="preserve"> and associates’ (2018) study about donation on social media. </w:t>
      </w:r>
    </w:p>
    <w:p w14:paraId="3DEF138D" w14:textId="105FAA50" w:rsidR="00000A3B" w:rsidRDefault="00000A3B" w:rsidP="00000A3B">
      <w:pPr>
        <w:widowControl/>
        <w:rPr>
          <w:lang w:eastAsia="zh-CN"/>
        </w:rPr>
      </w:pPr>
      <w:r>
        <w:rPr>
          <w:lang w:eastAsia="zh-CN"/>
        </w:rPr>
        <w:t>The results (see figure 1) from the multi-level model further reveal that Democrats generally had significantly higher moral loadings on care (</w:t>
      </w:r>
      <w:r w:rsidR="00051A93">
        <w:rPr>
          <w:i/>
          <w:iCs/>
          <w:lang w:eastAsia="zh-CN"/>
        </w:rPr>
        <w:t>b</w:t>
      </w:r>
      <w:r>
        <w:rPr>
          <w:lang w:eastAsia="zh-CN"/>
        </w:rPr>
        <w:t xml:space="preserve"> = .012, 95%CI = [.006, .018]), fairness (</w:t>
      </w:r>
      <w:r w:rsidR="00126F2A">
        <w:rPr>
          <w:i/>
          <w:iCs/>
          <w:lang w:eastAsia="zh-CN"/>
        </w:rPr>
        <w:t>b</w:t>
      </w:r>
      <w:r>
        <w:rPr>
          <w:lang w:eastAsia="zh-CN"/>
        </w:rPr>
        <w:t xml:space="preserve"> = .012, 95%CI = [.006, .018]), authority (</w:t>
      </w:r>
      <w:r w:rsidR="00126F2A">
        <w:rPr>
          <w:i/>
          <w:iCs/>
          <w:lang w:eastAsia="zh-CN"/>
        </w:rPr>
        <w:t>b</w:t>
      </w:r>
      <w:r>
        <w:rPr>
          <w:lang w:eastAsia="zh-CN"/>
        </w:rPr>
        <w:t xml:space="preserve"> = .013, 95%CI = [.007, .018]), and loyalty (</w:t>
      </w:r>
      <w:r w:rsidR="00126F2A">
        <w:rPr>
          <w:i/>
          <w:iCs/>
          <w:lang w:eastAsia="zh-CN"/>
        </w:rPr>
        <w:t>b</w:t>
      </w:r>
      <w:r>
        <w:rPr>
          <w:lang w:eastAsia="zh-CN"/>
        </w:rPr>
        <w:t xml:space="preserve"> = .015, 95%CI = [.010, .021]), but lower loading on degradation (</w:t>
      </w:r>
      <w:r w:rsidR="00126F2A">
        <w:rPr>
          <w:i/>
          <w:iCs/>
          <w:lang w:eastAsia="zh-CN"/>
        </w:rPr>
        <w:t xml:space="preserve">b </w:t>
      </w:r>
      <w:r>
        <w:rPr>
          <w:lang w:eastAsia="zh-CN"/>
        </w:rPr>
        <w:t xml:space="preserve">= -.008, 95%CI = [-.013, -.002]). </w:t>
      </w:r>
      <w:r w:rsidR="006F39BB">
        <w:rPr>
          <w:lang w:eastAsia="zh-CN"/>
        </w:rPr>
        <w:t>However, although these differences were significant, their effect size were very small. The largest difference was in loyalty, and only was .28 standard deviation.</w:t>
      </w:r>
      <w:del w:id="11" w:author="Hu, Lingshu (MU-Student)" w:date="2020-11-02T11:33:00Z">
        <w:r w:rsidR="006F39BB" w:rsidDel="009B6257">
          <w:rPr>
            <w:lang w:eastAsia="zh-CN"/>
          </w:rPr>
          <w:delText xml:space="preserve"> </w:delText>
        </w:r>
      </w:del>
      <w:ins w:id="12" w:author="Hu, Lingshu (MU-Student)" w:date="2020-11-02T11:33:00Z">
        <w:r w:rsidR="009B6257">
          <w:rPr>
            <w:lang w:eastAsia="zh-CN"/>
          </w:rPr>
          <w:t xml:space="preserve"> We </w:t>
        </w:r>
      </w:ins>
      <w:ins w:id="13" w:author="Hu, Lingshu (MU-Student)" w:date="2020-11-02T11:41:00Z">
        <w:r w:rsidR="00982548">
          <w:rPr>
            <w:lang w:eastAsia="zh-CN"/>
          </w:rPr>
          <w:t>also</w:t>
        </w:r>
      </w:ins>
      <w:ins w:id="14" w:author="Hu, Lingshu (MU-Student)" w:date="2020-11-02T11:33:00Z">
        <w:r w:rsidR="009B6257">
          <w:rPr>
            <w:lang w:eastAsia="zh-CN"/>
          </w:rPr>
          <w:t xml:space="preserve"> tested the correlation between </w:t>
        </w:r>
      </w:ins>
      <w:ins w:id="15" w:author="Hu, Lingshu (MU-Student)" w:date="2020-11-02T11:36:00Z">
        <w:r w:rsidR="00C74A82">
          <w:rPr>
            <w:lang w:eastAsia="zh-CN"/>
          </w:rPr>
          <w:t>all</w:t>
        </w:r>
      </w:ins>
      <w:ins w:id="16" w:author="Hu, Lingshu (MU-Student)" w:date="2020-11-02T11:33:00Z">
        <w:r w:rsidR="009B6257">
          <w:rPr>
            <w:lang w:eastAsia="zh-CN"/>
          </w:rPr>
          <w:t xml:space="preserve"> </w:t>
        </w:r>
      </w:ins>
      <w:ins w:id="17" w:author="Hu, Lingshu (MU-Student)" w:date="2020-11-02T11:34:00Z">
        <w:r w:rsidR="009B6257">
          <w:rPr>
            <w:lang w:eastAsia="zh-CN"/>
          </w:rPr>
          <w:t xml:space="preserve">moral </w:t>
        </w:r>
      </w:ins>
      <w:ins w:id="18" w:author="Hu, Lingshu (MU-Student)" w:date="2020-11-02T11:33:00Z">
        <w:r w:rsidR="009B6257">
          <w:rPr>
            <w:lang w:eastAsia="zh-CN"/>
          </w:rPr>
          <w:t>loading</w:t>
        </w:r>
      </w:ins>
      <w:ins w:id="19" w:author="Hu, Lingshu (MU-Student)" w:date="2020-11-02T11:36:00Z">
        <w:r w:rsidR="00C74A82">
          <w:rPr>
            <w:lang w:eastAsia="zh-CN"/>
          </w:rPr>
          <w:t>s</w:t>
        </w:r>
      </w:ins>
      <w:del w:id="20" w:author="Hu, Lingshu (MU-Student)" w:date="2020-11-02T11:33:00Z">
        <w:r w:rsidR="001F12EB" w:rsidDel="009B6257">
          <w:rPr>
            <w:lang w:eastAsia="zh-CN"/>
          </w:rPr>
          <w:delText>These findings indicate that</w:delText>
        </w:r>
      </w:del>
      <w:r w:rsidR="001F12EB">
        <w:rPr>
          <w:lang w:eastAsia="zh-CN"/>
        </w:rPr>
        <w:t xml:space="preserve"> </w:t>
      </w:r>
      <w:ins w:id="21" w:author="Hu, Lingshu (MU-Student)" w:date="2020-11-02T11:34:00Z">
        <w:r w:rsidR="009B6257">
          <w:rPr>
            <w:lang w:eastAsia="zh-CN"/>
          </w:rPr>
          <w:t>of Democrats and Republicans</w:t>
        </w:r>
      </w:ins>
      <w:ins w:id="22" w:author="Hu, Lingshu (MU-Student)" w:date="2020-11-02T12:10:00Z">
        <w:r w:rsidR="008C6F64">
          <w:rPr>
            <w:lang w:eastAsia="zh-CN"/>
          </w:rPr>
          <w:t xml:space="preserve"> </w:t>
        </w:r>
      </w:ins>
      <w:ins w:id="23" w:author="Hu, Lingshu (MU-Student)" w:date="2020-11-02T12:21:00Z">
        <w:r w:rsidR="009005AE">
          <w:rPr>
            <w:lang w:eastAsia="zh-CN"/>
          </w:rPr>
          <w:t>within each election year</w:t>
        </w:r>
      </w:ins>
      <w:ins w:id="24" w:author="Hu, Lingshu (MU-Student)" w:date="2020-11-02T12:10:00Z">
        <w:r w:rsidR="008C6F64">
          <w:rPr>
            <w:lang w:eastAsia="zh-CN"/>
          </w:rPr>
          <w:t xml:space="preserve"> (we </w:t>
        </w:r>
      </w:ins>
      <w:ins w:id="25" w:author="Hu, Lingshu (MU-Student)" w:date="2020-11-02T12:11:00Z">
        <w:r w:rsidR="008C6F64">
          <w:rPr>
            <w:lang w:eastAsia="zh-CN"/>
          </w:rPr>
          <w:t>used standardized moral loading of Republicans to predict the standardized moral loading of Democrats and fitted the</w:t>
        </w:r>
      </w:ins>
      <w:ins w:id="26" w:author="Hu, Lingshu (MU-Student)" w:date="2020-11-02T12:13:00Z">
        <w:r w:rsidR="008C6F64">
          <w:rPr>
            <w:lang w:eastAsia="zh-CN"/>
          </w:rPr>
          <w:t xml:space="preserve"> data</w:t>
        </w:r>
      </w:ins>
      <w:ins w:id="27" w:author="Hu, Lingshu (MU-Student)" w:date="2020-11-02T12:12:00Z">
        <w:r w:rsidR="008C6F64">
          <w:rPr>
            <w:lang w:eastAsia="zh-CN"/>
          </w:rPr>
          <w:t xml:space="preserve"> into a two level multi-level model with year as </w:t>
        </w:r>
      </w:ins>
      <w:ins w:id="28" w:author="Hu, Lingshu (MU-Student)" w:date="2020-11-02T12:18:00Z">
        <w:r w:rsidR="007D5EF6">
          <w:rPr>
            <w:lang w:eastAsia="zh-CN"/>
          </w:rPr>
          <w:t>the second level group variable</w:t>
        </w:r>
      </w:ins>
      <w:ins w:id="29" w:author="Hu, Lingshu (MU-Student)" w:date="2020-11-02T12:10:00Z">
        <w:r w:rsidR="008C6F64">
          <w:rPr>
            <w:lang w:eastAsia="zh-CN"/>
          </w:rPr>
          <w:t>)</w:t>
        </w:r>
      </w:ins>
      <w:ins w:id="30" w:author="Hu, Lingshu (MU-Student)" w:date="2020-11-02T11:34:00Z">
        <w:r w:rsidR="009B6257">
          <w:rPr>
            <w:lang w:eastAsia="zh-CN"/>
          </w:rPr>
          <w:t xml:space="preserve"> and found a strong </w:t>
        </w:r>
      </w:ins>
      <w:ins w:id="31" w:author="Hu, Lingshu (MU-Student)" w:date="2020-11-02T11:35:00Z">
        <w:r w:rsidR="009B6257">
          <w:rPr>
            <w:lang w:eastAsia="zh-CN"/>
          </w:rPr>
          <w:t xml:space="preserve">positive relationship, </w:t>
        </w:r>
      </w:ins>
      <w:ins w:id="32" w:author="Hu, Lingshu (MU-Student)" w:date="2020-11-02T12:14:00Z">
        <w:r w:rsidR="00C17352" w:rsidRPr="00C17352">
          <w:rPr>
            <w:i/>
            <w:iCs/>
            <w:lang w:eastAsia="zh-CN"/>
          </w:rPr>
          <w:t>β</w:t>
        </w:r>
        <w:r w:rsidR="00C17352" w:rsidRPr="00C17352">
          <w:rPr>
            <w:i/>
            <w:iCs/>
            <w:lang w:eastAsia="zh-CN"/>
          </w:rPr>
          <w:t xml:space="preserve"> </w:t>
        </w:r>
      </w:ins>
      <w:ins w:id="33" w:author="Hu, Lingshu (MU-Student)" w:date="2020-11-02T11:35:00Z">
        <w:r w:rsidR="009B6257">
          <w:rPr>
            <w:lang w:eastAsia="zh-CN"/>
          </w:rPr>
          <w:t>= .9</w:t>
        </w:r>
      </w:ins>
      <w:ins w:id="34" w:author="Hu, Lingshu (MU-Student)" w:date="2020-11-02T12:16:00Z">
        <w:r w:rsidR="00D17990">
          <w:rPr>
            <w:lang w:eastAsia="zh-CN"/>
          </w:rPr>
          <w:t>87</w:t>
        </w:r>
      </w:ins>
      <w:ins w:id="35" w:author="Hu, Lingshu (MU-Student)" w:date="2020-11-02T11:35:00Z">
        <w:r w:rsidR="009B6257">
          <w:rPr>
            <w:lang w:eastAsia="zh-CN"/>
          </w:rPr>
          <w:t xml:space="preserve">, </w:t>
        </w:r>
      </w:ins>
      <w:ins w:id="36" w:author="Hu, Lingshu (MU-Student)" w:date="2020-11-02T12:14:00Z">
        <w:r w:rsidR="00C17352">
          <w:rPr>
            <w:lang w:eastAsia="zh-CN"/>
          </w:rPr>
          <w:t>95%CI = [</w:t>
        </w:r>
      </w:ins>
      <w:ins w:id="37" w:author="Hu, Lingshu (MU-Student)" w:date="2020-11-02T12:15:00Z">
        <w:r w:rsidR="00C17352" w:rsidRPr="00C17352">
          <w:rPr>
            <w:lang w:eastAsia="zh-CN"/>
          </w:rPr>
          <w:t>.963</w:t>
        </w:r>
        <w:r w:rsidR="00C17352">
          <w:rPr>
            <w:lang w:eastAsia="zh-CN"/>
          </w:rPr>
          <w:t xml:space="preserve">, </w:t>
        </w:r>
        <w:r w:rsidR="00C17352" w:rsidRPr="00C17352">
          <w:rPr>
            <w:lang w:eastAsia="zh-CN"/>
          </w:rPr>
          <w:t>1.010</w:t>
        </w:r>
        <w:r w:rsidR="00C17352">
          <w:rPr>
            <w:lang w:eastAsia="zh-CN"/>
          </w:rPr>
          <w:t>]</w:t>
        </w:r>
      </w:ins>
      <w:ins w:id="38" w:author="Hu, Lingshu (MU-Student)" w:date="2020-11-02T11:41:00Z">
        <w:r w:rsidR="00982548">
          <w:rPr>
            <w:lang w:eastAsia="zh-CN"/>
          </w:rPr>
          <w:t>, further reflecting that the differ</w:t>
        </w:r>
      </w:ins>
      <w:ins w:id="39" w:author="Hu, Lingshu (MU-Student)" w:date="2020-11-02T11:42:00Z">
        <w:r w:rsidR="00982548">
          <w:rPr>
            <w:lang w:eastAsia="zh-CN"/>
          </w:rPr>
          <w:t>ence</w:t>
        </w:r>
      </w:ins>
      <w:ins w:id="40" w:author="Hu, Lingshu (MU-Student)" w:date="2020-11-02T12:20:00Z">
        <w:r w:rsidR="00A07F95">
          <w:rPr>
            <w:lang w:eastAsia="zh-CN"/>
          </w:rPr>
          <w:t>s</w:t>
        </w:r>
      </w:ins>
      <w:ins w:id="41" w:author="Hu, Lingshu (MU-Student)" w:date="2020-11-02T11:42:00Z">
        <w:r w:rsidR="00982548">
          <w:rPr>
            <w:lang w:eastAsia="zh-CN"/>
          </w:rPr>
          <w:t xml:space="preserve"> in moral loading</w:t>
        </w:r>
      </w:ins>
      <w:ins w:id="42" w:author="Hu, Lingshu (MU-Student)" w:date="2020-11-02T12:20:00Z">
        <w:r w:rsidR="00A754FC">
          <w:rPr>
            <w:lang w:eastAsia="zh-CN"/>
          </w:rPr>
          <w:t>s</w:t>
        </w:r>
      </w:ins>
      <w:ins w:id="43" w:author="Hu, Lingshu (MU-Student)" w:date="2020-11-02T11:42:00Z">
        <w:r w:rsidR="00982548">
          <w:rPr>
            <w:lang w:eastAsia="zh-CN"/>
          </w:rPr>
          <w:t xml:space="preserve"> </w:t>
        </w:r>
      </w:ins>
      <w:ins w:id="44" w:author="Hu, Lingshu (MU-Student)" w:date="2020-11-02T12:19:00Z">
        <w:r w:rsidR="00AE2856">
          <w:rPr>
            <w:lang w:eastAsia="zh-CN"/>
          </w:rPr>
          <w:t xml:space="preserve">within each election year </w:t>
        </w:r>
      </w:ins>
      <w:ins w:id="45" w:author="Hu, Lingshu (MU-Student)" w:date="2020-11-02T11:42:00Z">
        <w:r w:rsidR="00982548">
          <w:rPr>
            <w:lang w:eastAsia="zh-CN"/>
          </w:rPr>
          <w:t>was small.</w:t>
        </w:r>
      </w:ins>
      <w:del w:id="46" w:author="Hu, Lingshu (MU-Student)" w:date="2020-11-02T11:34:00Z">
        <w:r w:rsidR="006F39BB" w:rsidDel="009B6257">
          <w:rPr>
            <w:lang w:eastAsia="zh-CN"/>
          </w:rPr>
          <w:delText xml:space="preserve"> </w:delText>
        </w:r>
      </w:del>
    </w:p>
    <w:p w14:paraId="17CDE4E9" w14:textId="77777777" w:rsidR="00000A3B" w:rsidRDefault="00000A3B" w:rsidP="00000A3B">
      <w:pPr>
        <w:widowControl/>
        <w:ind w:firstLine="0"/>
        <w:rPr>
          <w:lang w:eastAsia="zh-CN"/>
        </w:rPr>
      </w:pPr>
      <w:r>
        <w:rPr>
          <w:rFonts w:hint="eastAsia"/>
          <w:noProof/>
          <w:lang w:eastAsia="zh-CN"/>
        </w:rPr>
        <w:drawing>
          <wp:inline distT="0" distB="0" distL="0" distR="0" wp14:anchorId="31E641B8" wp14:editId="69740FD3">
            <wp:extent cx="5943600" cy="312610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diff.png"/>
                    <pic:cNvPicPr/>
                  </pic:nvPicPr>
                  <pic:blipFill>
                    <a:blip r:embed="rId9"/>
                    <a:stretch>
                      <a:fillRect/>
                    </a:stretch>
                  </pic:blipFill>
                  <pic:spPr>
                    <a:xfrm>
                      <a:off x="0" y="0"/>
                      <a:ext cx="5943600" cy="3126105"/>
                    </a:xfrm>
                    <a:prstGeom prst="rect">
                      <a:avLst/>
                    </a:prstGeom>
                  </pic:spPr>
                </pic:pic>
              </a:graphicData>
            </a:graphic>
          </wp:inline>
        </w:drawing>
      </w:r>
    </w:p>
    <w:p w14:paraId="50D38C92" w14:textId="28F0DBC1" w:rsidR="00000A3B" w:rsidRDefault="00000A3B" w:rsidP="00000A3B">
      <w:pPr>
        <w:widowControl/>
        <w:ind w:firstLine="0"/>
        <w:jc w:val="center"/>
        <w:rPr>
          <w:i/>
          <w:iCs/>
          <w:lang w:eastAsia="zh-CN"/>
        </w:rPr>
      </w:pPr>
      <w:r>
        <w:rPr>
          <w:i/>
          <w:iCs/>
          <w:lang w:eastAsia="zh-CN"/>
        </w:rPr>
        <w:t>Figure 1 Moral loadings on ten moral dimensions.</w:t>
      </w:r>
    </w:p>
    <w:p w14:paraId="5EC49348" w14:textId="77777777" w:rsidR="00000A3B" w:rsidRDefault="00000A3B" w:rsidP="00000A3B">
      <w:pPr>
        <w:widowControl/>
        <w:ind w:firstLine="0"/>
        <w:rPr>
          <w:lang w:eastAsia="zh-CN"/>
        </w:rPr>
      </w:pPr>
      <w:r w:rsidRPr="00F4797D">
        <w:rPr>
          <w:i/>
          <w:iCs/>
          <w:lang w:eastAsia="zh-CN"/>
        </w:rPr>
        <w:lastRenderedPageBreak/>
        <w:t>Note</w:t>
      </w:r>
      <w:r>
        <w:rPr>
          <w:lang w:eastAsia="zh-CN"/>
        </w:rPr>
        <w:t xml:space="preserve">. </w:t>
      </w:r>
      <w:r w:rsidRPr="00F4797D">
        <w:rPr>
          <w:lang w:eastAsia="zh-CN"/>
        </w:rPr>
        <w:t>Error bars indicate 95%CI.</w:t>
      </w:r>
      <w:r>
        <w:rPr>
          <w:lang w:eastAsia="zh-CN"/>
        </w:rPr>
        <w:t xml:space="preserve"> A</w:t>
      </w:r>
      <w:r w:rsidRPr="00490D3B">
        <w:rPr>
          <w:lang w:eastAsia="zh-CN"/>
        </w:rPr>
        <w:t>sterisk</w:t>
      </w:r>
      <w:r>
        <w:rPr>
          <w:lang w:eastAsia="zh-CN"/>
        </w:rPr>
        <w:t>s</w:t>
      </w:r>
      <w:r w:rsidRPr="00490D3B">
        <w:rPr>
          <w:lang w:eastAsia="zh-CN"/>
        </w:rPr>
        <w:t xml:space="preserve"> </w:t>
      </w:r>
      <w:r>
        <w:rPr>
          <w:lang w:eastAsia="zh-CN"/>
        </w:rPr>
        <w:t>(</w:t>
      </w:r>
      <w:r w:rsidRPr="00490D3B">
        <w:rPr>
          <w:lang w:eastAsia="zh-CN"/>
        </w:rPr>
        <w:t>*</w:t>
      </w:r>
      <w:r>
        <w:rPr>
          <w:lang w:eastAsia="zh-CN"/>
        </w:rPr>
        <w:t xml:space="preserve">) indicate significant differences at </w:t>
      </w:r>
      <w:r w:rsidRPr="008A596A">
        <w:rPr>
          <w:lang w:eastAsia="zh-CN"/>
        </w:rPr>
        <w:t>α</w:t>
      </w:r>
      <w:r>
        <w:rPr>
          <w:lang w:eastAsia="zh-CN"/>
        </w:rPr>
        <w:t xml:space="preserve"> = .05. </w:t>
      </w:r>
    </w:p>
    <w:p w14:paraId="36530D9E" w14:textId="4D1270FD" w:rsidR="00000A3B" w:rsidRDefault="00000A3B" w:rsidP="00000A3B">
      <w:pPr>
        <w:widowControl/>
        <w:rPr>
          <w:lang w:eastAsia="zh-CN"/>
        </w:rPr>
      </w:pPr>
      <w:r>
        <w:t xml:space="preserve">Hypothesis 1 proposes that the moral foundations divergence in presidential debates between Republican president candidates and Democratic president candidates </w:t>
      </w:r>
      <w:r>
        <w:rPr>
          <w:rFonts w:hint="eastAsia"/>
          <w:lang w:eastAsia="zh-CN"/>
        </w:rPr>
        <w:t>has</w:t>
      </w:r>
      <w:r>
        <w:rPr>
          <w:lang w:eastAsia="zh-CN"/>
        </w:rPr>
        <w:t xml:space="preserve"> increased since 1980. To test it, we calculated the loading difference between Democrats and Republicans on each moral dimension during each debate. We added up the absolute value of them to form a unidimensional score to reflect the total difference between Democrats and Republicans in each debate. Then we fit the data to an OLS regression. The results (see figure 2) show that the total moral loading difference increases .005 points every four-year (</w:t>
      </w:r>
      <w:r>
        <w:rPr>
          <w:i/>
          <w:iCs/>
          <w:lang w:eastAsia="zh-CN"/>
        </w:rPr>
        <w:t>b</w:t>
      </w:r>
      <w:r>
        <w:rPr>
          <w:lang w:eastAsia="zh-CN"/>
        </w:rPr>
        <w:t xml:space="preserve"> = .005, </w:t>
      </w:r>
      <w:proofErr w:type="gramStart"/>
      <w:r w:rsidRPr="00217696">
        <w:rPr>
          <w:i/>
          <w:iCs/>
          <w:lang w:eastAsia="zh-CN"/>
        </w:rPr>
        <w:t>t</w:t>
      </w:r>
      <w:r>
        <w:rPr>
          <w:lang w:eastAsia="zh-CN"/>
        </w:rPr>
        <w:t>(</w:t>
      </w:r>
      <w:proofErr w:type="gramEnd"/>
      <w:r>
        <w:rPr>
          <w:lang w:eastAsia="zh-CN"/>
        </w:rPr>
        <w:t xml:space="preserve">30) = 2.19, </w:t>
      </w:r>
      <w:r w:rsidRPr="00217696">
        <w:rPr>
          <w:i/>
          <w:iCs/>
          <w:lang w:eastAsia="zh-CN"/>
        </w:rPr>
        <w:t>p</w:t>
      </w:r>
      <w:r>
        <w:rPr>
          <w:lang w:eastAsia="zh-CN"/>
        </w:rPr>
        <w:t xml:space="preserve"> = .036, </w:t>
      </w:r>
      <w:r w:rsidRPr="00AF59D7">
        <w:rPr>
          <w:i/>
          <w:iCs/>
          <w:lang w:eastAsia="zh-CN"/>
        </w:rPr>
        <w:t>R</w:t>
      </w:r>
      <w:r w:rsidRPr="00AF59D7">
        <w:rPr>
          <w:i/>
          <w:iCs/>
          <w:vertAlign w:val="superscript"/>
          <w:lang w:eastAsia="zh-CN"/>
        </w:rPr>
        <w:t>2</w:t>
      </w:r>
      <w:r>
        <w:rPr>
          <w:lang w:eastAsia="zh-CN"/>
        </w:rPr>
        <w:t xml:space="preserve"> = 13.8%). We noticed that 2012 is special. Its mean total moral loading difference of three debates was the second lowest among all years (1960 was the lowest). If we exclude 2012, the model has a much better fit (</w:t>
      </w:r>
      <w:r>
        <w:rPr>
          <w:i/>
          <w:iCs/>
          <w:lang w:eastAsia="zh-CN"/>
        </w:rPr>
        <w:t>b</w:t>
      </w:r>
      <w:r>
        <w:rPr>
          <w:lang w:eastAsia="zh-CN"/>
        </w:rPr>
        <w:t xml:space="preserve"> = .007, </w:t>
      </w:r>
      <w:proofErr w:type="gramStart"/>
      <w:r w:rsidRPr="00217696">
        <w:rPr>
          <w:i/>
          <w:iCs/>
          <w:lang w:eastAsia="zh-CN"/>
        </w:rPr>
        <w:t>t</w:t>
      </w:r>
      <w:r>
        <w:rPr>
          <w:lang w:eastAsia="zh-CN"/>
        </w:rPr>
        <w:t>(</w:t>
      </w:r>
      <w:proofErr w:type="gramEnd"/>
      <w:r>
        <w:rPr>
          <w:lang w:eastAsia="zh-CN"/>
        </w:rPr>
        <w:t xml:space="preserve">30) = 3.77, </w:t>
      </w:r>
      <w:r w:rsidRPr="00217696">
        <w:rPr>
          <w:i/>
          <w:iCs/>
          <w:lang w:eastAsia="zh-CN"/>
        </w:rPr>
        <w:t>p</w:t>
      </w:r>
      <w:r>
        <w:rPr>
          <w:lang w:eastAsia="zh-CN"/>
        </w:rPr>
        <w:t xml:space="preserve"> &lt; .001, </w:t>
      </w:r>
      <w:r w:rsidRPr="00AF59D7">
        <w:rPr>
          <w:i/>
          <w:iCs/>
          <w:lang w:eastAsia="zh-CN"/>
        </w:rPr>
        <w:t>R</w:t>
      </w:r>
      <w:r w:rsidRPr="00AF59D7">
        <w:rPr>
          <w:i/>
          <w:iCs/>
          <w:vertAlign w:val="superscript"/>
          <w:lang w:eastAsia="zh-CN"/>
        </w:rPr>
        <w:t>2</w:t>
      </w:r>
      <w:r>
        <w:rPr>
          <w:lang w:eastAsia="zh-CN"/>
        </w:rPr>
        <w:t xml:space="preserve"> = 34.5%).</w:t>
      </w:r>
      <w:ins w:id="47" w:author="Hu, Lingshu (MU-Student)" w:date="2020-11-02T00:51:00Z">
        <w:r w:rsidR="006216F1">
          <w:rPr>
            <w:lang w:eastAsia="zh-CN"/>
          </w:rPr>
          <w:t xml:space="preserve"> Therefore, our results general</w:t>
        </w:r>
      </w:ins>
      <w:ins w:id="48" w:author="Hu, Lingshu (MU-Student)" w:date="2020-11-02T00:52:00Z">
        <w:r w:rsidR="006216F1">
          <w:rPr>
            <w:lang w:eastAsia="zh-CN"/>
          </w:rPr>
          <w:t xml:space="preserve">ly support H1. </w:t>
        </w:r>
      </w:ins>
    </w:p>
    <w:p w14:paraId="0F07EC44" w14:textId="1E68C65B" w:rsidR="00000A3B" w:rsidRDefault="00000A3B" w:rsidP="00000A3B">
      <w:pPr>
        <w:widowControl/>
        <w:rPr>
          <w:lang w:eastAsia="zh-CN"/>
        </w:rPr>
      </w:pPr>
      <w:r>
        <w:rPr>
          <w:lang w:eastAsia="zh-CN"/>
        </w:rPr>
        <w:t xml:space="preserve">We also found that the first round of debate usually had the highest difference score (see figure 2). To test it, we built a two levels random intercepts multi-level model. In this model, the total difference score was our dependent variable, the round of debates was our fixed effect, and the year was our second level group variable. </w:t>
      </w:r>
      <w:r>
        <w:t xml:space="preserve">Our results show that </w:t>
      </w:r>
      <w:r w:rsidRPr="00644402">
        <w:t xml:space="preserve">substantial variance in </w:t>
      </w:r>
      <w:r>
        <w:t>difference score</w:t>
      </w:r>
      <w:r w:rsidRPr="00644402">
        <w:t xml:space="preserve"> occurs at the </w:t>
      </w:r>
      <w:r>
        <w:rPr>
          <w:rFonts w:hint="eastAsia"/>
          <w:lang w:eastAsia="zh-CN"/>
        </w:rPr>
        <w:t>second</w:t>
      </w:r>
      <w:r>
        <w:rPr>
          <w:lang w:eastAsia="zh-CN"/>
        </w:rPr>
        <w:t xml:space="preserve"> level (ICC = .77), indicating that the variance in years was larger than that in debate rounds. Our results also show that, controlling for the influence of years, the round 1 debates on average had a higher difference score than other rounds of debates (Round 2: </w:t>
      </w:r>
      <w:r w:rsidR="009443E6">
        <w:rPr>
          <w:i/>
          <w:iCs/>
          <w:lang w:eastAsia="zh-CN"/>
        </w:rPr>
        <w:t>b</w:t>
      </w:r>
      <w:r>
        <w:rPr>
          <w:lang w:eastAsia="zh-CN"/>
        </w:rPr>
        <w:t xml:space="preserve"> = </w:t>
      </w:r>
      <w:r w:rsidRPr="00D57368">
        <w:rPr>
          <w:lang w:eastAsia="zh-CN"/>
        </w:rPr>
        <w:t>-.03</w:t>
      </w:r>
      <w:r>
        <w:rPr>
          <w:lang w:eastAsia="zh-CN"/>
        </w:rPr>
        <w:t>6, 95%CI = [</w:t>
      </w:r>
      <w:r w:rsidRPr="00CA5DA5">
        <w:rPr>
          <w:lang w:eastAsia="zh-CN"/>
        </w:rPr>
        <w:t>-.042</w:t>
      </w:r>
      <w:r>
        <w:rPr>
          <w:lang w:eastAsia="zh-CN"/>
        </w:rPr>
        <w:t>,</w:t>
      </w:r>
      <w:r w:rsidRPr="00CA5DA5">
        <w:rPr>
          <w:lang w:eastAsia="zh-CN"/>
        </w:rPr>
        <w:t xml:space="preserve"> -0.029</w:t>
      </w:r>
      <w:r>
        <w:rPr>
          <w:lang w:eastAsia="zh-CN"/>
        </w:rPr>
        <w:t xml:space="preserve">]; Round 3: </w:t>
      </w:r>
      <w:r w:rsidR="009443E6">
        <w:rPr>
          <w:i/>
          <w:iCs/>
          <w:lang w:eastAsia="zh-CN"/>
        </w:rPr>
        <w:t>b</w:t>
      </w:r>
      <w:r>
        <w:rPr>
          <w:lang w:eastAsia="zh-CN"/>
        </w:rPr>
        <w:t xml:space="preserve"> = </w:t>
      </w:r>
      <w:r w:rsidRPr="007F3F87">
        <w:rPr>
          <w:lang w:eastAsia="zh-CN"/>
        </w:rPr>
        <w:t>-.010</w:t>
      </w:r>
      <w:r>
        <w:rPr>
          <w:lang w:eastAsia="zh-CN"/>
        </w:rPr>
        <w:t>, 95%CI = [</w:t>
      </w:r>
      <w:r w:rsidRPr="00116064">
        <w:rPr>
          <w:lang w:eastAsia="zh-CN"/>
        </w:rPr>
        <w:t>-.017</w:t>
      </w:r>
      <w:r>
        <w:rPr>
          <w:lang w:eastAsia="zh-CN"/>
        </w:rPr>
        <w:t xml:space="preserve">, </w:t>
      </w:r>
      <w:r w:rsidRPr="00116064">
        <w:rPr>
          <w:lang w:eastAsia="zh-CN"/>
        </w:rPr>
        <w:t>-.00</w:t>
      </w:r>
      <w:r>
        <w:rPr>
          <w:lang w:eastAsia="zh-CN"/>
        </w:rPr>
        <w:t xml:space="preserve">3]; Round 4: </w:t>
      </w:r>
      <w:r w:rsidR="009443E6">
        <w:rPr>
          <w:i/>
          <w:iCs/>
          <w:lang w:eastAsia="zh-CN"/>
        </w:rPr>
        <w:t>b</w:t>
      </w:r>
      <w:r>
        <w:rPr>
          <w:lang w:eastAsia="zh-CN"/>
        </w:rPr>
        <w:t xml:space="preserve"> = </w:t>
      </w:r>
      <w:r w:rsidRPr="00FE5749">
        <w:rPr>
          <w:lang w:eastAsia="zh-CN"/>
        </w:rPr>
        <w:t>-.045</w:t>
      </w:r>
      <w:r>
        <w:rPr>
          <w:lang w:eastAsia="zh-CN"/>
        </w:rPr>
        <w:t>, 95%CI = [</w:t>
      </w:r>
      <w:r w:rsidRPr="00632D49">
        <w:rPr>
          <w:lang w:eastAsia="zh-CN"/>
        </w:rPr>
        <w:t>-.063</w:t>
      </w:r>
      <w:r>
        <w:rPr>
          <w:lang w:eastAsia="zh-CN"/>
        </w:rPr>
        <w:t>,</w:t>
      </w:r>
      <w:r w:rsidRPr="00632D49">
        <w:rPr>
          <w:lang w:eastAsia="zh-CN"/>
        </w:rPr>
        <w:t xml:space="preserve"> -.02</w:t>
      </w:r>
      <w:r>
        <w:rPr>
          <w:lang w:eastAsia="zh-CN"/>
        </w:rPr>
        <w:t xml:space="preserve">8]). </w:t>
      </w:r>
    </w:p>
    <w:p w14:paraId="3DFFA1AE" w14:textId="77777777" w:rsidR="00000A3B" w:rsidRDefault="00000A3B" w:rsidP="00000A3B">
      <w:pPr>
        <w:widowControl/>
        <w:ind w:firstLine="0"/>
        <w:rPr>
          <w:lang w:eastAsia="zh-CN"/>
        </w:rPr>
      </w:pPr>
    </w:p>
    <w:p w14:paraId="12EA53CD" w14:textId="6A0ADA37" w:rsidR="00000A3B" w:rsidRDefault="00000A3B" w:rsidP="00000A3B">
      <w:pPr>
        <w:widowControl/>
        <w:ind w:firstLine="0"/>
        <w:rPr>
          <w:ins w:id="49" w:author="Hu, Lingshu (MU-Student)" w:date="2020-11-02T00:36:00Z"/>
        </w:rPr>
      </w:pPr>
      <w:r>
        <w:rPr>
          <w:noProof/>
        </w:rPr>
        <w:lastRenderedPageBreak/>
        <w:drawing>
          <wp:inline distT="0" distB="0" distL="0" distR="0" wp14:anchorId="249005A5" wp14:editId="44354550">
            <wp:extent cx="5943600" cy="367601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nd.png"/>
                    <pic:cNvPicPr/>
                  </pic:nvPicPr>
                  <pic:blipFill>
                    <a:blip r:embed="rId10"/>
                    <a:stretch>
                      <a:fillRect/>
                    </a:stretch>
                  </pic:blipFill>
                  <pic:spPr>
                    <a:xfrm>
                      <a:off x="0" y="0"/>
                      <a:ext cx="5943600" cy="3676015"/>
                    </a:xfrm>
                    <a:prstGeom prst="rect">
                      <a:avLst/>
                    </a:prstGeom>
                  </pic:spPr>
                </pic:pic>
              </a:graphicData>
            </a:graphic>
          </wp:inline>
        </w:drawing>
      </w:r>
    </w:p>
    <w:p w14:paraId="3D62676B" w14:textId="2559AA26" w:rsidR="00117EAD" w:rsidRDefault="00117EAD" w:rsidP="001A5C82">
      <w:pPr>
        <w:widowControl/>
        <w:ind w:firstLine="0"/>
        <w:jc w:val="center"/>
        <w:pPrChange w:id="50" w:author="Hu, Lingshu (MU-Student)" w:date="2020-11-02T00:37:00Z">
          <w:pPr>
            <w:widowControl/>
            <w:ind w:firstLine="0"/>
          </w:pPr>
        </w:pPrChange>
      </w:pPr>
      <w:ins w:id="51" w:author="Hu, Lingshu (MU-Student)" w:date="2020-11-02T00:36:00Z">
        <w:r>
          <w:rPr>
            <w:i/>
            <w:iCs/>
            <w:lang w:eastAsia="zh-CN"/>
          </w:rPr>
          <w:t xml:space="preserve">Figure </w:t>
        </w:r>
        <w:r>
          <w:rPr>
            <w:i/>
            <w:iCs/>
            <w:lang w:eastAsia="zh-CN"/>
          </w:rPr>
          <w:t xml:space="preserve">2 The change of total </w:t>
        </w:r>
      </w:ins>
      <w:ins w:id="52" w:author="Hu, Lingshu (MU-Student)" w:date="2020-11-02T00:37:00Z">
        <w:r w:rsidR="00CE55E8">
          <w:rPr>
            <w:i/>
            <w:iCs/>
            <w:lang w:eastAsia="zh-CN"/>
          </w:rPr>
          <w:t xml:space="preserve">moral loading </w:t>
        </w:r>
      </w:ins>
      <w:ins w:id="53" w:author="Hu, Lingshu (MU-Student)" w:date="2020-11-02T00:36:00Z">
        <w:r>
          <w:rPr>
            <w:i/>
            <w:iCs/>
            <w:lang w:eastAsia="zh-CN"/>
          </w:rPr>
          <w:t>differen</w:t>
        </w:r>
      </w:ins>
      <w:ins w:id="54" w:author="Hu, Lingshu (MU-Student)" w:date="2020-11-02T00:37:00Z">
        <w:r w:rsidR="00CE55E8">
          <w:rPr>
            <w:i/>
            <w:iCs/>
            <w:lang w:eastAsia="zh-CN"/>
          </w:rPr>
          <w:t>ce</w:t>
        </w:r>
      </w:ins>
      <w:ins w:id="55" w:author="Hu, Lingshu (MU-Student)" w:date="2020-11-02T00:36:00Z">
        <w:r>
          <w:rPr>
            <w:i/>
            <w:iCs/>
            <w:lang w:eastAsia="zh-CN"/>
          </w:rPr>
          <w:t xml:space="preserve"> </w:t>
        </w:r>
      </w:ins>
      <w:ins w:id="56" w:author="Hu, Lingshu (MU-Student)" w:date="2020-11-02T00:37:00Z">
        <w:r>
          <w:rPr>
            <w:i/>
            <w:iCs/>
            <w:lang w:eastAsia="zh-CN"/>
          </w:rPr>
          <w:t>over year</w:t>
        </w:r>
        <w:r w:rsidR="00CE55E8">
          <w:rPr>
            <w:i/>
            <w:iCs/>
            <w:lang w:eastAsia="zh-CN"/>
          </w:rPr>
          <w:t>s</w:t>
        </w:r>
        <w:r>
          <w:rPr>
            <w:i/>
            <w:iCs/>
            <w:lang w:eastAsia="zh-CN"/>
          </w:rPr>
          <w:t>.</w:t>
        </w:r>
      </w:ins>
    </w:p>
    <w:p w14:paraId="429D8CCE" w14:textId="1F0A7BCA" w:rsidR="00000A3B" w:rsidRDefault="000B01E7" w:rsidP="000B01E7">
      <w:pPr>
        <w:pPrChange w:id="57" w:author="Hu, Lingshu (MU-Student)" w:date="2020-11-02T00:54:00Z">
          <w:pPr>
            <w:widowControl/>
          </w:pPr>
        </w:pPrChange>
      </w:pPr>
      <w:ins w:id="58" w:author="Hu, Lingshu (MU-Student)" w:date="2020-11-02T00:52:00Z">
        <w:r>
          <w:t xml:space="preserve">H2 and H3 proposed that </w:t>
        </w:r>
        <w:r>
          <w:t xml:space="preserve">Democrats candidates increasingly focus </w:t>
        </w:r>
      </w:ins>
      <w:ins w:id="59" w:author="Hu, Lingshu (MU-Student)" w:date="2020-11-02T00:53:00Z">
        <w:r>
          <w:t xml:space="preserve">more </w:t>
        </w:r>
      </w:ins>
      <w:ins w:id="60" w:author="Hu, Lingshu (MU-Student)" w:date="2020-11-02T00:52:00Z">
        <w:r>
          <w:t>on care and fairness</w:t>
        </w:r>
      </w:ins>
      <w:ins w:id="61" w:author="Hu, Lingshu (MU-Student)" w:date="2020-11-02T00:53:00Z">
        <w:r>
          <w:t xml:space="preserve"> </w:t>
        </w:r>
      </w:ins>
      <w:ins w:id="62" w:author="Hu, Lingshu (MU-Student)" w:date="2020-11-02T00:52:00Z">
        <w:r>
          <w:t xml:space="preserve">than </w:t>
        </w:r>
      </w:ins>
      <w:ins w:id="63" w:author="Hu, Lingshu (MU-Student)" w:date="2020-11-02T00:53:00Z">
        <w:r>
          <w:t xml:space="preserve">Republicans </w:t>
        </w:r>
      </w:ins>
      <w:ins w:id="64" w:author="Hu, Lingshu (MU-Student)" w:date="2020-11-02T00:54:00Z">
        <w:r>
          <w:t xml:space="preserve">over time, </w:t>
        </w:r>
      </w:ins>
      <w:ins w:id="65" w:author="Hu, Lingshu (MU-Student)" w:date="2020-11-02T00:53:00Z">
        <w:r>
          <w:t xml:space="preserve">while </w:t>
        </w:r>
      </w:ins>
      <w:ins w:id="66" w:author="Hu, Lingshu (MU-Student)" w:date="2020-11-02T00:54:00Z">
        <w:r>
          <w:t xml:space="preserve">Republicans increasingly focus more on </w:t>
        </w:r>
        <w:r>
          <w:t>loyalty, authority, and sanctity</w:t>
        </w:r>
        <w:r>
          <w:t xml:space="preserve"> than Democrats</w:t>
        </w:r>
      </w:ins>
      <w:ins w:id="67" w:author="Hu, Lingshu (MU-Student)" w:date="2020-11-02T00:52:00Z">
        <w:r>
          <w:t xml:space="preserve">. </w:t>
        </w:r>
      </w:ins>
      <w:ins w:id="68" w:author="Hu, Lingshu (MU-Student)" w:date="2020-11-02T00:54:00Z">
        <w:r>
          <w:t>To test them, w</w:t>
        </w:r>
      </w:ins>
      <w:del w:id="69" w:author="Hu, Lingshu (MU-Student)" w:date="2020-11-02T00:54:00Z">
        <w:r w:rsidR="00000A3B" w:rsidDel="000B01E7">
          <w:delText>W</w:delText>
        </w:r>
      </w:del>
      <w:r w:rsidR="00000A3B">
        <w:t xml:space="preserve">e </w:t>
      </w:r>
      <w:del w:id="70" w:author="Hu, Lingshu (MU-Student)" w:date="2020-11-02T00:55:00Z">
        <w:r w:rsidR="00000A3B" w:rsidDel="001F685B">
          <w:delText xml:space="preserve">further </w:delText>
        </w:r>
      </w:del>
      <w:r w:rsidR="00000A3B">
        <w:t xml:space="preserve">examined the moral loading change in each moral dimension. We used the moral loading of each dimension as dependent variable and year, party and their interaction as independent variable. We expected to find significant interactions between year and party, which could indicate the differences between party increased or decreased. However, no significant effects were detected (see figure 3). The reason might be, first, that we only have 32 debates as variables, limiting the statistic power to detect small effects. Second, the loading in some years like 2004, 2008, and 2012 violated the trend of it in previous years. For example, in the care dimension, we can observe that the loading of </w:t>
      </w:r>
      <w:ins w:id="71" w:author="Hu, Lingshu (MU-Student)" w:date="2020-11-02T00:04:00Z">
        <w:r w:rsidR="00D7036F">
          <w:t xml:space="preserve">Democrats was higher than Republicans during 1976 to </w:t>
        </w:r>
      </w:ins>
      <w:ins w:id="72" w:author="Hu, Lingshu (MU-Student)" w:date="2020-11-02T00:05:00Z">
        <w:r w:rsidR="00D7036F">
          <w:t xml:space="preserve">2000 and 2016, but was lower </w:t>
        </w:r>
      </w:ins>
      <w:ins w:id="73" w:author="Hu, Lingshu (MU-Student)" w:date="2020-11-02T00:06:00Z">
        <w:r w:rsidR="00D7036F">
          <w:t xml:space="preserve">during </w:t>
        </w:r>
        <w:r w:rsidR="00D7036F">
          <w:lastRenderedPageBreak/>
          <w:t>2004 to 20</w:t>
        </w:r>
        <w:r w:rsidR="00E851A0">
          <w:t>12</w:t>
        </w:r>
      </w:ins>
      <w:del w:id="74" w:author="Hu, Lingshu (MU-Student)" w:date="2020-11-02T00:05:00Z">
        <w:r w:rsidR="00000A3B" w:rsidDel="00D7036F">
          <w:delText>two parties (two lines) diverged after 1976 but then merged again in 2004</w:delText>
        </w:r>
      </w:del>
      <w:r w:rsidR="00000A3B">
        <w:t xml:space="preserve">. If we excluded these three years, we could get significant interaction effects for care, fairness, cheating, and authority.  </w:t>
      </w:r>
    </w:p>
    <w:p w14:paraId="312F908E" w14:textId="5C3F9F81" w:rsidR="00000A3B" w:rsidRDefault="00000A3B" w:rsidP="00000A3B">
      <w:pPr>
        <w:pStyle w:val="Heading1"/>
        <w:ind w:left="0" w:firstLine="0"/>
        <w:jc w:val="left"/>
        <w:rPr>
          <w:ins w:id="75" w:author="Hu, Lingshu (MU-Student)" w:date="2020-11-02T00:38:00Z"/>
        </w:rPr>
      </w:pPr>
      <w:r>
        <w:rPr>
          <w:noProof/>
        </w:rPr>
        <w:drawing>
          <wp:inline distT="0" distB="0" distL="0" distR="0" wp14:anchorId="4AB0D4A5" wp14:editId="7CDA9BD3">
            <wp:extent cx="5943600" cy="4226560"/>
            <wp:effectExtent l="0" t="0" r="0" b="254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png"/>
                    <pic:cNvPicPr/>
                  </pic:nvPicPr>
                  <pic:blipFill>
                    <a:blip r:embed="rId11"/>
                    <a:stretch>
                      <a:fillRect/>
                    </a:stretch>
                  </pic:blipFill>
                  <pic:spPr>
                    <a:xfrm>
                      <a:off x="0" y="0"/>
                      <a:ext cx="5943600" cy="4226560"/>
                    </a:xfrm>
                    <a:prstGeom prst="rect">
                      <a:avLst/>
                    </a:prstGeom>
                  </pic:spPr>
                </pic:pic>
              </a:graphicData>
            </a:graphic>
          </wp:inline>
        </w:drawing>
      </w:r>
    </w:p>
    <w:p w14:paraId="0FD6FF6B" w14:textId="57F8BE30" w:rsidR="00922E7B" w:rsidRPr="00922E7B" w:rsidRDefault="00922E7B" w:rsidP="004C535B">
      <w:pPr>
        <w:ind w:firstLine="0"/>
        <w:jc w:val="center"/>
        <w:rPr>
          <w:ins w:id="76" w:author="Hu, Lingshu (MU-Student)" w:date="2020-11-02T00:07:00Z"/>
        </w:rPr>
        <w:pPrChange w:id="77" w:author="Hu, Lingshu (MU-Student)" w:date="2020-11-02T00:39:00Z">
          <w:pPr>
            <w:pStyle w:val="Heading1"/>
            <w:ind w:left="0" w:firstLine="0"/>
            <w:jc w:val="left"/>
          </w:pPr>
        </w:pPrChange>
      </w:pPr>
      <w:ins w:id="78" w:author="Hu, Lingshu (MU-Student)" w:date="2020-11-02T00:38:00Z">
        <w:r>
          <w:rPr>
            <w:i/>
            <w:iCs/>
            <w:lang w:eastAsia="zh-CN"/>
          </w:rPr>
          <w:t xml:space="preserve">Figure </w:t>
        </w:r>
        <w:r w:rsidR="00485ED6">
          <w:rPr>
            <w:i/>
            <w:iCs/>
            <w:lang w:eastAsia="zh-CN"/>
          </w:rPr>
          <w:t>3</w:t>
        </w:r>
        <w:r>
          <w:rPr>
            <w:i/>
            <w:iCs/>
            <w:lang w:eastAsia="zh-CN"/>
          </w:rPr>
          <w:t xml:space="preserve"> </w:t>
        </w:r>
        <w:r w:rsidR="00485ED6">
          <w:rPr>
            <w:i/>
            <w:iCs/>
            <w:lang w:eastAsia="zh-CN"/>
          </w:rPr>
          <w:t xml:space="preserve">The change of </w:t>
        </w:r>
      </w:ins>
      <w:ins w:id="79" w:author="Hu, Lingshu (MU-Student)" w:date="2020-11-02T00:40:00Z">
        <w:r w:rsidR="0037299F">
          <w:rPr>
            <w:i/>
            <w:iCs/>
            <w:lang w:eastAsia="zh-CN"/>
          </w:rPr>
          <w:t xml:space="preserve">Democrats’ and Republicans’ </w:t>
        </w:r>
      </w:ins>
      <w:ins w:id="80" w:author="Hu, Lingshu (MU-Student)" w:date="2020-11-02T00:38:00Z">
        <w:r w:rsidR="00485ED6">
          <w:rPr>
            <w:i/>
            <w:iCs/>
            <w:lang w:eastAsia="zh-CN"/>
          </w:rPr>
          <w:t xml:space="preserve">moral loading </w:t>
        </w:r>
        <w:r w:rsidR="00485ED6">
          <w:rPr>
            <w:i/>
            <w:iCs/>
            <w:lang w:eastAsia="zh-CN"/>
          </w:rPr>
          <w:t>in each dimension</w:t>
        </w:r>
        <w:r w:rsidR="00485ED6">
          <w:rPr>
            <w:i/>
            <w:iCs/>
            <w:lang w:eastAsia="zh-CN"/>
          </w:rPr>
          <w:t xml:space="preserve"> over years</w:t>
        </w:r>
        <w:r w:rsidR="00485ED6">
          <w:rPr>
            <w:i/>
            <w:iCs/>
            <w:lang w:eastAsia="zh-CN"/>
          </w:rPr>
          <w:t>.</w:t>
        </w:r>
      </w:ins>
    </w:p>
    <w:p w14:paraId="18075A81" w14:textId="213974BA" w:rsidR="0097578A" w:rsidRPr="0097578A" w:rsidRDefault="0097578A" w:rsidP="0097578A">
      <w:pPr>
        <w:rPr>
          <w:ins w:id="81" w:author="Hu, Lingshu (MU-Student)" w:date="2020-11-02T00:01:00Z"/>
        </w:rPr>
        <w:pPrChange w:id="82" w:author="Hu, Lingshu (MU-Student)" w:date="2020-11-02T00:07:00Z">
          <w:pPr>
            <w:pStyle w:val="Heading1"/>
            <w:ind w:left="0" w:firstLine="0"/>
            <w:jc w:val="left"/>
          </w:pPr>
        </w:pPrChange>
      </w:pPr>
      <w:ins w:id="83" w:author="Hu, Lingshu (MU-Student)" w:date="2020-11-02T00:07:00Z">
        <w:r>
          <w:t xml:space="preserve">We further analyzed the absolute different scores in each moral dimension. </w:t>
        </w:r>
      </w:ins>
      <w:ins w:id="84" w:author="Hu, Lingshu (MU-Student)" w:date="2020-11-02T00:11:00Z">
        <w:r w:rsidR="00B74CA3">
          <w:t>T</w:t>
        </w:r>
      </w:ins>
      <w:ins w:id="85" w:author="Hu, Lingshu (MU-Student)" w:date="2020-11-02T00:08:00Z">
        <w:r>
          <w:t>he results (see fi</w:t>
        </w:r>
      </w:ins>
      <w:ins w:id="86" w:author="Hu, Lingshu (MU-Student)" w:date="2020-11-02T00:09:00Z">
        <w:r>
          <w:t>g</w:t>
        </w:r>
      </w:ins>
      <w:ins w:id="87" w:author="Hu, Lingshu (MU-Student)" w:date="2020-11-02T00:08:00Z">
        <w:r>
          <w:t>ure 4) show that</w:t>
        </w:r>
      </w:ins>
      <w:ins w:id="88" w:author="Hu, Lingshu (MU-Student)" w:date="2020-11-02T00:10:00Z">
        <w:r w:rsidR="00B74CA3">
          <w:t>, al</w:t>
        </w:r>
      </w:ins>
      <w:ins w:id="89" w:author="Hu, Lingshu (MU-Student)" w:date="2020-11-02T00:11:00Z">
        <w:r w:rsidR="00B74CA3">
          <w:t>though</w:t>
        </w:r>
      </w:ins>
      <w:ins w:id="90" w:author="Hu, Lingshu (MU-Student)" w:date="2020-11-02T00:08:00Z">
        <w:r>
          <w:t xml:space="preserve"> </w:t>
        </w:r>
      </w:ins>
      <w:ins w:id="91" w:author="Hu, Lingshu (MU-Student)" w:date="2020-11-02T00:09:00Z">
        <w:r w:rsidR="00B74CA3">
          <w:t xml:space="preserve">2004, 2008, and 2012 </w:t>
        </w:r>
      </w:ins>
      <w:ins w:id="92" w:author="Hu, Lingshu (MU-Student)" w:date="2020-11-02T00:10:00Z">
        <w:r w:rsidR="00B74CA3">
          <w:t>were</w:t>
        </w:r>
      </w:ins>
      <w:ins w:id="93" w:author="Hu, Lingshu (MU-Student)" w:date="2020-11-02T00:11:00Z">
        <w:r w:rsidR="00B74CA3">
          <w:t xml:space="preserve"> again</w:t>
        </w:r>
      </w:ins>
      <w:ins w:id="94" w:author="Hu, Lingshu (MU-Student)" w:date="2020-11-02T00:10:00Z">
        <w:r w:rsidR="00B74CA3">
          <w:t xml:space="preserve"> a little different from other years</w:t>
        </w:r>
      </w:ins>
      <w:ins w:id="95" w:author="Hu, Lingshu (MU-Student)" w:date="2020-11-02T00:11:00Z">
        <w:r w:rsidR="008A1B75">
          <w:t>, the general trend</w:t>
        </w:r>
      </w:ins>
      <w:ins w:id="96" w:author="Hu, Lingshu (MU-Student)" w:date="2020-11-02T00:12:00Z">
        <w:r w:rsidR="008A1B75">
          <w:t>s</w:t>
        </w:r>
      </w:ins>
      <w:ins w:id="97" w:author="Hu, Lingshu (MU-Student)" w:date="2020-11-02T00:11:00Z">
        <w:r w:rsidR="008A1B75">
          <w:t xml:space="preserve"> in authority, care, fairness, loyalty, and </w:t>
        </w:r>
      </w:ins>
      <w:ins w:id="98" w:author="Hu, Lingshu (MU-Student)" w:date="2020-11-02T00:12:00Z">
        <w:r w:rsidR="008A1B75">
          <w:t xml:space="preserve">subversion increased over years. </w:t>
        </w:r>
      </w:ins>
      <w:ins w:id="99" w:author="Hu, Lingshu (MU-Student)" w:date="2020-11-02T00:10:00Z">
        <w:r w:rsidR="00B74CA3">
          <w:t xml:space="preserve"> </w:t>
        </w:r>
      </w:ins>
      <w:ins w:id="100" w:author="Hu, Lingshu (MU-Student)" w:date="2020-11-02T00:24:00Z">
        <w:r w:rsidR="00501CFC">
          <w:t xml:space="preserve">If excluding these three years, the </w:t>
        </w:r>
      </w:ins>
      <w:ins w:id="101" w:author="Hu, Lingshu (MU-Student)" w:date="2020-11-02T00:25:00Z">
        <w:r w:rsidR="005A5B5F">
          <w:t>increasing trend</w:t>
        </w:r>
      </w:ins>
      <w:ins w:id="102" w:author="Hu, Lingshu (MU-Student)" w:date="2020-11-02T00:32:00Z">
        <w:r w:rsidR="009D14FF">
          <w:t>s</w:t>
        </w:r>
      </w:ins>
      <w:ins w:id="103" w:author="Hu, Lingshu (MU-Student)" w:date="2020-11-02T00:25:00Z">
        <w:r w:rsidR="005A5B5F">
          <w:t xml:space="preserve"> in </w:t>
        </w:r>
      </w:ins>
      <w:ins w:id="104" w:author="Hu, Lingshu (MU-Student)" w:date="2020-11-02T00:24:00Z">
        <w:r w:rsidR="00501CFC">
          <w:t>regression</w:t>
        </w:r>
      </w:ins>
      <w:ins w:id="105" w:author="Hu, Lingshu (MU-Student)" w:date="2020-11-02T00:25:00Z">
        <w:r w:rsidR="005A5B5F">
          <w:t>s were significant</w:t>
        </w:r>
      </w:ins>
      <w:ins w:id="106" w:author="Hu, Lingshu (MU-Student)" w:date="2020-11-02T00:26:00Z">
        <w:r w:rsidR="00BC6FFC">
          <w:t xml:space="preserve"> (</w:t>
        </w:r>
        <w:r w:rsidR="00A410B0">
          <w:t xml:space="preserve">authority: </w:t>
        </w:r>
        <w:r w:rsidR="00A410B0">
          <w:rPr>
            <w:i/>
            <w:iCs/>
            <w:lang w:eastAsia="zh-CN"/>
          </w:rPr>
          <w:t>b</w:t>
        </w:r>
        <w:r w:rsidR="00A410B0">
          <w:rPr>
            <w:lang w:eastAsia="zh-CN"/>
          </w:rPr>
          <w:t xml:space="preserve"> = .00</w:t>
        </w:r>
      </w:ins>
      <w:ins w:id="107" w:author="Hu, Lingshu (MU-Student)" w:date="2020-11-02T00:27:00Z">
        <w:r w:rsidR="00A410B0">
          <w:rPr>
            <w:lang w:eastAsia="zh-CN"/>
          </w:rPr>
          <w:t>2</w:t>
        </w:r>
      </w:ins>
      <w:ins w:id="108" w:author="Hu, Lingshu (MU-Student)" w:date="2020-11-02T00:26:00Z">
        <w:r w:rsidR="00A410B0">
          <w:rPr>
            <w:lang w:eastAsia="zh-CN"/>
          </w:rPr>
          <w:t xml:space="preserve">, </w:t>
        </w:r>
        <w:r w:rsidR="00A410B0" w:rsidRPr="00217696">
          <w:rPr>
            <w:i/>
            <w:iCs/>
            <w:lang w:eastAsia="zh-CN"/>
          </w:rPr>
          <w:t>t</w:t>
        </w:r>
        <w:r w:rsidR="00A410B0">
          <w:rPr>
            <w:lang w:eastAsia="zh-CN"/>
          </w:rPr>
          <w:t>(</w:t>
        </w:r>
      </w:ins>
      <w:ins w:id="109" w:author="Hu, Lingshu (MU-Student)" w:date="2020-11-02T00:27:00Z">
        <w:r w:rsidR="00A410B0">
          <w:rPr>
            <w:lang w:eastAsia="zh-CN"/>
          </w:rPr>
          <w:t>21</w:t>
        </w:r>
      </w:ins>
      <w:ins w:id="110" w:author="Hu, Lingshu (MU-Student)" w:date="2020-11-02T00:26:00Z">
        <w:r w:rsidR="00A410B0">
          <w:rPr>
            <w:lang w:eastAsia="zh-CN"/>
          </w:rPr>
          <w:t xml:space="preserve">) = </w:t>
        </w:r>
      </w:ins>
      <w:ins w:id="111" w:author="Hu, Lingshu (MU-Student)" w:date="2020-11-02T00:27:00Z">
        <w:r w:rsidR="00A410B0">
          <w:rPr>
            <w:lang w:eastAsia="zh-CN"/>
          </w:rPr>
          <w:t>4.4</w:t>
        </w:r>
      </w:ins>
      <w:ins w:id="112" w:author="Hu, Lingshu (MU-Student)" w:date="2020-11-02T00:28:00Z">
        <w:r w:rsidR="0067011B">
          <w:rPr>
            <w:lang w:eastAsia="zh-CN"/>
          </w:rPr>
          <w:t>2</w:t>
        </w:r>
      </w:ins>
      <w:ins w:id="113" w:author="Hu, Lingshu (MU-Student)" w:date="2020-11-02T00:26:00Z">
        <w:r w:rsidR="00A410B0">
          <w:rPr>
            <w:lang w:eastAsia="zh-CN"/>
          </w:rPr>
          <w:t xml:space="preserve">, </w:t>
        </w:r>
        <w:r w:rsidR="00A410B0" w:rsidRPr="00217696">
          <w:rPr>
            <w:i/>
            <w:iCs/>
            <w:lang w:eastAsia="zh-CN"/>
          </w:rPr>
          <w:t>p</w:t>
        </w:r>
        <w:r w:rsidR="00A410B0">
          <w:rPr>
            <w:lang w:eastAsia="zh-CN"/>
          </w:rPr>
          <w:t xml:space="preserve"> &lt; .001, </w:t>
        </w:r>
        <w:r w:rsidR="00A410B0" w:rsidRPr="00AF59D7">
          <w:rPr>
            <w:i/>
            <w:iCs/>
            <w:lang w:eastAsia="zh-CN"/>
          </w:rPr>
          <w:t>R</w:t>
        </w:r>
        <w:r w:rsidR="00A410B0" w:rsidRPr="00AF59D7">
          <w:rPr>
            <w:i/>
            <w:iCs/>
            <w:vertAlign w:val="superscript"/>
            <w:lang w:eastAsia="zh-CN"/>
          </w:rPr>
          <w:t>2</w:t>
        </w:r>
        <w:r w:rsidR="00A410B0">
          <w:rPr>
            <w:lang w:eastAsia="zh-CN"/>
          </w:rPr>
          <w:t xml:space="preserve"> = </w:t>
        </w:r>
      </w:ins>
      <w:ins w:id="114" w:author="Hu, Lingshu (MU-Student)" w:date="2020-11-02T00:27:00Z">
        <w:r w:rsidR="00A410B0">
          <w:rPr>
            <w:lang w:eastAsia="zh-CN"/>
          </w:rPr>
          <w:t>48</w:t>
        </w:r>
      </w:ins>
      <w:ins w:id="115" w:author="Hu, Lingshu (MU-Student)" w:date="2020-11-02T00:26:00Z">
        <w:r w:rsidR="00A410B0">
          <w:rPr>
            <w:lang w:eastAsia="zh-CN"/>
          </w:rPr>
          <w:t>.</w:t>
        </w:r>
      </w:ins>
      <w:ins w:id="116" w:author="Hu, Lingshu (MU-Student)" w:date="2020-11-02T00:27:00Z">
        <w:r w:rsidR="00A410B0">
          <w:rPr>
            <w:lang w:eastAsia="zh-CN"/>
          </w:rPr>
          <w:t>2</w:t>
        </w:r>
      </w:ins>
      <w:ins w:id="117" w:author="Hu, Lingshu (MU-Student)" w:date="2020-11-02T00:26:00Z">
        <w:r w:rsidR="00A410B0">
          <w:rPr>
            <w:lang w:eastAsia="zh-CN"/>
          </w:rPr>
          <w:t>%</w:t>
        </w:r>
      </w:ins>
      <w:ins w:id="118" w:author="Hu, Lingshu (MU-Student)" w:date="2020-11-02T00:27:00Z">
        <w:r w:rsidR="0067011B">
          <w:rPr>
            <w:lang w:eastAsia="zh-CN"/>
          </w:rPr>
          <w:t xml:space="preserve">; care: </w:t>
        </w:r>
        <w:r w:rsidR="0067011B">
          <w:rPr>
            <w:i/>
            <w:iCs/>
            <w:lang w:eastAsia="zh-CN"/>
          </w:rPr>
          <w:t>b</w:t>
        </w:r>
        <w:r w:rsidR="0067011B">
          <w:rPr>
            <w:lang w:eastAsia="zh-CN"/>
          </w:rPr>
          <w:t xml:space="preserve"> = .002, </w:t>
        </w:r>
        <w:r w:rsidR="0067011B" w:rsidRPr="00217696">
          <w:rPr>
            <w:i/>
            <w:iCs/>
            <w:lang w:eastAsia="zh-CN"/>
          </w:rPr>
          <w:t>t</w:t>
        </w:r>
        <w:r w:rsidR="0067011B">
          <w:rPr>
            <w:lang w:eastAsia="zh-CN"/>
          </w:rPr>
          <w:t xml:space="preserve">(21) = </w:t>
        </w:r>
      </w:ins>
      <w:ins w:id="119" w:author="Hu, Lingshu (MU-Student)" w:date="2020-11-02T00:28:00Z">
        <w:r w:rsidR="0067011B">
          <w:rPr>
            <w:lang w:eastAsia="zh-CN"/>
          </w:rPr>
          <w:t>7.4</w:t>
        </w:r>
      </w:ins>
      <w:ins w:id="120" w:author="Hu, Lingshu (MU-Student)" w:date="2020-11-02T00:29:00Z">
        <w:r w:rsidR="0067011B">
          <w:rPr>
            <w:lang w:eastAsia="zh-CN"/>
          </w:rPr>
          <w:t>6</w:t>
        </w:r>
      </w:ins>
      <w:ins w:id="121" w:author="Hu, Lingshu (MU-Student)" w:date="2020-11-02T00:27:00Z">
        <w:r w:rsidR="0067011B">
          <w:rPr>
            <w:lang w:eastAsia="zh-CN"/>
          </w:rPr>
          <w:t xml:space="preserve">, </w:t>
        </w:r>
        <w:r w:rsidR="0067011B" w:rsidRPr="00217696">
          <w:rPr>
            <w:i/>
            <w:iCs/>
            <w:lang w:eastAsia="zh-CN"/>
          </w:rPr>
          <w:t>p</w:t>
        </w:r>
        <w:r w:rsidR="0067011B">
          <w:rPr>
            <w:lang w:eastAsia="zh-CN"/>
          </w:rPr>
          <w:t xml:space="preserve"> &lt; .001, </w:t>
        </w:r>
        <w:r w:rsidR="0067011B" w:rsidRPr="00AF59D7">
          <w:rPr>
            <w:i/>
            <w:iCs/>
            <w:lang w:eastAsia="zh-CN"/>
          </w:rPr>
          <w:t>R</w:t>
        </w:r>
        <w:r w:rsidR="0067011B" w:rsidRPr="00AF59D7">
          <w:rPr>
            <w:i/>
            <w:iCs/>
            <w:vertAlign w:val="superscript"/>
            <w:lang w:eastAsia="zh-CN"/>
          </w:rPr>
          <w:t>2</w:t>
        </w:r>
        <w:r w:rsidR="0067011B">
          <w:rPr>
            <w:lang w:eastAsia="zh-CN"/>
          </w:rPr>
          <w:t xml:space="preserve"> = </w:t>
        </w:r>
      </w:ins>
      <w:ins w:id="122" w:author="Hu, Lingshu (MU-Student)" w:date="2020-11-02T00:29:00Z">
        <w:r w:rsidR="00817AAB">
          <w:rPr>
            <w:lang w:eastAsia="zh-CN"/>
          </w:rPr>
          <w:t>72</w:t>
        </w:r>
      </w:ins>
      <w:ins w:id="123" w:author="Hu, Lingshu (MU-Student)" w:date="2020-11-02T00:27:00Z">
        <w:r w:rsidR="0067011B">
          <w:rPr>
            <w:lang w:eastAsia="zh-CN"/>
          </w:rPr>
          <w:t>.</w:t>
        </w:r>
      </w:ins>
      <w:ins w:id="124" w:author="Hu, Lingshu (MU-Student)" w:date="2020-11-02T00:29:00Z">
        <w:r w:rsidR="00817AAB">
          <w:rPr>
            <w:lang w:eastAsia="zh-CN"/>
          </w:rPr>
          <w:t>6</w:t>
        </w:r>
      </w:ins>
      <w:ins w:id="125" w:author="Hu, Lingshu (MU-Student)" w:date="2020-11-02T00:27:00Z">
        <w:r w:rsidR="0067011B">
          <w:rPr>
            <w:lang w:eastAsia="zh-CN"/>
          </w:rPr>
          <w:t>%</w:t>
        </w:r>
      </w:ins>
      <w:ins w:id="126" w:author="Hu, Lingshu (MU-Student)" w:date="2020-11-02T00:29:00Z">
        <w:r w:rsidR="00817AAB">
          <w:rPr>
            <w:lang w:eastAsia="zh-CN"/>
          </w:rPr>
          <w:t xml:space="preserve">; fairness: </w:t>
        </w:r>
        <w:r w:rsidR="00817AAB">
          <w:rPr>
            <w:i/>
            <w:iCs/>
            <w:lang w:eastAsia="zh-CN"/>
          </w:rPr>
          <w:t>b</w:t>
        </w:r>
        <w:r w:rsidR="00817AAB">
          <w:rPr>
            <w:lang w:eastAsia="zh-CN"/>
          </w:rPr>
          <w:t xml:space="preserve"> = .002, </w:t>
        </w:r>
        <w:r w:rsidR="00817AAB" w:rsidRPr="00217696">
          <w:rPr>
            <w:i/>
            <w:iCs/>
            <w:lang w:eastAsia="zh-CN"/>
          </w:rPr>
          <w:t>t</w:t>
        </w:r>
        <w:r w:rsidR="00817AAB">
          <w:rPr>
            <w:lang w:eastAsia="zh-CN"/>
          </w:rPr>
          <w:t>(21) = 4.</w:t>
        </w:r>
        <w:r w:rsidR="00817AAB">
          <w:rPr>
            <w:lang w:eastAsia="zh-CN"/>
          </w:rPr>
          <w:t>37</w:t>
        </w:r>
        <w:r w:rsidR="00817AAB">
          <w:rPr>
            <w:lang w:eastAsia="zh-CN"/>
          </w:rPr>
          <w:t xml:space="preserve">, </w:t>
        </w:r>
        <w:r w:rsidR="00817AAB" w:rsidRPr="00217696">
          <w:rPr>
            <w:i/>
            <w:iCs/>
            <w:lang w:eastAsia="zh-CN"/>
          </w:rPr>
          <w:t>p</w:t>
        </w:r>
        <w:r w:rsidR="00817AAB">
          <w:rPr>
            <w:lang w:eastAsia="zh-CN"/>
          </w:rPr>
          <w:t xml:space="preserve"> &lt; .001, </w:t>
        </w:r>
        <w:r w:rsidR="00817AAB" w:rsidRPr="00AF59D7">
          <w:rPr>
            <w:i/>
            <w:iCs/>
            <w:lang w:eastAsia="zh-CN"/>
          </w:rPr>
          <w:t>R</w:t>
        </w:r>
        <w:r w:rsidR="00817AAB" w:rsidRPr="00AF59D7">
          <w:rPr>
            <w:i/>
            <w:iCs/>
            <w:vertAlign w:val="superscript"/>
            <w:lang w:eastAsia="zh-CN"/>
          </w:rPr>
          <w:t>2</w:t>
        </w:r>
        <w:r w:rsidR="00817AAB">
          <w:rPr>
            <w:lang w:eastAsia="zh-CN"/>
          </w:rPr>
          <w:t xml:space="preserve"> = 4</w:t>
        </w:r>
        <w:r w:rsidR="00817AAB">
          <w:rPr>
            <w:lang w:eastAsia="zh-CN"/>
          </w:rPr>
          <w:t>7</w:t>
        </w:r>
        <w:r w:rsidR="00817AAB">
          <w:rPr>
            <w:lang w:eastAsia="zh-CN"/>
          </w:rPr>
          <w:t>.</w:t>
        </w:r>
        <w:r w:rsidR="00817AAB">
          <w:rPr>
            <w:lang w:eastAsia="zh-CN"/>
          </w:rPr>
          <w:t>6</w:t>
        </w:r>
        <w:r w:rsidR="00817AAB">
          <w:rPr>
            <w:lang w:eastAsia="zh-CN"/>
          </w:rPr>
          <w:t>%</w:t>
        </w:r>
        <w:r w:rsidR="00817AAB">
          <w:rPr>
            <w:lang w:eastAsia="zh-CN"/>
          </w:rPr>
          <w:t xml:space="preserve">; </w:t>
        </w:r>
      </w:ins>
      <w:ins w:id="127" w:author="Hu, Lingshu (MU-Student)" w:date="2020-11-02T00:30:00Z">
        <w:r w:rsidR="00E03FDF">
          <w:rPr>
            <w:lang w:eastAsia="zh-CN"/>
          </w:rPr>
          <w:t xml:space="preserve">loyalty: </w:t>
        </w:r>
        <w:r w:rsidR="00E03FDF">
          <w:rPr>
            <w:i/>
            <w:iCs/>
            <w:lang w:eastAsia="zh-CN"/>
          </w:rPr>
          <w:t>b</w:t>
        </w:r>
        <w:r w:rsidR="00E03FDF">
          <w:rPr>
            <w:lang w:eastAsia="zh-CN"/>
          </w:rPr>
          <w:t xml:space="preserve"> = .002, </w:t>
        </w:r>
        <w:r w:rsidR="00E03FDF" w:rsidRPr="00217696">
          <w:rPr>
            <w:i/>
            <w:iCs/>
            <w:lang w:eastAsia="zh-CN"/>
          </w:rPr>
          <w:t>t</w:t>
        </w:r>
        <w:r w:rsidR="00E03FDF">
          <w:rPr>
            <w:lang w:eastAsia="zh-CN"/>
          </w:rPr>
          <w:t xml:space="preserve">(21) = </w:t>
        </w:r>
        <w:r w:rsidR="00E03FDF">
          <w:rPr>
            <w:lang w:eastAsia="zh-CN"/>
          </w:rPr>
          <w:t>3.21</w:t>
        </w:r>
        <w:r w:rsidR="00E03FDF">
          <w:rPr>
            <w:lang w:eastAsia="zh-CN"/>
          </w:rPr>
          <w:t xml:space="preserve">, </w:t>
        </w:r>
        <w:r w:rsidR="00E03FDF" w:rsidRPr="00217696">
          <w:rPr>
            <w:i/>
            <w:iCs/>
            <w:lang w:eastAsia="zh-CN"/>
          </w:rPr>
          <w:t>p</w:t>
        </w:r>
        <w:r w:rsidR="00E03FDF">
          <w:rPr>
            <w:lang w:eastAsia="zh-CN"/>
          </w:rPr>
          <w:t xml:space="preserve"> </w:t>
        </w:r>
      </w:ins>
      <w:ins w:id="128" w:author="Hu, Lingshu (MU-Student)" w:date="2020-11-02T00:31:00Z">
        <w:r w:rsidR="00E03FDF">
          <w:rPr>
            <w:lang w:eastAsia="zh-CN"/>
          </w:rPr>
          <w:t>=</w:t>
        </w:r>
      </w:ins>
      <w:ins w:id="129" w:author="Hu, Lingshu (MU-Student)" w:date="2020-11-02T00:30:00Z">
        <w:r w:rsidR="00E03FDF">
          <w:rPr>
            <w:lang w:eastAsia="zh-CN"/>
          </w:rPr>
          <w:t xml:space="preserve"> .00</w:t>
        </w:r>
        <w:r w:rsidR="00E03FDF">
          <w:rPr>
            <w:lang w:eastAsia="zh-CN"/>
          </w:rPr>
          <w:t>4</w:t>
        </w:r>
        <w:r w:rsidR="00E03FDF">
          <w:rPr>
            <w:lang w:eastAsia="zh-CN"/>
          </w:rPr>
          <w:t xml:space="preserve">, </w:t>
        </w:r>
        <w:r w:rsidR="00E03FDF" w:rsidRPr="00AF59D7">
          <w:rPr>
            <w:i/>
            <w:iCs/>
            <w:lang w:eastAsia="zh-CN"/>
          </w:rPr>
          <w:t>R</w:t>
        </w:r>
        <w:r w:rsidR="00E03FDF" w:rsidRPr="00AF59D7">
          <w:rPr>
            <w:i/>
            <w:iCs/>
            <w:vertAlign w:val="superscript"/>
            <w:lang w:eastAsia="zh-CN"/>
          </w:rPr>
          <w:t>2</w:t>
        </w:r>
        <w:r w:rsidR="00E03FDF">
          <w:rPr>
            <w:lang w:eastAsia="zh-CN"/>
          </w:rPr>
          <w:t xml:space="preserve"> </w:t>
        </w:r>
        <w:r w:rsidR="00E03FDF">
          <w:rPr>
            <w:lang w:eastAsia="zh-CN"/>
          </w:rPr>
          <w:lastRenderedPageBreak/>
          <w:t xml:space="preserve">= </w:t>
        </w:r>
      </w:ins>
      <w:ins w:id="130" w:author="Hu, Lingshu (MU-Student)" w:date="2020-11-02T00:31:00Z">
        <w:r w:rsidR="00E03FDF">
          <w:rPr>
            <w:lang w:eastAsia="zh-CN"/>
          </w:rPr>
          <w:t>33.0</w:t>
        </w:r>
      </w:ins>
      <w:ins w:id="131" w:author="Hu, Lingshu (MU-Student)" w:date="2020-11-02T00:30:00Z">
        <w:r w:rsidR="00E03FDF">
          <w:rPr>
            <w:lang w:eastAsia="zh-CN"/>
          </w:rPr>
          <w:t>%</w:t>
        </w:r>
        <w:r w:rsidR="00E03FDF">
          <w:rPr>
            <w:lang w:eastAsia="zh-CN"/>
          </w:rPr>
          <w:t xml:space="preserve">; </w:t>
        </w:r>
      </w:ins>
      <w:ins w:id="132" w:author="Hu, Lingshu (MU-Student)" w:date="2020-11-02T00:29:00Z">
        <w:r w:rsidR="00817AAB">
          <w:rPr>
            <w:lang w:eastAsia="zh-CN"/>
          </w:rPr>
          <w:t xml:space="preserve">subversion: </w:t>
        </w:r>
        <w:r w:rsidR="00817AAB">
          <w:rPr>
            <w:i/>
            <w:iCs/>
            <w:lang w:eastAsia="zh-CN"/>
          </w:rPr>
          <w:t>b</w:t>
        </w:r>
        <w:r w:rsidR="00817AAB">
          <w:rPr>
            <w:lang w:eastAsia="zh-CN"/>
          </w:rPr>
          <w:t xml:space="preserve"> = .00</w:t>
        </w:r>
      </w:ins>
      <w:ins w:id="133" w:author="Hu, Lingshu (MU-Student)" w:date="2020-11-02T00:31:00Z">
        <w:r w:rsidR="00D5028C">
          <w:rPr>
            <w:lang w:eastAsia="zh-CN"/>
          </w:rPr>
          <w:t>1</w:t>
        </w:r>
      </w:ins>
      <w:ins w:id="134" w:author="Hu, Lingshu (MU-Student)" w:date="2020-11-02T00:29:00Z">
        <w:r w:rsidR="00817AAB">
          <w:rPr>
            <w:lang w:eastAsia="zh-CN"/>
          </w:rPr>
          <w:t xml:space="preserve">, </w:t>
        </w:r>
        <w:r w:rsidR="00817AAB" w:rsidRPr="00217696">
          <w:rPr>
            <w:i/>
            <w:iCs/>
            <w:lang w:eastAsia="zh-CN"/>
          </w:rPr>
          <w:t>t</w:t>
        </w:r>
        <w:r w:rsidR="00817AAB">
          <w:rPr>
            <w:lang w:eastAsia="zh-CN"/>
          </w:rPr>
          <w:t xml:space="preserve">(21) = </w:t>
        </w:r>
      </w:ins>
      <w:ins w:id="135" w:author="Hu, Lingshu (MU-Student)" w:date="2020-11-02T00:31:00Z">
        <w:r w:rsidR="00D5028C">
          <w:rPr>
            <w:lang w:eastAsia="zh-CN"/>
          </w:rPr>
          <w:t>2.66</w:t>
        </w:r>
      </w:ins>
      <w:ins w:id="136" w:author="Hu, Lingshu (MU-Student)" w:date="2020-11-02T00:29:00Z">
        <w:r w:rsidR="00817AAB">
          <w:rPr>
            <w:lang w:eastAsia="zh-CN"/>
          </w:rPr>
          <w:t xml:space="preserve">, </w:t>
        </w:r>
        <w:r w:rsidR="00817AAB" w:rsidRPr="00217696">
          <w:rPr>
            <w:i/>
            <w:iCs/>
            <w:lang w:eastAsia="zh-CN"/>
          </w:rPr>
          <w:t>p</w:t>
        </w:r>
        <w:r w:rsidR="00817AAB">
          <w:rPr>
            <w:lang w:eastAsia="zh-CN"/>
          </w:rPr>
          <w:t xml:space="preserve"> </w:t>
        </w:r>
      </w:ins>
      <w:ins w:id="137" w:author="Hu, Lingshu (MU-Student)" w:date="2020-11-02T00:31:00Z">
        <w:r w:rsidR="00D5028C">
          <w:rPr>
            <w:lang w:eastAsia="zh-CN"/>
          </w:rPr>
          <w:t>=</w:t>
        </w:r>
      </w:ins>
      <w:ins w:id="138" w:author="Hu, Lingshu (MU-Student)" w:date="2020-11-02T00:29:00Z">
        <w:r w:rsidR="00817AAB">
          <w:rPr>
            <w:lang w:eastAsia="zh-CN"/>
          </w:rPr>
          <w:t xml:space="preserve"> .0</w:t>
        </w:r>
      </w:ins>
      <w:ins w:id="139" w:author="Hu, Lingshu (MU-Student)" w:date="2020-11-02T00:31:00Z">
        <w:r w:rsidR="00D5028C">
          <w:rPr>
            <w:lang w:eastAsia="zh-CN"/>
          </w:rPr>
          <w:t>15</w:t>
        </w:r>
      </w:ins>
      <w:ins w:id="140" w:author="Hu, Lingshu (MU-Student)" w:date="2020-11-02T00:29:00Z">
        <w:r w:rsidR="00817AAB">
          <w:rPr>
            <w:lang w:eastAsia="zh-CN"/>
          </w:rPr>
          <w:t xml:space="preserve">, </w:t>
        </w:r>
        <w:r w:rsidR="00817AAB" w:rsidRPr="00AF59D7">
          <w:rPr>
            <w:i/>
            <w:iCs/>
            <w:lang w:eastAsia="zh-CN"/>
          </w:rPr>
          <w:t>R</w:t>
        </w:r>
        <w:r w:rsidR="00817AAB" w:rsidRPr="00AF59D7">
          <w:rPr>
            <w:i/>
            <w:iCs/>
            <w:vertAlign w:val="superscript"/>
            <w:lang w:eastAsia="zh-CN"/>
          </w:rPr>
          <w:t>2</w:t>
        </w:r>
        <w:r w:rsidR="00817AAB">
          <w:rPr>
            <w:lang w:eastAsia="zh-CN"/>
          </w:rPr>
          <w:t xml:space="preserve"> = </w:t>
        </w:r>
      </w:ins>
      <w:ins w:id="141" w:author="Hu, Lingshu (MU-Student)" w:date="2020-11-02T00:31:00Z">
        <w:r w:rsidR="00D5028C">
          <w:rPr>
            <w:lang w:eastAsia="zh-CN"/>
          </w:rPr>
          <w:t>25.2</w:t>
        </w:r>
      </w:ins>
      <w:ins w:id="142" w:author="Hu, Lingshu (MU-Student)" w:date="2020-11-02T00:29:00Z">
        <w:r w:rsidR="00817AAB">
          <w:rPr>
            <w:lang w:eastAsia="zh-CN"/>
          </w:rPr>
          <w:t>%</w:t>
        </w:r>
      </w:ins>
      <w:ins w:id="143" w:author="Hu, Lingshu (MU-Student)" w:date="2020-11-02T00:26:00Z">
        <w:r w:rsidR="00BC6FFC">
          <w:t>)</w:t>
        </w:r>
      </w:ins>
      <w:ins w:id="144" w:author="Hu, Lingshu (MU-Student)" w:date="2020-11-02T00:25:00Z">
        <w:r w:rsidR="005A5B5F">
          <w:t>.</w:t>
        </w:r>
      </w:ins>
      <w:ins w:id="145" w:author="Hu, Lingshu (MU-Student)" w:date="2020-11-02T00:24:00Z">
        <w:r w:rsidR="00501CFC">
          <w:t xml:space="preserve"> </w:t>
        </w:r>
      </w:ins>
      <w:ins w:id="146" w:author="Hu, Lingshu (MU-Student)" w:date="2020-11-02T00:56:00Z">
        <w:r w:rsidR="00DC7856">
          <w:t>Therefore, H2 was partially supported</w:t>
        </w:r>
        <w:r w:rsidR="00E73BD0">
          <w:t>; Democrats indeed increasingly focused more</w:t>
        </w:r>
      </w:ins>
      <w:ins w:id="147" w:author="Hu, Lingshu (MU-Student)" w:date="2020-11-02T00:57:00Z">
        <w:r w:rsidR="00E73BD0">
          <w:t xml:space="preserve"> on care and fairness than republicans</w:t>
        </w:r>
      </w:ins>
      <w:ins w:id="148" w:author="Hu, Lingshu (MU-Student)" w:date="2020-11-02T00:56:00Z">
        <w:r w:rsidR="00E73BD0">
          <w:t xml:space="preserve"> </w:t>
        </w:r>
      </w:ins>
      <w:ins w:id="149" w:author="Hu, Lingshu (MU-Student)" w:date="2020-11-02T00:57:00Z">
        <w:r w:rsidR="00E73BD0">
          <w:t>if exclud</w:t>
        </w:r>
      </w:ins>
      <w:ins w:id="150" w:author="Hu, Lingshu (MU-Student)" w:date="2020-11-02T01:00:00Z">
        <w:r w:rsidR="008E3BA4">
          <w:t>ing</w:t>
        </w:r>
      </w:ins>
      <w:ins w:id="151" w:author="Hu, Lingshu (MU-Student)" w:date="2020-11-02T00:57:00Z">
        <w:r w:rsidR="00E73BD0">
          <w:t xml:space="preserve"> the data </w:t>
        </w:r>
      </w:ins>
      <w:ins w:id="152" w:author="Hu, Lingshu (MU-Student)" w:date="2020-11-02T01:01:00Z">
        <w:r w:rsidR="009935B6">
          <w:t>of</w:t>
        </w:r>
      </w:ins>
      <w:ins w:id="153" w:author="Hu, Lingshu (MU-Student)" w:date="2020-11-02T00:57:00Z">
        <w:r w:rsidR="00E73BD0">
          <w:t xml:space="preserve"> 2004, 2008, and 2012. </w:t>
        </w:r>
      </w:ins>
      <w:ins w:id="154" w:author="Hu, Lingshu (MU-Student)" w:date="2020-11-02T00:58:00Z">
        <w:r w:rsidR="00376F05">
          <w:t>H3 was not supported</w:t>
        </w:r>
      </w:ins>
      <w:ins w:id="155" w:author="Hu, Lingshu (MU-Student)" w:date="2020-11-02T00:59:00Z">
        <w:r w:rsidR="008E3BA4">
          <w:t>.</w:t>
        </w:r>
      </w:ins>
      <w:ins w:id="156" w:author="Hu, Lingshu (MU-Student)" w:date="2020-11-02T00:58:00Z">
        <w:r w:rsidR="00376F05">
          <w:t xml:space="preserve"> </w:t>
        </w:r>
      </w:ins>
      <w:ins w:id="157" w:author="Hu, Lingshu (MU-Student)" w:date="2020-11-02T00:59:00Z">
        <w:r w:rsidR="008E3BA4">
          <w:t>Instead, our data show an opposite trend</w:t>
        </w:r>
      </w:ins>
      <w:ins w:id="158" w:author="Hu, Lingshu (MU-Student)" w:date="2020-11-02T01:00:00Z">
        <w:r w:rsidR="008E3BA4">
          <w:t>—</w:t>
        </w:r>
      </w:ins>
      <w:ins w:id="159" w:author="Hu, Lingshu (MU-Student)" w:date="2020-11-02T01:01:00Z">
        <w:r w:rsidR="00D14800">
          <w:t xml:space="preserve">rather than </w:t>
        </w:r>
        <w:r w:rsidR="002657FB">
          <w:t>R</w:t>
        </w:r>
        <w:r w:rsidR="00D14800">
          <w:t xml:space="preserve">epublicans, </w:t>
        </w:r>
        <w:r w:rsidR="0055442D">
          <w:t xml:space="preserve">it was </w:t>
        </w:r>
      </w:ins>
      <w:ins w:id="160" w:author="Hu, Lingshu (MU-Student)" w:date="2020-11-02T01:00:00Z">
        <w:r w:rsidR="008E3BA4">
          <w:t xml:space="preserve">Democrats </w:t>
        </w:r>
      </w:ins>
      <w:ins w:id="161" w:author="Hu, Lingshu (MU-Student)" w:date="2020-11-02T01:01:00Z">
        <w:r w:rsidR="0055442D">
          <w:t xml:space="preserve">that </w:t>
        </w:r>
      </w:ins>
      <w:ins w:id="162" w:author="Hu, Lingshu (MU-Student)" w:date="2020-11-02T01:00:00Z">
        <w:r w:rsidR="008E3BA4">
          <w:t xml:space="preserve">increasingly focused more on authority and loyalty if excluding </w:t>
        </w:r>
        <w:r w:rsidR="008E3BA4">
          <w:t xml:space="preserve">the data </w:t>
        </w:r>
      </w:ins>
      <w:ins w:id="163" w:author="Hu, Lingshu (MU-Student)" w:date="2020-11-02T01:01:00Z">
        <w:r w:rsidR="009935B6">
          <w:t>of</w:t>
        </w:r>
      </w:ins>
      <w:ins w:id="164" w:author="Hu, Lingshu (MU-Student)" w:date="2020-11-02T01:00:00Z">
        <w:r w:rsidR="008E3BA4">
          <w:t xml:space="preserve"> 2004, 2008, and 2012</w:t>
        </w:r>
        <w:r w:rsidR="008E3BA4">
          <w:t>.</w:t>
        </w:r>
      </w:ins>
    </w:p>
    <w:p w14:paraId="041B1E75" w14:textId="7ADC7BBC" w:rsidR="00BC499E" w:rsidRDefault="00480A52" w:rsidP="00DF79B1">
      <w:pPr>
        <w:ind w:firstLine="0"/>
        <w:rPr>
          <w:ins w:id="165" w:author="Hu, Lingshu (MU-Student)" w:date="2020-11-02T00:39:00Z"/>
        </w:rPr>
      </w:pPr>
      <w:ins w:id="166" w:author="Hu, Lingshu (MU-Student)" w:date="2020-11-02T00:35:00Z">
        <w:r>
          <w:rPr>
            <w:noProof/>
          </w:rPr>
          <w:drawing>
            <wp:inline distT="0" distB="0" distL="0" distR="0" wp14:anchorId="6C862090" wp14:editId="32336FF6">
              <wp:extent cx="5943600" cy="4226560"/>
              <wp:effectExtent l="0" t="0" r="0" b="254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mdiff.png"/>
                      <pic:cNvPicPr/>
                    </pic:nvPicPr>
                    <pic:blipFill>
                      <a:blip r:embed="rId12"/>
                      <a:stretch>
                        <a:fillRect/>
                      </a:stretch>
                    </pic:blipFill>
                    <pic:spPr>
                      <a:xfrm>
                        <a:off x="0" y="0"/>
                        <a:ext cx="5943600" cy="4226560"/>
                      </a:xfrm>
                      <a:prstGeom prst="rect">
                        <a:avLst/>
                      </a:prstGeom>
                    </pic:spPr>
                  </pic:pic>
                </a:graphicData>
              </a:graphic>
            </wp:inline>
          </w:drawing>
        </w:r>
      </w:ins>
    </w:p>
    <w:p w14:paraId="1991035A" w14:textId="3772A184" w:rsidR="007A26C7" w:rsidRPr="00922E7B" w:rsidRDefault="007A26C7" w:rsidP="007A26C7">
      <w:pPr>
        <w:ind w:firstLine="0"/>
        <w:jc w:val="center"/>
        <w:rPr>
          <w:ins w:id="167" w:author="Hu, Lingshu (MU-Student)" w:date="2020-11-02T00:39:00Z"/>
        </w:rPr>
        <w:pPrChange w:id="168" w:author="Hu, Lingshu (MU-Student)" w:date="2020-11-02T00:39:00Z">
          <w:pPr/>
        </w:pPrChange>
      </w:pPr>
      <w:ins w:id="169" w:author="Hu, Lingshu (MU-Student)" w:date="2020-11-02T00:39:00Z">
        <w:r>
          <w:rPr>
            <w:i/>
            <w:iCs/>
            <w:lang w:eastAsia="zh-CN"/>
          </w:rPr>
          <w:t xml:space="preserve">Figure </w:t>
        </w:r>
        <w:r>
          <w:rPr>
            <w:i/>
            <w:iCs/>
            <w:lang w:eastAsia="zh-CN"/>
          </w:rPr>
          <w:t>4</w:t>
        </w:r>
        <w:r>
          <w:rPr>
            <w:i/>
            <w:iCs/>
            <w:lang w:eastAsia="zh-CN"/>
          </w:rPr>
          <w:t xml:space="preserve"> The change of moral loading difference in each dimension over years.</w:t>
        </w:r>
      </w:ins>
    </w:p>
    <w:p w14:paraId="7783E264" w14:textId="77777777" w:rsidR="007A26C7" w:rsidRPr="00BC499E" w:rsidRDefault="007A26C7" w:rsidP="00DF79B1">
      <w:pPr>
        <w:ind w:firstLine="0"/>
        <w:pPrChange w:id="170" w:author="Hu, Lingshu (MU-Student)" w:date="2020-11-02T00:35:00Z">
          <w:pPr>
            <w:pStyle w:val="Heading1"/>
            <w:ind w:left="0" w:firstLine="0"/>
            <w:jc w:val="left"/>
          </w:pPr>
        </w:pPrChange>
      </w:pPr>
    </w:p>
    <w:p w14:paraId="6FE153CF" w14:textId="310C8E29" w:rsidR="00AC551C" w:rsidRDefault="00AC551C" w:rsidP="00AC551C">
      <w:pPr>
        <w:pStyle w:val="Heading1"/>
        <w:ind w:left="0" w:firstLine="0"/>
        <w:rPr>
          <w:lang w:eastAsia="zh-CN"/>
        </w:rPr>
      </w:pPr>
      <w:r>
        <w:rPr>
          <w:lang w:eastAsia="zh-CN"/>
        </w:rPr>
        <w:t>Discussion</w:t>
      </w:r>
    </w:p>
    <w:p w14:paraId="4466FF64" w14:textId="635311AF" w:rsidR="00BF41C3" w:rsidRDefault="00BF41C3" w:rsidP="00BF41C3">
      <w:r w:rsidRPr="003F49F4">
        <w:t xml:space="preserve">This research quantitatively explores the </w:t>
      </w:r>
      <w:r>
        <w:t>moral di</w:t>
      </w:r>
      <w:r w:rsidR="00BD32BE">
        <w:t xml:space="preserve">vergence of the televised United States presidential debates </w:t>
      </w:r>
      <w:r w:rsidRPr="003F49F4">
        <w:t xml:space="preserve">across </w:t>
      </w:r>
      <w:r w:rsidR="00BD32BE">
        <w:t xml:space="preserve">12 presidential elections since the first televised presidential debate </w:t>
      </w:r>
      <w:r w:rsidR="00BD32BE">
        <w:lastRenderedPageBreak/>
        <w:t>from</w:t>
      </w:r>
      <w:r w:rsidRPr="003F49F4">
        <w:t xml:space="preserve"> 19</w:t>
      </w:r>
      <w:r w:rsidR="00BD32BE">
        <w:t>60</w:t>
      </w:r>
      <w:r w:rsidRPr="003F49F4">
        <w:t xml:space="preserve"> to 20</w:t>
      </w:r>
      <w:r w:rsidR="00BD32BE">
        <w:t>16</w:t>
      </w:r>
      <w:r w:rsidRPr="003F49F4">
        <w:t xml:space="preserve">. It </w:t>
      </w:r>
      <w:r w:rsidR="00BD32BE">
        <w:t xml:space="preserve">introduces </w:t>
      </w:r>
      <w:r w:rsidR="00275B0F">
        <w:t>an innovative angl</w:t>
      </w:r>
      <w:r w:rsidR="00542A22">
        <w:t>e</w:t>
      </w:r>
      <w:r w:rsidR="00275B0F">
        <w:t xml:space="preserve"> to explore presidential debates by bridging m</w:t>
      </w:r>
      <w:r w:rsidR="00BD32BE">
        <w:t xml:space="preserve">ediatization </w:t>
      </w:r>
      <w:r w:rsidR="00275B0F">
        <w:t xml:space="preserve">with MFT. </w:t>
      </w:r>
      <w:r w:rsidR="00542A22">
        <w:t>It</w:t>
      </w:r>
      <w:r w:rsidR="00BD32BE">
        <w:t xml:space="preserve"> </w:t>
      </w:r>
      <w:r w:rsidRPr="003F49F4">
        <w:t xml:space="preserve">is </w:t>
      </w:r>
      <w:r w:rsidR="00542A22">
        <w:t xml:space="preserve">also </w:t>
      </w:r>
      <w:r w:rsidRPr="003F49F4">
        <w:t xml:space="preserve">the first study to operationalize </w:t>
      </w:r>
      <w:r w:rsidR="00542A22">
        <w:t>moral divergence</w:t>
      </w:r>
      <w:r w:rsidRPr="003F49F4">
        <w:t xml:space="preserve"> as a key indicator of mediatization, and it completes the three main tasks for a mediatization research agenda: historicity (“longitudinal studies or cross-temporal comparisons”), specificity (“differentiating and specifying the currently too general talk of mediatization”), and measurability (“quantitative measurability”) </w:t>
      </w:r>
      <w:r>
        <w:fldChar w:fldCharType="begin"/>
      </w:r>
      <w:r w:rsidR="00BD32BE">
        <w:instrText xml:space="preserve"> ADDIN EN.CITE &lt;EndNote&gt;&lt;Cite&gt;&lt;Author&gt;Ekström&lt;/Author&gt;&lt;Year&gt;2016&lt;/Year&gt;&lt;RecNum&gt;232&lt;/RecNum&gt;&lt;Pages&gt;1098&lt;/Pages&gt;&lt;DisplayText&gt;(Ekström, Fornäs, Jansson, &amp;amp; Jerslev, 2016, p. 1098)&lt;/DisplayText&gt;&lt;record&gt;&lt;rec-number&gt;232&lt;/rec-number&gt;&lt;foreign-keys&gt;&lt;key app="EN" db-id="2xd0pvrd6xxp05evvtepd0f9vppe5rtsxa20" timestamp="1592077573" guid="4a29e98d-5e1f-4a23-8b78-b917ae9a74bf"&gt;232&lt;/key&gt;&lt;/foreign-keys&gt;&lt;ref-type name="Journal Article"&gt;17&lt;/ref-type&gt;&lt;contributors&gt;&lt;authors&gt;&lt;author&gt;Ekström, Mats&lt;/author&gt;&lt;author&gt;Fornäs, Johan&lt;/author&gt;&lt;author&gt;Jansson, André&lt;/author&gt;&lt;author&gt;Jerslev, Anne&lt;/author&gt;&lt;/authors&gt;&lt;/contributors&gt;&lt;titles&gt;&lt;title&gt;Three tasks for mediatization research: Contributions to an open agenda&lt;/title&gt;&lt;secondary-title&gt;Media, Culture &amp;amp; Society&lt;/secondary-title&gt;&lt;/titles&gt;&lt;periodical&gt;&lt;full-title&gt;Media, culture &amp;amp; society&lt;/full-title&gt;&lt;/periodical&gt;&lt;pages&gt;1090-1108&lt;/pages&gt;&lt;volume&gt;38&lt;/volume&gt;&lt;number&gt;7&lt;/number&gt;&lt;dates&gt;&lt;year&gt;2016&lt;/year&gt;&lt;/dates&gt;&lt;isbn&gt;0163-4437&lt;/isbn&gt;&lt;urls&gt;&lt;/urls&gt;&lt;/record&gt;&lt;/Cite&gt;&lt;/EndNote&gt;</w:instrText>
      </w:r>
      <w:r>
        <w:fldChar w:fldCharType="separate"/>
      </w:r>
      <w:r w:rsidR="00BD32BE">
        <w:rPr>
          <w:noProof/>
        </w:rPr>
        <w:t>(Ekström, Fornäs, Jansson, &amp; Jerslev, 2016, p. 1098)</w:t>
      </w:r>
      <w:r>
        <w:fldChar w:fldCharType="end"/>
      </w:r>
      <w:r w:rsidRPr="003F49F4">
        <w:t xml:space="preserve">. </w:t>
      </w:r>
      <w:r w:rsidR="00D91EDF">
        <w:t>The implications that the presidential debaters have increasingly been talking past each other rather than to each other</w:t>
      </w:r>
      <w:r w:rsidR="00740F77">
        <w:t>,</w:t>
      </w:r>
      <w:r w:rsidR="00D91EDF">
        <w:t xml:space="preserve"> could be valuable to develop </w:t>
      </w:r>
      <w:r w:rsidR="00740F77">
        <w:rPr>
          <w:lang w:eastAsia="zh-CN"/>
        </w:rPr>
        <w:t>difficult but fruitful conversations</w:t>
      </w:r>
      <w:r w:rsidRPr="003F49F4">
        <w:t>.</w:t>
      </w:r>
      <w:r w:rsidR="00D91EDF">
        <w:t xml:space="preserve"> </w:t>
      </w:r>
    </w:p>
    <w:p w14:paraId="19EF22C4" w14:textId="568933AD" w:rsidR="00740F77" w:rsidRDefault="00740F77" w:rsidP="00740F77">
      <w:pPr>
        <w:ind w:firstLine="0"/>
        <w:rPr>
          <w:lang w:eastAsia="zh-CN"/>
        </w:rPr>
      </w:pPr>
      <w:r>
        <w:tab/>
        <w:t>Our results show a</w:t>
      </w:r>
      <w:r w:rsidR="00C20833">
        <w:t xml:space="preserve"> clear moral divergence between Democrats and Republican candidates, and</w:t>
      </w:r>
      <w:r>
        <w:t xml:space="preserve"> significant increase of moral divergence </w:t>
      </w:r>
      <w:r w:rsidRPr="003F49F4">
        <w:t>along with the development of mediatization since 1980</w:t>
      </w:r>
      <w:r w:rsidR="00C20833">
        <w:t xml:space="preserve">. </w:t>
      </w:r>
      <w:del w:id="171" w:author="Hu, Lingshu (MU-Student)" w:date="2020-11-02T00:43:00Z">
        <w:r w:rsidR="00C20833" w:rsidDel="007A594F">
          <w:delText>Moreover,</w:delText>
        </w:r>
      </w:del>
      <w:ins w:id="172" w:author="Hu, Lingshu (MU-Student)" w:date="2020-11-02T00:43:00Z">
        <w:r w:rsidR="007A594F">
          <w:t>We also found that</w:t>
        </w:r>
      </w:ins>
      <w:r>
        <w:t xml:space="preserve"> </w:t>
      </w:r>
      <w:r w:rsidR="008B529B">
        <w:t xml:space="preserve">the first debate of each election debate series </w:t>
      </w:r>
      <w:ins w:id="173" w:author="Hu, Lingshu (MU-Student)" w:date="2020-11-02T00:41:00Z">
        <w:r w:rsidR="005412FB">
          <w:t xml:space="preserve">almost </w:t>
        </w:r>
      </w:ins>
      <w:r w:rsidR="008B529B">
        <w:t xml:space="preserve">always diverges </w:t>
      </w:r>
      <w:del w:id="174" w:author="Hu, Lingshu (MU-Student)" w:date="2020-11-02T00:42:00Z">
        <w:r w:rsidR="008B529B" w:rsidDel="00A26442">
          <w:delText xml:space="preserve">the </w:delText>
        </w:r>
      </w:del>
      <w:r w:rsidR="008B529B">
        <w:t>mo</w:t>
      </w:r>
      <w:ins w:id="175" w:author="Hu, Lingshu (MU-Student)" w:date="2020-11-02T00:42:00Z">
        <w:r w:rsidR="005412FB">
          <w:t>re</w:t>
        </w:r>
      </w:ins>
      <w:del w:id="176" w:author="Hu, Lingshu (MU-Student)" w:date="2020-11-02T00:42:00Z">
        <w:r w:rsidR="008B529B" w:rsidDel="005412FB">
          <w:delText>st</w:delText>
        </w:r>
      </w:del>
      <w:ins w:id="177" w:author="Hu, Lingshu (MU-Student)" w:date="2020-11-02T00:41:00Z">
        <w:r w:rsidR="005412FB">
          <w:t xml:space="preserve"> than</w:t>
        </w:r>
      </w:ins>
      <w:ins w:id="178" w:author="Hu, Lingshu (MU-Student)" w:date="2020-11-02T00:42:00Z">
        <w:r w:rsidR="005412FB">
          <w:t xml:space="preserve"> the rest of the debates</w:t>
        </w:r>
      </w:ins>
      <w:r w:rsidR="008B529B">
        <w:t xml:space="preserve">. </w:t>
      </w:r>
      <w:ins w:id="179" w:author="Hu, Lingshu (MU-Student)" w:date="2020-11-02T00:43:00Z">
        <w:r w:rsidR="007A594F">
          <w:t xml:space="preserve">Moreover, </w:t>
        </w:r>
      </w:ins>
      <w:del w:id="180" w:author="Hu, Lingshu (MU-Student)" w:date="2020-11-02T00:42:00Z">
        <w:r w:rsidR="008B529B" w:rsidDel="005412FB">
          <w:rPr>
            <w:rFonts w:ascii="SimSun" w:eastAsia="SimSun" w:hAnsi="SimSun" w:cs="SimSun" w:hint="eastAsia"/>
            <w:lang w:eastAsia="zh-CN"/>
          </w:rPr>
          <w:delText>能加一句如何显著的形容么？</w:delText>
        </w:r>
      </w:del>
      <w:ins w:id="181" w:author="Hu, Lingshu (MU-Student)" w:date="2020-11-02T00:43:00Z">
        <w:r w:rsidR="00CE7071">
          <w:rPr>
            <w:rFonts w:eastAsia="SimSun"/>
            <w:lang w:eastAsia="zh-CN"/>
          </w:rPr>
          <w:t>a</w:t>
        </w:r>
      </w:ins>
      <w:del w:id="182" w:author="Hu, Lingshu (MU-Student)" w:date="2020-11-02T00:43:00Z">
        <w:r w:rsidR="00DD41C0" w:rsidDel="00CE7071">
          <w:rPr>
            <w:rFonts w:eastAsia="SimSun"/>
            <w:lang w:eastAsia="zh-CN"/>
          </w:rPr>
          <w:delText>A</w:delText>
        </w:r>
      </w:del>
      <w:r w:rsidR="00DD41C0">
        <w:rPr>
          <w:rFonts w:eastAsia="SimSun"/>
          <w:lang w:eastAsia="zh-CN"/>
        </w:rPr>
        <w:t>lmost every D</w:t>
      </w:r>
      <w:r w:rsidR="008B529B">
        <w:rPr>
          <w:rFonts w:eastAsia="SimSun"/>
          <w:lang w:eastAsia="zh-CN"/>
        </w:rPr>
        <w:t xml:space="preserve">emocrats </w:t>
      </w:r>
      <w:r w:rsidR="00DD41C0">
        <w:rPr>
          <w:rFonts w:eastAsia="SimSun"/>
          <w:lang w:eastAsia="zh-CN"/>
        </w:rPr>
        <w:t xml:space="preserve">presidential </w:t>
      </w:r>
      <w:r w:rsidR="008B529B">
        <w:rPr>
          <w:rFonts w:eastAsia="SimSun"/>
          <w:lang w:eastAsia="zh-CN"/>
        </w:rPr>
        <w:t>candidat</w:t>
      </w:r>
      <w:r w:rsidR="00DD41C0">
        <w:rPr>
          <w:rFonts w:eastAsia="SimSun"/>
          <w:lang w:eastAsia="zh-CN"/>
        </w:rPr>
        <w:t xml:space="preserve">e’s speech in the debate carried more moral load </w:t>
      </w:r>
      <w:ins w:id="183" w:author="Hu, Lingshu (MU-Student)" w:date="2020-11-02T00:44:00Z">
        <w:r w:rsidR="00363EE0">
          <w:rPr>
            <w:rFonts w:eastAsia="SimSun"/>
            <w:lang w:eastAsia="zh-CN"/>
          </w:rPr>
          <w:t xml:space="preserve">than </w:t>
        </w:r>
      </w:ins>
      <w:r w:rsidR="00DD41C0">
        <w:rPr>
          <w:rFonts w:eastAsia="SimSun"/>
          <w:lang w:eastAsia="zh-CN"/>
        </w:rPr>
        <w:t>their Republican rivals across all five moral foundations</w:t>
      </w:r>
      <w:r w:rsidR="003E6C02">
        <w:rPr>
          <w:rFonts w:eastAsia="SimSun"/>
          <w:lang w:eastAsia="zh-CN"/>
        </w:rPr>
        <w:t xml:space="preserve">, even in </w:t>
      </w:r>
      <w:r w:rsidR="003E6C02" w:rsidRPr="009E2D9F">
        <w:t xml:space="preserve">loyalty/betrayal, authority/subversion, </w:t>
      </w:r>
      <w:r w:rsidR="003E6C02" w:rsidRPr="00363EE0">
        <w:rPr>
          <w:strike/>
          <w:rPrChange w:id="184" w:author="Hu, Lingshu (MU-Student)" w:date="2020-11-02T00:44:00Z">
            <w:rPr/>
          </w:rPrChange>
        </w:rPr>
        <w:t>and sanctity/degradation</w:t>
      </w:r>
      <w:r w:rsidR="003E6C02">
        <w:t>,</w:t>
      </w:r>
      <w:r w:rsidR="00C20833">
        <w:t xml:space="preserve"> the </w:t>
      </w:r>
      <w:ins w:id="185" w:author="Hu, Lingshu (MU-Student)" w:date="2020-11-02T00:44:00Z">
        <w:r w:rsidR="00363EE0">
          <w:t>two</w:t>
        </w:r>
      </w:ins>
      <w:del w:id="186" w:author="Hu, Lingshu (MU-Student)" w:date="2020-11-02T00:44:00Z">
        <w:r w:rsidR="00C20833" w:rsidDel="00363EE0">
          <w:delText>three</w:delText>
        </w:r>
      </w:del>
      <w:r w:rsidR="00C20833">
        <w:t xml:space="preserve"> moral foundations that Liberals are supposed to care much less than Conservatives. </w:t>
      </w:r>
      <w:r w:rsidR="00870217">
        <w:t xml:space="preserve">Our findings shed light to the two fundamental questions that are essential for presidential debate to better serve our democracy: </w:t>
      </w:r>
      <w:r w:rsidR="00870217">
        <w:rPr>
          <w:lang w:eastAsia="zh-CN"/>
        </w:rPr>
        <w:t xml:space="preserve">whether </w:t>
      </w:r>
      <w:r w:rsidR="00870217">
        <w:t>Democrats and Republican candidates</w:t>
      </w:r>
      <w:r w:rsidR="00870217">
        <w:rPr>
          <w:lang w:eastAsia="zh-CN"/>
        </w:rPr>
        <w:t xml:space="preserve"> could understand and discuss with each other, and whether they want</w:t>
      </w:r>
      <w:r w:rsidR="00B14A49">
        <w:rPr>
          <w:lang w:eastAsia="zh-CN"/>
        </w:rPr>
        <w:t>ed</w:t>
      </w:r>
      <w:r w:rsidR="00870217">
        <w:rPr>
          <w:lang w:eastAsia="zh-CN"/>
        </w:rPr>
        <w:t xml:space="preserve"> to understand and discus with each other.</w:t>
      </w:r>
    </w:p>
    <w:p w14:paraId="6E06113B" w14:textId="5498D38D" w:rsidR="00F622C4" w:rsidRPr="00F622C4" w:rsidRDefault="00F622C4" w:rsidP="00F622C4">
      <w:pPr>
        <w:ind w:firstLine="0"/>
        <w:rPr>
          <w:b/>
          <w:bCs/>
          <w:lang w:eastAsia="zh-CN"/>
        </w:rPr>
      </w:pPr>
      <w:r>
        <w:rPr>
          <w:b/>
          <w:bCs/>
          <w:lang w:eastAsia="zh-CN"/>
        </w:rPr>
        <w:t>Whether they c</w:t>
      </w:r>
      <w:r w:rsidR="00870217" w:rsidRPr="00F622C4">
        <w:rPr>
          <w:b/>
          <w:bCs/>
          <w:lang w:eastAsia="zh-CN"/>
        </w:rPr>
        <w:t xml:space="preserve">ould? </w:t>
      </w:r>
    </w:p>
    <w:p w14:paraId="3FAE7245" w14:textId="649E5CBC" w:rsidR="00616D51" w:rsidRDefault="00870217" w:rsidP="00F622C4">
      <w:pPr>
        <w:rPr>
          <w:lang w:eastAsia="zh-CN"/>
        </w:rPr>
      </w:pPr>
      <w:r>
        <w:rPr>
          <w:lang w:eastAsia="zh-CN"/>
        </w:rPr>
        <w:t>According to MFT, t</w:t>
      </w:r>
      <w:r>
        <w:rPr>
          <w:rFonts w:hint="eastAsia"/>
          <w:lang w:eastAsia="zh-CN"/>
        </w:rPr>
        <w:t>he</w:t>
      </w:r>
      <w:r>
        <w:rPr>
          <w:lang w:eastAsia="zh-CN"/>
        </w:rPr>
        <w:t xml:space="preserve"> moral divergence </w:t>
      </w:r>
      <w:r>
        <w:t>between Democrats and Republican candidates</w:t>
      </w:r>
      <w:r>
        <w:rPr>
          <w:lang w:eastAsia="zh-CN"/>
        </w:rPr>
        <w:t xml:space="preserve"> is mainly caused by Liberals and Conservatives’ different innate moral sensitivities. </w:t>
      </w:r>
      <w:r w:rsidR="00B573B4">
        <w:rPr>
          <w:lang w:eastAsia="zh-CN"/>
        </w:rPr>
        <w:t xml:space="preserve">Generally speaking, people may not understand moral concerns in the moral foundations that they are not </w:t>
      </w:r>
      <w:r w:rsidR="00B573B4">
        <w:rPr>
          <w:lang w:eastAsia="zh-CN"/>
        </w:rPr>
        <w:lastRenderedPageBreak/>
        <w:t xml:space="preserve">innately sensitive enough, but our results imply that president candidates have the ability to overcome this innate obstacle. </w:t>
      </w:r>
      <w:r w:rsidR="007618F3">
        <w:rPr>
          <w:lang w:eastAsia="zh-CN"/>
        </w:rPr>
        <w:t xml:space="preserve">First, </w:t>
      </w:r>
      <w:r w:rsidR="007618F3" w:rsidRPr="00276D82">
        <w:rPr>
          <w:highlight w:val="yellow"/>
          <w:lang w:eastAsia="zh-CN"/>
        </w:rPr>
        <w:t xml:space="preserve">our results show </w:t>
      </w:r>
      <w:del w:id="187" w:author="Hu, Lingshu (MU-Student)" w:date="2020-10-31T23:43:00Z">
        <w:r w:rsidR="007618F3" w:rsidRPr="00276D82" w:rsidDel="00FA1076">
          <w:rPr>
            <w:highlight w:val="yellow"/>
            <w:lang w:eastAsia="zh-CN"/>
          </w:rPr>
          <w:delText xml:space="preserve">significant </w:delText>
        </w:r>
        <w:r w:rsidR="00276D82" w:rsidRPr="00276D82" w:rsidDel="00FA1076">
          <w:rPr>
            <w:highlight w:val="yellow"/>
            <w:lang w:eastAsia="zh-CN"/>
          </w:rPr>
          <w:delText xml:space="preserve">strong </w:delText>
        </w:r>
      </w:del>
      <w:r w:rsidR="007618F3" w:rsidRPr="00276D82">
        <w:rPr>
          <w:highlight w:val="yellow"/>
          <w:lang w:eastAsia="zh-CN"/>
        </w:rPr>
        <w:t xml:space="preserve">positive correlation among the moral load of each moral foundation in each candidate’s speech </w:t>
      </w:r>
      <w:r w:rsidR="00276D82">
        <w:rPr>
          <w:highlight w:val="yellow"/>
          <w:lang w:eastAsia="zh-CN"/>
        </w:rPr>
        <w:t>of every</w:t>
      </w:r>
      <w:r w:rsidR="007618F3" w:rsidRPr="00276D82">
        <w:rPr>
          <w:highlight w:val="yellow"/>
          <w:lang w:eastAsia="zh-CN"/>
        </w:rPr>
        <w:t xml:space="preserve"> presidential debate.</w:t>
      </w:r>
      <w:r w:rsidR="007618F3">
        <w:rPr>
          <w:lang w:eastAsia="zh-CN"/>
        </w:rPr>
        <w:t xml:space="preserve"> This means</w:t>
      </w:r>
      <w:r w:rsidR="00F31723">
        <w:rPr>
          <w:lang w:eastAsia="zh-CN"/>
        </w:rPr>
        <w:t xml:space="preserve"> that</w:t>
      </w:r>
      <w:r w:rsidR="007618F3">
        <w:rPr>
          <w:lang w:eastAsia="zh-CN"/>
        </w:rPr>
        <w:t xml:space="preserve"> </w:t>
      </w:r>
      <w:r w:rsidR="00276D82">
        <w:rPr>
          <w:lang w:eastAsia="zh-CN"/>
        </w:rPr>
        <w:t>none of the five</w:t>
      </w:r>
      <w:r w:rsidR="007618F3">
        <w:rPr>
          <w:lang w:eastAsia="zh-CN"/>
        </w:rPr>
        <w:t xml:space="preserve"> moral foundation is</w:t>
      </w:r>
      <w:r w:rsidR="00276D82">
        <w:rPr>
          <w:lang w:eastAsia="zh-CN"/>
        </w:rPr>
        <w:t xml:space="preserve"> </w:t>
      </w:r>
      <w:r w:rsidR="007618F3">
        <w:rPr>
          <w:lang w:eastAsia="zh-CN"/>
        </w:rPr>
        <w:t>isolated.</w:t>
      </w:r>
      <w:r w:rsidR="00276D82">
        <w:rPr>
          <w:lang w:eastAsia="zh-CN"/>
        </w:rPr>
        <w:t xml:space="preserve"> The sensitivity in one moral foundation could </w:t>
      </w:r>
      <w:r w:rsidR="00276D82">
        <w:rPr>
          <w:rFonts w:hint="eastAsia"/>
          <w:lang w:eastAsia="zh-CN"/>
        </w:rPr>
        <w:t>make</w:t>
      </w:r>
      <w:r w:rsidR="00276D82">
        <w:rPr>
          <w:lang w:eastAsia="zh-CN"/>
        </w:rPr>
        <w:t xml:space="preserve"> up for other</w:t>
      </w:r>
      <w:r w:rsidR="00616D51">
        <w:rPr>
          <w:lang w:eastAsia="zh-CN"/>
        </w:rPr>
        <w:t xml:space="preserve"> obtuse</w:t>
      </w:r>
      <w:r w:rsidR="00276D82">
        <w:rPr>
          <w:lang w:eastAsia="zh-CN"/>
        </w:rPr>
        <w:t xml:space="preserve"> moral foundations.</w:t>
      </w:r>
      <w:r w:rsidR="00616D51">
        <w:rPr>
          <w:lang w:eastAsia="zh-CN"/>
        </w:rPr>
        <w:t xml:space="preserve">  In other words, the receptors of certain kind of moral foundation may sense some moral taste of other moral foundations also, if they are sensitive enough. </w:t>
      </w:r>
    </w:p>
    <w:p w14:paraId="21A280A0" w14:textId="6820B851" w:rsidR="00870217" w:rsidRDefault="00616D51" w:rsidP="004F00C5">
      <w:pPr>
        <w:rPr>
          <w:lang w:eastAsia="zh-CN"/>
        </w:rPr>
      </w:pPr>
      <w:r w:rsidRPr="00365DB9">
        <w:rPr>
          <w:highlight w:val="yellow"/>
          <w:lang w:eastAsia="zh-CN"/>
        </w:rPr>
        <w:t xml:space="preserve">Secondly, </w:t>
      </w:r>
      <w:ins w:id="188" w:author="Hu, Lingshu (MU-Student)" w:date="2020-11-01T23:34:00Z">
        <w:r w:rsidR="007C7111">
          <w:rPr>
            <w:rFonts w:hint="eastAsia"/>
            <w:highlight w:val="yellow"/>
            <w:lang w:eastAsia="zh-CN"/>
          </w:rPr>
          <w:t>althoug</w:t>
        </w:r>
        <w:r w:rsidR="007C7111">
          <w:rPr>
            <w:highlight w:val="yellow"/>
            <w:lang w:eastAsia="zh-CN"/>
          </w:rPr>
          <w:t xml:space="preserve">h </w:t>
        </w:r>
      </w:ins>
      <w:ins w:id="189" w:author="Hu, Lingshu (MU-Student)" w:date="2020-11-01T23:36:00Z">
        <w:r w:rsidR="007C7111">
          <w:rPr>
            <w:highlight w:val="yellow"/>
            <w:lang w:eastAsia="zh-CN"/>
          </w:rPr>
          <w:t xml:space="preserve">the </w:t>
        </w:r>
      </w:ins>
      <w:ins w:id="190" w:author="Hu, Lingshu (MU-Student)" w:date="2020-11-01T23:35:00Z">
        <w:r w:rsidR="007C7111">
          <w:rPr>
            <w:highlight w:val="yellow"/>
            <w:lang w:eastAsia="zh-CN"/>
          </w:rPr>
          <w:t xml:space="preserve">moral loadings </w:t>
        </w:r>
      </w:ins>
      <w:ins w:id="191" w:author="Hu, Lingshu (MU-Student)" w:date="2020-11-01T23:36:00Z">
        <w:r w:rsidR="007C7111">
          <w:rPr>
            <w:highlight w:val="yellow"/>
            <w:lang w:eastAsia="zh-CN"/>
          </w:rPr>
          <w:t xml:space="preserve">of </w:t>
        </w:r>
        <w:r w:rsidR="007C7111" w:rsidRPr="00CB4BBD">
          <w:rPr>
            <w:highlight w:val="yellow"/>
            <w:lang w:eastAsia="zh-CN"/>
          </w:rPr>
          <w:t xml:space="preserve">Democrats </w:t>
        </w:r>
        <w:r w:rsidR="007C7111">
          <w:rPr>
            <w:highlight w:val="yellow"/>
            <w:lang w:eastAsia="zh-CN"/>
          </w:rPr>
          <w:t xml:space="preserve">and Republican </w:t>
        </w:r>
        <w:r w:rsidR="007C7111" w:rsidRPr="00CB4BBD">
          <w:rPr>
            <w:highlight w:val="yellow"/>
            <w:lang w:eastAsia="zh-CN"/>
          </w:rPr>
          <w:t xml:space="preserve">candidates </w:t>
        </w:r>
      </w:ins>
      <w:ins w:id="192" w:author="Hu, Lingshu (MU-Student)" w:date="2020-11-01T23:42:00Z">
        <w:r w:rsidR="00C52571">
          <w:rPr>
            <w:highlight w:val="yellow"/>
            <w:lang w:eastAsia="zh-CN"/>
          </w:rPr>
          <w:t>were</w:t>
        </w:r>
      </w:ins>
      <w:ins w:id="193" w:author="Hu, Lingshu (MU-Student)" w:date="2020-11-01T23:35:00Z">
        <w:r w:rsidR="007C7111">
          <w:rPr>
            <w:highlight w:val="yellow"/>
            <w:lang w:eastAsia="zh-CN"/>
          </w:rPr>
          <w:t xml:space="preserve"> </w:t>
        </w:r>
      </w:ins>
      <w:ins w:id="194" w:author="Hu, Lingshu (MU-Student)" w:date="2020-11-01T23:37:00Z">
        <w:r w:rsidR="007C7111">
          <w:rPr>
            <w:highlight w:val="yellow"/>
            <w:lang w:eastAsia="zh-CN"/>
          </w:rPr>
          <w:t xml:space="preserve">significantly </w:t>
        </w:r>
      </w:ins>
      <w:ins w:id="195" w:author="Hu, Lingshu (MU-Student)" w:date="2020-11-01T23:36:00Z">
        <w:r w:rsidR="007C7111">
          <w:rPr>
            <w:highlight w:val="yellow"/>
            <w:lang w:eastAsia="zh-CN"/>
          </w:rPr>
          <w:t>differe</w:t>
        </w:r>
      </w:ins>
      <w:ins w:id="196" w:author="Hu, Lingshu (MU-Student)" w:date="2020-11-01T23:37:00Z">
        <w:r w:rsidR="007C7111">
          <w:rPr>
            <w:highlight w:val="yellow"/>
            <w:lang w:eastAsia="zh-CN"/>
          </w:rPr>
          <w:t xml:space="preserve">nt in some moral dimensions, the effect size of these differences </w:t>
        </w:r>
      </w:ins>
      <w:ins w:id="197" w:author="Hu, Lingshu (MU-Student)" w:date="2020-11-01T23:42:00Z">
        <w:r w:rsidR="00636B13">
          <w:rPr>
            <w:highlight w:val="yellow"/>
            <w:lang w:eastAsia="zh-CN"/>
          </w:rPr>
          <w:t>were</w:t>
        </w:r>
      </w:ins>
      <w:ins w:id="198" w:author="Hu, Lingshu (MU-Student)" w:date="2020-11-01T23:37:00Z">
        <w:r w:rsidR="007C7111">
          <w:rPr>
            <w:highlight w:val="yellow"/>
            <w:lang w:eastAsia="zh-CN"/>
          </w:rPr>
          <w:t xml:space="preserve"> very small,</w:t>
        </w:r>
      </w:ins>
      <w:ins w:id="199" w:author="Hu, Lingshu (MU-Student)" w:date="2020-11-02T11:37:00Z">
        <w:r w:rsidR="00E14688">
          <w:rPr>
            <w:highlight w:val="yellow"/>
            <w:lang w:eastAsia="zh-CN"/>
          </w:rPr>
          <w:t xml:space="preserve"> and the correlation between all loadings of Democrats </w:t>
        </w:r>
      </w:ins>
      <w:ins w:id="200" w:author="Hu, Lingshu (MU-Student)" w:date="2020-11-02T11:38:00Z">
        <w:r w:rsidR="00E14688">
          <w:rPr>
            <w:highlight w:val="yellow"/>
            <w:lang w:eastAsia="zh-CN"/>
          </w:rPr>
          <w:t>and Republicans was very strong,</w:t>
        </w:r>
      </w:ins>
      <w:ins w:id="201" w:author="Hu, Lingshu (MU-Student)" w:date="2020-11-01T23:37:00Z">
        <w:r w:rsidR="007C7111">
          <w:rPr>
            <w:highlight w:val="yellow"/>
            <w:lang w:eastAsia="zh-CN"/>
          </w:rPr>
          <w:t xml:space="preserve"> indicating that</w:t>
        </w:r>
      </w:ins>
      <w:ins w:id="202" w:author="Hu, Lingshu (MU-Student)" w:date="2020-11-01T23:38:00Z">
        <w:r w:rsidR="007C7111">
          <w:rPr>
            <w:highlight w:val="yellow"/>
            <w:lang w:eastAsia="zh-CN"/>
          </w:rPr>
          <w:t xml:space="preserve"> </w:t>
        </w:r>
      </w:ins>
      <w:ins w:id="203" w:author="Hu, Lingshu (MU-Student)" w:date="2020-11-01T23:41:00Z">
        <w:r w:rsidR="007C7111">
          <w:rPr>
            <w:highlight w:val="yellow"/>
            <w:lang w:eastAsia="zh-CN"/>
          </w:rPr>
          <w:t xml:space="preserve">there </w:t>
        </w:r>
      </w:ins>
      <w:ins w:id="204" w:author="Hu, Lingshu (MU-Student)" w:date="2020-11-01T23:42:00Z">
        <w:r w:rsidR="00C52571">
          <w:rPr>
            <w:highlight w:val="yellow"/>
            <w:lang w:eastAsia="zh-CN"/>
          </w:rPr>
          <w:t>wa</w:t>
        </w:r>
      </w:ins>
      <w:ins w:id="205" w:author="Hu, Lingshu (MU-Student)" w:date="2020-11-01T23:41:00Z">
        <w:r w:rsidR="007C7111">
          <w:rPr>
            <w:highlight w:val="yellow"/>
            <w:lang w:eastAsia="zh-CN"/>
          </w:rPr>
          <w:t xml:space="preserve">s no substantial </w:t>
        </w:r>
        <w:r w:rsidR="00250722">
          <w:rPr>
            <w:highlight w:val="yellow"/>
            <w:lang w:eastAsia="zh-CN"/>
          </w:rPr>
          <w:t xml:space="preserve">discrepancies between </w:t>
        </w:r>
      </w:ins>
      <w:ins w:id="206" w:author="Hu, Lingshu (MU-Student)" w:date="2020-11-02T11:39:00Z">
        <w:r w:rsidR="00A908A9">
          <w:rPr>
            <w:lang w:eastAsia="zh-CN"/>
          </w:rPr>
          <w:t>president debaters</w:t>
        </w:r>
      </w:ins>
      <w:del w:id="207" w:author="Hu, Lingshu (MU-Student)" w:date="2020-11-01T23:41:00Z">
        <w:r w:rsidR="00365DB9" w:rsidRPr="00365DB9" w:rsidDel="007C7111">
          <w:rPr>
            <w:highlight w:val="yellow"/>
            <w:lang w:eastAsia="zh-CN"/>
          </w:rPr>
          <w:delText>each candidate’s moral load shows significant strong correlation with his/her opponent’s in all five moral foundations in each debate</w:delText>
        </w:r>
      </w:del>
      <w:ins w:id="208" w:author="Hu, Lingshu (MU-Student)" w:date="2020-11-02T11:39:00Z">
        <w:r w:rsidR="00E14688">
          <w:rPr>
            <w:lang w:eastAsia="zh-CN"/>
          </w:rPr>
          <w:t xml:space="preserve"> and </w:t>
        </w:r>
        <w:r w:rsidR="00A908A9">
          <w:rPr>
            <w:lang w:eastAsia="zh-CN"/>
          </w:rPr>
          <w:t xml:space="preserve">they </w:t>
        </w:r>
      </w:ins>
      <w:del w:id="209" w:author="Hu, Lingshu (MU-Student)" w:date="2020-11-02T11:39:00Z">
        <w:r w:rsidR="00365DB9" w:rsidRPr="00365DB9" w:rsidDel="00E14688">
          <w:rPr>
            <w:highlight w:val="yellow"/>
            <w:lang w:eastAsia="zh-CN"/>
          </w:rPr>
          <w:delText>.</w:delText>
        </w:r>
        <w:r w:rsidR="00F31723" w:rsidDel="00E14688">
          <w:rPr>
            <w:lang w:eastAsia="zh-CN"/>
          </w:rPr>
          <w:delText xml:space="preserve"> This entails that </w:delText>
        </w:r>
        <w:r w:rsidR="00AD2993" w:rsidDel="00A908A9">
          <w:rPr>
            <w:lang w:eastAsia="zh-CN"/>
          </w:rPr>
          <w:delText xml:space="preserve">president debaters </w:delText>
        </w:r>
      </w:del>
      <w:r w:rsidR="00AD2993">
        <w:rPr>
          <w:lang w:eastAsia="zh-CN"/>
        </w:rPr>
        <w:t xml:space="preserve">were able to respond to their rivals’ moral concerns no mater they are sensitive with those concerns or not. Clifford and </w:t>
      </w:r>
      <w:proofErr w:type="spellStart"/>
      <w:r w:rsidR="00AD2993">
        <w:rPr>
          <w:lang w:eastAsia="zh-CN"/>
        </w:rPr>
        <w:t>Jerit</w:t>
      </w:r>
      <w:proofErr w:type="spellEnd"/>
      <w:r w:rsidR="00AD2993">
        <w:rPr>
          <w:lang w:eastAsia="zh-CN"/>
        </w:rPr>
        <w:t xml:space="preserve"> </w:t>
      </w:r>
      <w:r w:rsidR="00AD2993">
        <w:rPr>
          <w:lang w:eastAsia="zh-CN"/>
        </w:rPr>
        <w:fldChar w:fldCharType="begin"/>
      </w:r>
      <w:r w:rsidR="00AD2993">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D2993">
        <w:rPr>
          <w:lang w:eastAsia="zh-CN"/>
        </w:rPr>
        <w:fldChar w:fldCharType="separate"/>
      </w:r>
      <w:r w:rsidR="00AD2993">
        <w:rPr>
          <w:noProof/>
          <w:lang w:eastAsia="zh-CN"/>
        </w:rPr>
        <w:t>(2013)</w:t>
      </w:r>
      <w:r w:rsidR="00AD2993">
        <w:rPr>
          <w:lang w:eastAsia="zh-CN"/>
        </w:rPr>
        <w:fldChar w:fldCharType="end"/>
      </w:r>
      <w:r w:rsidR="00AD2993">
        <w:rPr>
          <w:lang w:eastAsia="zh-CN"/>
        </w:rPr>
        <w:t xml:space="preserve"> found that political elites respond to opponents’ moral concerns with their own moral argument</w:t>
      </w:r>
      <w:r w:rsidR="004F00C5">
        <w:rPr>
          <w:lang w:eastAsia="zh-CN"/>
        </w:rPr>
        <w:t xml:space="preserve">s, and the increase of </w:t>
      </w:r>
      <w:r w:rsidR="004F00C5" w:rsidRPr="004F00C5">
        <w:rPr>
          <w:lang w:eastAsia="zh-CN"/>
        </w:rPr>
        <w:t>proponents</w:t>
      </w:r>
      <w:r w:rsidR="004F00C5">
        <w:rPr>
          <w:lang w:eastAsia="zh-CN"/>
        </w:rPr>
        <w:t xml:space="preserve">’ (of stem cell technology) moral load </w:t>
      </w:r>
      <w:r w:rsidR="004F00C5" w:rsidRPr="004F00C5">
        <w:rPr>
          <w:lang w:eastAsia="zh-CN"/>
        </w:rPr>
        <w:t>increased</w:t>
      </w:r>
      <w:r w:rsidR="004F00C5">
        <w:rPr>
          <w:lang w:eastAsia="zh-CN"/>
        </w:rPr>
        <w:t xml:space="preserve"> </w:t>
      </w:r>
      <w:r w:rsidR="004F00C5" w:rsidRPr="004F00C5">
        <w:rPr>
          <w:lang w:eastAsia="zh-CN"/>
        </w:rPr>
        <w:t xml:space="preserve">the </w:t>
      </w:r>
      <w:r w:rsidR="004F00C5">
        <w:rPr>
          <w:lang w:eastAsia="zh-CN"/>
        </w:rPr>
        <w:t>moral load</w:t>
      </w:r>
      <w:r w:rsidR="004F00C5" w:rsidRPr="004F00C5">
        <w:rPr>
          <w:lang w:eastAsia="zh-CN"/>
        </w:rPr>
        <w:t xml:space="preserve"> </w:t>
      </w:r>
      <w:r w:rsidR="004F00C5">
        <w:rPr>
          <w:lang w:eastAsia="zh-CN"/>
        </w:rPr>
        <w:t>of</w:t>
      </w:r>
      <w:r w:rsidR="004F00C5" w:rsidRPr="004F00C5">
        <w:rPr>
          <w:lang w:eastAsia="zh-CN"/>
        </w:rPr>
        <w:t xml:space="preserve"> opponents</w:t>
      </w:r>
      <w:r w:rsidR="004F00C5">
        <w:rPr>
          <w:lang w:eastAsia="zh-CN"/>
        </w:rPr>
        <w:t xml:space="preserve"> in the first half of the debate. Our results show that the debaters not only responded to rivals’ moral concerns, they could keep the respond in the same moral foundation. </w:t>
      </w:r>
    </w:p>
    <w:p w14:paraId="1761C461" w14:textId="429838F2" w:rsidR="004F00C5" w:rsidRDefault="004F00C5" w:rsidP="009351F3">
      <w:pPr>
        <w:rPr>
          <w:lang w:eastAsia="zh-CN"/>
        </w:rPr>
      </w:pPr>
      <w:commentRangeStart w:id="210"/>
      <w:r w:rsidRPr="00CB4BBD">
        <w:rPr>
          <w:highlight w:val="yellow"/>
          <w:lang w:eastAsia="zh-CN"/>
        </w:rPr>
        <w:t>Thirdly</w:t>
      </w:r>
      <w:commentRangeEnd w:id="210"/>
      <w:r w:rsidR="003C335E">
        <w:rPr>
          <w:rStyle w:val="CommentReference"/>
        </w:rPr>
        <w:commentReference w:id="210"/>
      </w:r>
      <w:r w:rsidRPr="00CB4BBD">
        <w:rPr>
          <w:highlight w:val="yellow"/>
          <w:lang w:eastAsia="zh-CN"/>
        </w:rPr>
        <w:t>, Democrats candidates’ moral loads are</w:t>
      </w:r>
      <w:r w:rsidR="00CB4BBD">
        <w:rPr>
          <w:highlight w:val="yellow"/>
          <w:lang w:eastAsia="zh-CN"/>
        </w:rPr>
        <w:t xml:space="preserve"> almost </w:t>
      </w:r>
      <w:r w:rsidRPr="00CB4BBD">
        <w:rPr>
          <w:highlight w:val="yellow"/>
          <w:lang w:eastAsia="zh-CN"/>
        </w:rPr>
        <w:t xml:space="preserve">always higher </w:t>
      </w:r>
      <w:r w:rsidR="00CB4BBD" w:rsidRPr="00CB4BBD">
        <w:rPr>
          <w:highlight w:val="yellow"/>
          <w:lang w:eastAsia="zh-CN"/>
        </w:rPr>
        <w:t xml:space="preserve">than Republican </w:t>
      </w:r>
      <w:proofErr w:type="gramStart"/>
      <w:r w:rsidR="00CB4BBD" w:rsidRPr="00CB4BBD">
        <w:rPr>
          <w:highlight w:val="yellow"/>
          <w:lang w:eastAsia="zh-CN"/>
        </w:rPr>
        <w:t>candidates’</w:t>
      </w:r>
      <w:proofErr w:type="gramEnd"/>
      <w:r w:rsidR="00CB4BBD" w:rsidRPr="00CB4BBD">
        <w:rPr>
          <w:highlight w:val="yellow"/>
          <w:lang w:eastAsia="zh-CN"/>
        </w:rPr>
        <w:t xml:space="preserve"> across all the five moral foundations</w:t>
      </w:r>
      <w:del w:id="211" w:author="Hu, Lingshu (MU-Student)" w:date="2020-11-01T23:31:00Z">
        <w:r w:rsidR="00CB4BBD" w:rsidRPr="00CB4BBD" w:rsidDel="003764EA">
          <w:rPr>
            <w:highlight w:val="yellow"/>
            <w:lang w:eastAsia="zh-CN"/>
          </w:rPr>
          <w:delText xml:space="preserve"> and in every debate</w:delText>
        </w:r>
      </w:del>
      <w:r w:rsidR="00CB4BBD" w:rsidRPr="00CB4BBD">
        <w:rPr>
          <w:highlight w:val="yellow"/>
          <w:lang w:eastAsia="zh-CN"/>
        </w:rPr>
        <w:t>.</w:t>
      </w:r>
      <w:r w:rsidR="00CB4BBD">
        <w:rPr>
          <w:lang w:eastAsia="zh-CN"/>
        </w:rPr>
        <w:t xml:space="preserve"> </w:t>
      </w:r>
      <w:r w:rsidR="00B14A49">
        <w:rPr>
          <w:lang w:eastAsia="zh-CN"/>
        </w:rPr>
        <w:t>Democrats or Liberals may prone to rely on more moral rhetoric when they are talking</w:t>
      </w:r>
      <w:ins w:id="212" w:author="Hu, Lingshu (MU-Student)" w:date="2020-11-01T23:31:00Z">
        <w:r w:rsidR="00C85B33">
          <w:rPr>
            <w:lang w:eastAsia="zh-CN"/>
          </w:rPr>
          <w:t>,</w:t>
        </w:r>
      </w:ins>
      <w:r w:rsidR="00250DCD">
        <w:rPr>
          <w:lang w:eastAsia="zh-CN"/>
        </w:rPr>
        <w:t xml:space="preserve"> </w:t>
      </w:r>
      <w:r w:rsidR="00B14A49">
        <w:rPr>
          <w:lang w:eastAsia="zh-CN"/>
        </w:rPr>
        <w:t xml:space="preserve">which is a very interesting findings worth for future study. </w:t>
      </w:r>
      <w:commentRangeStart w:id="213"/>
      <w:r w:rsidR="00B14A49">
        <w:rPr>
          <w:lang w:eastAsia="zh-CN"/>
        </w:rPr>
        <w:t>But the point here is that Democrats candidates did great in moral foundations that they are less sensitive than Republican candidate</w:t>
      </w:r>
      <w:r w:rsidR="00250DCD">
        <w:rPr>
          <w:lang w:eastAsia="zh-CN"/>
        </w:rPr>
        <w:t>s.</w:t>
      </w:r>
      <w:commentRangeEnd w:id="213"/>
      <w:r w:rsidR="003764EA">
        <w:rPr>
          <w:rStyle w:val="CommentReference"/>
        </w:rPr>
        <w:commentReference w:id="213"/>
      </w:r>
      <w:r w:rsidR="00250DCD">
        <w:rPr>
          <w:lang w:eastAsia="zh-CN"/>
        </w:rPr>
        <w:t xml:space="preserve"> </w:t>
      </w:r>
      <w:r w:rsidR="00B14A49">
        <w:rPr>
          <w:lang w:eastAsia="zh-CN"/>
        </w:rPr>
        <w:t>In sum, the presidential candidates are capable to understand different moral concerns and develop real discussions</w:t>
      </w:r>
      <w:r w:rsidR="00250DCD">
        <w:rPr>
          <w:lang w:eastAsia="zh-CN"/>
        </w:rPr>
        <w:t>,</w:t>
      </w:r>
      <w:r w:rsidR="00B14A49">
        <w:rPr>
          <w:lang w:eastAsia="zh-CN"/>
        </w:rPr>
        <w:t xml:space="preserve"> </w:t>
      </w:r>
      <w:r w:rsidR="00250DCD">
        <w:rPr>
          <w:lang w:eastAsia="zh-CN"/>
        </w:rPr>
        <w:t xml:space="preserve">even it might be a different </w:t>
      </w:r>
      <w:r w:rsidR="00250DCD">
        <w:rPr>
          <w:lang w:eastAsia="zh-CN"/>
        </w:rPr>
        <w:lastRenderedPageBreak/>
        <w:t xml:space="preserve">scenario for the majority of Republicans and Democrats. </w:t>
      </w:r>
      <w:r w:rsidR="00B14A49">
        <w:rPr>
          <w:lang w:eastAsia="zh-CN"/>
        </w:rPr>
        <w:t>Therefore, here comes the other fundamental question: whether they wanted?</w:t>
      </w:r>
    </w:p>
    <w:p w14:paraId="31AFABFB" w14:textId="140893DE" w:rsidR="00F622C4" w:rsidRPr="00F622C4" w:rsidRDefault="00F622C4" w:rsidP="00F622C4">
      <w:pPr>
        <w:ind w:firstLine="0"/>
        <w:rPr>
          <w:b/>
          <w:bCs/>
          <w:lang w:eastAsia="zh-CN"/>
        </w:rPr>
      </w:pPr>
      <w:r w:rsidRPr="00F622C4">
        <w:rPr>
          <w:b/>
          <w:bCs/>
          <w:lang w:eastAsia="zh-CN"/>
        </w:rPr>
        <w:t>Whether they wanted?</w:t>
      </w:r>
    </w:p>
    <w:p w14:paraId="549AA5B7" w14:textId="7199C12F" w:rsidR="00764CBF" w:rsidRDefault="00764CBF" w:rsidP="00764CBF">
      <w:pPr>
        <w:rPr>
          <w:lang w:eastAsia="zh-CN"/>
        </w:rPr>
      </w:pPr>
      <w:r>
        <w:rPr>
          <w:lang w:eastAsia="zh-CN"/>
        </w:rPr>
        <w:t xml:space="preserve">Unfortunately, they may not. Our results show that </w:t>
      </w:r>
      <w:r>
        <w:rPr>
          <w:highlight w:val="yellow"/>
          <w:lang w:eastAsia="zh-CN"/>
        </w:rPr>
        <w:t>t</w:t>
      </w:r>
      <w:r w:rsidRPr="00764CBF">
        <w:rPr>
          <w:highlight w:val="yellow"/>
          <w:lang w:eastAsia="zh-CN"/>
        </w:rPr>
        <w:t>he moral divergence</w:t>
      </w:r>
      <w:r>
        <w:rPr>
          <w:highlight w:val="yellow"/>
          <w:lang w:eastAsia="zh-CN"/>
        </w:rPr>
        <w:t xml:space="preserve"> between Democrats and Republican candidates</w:t>
      </w:r>
      <w:r w:rsidRPr="00764CBF">
        <w:rPr>
          <w:highlight w:val="yellow"/>
          <w:lang w:eastAsia="zh-CN"/>
        </w:rPr>
        <w:t xml:space="preserve"> has been increasing</w:t>
      </w:r>
      <w:ins w:id="214" w:author="Hu, Lingshu (MU-Student)" w:date="2020-11-01T23:45:00Z">
        <w:r w:rsidR="00F47106">
          <w:rPr>
            <w:rFonts w:hint="eastAsia"/>
            <w:highlight w:val="yellow"/>
            <w:lang w:eastAsia="zh-CN"/>
          </w:rPr>
          <w:t>ly</w:t>
        </w:r>
      </w:ins>
      <w:r w:rsidRPr="00764CBF">
        <w:rPr>
          <w:highlight w:val="yellow"/>
          <w:lang w:eastAsia="zh-CN"/>
        </w:rPr>
        <w:t xml:space="preserve"> widened since 1980.</w:t>
      </w:r>
      <w:r>
        <w:rPr>
          <w:lang w:eastAsia="zh-CN"/>
        </w:rPr>
        <w:t xml:space="preserve"> </w:t>
      </w:r>
      <w:ins w:id="215" w:author="Hu, Lingshu (MU-Student)" w:date="2020-11-02T00:46:00Z">
        <w:r w:rsidR="00C30778">
          <w:rPr>
            <w:lang w:eastAsia="zh-CN"/>
          </w:rPr>
          <w:t xml:space="preserve">The divergence </w:t>
        </w:r>
      </w:ins>
      <w:ins w:id="216" w:author="Hu, Lingshu (MU-Student)" w:date="2020-11-02T00:47:00Z">
        <w:r w:rsidR="00C30778">
          <w:rPr>
            <w:lang w:eastAsia="zh-CN"/>
          </w:rPr>
          <w:t>is</w:t>
        </w:r>
      </w:ins>
      <w:ins w:id="217" w:author="Hu, Lingshu (MU-Student)" w:date="2020-11-02T00:46:00Z">
        <w:r w:rsidR="00C30778">
          <w:rPr>
            <w:lang w:eastAsia="zh-CN"/>
          </w:rPr>
          <w:t xml:space="preserve"> mainly from </w:t>
        </w:r>
      </w:ins>
      <w:ins w:id="218" w:author="Hu, Lingshu (MU-Student)" w:date="2020-11-02T00:47:00Z">
        <w:r w:rsidR="00C30778">
          <w:rPr>
            <w:lang w:eastAsia="zh-CN"/>
          </w:rPr>
          <w:t xml:space="preserve">the dimension of care, fairness, authority, subversion, and loyalty. </w:t>
        </w:r>
      </w:ins>
      <w:del w:id="219" w:author="Hu, Lingshu (MU-Student)" w:date="2020-11-02T00:46:00Z">
        <w:r w:rsidRPr="00764CBF" w:rsidDel="00C30778">
          <w:rPr>
            <w:highlight w:val="yellow"/>
            <w:lang w:eastAsia="zh-CN"/>
          </w:rPr>
          <w:delText>Constantly how? Where is the divergence from?</w:delText>
        </w:r>
        <w:r w:rsidDel="00C30778">
          <w:rPr>
            <w:lang w:eastAsia="zh-CN"/>
          </w:rPr>
          <w:delText xml:space="preserve"> H2, H3</w:delText>
        </w:r>
      </w:del>
    </w:p>
    <w:p w14:paraId="6B9B9C6C" w14:textId="4BCCD9F0" w:rsidR="00BC313D" w:rsidRDefault="00BC313D" w:rsidP="00764CBF">
      <w:pPr>
        <w:rPr>
          <w:lang w:eastAsia="zh-CN"/>
        </w:rPr>
      </w:pPr>
    </w:p>
    <w:p w14:paraId="56C125BA" w14:textId="77777777" w:rsidR="00FA4A6E" w:rsidRDefault="00573E61" w:rsidP="00FA4A6E">
      <w:pPr>
        <w:rPr>
          <w:lang w:eastAsia="zh-CN"/>
        </w:rPr>
      </w:pPr>
      <w:r>
        <w:rPr>
          <w:rFonts w:hint="eastAsia"/>
          <w:lang w:eastAsia="zh-CN"/>
        </w:rPr>
        <w:t>The</w:t>
      </w:r>
      <w:r>
        <w:rPr>
          <w:lang w:eastAsia="zh-CN"/>
        </w:rPr>
        <w:t xml:space="preserve"> increasingly widened moral divergence manifests the politician’s personalization which is actually politician’s adaption to</w:t>
      </w:r>
      <w:r w:rsidR="008656DD">
        <w:rPr>
          <w:lang w:eastAsia="zh-CN"/>
        </w:rPr>
        <w:t xml:space="preserve"> the</w:t>
      </w:r>
      <w:r>
        <w:rPr>
          <w:lang w:eastAsia="zh-CN"/>
        </w:rPr>
        <w:t xml:space="preserve"> mediatization </w:t>
      </w:r>
      <w:r w:rsidR="00FC05A6">
        <w:rPr>
          <w:lang w:eastAsia="zh-CN"/>
        </w:rPr>
        <w:t>which</w:t>
      </w:r>
      <w:r w:rsidR="00DF1477">
        <w:rPr>
          <w:lang w:eastAsia="zh-CN"/>
        </w:rPr>
        <w:t xml:space="preserve"> is a long-term process of social change</w:t>
      </w:r>
      <w:r w:rsidR="002B05BD">
        <w:rPr>
          <w:lang w:eastAsia="zh-CN"/>
        </w:rPr>
        <w:t xml:space="preserve"> and far beyond politics. </w:t>
      </w:r>
    </w:p>
    <w:p w14:paraId="611975B0" w14:textId="22A8895B" w:rsidR="00A27234" w:rsidRDefault="00785E63" w:rsidP="00FA4A6E">
      <w:pPr>
        <w:rPr>
          <w:lang w:eastAsia="zh-CN"/>
        </w:rPr>
      </w:pPr>
      <w:r>
        <w:rPr>
          <w:lang w:eastAsia="zh-CN"/>
        </w:rPr>
        <w:t xml:space="preserve">By examining Canada presidential debate over 4 decades (1968-2008), Bastien </w:t>
      </w:r>
      <w:r w:rsidR="002B05BD">
        <w:rPr>
          <w:lang w:eastAsia="zh-CN"/>
        </w:rPr>
        <w:fldChar w:fldCharType="begin"/>
      </w:r>
      <w:r w:rsidR="00FC05A6">
        <w:rPr>
          <w:lang w:eastAsia="zh-CN"/>
        </w:rPr>
        <w:instrText xml:space="preserve"> ADDIN EN.CITE &lt;EndNote&gt;&lt;Cite ExcludeAuth="1"&gt;&lt;Author&gt;Bastien&lt;/Author&gt;&lt;Year&gt;2018&lt;/Year&gt;&lt;RecNum&gt;358&lt;/RecNum&gt;&lt;DisplayText&gt;(2018)&lt;/DisplayText&gt;&lt;record&gt;&lt;rec-number&gt;358&lt;/rec-number&gt;&lt;foreign-keys&gt;&lt;key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pages&gt;1464884917751962&lt;/pages&gt;&lt;dates&gt;&lt;year&gt;2018&lt;/year&gt;&lt;/dates&gt;&lt;isbn&gt;1464-8849&lt;/isbn&gt;&lt;urls&gt;&lt;/urls&gt;&lt;/record&gt;&lt;/Cite&gt;&lt;/EndNote&gt;</w:instrText>
      </w:r>
      <w:r w:rsidR="002B05BD">
        <w:rPr>
          <w:lang w:eastAsia="zh-CN"/>
        </w:rPr>
        <w:fldChar w:fldCharType="separate"/>
      </w:r>
      <w:r>
        <w:rPr>
          <w:noProof/>
          <w:lang w:eastAsia="zh-CN"/>
        </w:rPr>
        <w:t>(2018)</w:t>
      </w:r>
      <w:r w:rsidR="002B05BD">
        <w:rPr>
          <w:lang w:eastAsia="zh-CN"/>
        </w:rPr>
        <w:fldChar w:fldCharType="end"/>
      </w:r>
      <w:r>
        <w:rPr>
          <w:lang w:eastAsia="zh-CN"/>
        </w:rPr>
        <w:t xml:space="preserve"> found that “</w:t>
      </w:r>
      <w:r w:rsidRPr="00785E63">
        <w:rPr>
          <w:lang w:eastAsia="zh-CN"/>
        </w:rPr>
        <w:t>reports on leaders’</w:t>
      </w:r>
      <w:r>
        <w:rPr>
          <w:lang w:eastAsia="zh-CN"/>
        </w:rPr>
        <w:t xml:space="preserve"> </w:t>
      </w:r>
      <w:r w:rsidRPr="00785E63">
        <w:rPr>
          <w:lang w:eastAsia="zh-CN"/>
        </w:rPr>
        <w:t>debates have become less factual as journalists have increased the share of analytical and</w:t>
      </w:r>
      <w:r>
        <w:rPr>
          <w:lang w:eastAsia="zh-CN"/>
        </w:rPr>
        <w:t xml:space="preserve"> </w:t>
      </w:r>
      <w:r w:rsidRPr="00785E63">
        <w:rPr>
          <w:lang w:eastAsia="zh-CN"/>
        </w:rPr>
        <w:t>judgmental styles in their stories</w:t>
      </w:r>
      <w:r>
        <w:rPr>
          <w:lang w:eastAsia="zh-CN"/>
        </w:rPr>
        <w:t xml:space="preserve">” </w:t>
      </w:r>
      <w:r>
        <w:rPr>
          <w:lang w:eastAsia="zh-CN"/>
        </w:rPr>
        <w:fldChar w:fldCharType="begin"/>
      </w:r>
      <w:r w:rsidR="00FC05A6">
        <w:rPr>
          <w:lang w:eastAsia="zh-CN"/>
        </w:rPr>
        <w:instrText xml:space="preserve"> ADDIN EN.CITE &lt;EndNote&gt;&lt;Cite ExcludeAuth="1" ExcludeYear="1"&gt;&lt;Author&gt;Bastien&lt;/Author&gt;&lt;Year&gt;2018&lt;/Year&gt;&lt;RecNum&gt;358&lt;/RecNum&gt;&lt;Pages&gt;1743&lt;/Pages&gt;&lt;DisplayText&gt;(p. 1743)&lt;/DisplayText&gt;&lt;record&gt;&lt;rec-number&gt;358&lt;/rec-number&gt;&lt;foreign-keys&gt;&lt;key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pages&gt;1464884917751962&lt;/pages&gt;&lt;dates&gt;&lt;year&gt;2018&lt;/year&gt;&lt;/dates&gt;&lt;isbn&gt;1464-8849&lt;/isbn&gt;&lt;urls&gt;&lt;/urls&gt;&lt;/record&gt;&lt;/Cite&gt;&lt;/EndNote&gt;</w:instrText>
      </w:r>
      <w:r>
        <w:rPr>
          <w:lang w:eastAsia="zh-CN"/>
        </w:rPr>
        <w:fldChar w:fldCharType="separate"/>
      </w:r>
      <w:r>
        <w:rPr>
          <w:noProof/>
          <w:lang w:eastAsia="zh-CN"/>
        </w:rPr>
        <w:t>(p. 1743)</w:t>
      </w:r>
      <w:r>
        <w:rPr>
          <w:lang w:eastAsia="zh-CN"/>
        </w:rPr>
        <w:fldChar w:fldCharType="end"/>
      </w:r>
      <w:r>
        <w:rPr>
          <w:lang w:eastAsia="zh-CN"/>
        </w:rPr>
        <w:t>, manifesting the mediatization in the institution of media</w:t>
      </w:r>
      <w:r w:rsidR="00161C3F">
        <w:rPr>
          <w:lang w:eastAsia="zh-CN"/>
        </w:rPr>
        <w:t>: media are able to follow their own logic versus deeply depended on politics before mediatization</w:t>
      </w:r>
      <w:r w:rsidR="00FA4A6E">
        <w:rPr>
          <w:lang w:eastAsia="zh-CN"/>
        </w:rPr>
        <w:t>.</w:t>
      </w:r>
      <w:r w:rsidR="00161C3F">
        <w:rPr>
          <w:lang w:eastAsia="zh-CN"/>
        </w:rPr>
        <w:t xml:space="preserve"> </w:t>
      </w:r>
      <w:r w:rsidR="00FC05A6">
        <w:rPr>
          <w:lang w:eastAsia="zh-CN"/>
        </w:rPr>
        <w:t xml:space="preserve">The public </w:t>
      </w:r>
      <w:r w:rsidR="00B45EAE">
        <w:rPr>
          <w:lang w:eastAsia="zh-CN"/>
        </w:rPr>
        <w:t>have been adapting for mediatization also.</w:t>
      </w:r>
      <w:r w:rsidR="009F793B">
        <w:rPr>
          <w:lang w:eastAsia="zh-CN"/>
        </w:rPr>
        <w:t xml:space="preserve"> </w:t>
      </w:r>
      <w:r w:rsidR="00F53944">
        <w:rPr>
          <w:lang w:eastAsia="zh-CN"/>
        </w:rPr>
        <w:t>For example, t</w:t>
      </w:r>
      <w:r w:rsidR="009F793B">
        <w:rPr>
          <w:rFonts w:hint="eastAsia"/>
          <w:lang w:eastAsia="zh-CN"/>
        </w:rPr>
        <w:t>hey</w:t>
      </w:r>
      <w:r w:rsidR="009F793B">
        <w:rPr>
          <w:lang w:eastAsia="zh-CN"/>
        </w:rPr>
        <w:t xml:space="preserve"> </w:t>
      </w:r>
      <w:r w:rsidR="00F53944">
        <w:rPr>
          <w:lang w:eastAsia="zh-CN"/>
        </w:rPr>
        <w:t xml:space="preserve">pay more attention and therefore, learn more </w:t>
      </w:r>
      <w:r w:rsidR="00405404">
        <w:rPr>
          <w:lang w:eastAsia="zh-CN"/>
        </w:rPr>
        <w:t xml:space="preserve">information of </w:t>
      </w:r>
      <w:r w:rsidR="00F53944">
        <w:rPr>
          <w:lang w:eastAsia="zh-CN"/>
        </w:rPr>
        <w:t xml:space="preserve">candidates’ image than issues from the televised presidential debate </w:t>
      </w:r>
      <w:r w:rsidR="00F53944">
        <w:rPr>
          <w:lang w:eastAsia="zh-CN"/>
        </w:rPr>
        <w:fldChar w:fldCharType="begin"/>
      </w:r>
      <w:r w:rsidR="00F53944">
        <w:rPr>
          <w:lang w:eastAsia="zh-CN"/>
        </w:rPr>
        <w:instrText xml:space="preserve"> ADDIN EN.CITE &lt;EndNote&gt;&lt;Cite&gt;&lt;Author&gt;McKinney&lt;/Author&gt;&lt;Year&gt;2003&lt;/Year&gt;&lt;RecNum&gt;354&lt;/RecNum&gt;&lt;DisplayText&gt;(McKinney et al.,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F53944">
        <w:rPr>
          <w:lang w:eastAsia="zh-CN"/>
        </w:rPr>
        <w:fldChar w:fldCharType="separate"/>
      </w:r>
      <w:r w:rsidR="00F53944">
        <w:rPr>
          <w:noProof/>
          <w:lang w:eastAsia="zh-CN"/>
        </w:rPr>
        <w:t>(McKinney et al., 2003)</w:t>
      </w:r>
      <w:r w:rsidR="00F53944">
        <w:rPr>
          <w:lang w:eastAsia="zh-CN"/>
        </w:rPr>
        <w:fldChar w:fldCharType="end"/>
      </w:r>
      <w:r w:rsidR="00F53944">
        <w:rPr>
          <w:rFonts w:eastAsia="SimSun"/>
          <w:lang w:eastAsia="zh-CN"/>
        </w:rPr>
        <w:t>, although</w:t>
      </w:r>
      <w:r w:rsidR="00B45EAE">
        <w:rPr>
          <w:lang w:eastAsia="zh-CN"/>
        </w:rPr>
        <w:t xml:space="preserve"> </w:t>
      </w:r>
      <w:r w:rsidR="009F793B">
        <w:rPr>
          <w:lang w:eastAsia="zh-CN"/>
        </w:rPr>
        <w:t>“</w:t>
      </w:r>
      <w:r w:rsidR="00BC313D">
        <w:rPr>
          <w:lang w:eastAsia="zh-CN"/>
        </w:rPr>
        <w:t>Citizens feel strongly that debate discussion should reflect a public policy agenda, focusing on campaign issues most relevant to the public instead of campaign strategy or matters relating to candidate character</w:t>
      </w:r>
      <w:r w:rsidR="009F793B">
        <w:rPr>
          <w:lang w:eastAsia="zh-CN"/>
        </w:rPr>
        <w:t xml:space="preserve">” </w:t>
      </w:r>
      <w:r w:rsidR="009F793B">
        <w:rPr>
          <w:lang w:eastAsia="zh-CN"/>
        </w:rPr>
        <w:fldChar w:fldCharType="begin"/>
      </w:r>
      <w:r w:rsidR="009F793B">
        <w:rPr>
          <w:lang w:eastAsia="zh-CN"/>
        </w:rPr>
        <w:instrText xml:space="preserve"> ADDIN EN.CITE &lt;EndNote&gt;&lt;Cite&gt;&lt;Author&gt;McKinney&lt;/Author&gt;&lt;Year&gt;2004&lt;/Year&gt;&lt;RecNum&gt;297&lt;/RecNum&gt;&lt;Pages&gt;220&lt;/Pages&gt;&lt;DisplayText&gt;(McKinney &amp;amp; Carlin, 2004, p. 220)&lt;/DisplayText&gt;&lt;record&gt;&lt;rec-number&gt;297&lt;/rec-number&gt;&lt;foreign-keys&gt;&lt;key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9F793B">
        <w:rPr>
          <w:lang w:eastAsia="zh-CN"/>
        </w:rPr>
        <w:fldChar w:fldCharType="separate"/>
      </w:r>
      <w:r w:rsidR="009F793B">
        <w:rPr>
          <w:noProof/>
          <w:lang w:eastAsia="zh-CN"/>
        </w:rPr>
        <w:t>(McKinney &amp; Carlin, 2004, p. 220)</w:t>
      </w:r>
      <w:r w:rsidR="009F793B">
        <w:rPr>
          <w:lang w:eastAsia="zh-CN"/>
        </w:rPr>
        <w:fldChar w:fldCharType="end"/>
      </w:r>
      <w:r w:rsidR="00F53944">
        <w:rPr>
          <w:lang w:eastAsia="zh-CN"/>
        </w:rPr>
        <w:t xml:space="preserve">. </w:t>
      </w:r>
      <w:r w:rsidR="00FA4A6E">
        <w:rPr>
          <w:lang w:eastAsia="zh-CN"/>
        </w:rPr>
        <w:t xml:space="preserve">Another </w:t>
      </w:r>
      <w:r w:rsidR="00FA4A6E">
        <w:rPr>
          <w:rFonts w:hint="eastAsia"/>
          <w:lang w:eastAsia="zh-CN"/>
        </w:rPr>
        <w:t>major</w:t>
      </w:r>
      <w:r w:rsidR="00FA4A6E">
        <w:rPr>
          <w:lang w:eastAsia="zh-CN"/>
        </w:rPr>
        <w:t xml:space="preserve"> feature of mediatization is that media became the main information source of the public </w:t>
      </w:r>
      <w:r w:rsidR="00FA4A6E">
        <w:rPr>
          <w:lang w:eastAsia="zh-CN"/>
        </w:rPr>
        <w:fldChar w:fldCharType="begin"/>
      </w:r>
      <w:r w:rsidR="00FA4A6E">
        <w:rPr>
          <w:lang w:eastAsia="zh-CN"/>
        </w:rPr>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FA4A6E">
        <w:rPr>
          <w:lang w:eastAsia="zh-CN"/>
        </w:rPr>
        <w:fldChar w:fldCharType="separate"/>
      </w:r>
      <w:r w:rsidR="00FA4A6E">
        <w:rPr>
          <w:noProof/>
          <w:lang w:eastAsia="zh-CN"/>
        </w:rPr>
        <w:t>(S. P. Hjarvard, 2013)</w:t>
      </w:r>
      <w:r w:rsidR="00FA4A6E">
        <w:rPr>
          <w:lang w:eastAsia="zh-CN"/>
        </w:rPr>
        <w:fldChar w:fldCharType="end"/>
      </w:r>
      <w:r w:rsidR="00FA4A6E">
        <w:rPr>
          <w:lang w:eastAsia="zh-CN"/>
        </w:rPr>
        <w:t xml:space="preserve">. </w:t>
      </w:r>
      <w:r w:rsidR="00FA4A6E">
        <w:t>M</w:t>
      </w:r>
      <w:r w:rsidR="00FA4A6E" w:rsidRPr="003F49F4">
        <w:t xml:space="preserve">edia </w:t>
      </w:r>
      <w:r w:rsidR="00FA4A6E">
        <w:t xml:space="preserve">could </w:t>
      </w:r>
      <w:r w:rsidR="00FA4A6E" w:rsidRPr="003F49F4">
        <w:t xml:space="preserve">shape public opinion </w:t>
      </w:r>
      <w:r w:rsidR="00FA4A6E">
        <w:fldChar w:fldCharType="begin"/>
      </w:r>
      <w:r w:rsidR="00FA4A6E">
        <w:instrText xml:space="preserve"> ADDIN EN.CITE &lt;EndNote&gt;&lt;Cite&gt;&lt;Author&gt;Lang&lt;/Author&gt;&lt;Year&gt;2002&lt;/Year&gt;&lt;RecNum&gt;153&lt;/RecNum&gt;&lt;DisplayText&gt;(Lang &amp;amp; Lang, 2002; Tuchman, 1978)&lt;/DisplayText&gt;&lt;record&gt;&lt;rec-number&gt;153&lt;/rec-number&gt;&lt;foreign-keys&gt;&lt;key app="EN" db-id="2xd0pvrd6xxp05evvtepd0f9vppe5rtsxa20" timestamp="1583355194" guid="d29f938f-98ed-498f-9bed-26fa9d58ea97"&gt;153&lt;/key&gt;&lt;/foreign-keys&gt;&lt;ref-type name="Book Section"&gt;5&lt;/ref-type&gt;&lt;contributors&gt;&lt;authors&gt;&lt;author&gt;Lang, Kurt&lt;/author&gt;&lt;author&gt;Lang, Gladys Engel&lt;/author&gt;&lt;/authors&gt;&lt;secondary-authors&gt;&lt;author&gt;Jensen, Klaus Bruhn&lt;/author&gt;&lt;author&gt;Jankowski, Nicholas W&lt;/author&gt;&lt;/secondary-authors&gt;&lt;/contributors&gt;&lt;titles&gt;&lt;title&gt;Studying events in their natural settings&lt;/title&gt;&lt;secondary-title&gt;A handbook of qualitative methodologies for mass communication research&lt;/secondary-title&gt;&lt;/titles&gt;&lt;pages&gt;193-215&lt;/pages&gt;&lt;dates&gt;&lt;year&gt;2002&lt;/year&gt;&lt;/dates&gt;&lt;pub-location&gt;New York, NY&lt;/pub-location&gt;&lt;publisher&gt;Routledge&lt;/publisher&gt;&lt;urls&gt;&lt;/urls&gt;&lt;/record&gt;&lt;/Cite&gt;&lt;Cite&gt;&lt;Author&gt;Tuchman&lt;/Author&gt;&lt;Year&gt;1978&lt;/Year&gt;&lt;RecNum&gt;269&lt;/RecNum&gt;&lt;record&gt;&lt;rec-number&gt;269&lt;/rec-number&gt;&lt;foreign-keys&gt;&lt;key app="EN" db-id="0ftwtv0rgxxftder2s75xwrb2zpsz2psvrat" timestamp="0"&gt;269&lt;/key&gt;&lt;/foreign-keys&gt;&lt;ref-type name="Book"&gt;6&lt;/ref-type&gt;&lt;contributors&gt;&lt;authors&gt;&lt;author&gt;Tuchman, Gaye&lt;/author&gt;&lt;/authors&gt;&lt;/contributors&gt;&lt;titles&gt;&lt;title&gt;Making news: A study in the construction of reality&lt;/title&gt;&lt;/titles&gt;&lt;dates&gt;&lt;year&gt;1978&lt;/year&gt;&lt;/dates&gt;&lt;pub-location&gt;New York City&lt;/pub-location&gt;&lt;publisher&gt;The Free Press&lt;/publisher&gt;&lt;urls&gt;&lt;/urls&gt;&lt;/record&gt;&lt;/Cite&gt;&lt;/EndNote&gt;</w:instrText>
      </w:r>
      <w:r w:rsidR="00FA4A6E">
        <w:fldChar w:fldCharType="separate"/>
      </w:r>
      <w:r w:rsidR="00FA4A6E">
        <w:rPr>
          <w:noProof/>
        </w:rPr>
        <w:t>(Lang &amp; Lang, 2002; Tuchman, 1978)</w:t>
      </w:r>
      <w:r w:rsidR="00FA4A6E">
        <w:fldChar w:fldCharType="end"/>
      </w:r>
      <w:r w:rsidR="00FA4A6E">
        <w:t xml:space="preserve"> and a number of </w:t>
      </w:r>
      <w:r w:rsidR="00FA4A6E">
        <w:rPr>
          <w:lang w:eastAsia="zh-CN"/>
        </w:rPr>
        <w:t xml:space="preserve">presidential debate studies found that how media interpret the debate could exert an strong influence on audience’s </w:t>
      </w:r>
      <w:r w:rsidR="00FA4A6E">
        <w:rPr>
          <w:lang w:eastAsia="zh-CN"/>
        </w:rPr>
        <w:lastRenderedPageBreak/>
        <w:t xml:space="preserve">perception of the candidates </w:t>
      </w:r>
      <w:r w:rsidR="00FA4A6E" w:rsidRPr="00C638F8">
        <w:rPr>
          <w:highlight w:val="yellow"/>
          <w:lang w:eastAsia="zh-CN"/>
        </w:rPr>
        <w:t>(216-14</w:t>
      </w:r>
      <w:r w:rsidR="00FA4A6E">
        <w:rPr>
          <w:lang w:eastAsia="zh-CN"/>
        </w:rPr>
        <w:t xml:space="preserve">). Chaffee and Dennis </w:t>
      </w:r>
      <w:r w:rsidR="00FA4A6E" w:rsidRPr="000B1885">
        <w:rPr>
          <w:highlight w:val="yellow"/>
          <w:lang w:eastAsia="zh-CN"/>
        </w:rPr>
        <w:t>(1979-14)</w:t>
      </w:r>
      <w:r w:rsidR="00FA4A6E">
        <w:rPr>
          <w:lang w:eastAsia="zh-CN"/>
        </w:rPr>
        <w:t xml:space="preserve"> claimed that the media’s interpretation of the debate is more influential on the electorate than is the debate itself. </w:t>
      </w:r>
      <w:r w:rsidR="000B1885">
        <w:rPr>
          <w:lang w:eastAsia="zh-CN"/>
        </w:rPr>
        <w:t xml:space="preserve">In sum, the public </w:t>
      </w:r>
      <w:r w:rsidR="00FA4A6E">
        <w:rPr>
          <w:lang w:eastAsia="zh-CN"/>
        </w:rPr>
        <w:t>(</w:t>
      </w:r>
      <w:r w:rsidR="000B1885">
        <w:rPr>
          <w:lang w:eastAsia="zh-CN"/>
        </w:rPr>
        <w:t>the electorate</w:t>
      </w:r>
      <w:r w:rsidR="00FA4A6E">
        <w:rPr>
          <w:lang w:eastAsia="zh-CN"/>
        </w:rPr>
        <w:t>)</w:t>
      </w:r>
      <w:r w:rsidR="000B1885">
        <w:rPr>
          <w:lang w:eastAsia="zh-CN"/>
        </w:rPr>
        <w:t xml:space="preserve"> and media </w:t>
      </w:r>
      <w:r w:rsidR="00FA4A6E">
        <w:rPr>
          <w:lang w:eastAsia="zh-CN"/>
        </w:rPr>
        <w:t>(</w:t>
      </w:r>
      <w:r w:rsidR="000B1885">
        <w:rPr>
          <w:lang w:eastAsia="zh-CN"/>
        </w:rPr>
        <w:t xml:space="preserve">the </w:t>
      </w:r>
      <w:r w:rsidR="00FA4A6E">
        <w:rPr>
          <w:lang w:eastAsia="zh-CN"/>
        </w:rPr>
        <w:t xml:space="preserve">main </w:t>
      </w:r>
      <w:r w:rsidR="000B1885">
        <w:rPr>
          <w:lang w:eastAsia="zh-CN"/>
        </w:rPr>
        <w:t>information source</w:t>
      </w:r>
      <w:r w:rsidR="00FA4A6E">
        <w:rPr>
          <w:lang w:eastAsia="zh-CN"/>
        </w:rPr>
        <w:t>)</w:t>
      </w:r>
      <w:r w:rsidR="000B1885">
        <w:rPr>
          <w:lang w:eastAsia="zh-CN"/>
        </w:rPr>
        <w:t xml:space="preserve"> of the electorate have been mediatized, </w:t>
      </w:r>
      <w:r w:rsidR="000127F0">
        <w:rPr>
          <w:lang w:eastAsia="zh-CN"/>
        </w:rPr>
        <w:t>or in other words, they are all driving force of the moral divergence in presidential debate</w:t>
      </w:r>
      <w:r w:rsidR="000B1885">
        <w:rPr>
          <w:lang w:eastAsia="zh-CN"/>
        </w:rPr>
        <w:t>.</w:t>
      </w:r>
      <w:r w:rsidR="00FA4A6E" w:rsidRPr="00FA4A6E">
        <w:rPr>
          <w:lang w:eastAsia="zh-CN"/>
        </w:rPr>
        <w:t xml:space="preserve"> </w:t>
      </w:r>
    </w:p>
    <w:p w14:paraId="0D574746" w14:textId="7DDF8E31" w:rsidR="00FA4A6E" w:rsidRDefault="00A27234" w:rsidP="00FA4A6E">
      <w:pPr>
        <w:rPr>
          <w:lang w:eastAsia="zh-CN"/>
        </w:rPr>
      </w:pPr>
      <w:r>
        <w:rPr>
          <w:lang w:eastAsia="zh-CN"/>
        </w:rPr>
        <w:t xml:space="preserve">On the other hand, </w:t>
      </w:r>
      <w:r w:rsidR="00FA4A6E">
        <w:rPr>
          <w:lang w:eastAsia="zh-CN"/>
        </w:rPr>
        <w:t xml:space="preserve">personalization seems to be the most popular strategy that politicians developed for </w:t>
      </w:r>
      <w:r>
        <w:rPr>
          <w:lang w:eastAsia="zh-CN"/>
        </w:rPr>
        <w:t xml:space="preserve">mediatization adaption because it has been identified as the major change caused by mediatization in politics </w:t>
      </w:r>
      <w:r>
        <w:rPr>
          <w:lang w:eastAsia="zh-CN"/>
        </w:rPr>
        <w:fldChar w:fldCharType="begin"/>
      </w:r>
      <w:r>
        <w:rPr>
          <w:lang w:eastAsia="zh-CN"/>
        </w:rPr>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Pr>
          <w:lang w:eastAsia="zh-CN"/>
        </w:rPr>
        <w:fldChar w:fldCharType="separate"/>
      </w:r>
      <w:r>
        <w:rPr>
          <w:noProof/>
          <w:lang w:eastAsia="zh-CN"/>
        </w:rPr>
        <w:t>(S. P. Hjarvard, 2013)</w:t>
      </w:r>
      <w:r>
        <w:rPr>
          <w:lang w:eastAsia="zh-CN"/>
        </w:rPr>
        <w:fldChar w:fldCharType="end"/>
      </w:r>
      <w:r w:rsidR="00FA4A6E">
        <w:rPr>
          <w:lang w:eastAsia="zh-CN"/>
        </w:rPr>
        <w:t>, it is inevitable that presidential debaters increasingly focused on their own image, own moral concerns rather than focusing on real discussions with others, because they want to focus on themselves, especially in terms of image</w:t>
      </w:r>
      <w:r>
        <w:rPr>
          <w:lang w:eastAsia="zh-CN"/>
        </w:rPr>
        <w:t>.</w:t>
      </w:r>
    </w:p>
    <w:p w14:paraId="01A52D16" w14:textId="6E71102D" w:rsidR="00C638F8" w:rsidRPr="00DB5464" w:rsidRDefault="00DB5464" w:rsidP="00DB5464">
      <w:pPr>
        <w:ind w:firstLine="0"/>
        <w:rPr>
          <w:lang w:eastAsia="zh-CN"/>
        </w:rPr>
      </w:pPr>
      <w:r w:rsidRPr="00DB5464">
        <w:rPr>
          <w:b/>
          <w:bCs/>
          <w:lang w:eastAsia="zh-CN"/>
        </w:rPr>
        <w:t>They could, but they did not want</w:t>
      </w:r>
      <w:r w:rsidR="008A6442" w:rsidRPr="00DB5464">
        <w:rPr>
          <w:b/>
          <w:bCs/>
          <w:lang w:eastAsia="zh-CN"/>
        </w:rPr>
        <w:t xml:space="preserve"> </w:t>
      </w:r>
      <w:r w:rsidR="008A6442" w:rsidRPr="00DB5464">
        <w:rPr>
          <w:lang w:eastAsia="zh-CN"/>
        </w:rPr>
        <w:t xml:space="preserve"> </w:t>
      </w:r>
    </w:p>
    <w:p w14:paraId="6935CA98" w14:textId="0552CCB7" w:rsidR="00737042" w:rsidRDefault="00737042" w:rsidP="00737042">
      <w:pPr>
        <w:ind w:firstLine="0"/>
        <w:rPr>
          <w:lang w:eastAsia="zh-CN"/>
        </w:rPr>
      </w:pPr>
      <w:r>
        <w:rPr>
          <w:lang w:eastAsia="zh-CN"/>
        </w:rPr>
        <w:tab/>
      </w:r>
      <w:r w:rsidR="00DB5464">
        <w:rPr>
          <w:lang w:eastAsia="zh-CN"/>
        </w:rPr>
        <w:t>T</w:t>
      </w:r>
      <w:r>
        <w:rPr>
          <w:lang w:eastAsia="zh-CN"/>
        </w:rPr>
        <w:t xml:space="preserve">he president candidates could but did not want to develop real discussions based on understanding of each other in terms of moral concerns in different moral foundations. This could offer an explanation to another interesting finding in this study: the first debate in each election year always has the biggest moral divergence. </w:t>
      </w:r>
      <w:r w:rsidR="00DA27E2">
        <w:rPr>
          <w:lang w:eastAsia="zh-CN"/>
        </w:rPr>
        <w:t xml:space="preserve">The first debate is more important than its following debates because it usually attracts highest viewership. Plus, by the time of the second debate, lots of voters would have voted. Therefore, it is more crucial for the candidates to perform their own public persona in the first debate, which could result in the most self-centered speech during the first debate, thus the biggest moral divergence. </w:t>
      </w:r>
    </w:p>
    <w:p w14:paraId="37439477" w14:textId="6E89CFD7" w:rsidR="00A27234" w:rsidRDefault="000127F0" w:rsidP="0088162F">
      <w:pPr>
        <w:rPr>
          <w:lang w:eastAsia="zh-CN"/>
        </w:rPr>
      </w:pPr>
      <w:r>
        <w:rPr>
          <w:rFonts w:hint="eastAsia"/>
          <w:lang w:eastAsia="zh-CN"/>
        </w:rPr>
        <w:t>I</w:t>
      </w:r>
      <w:r>
        <w:rPr>
          <w:lang w:eastAsia="zh-CN"/>
        </w:rPr>
        <w:t xml:space="preserve">t is worth mentioning that it not fair to blame the presidential candidates for “not want”. </w:t>
      </w:r>
      <w:r w:rsidR="0088162F">
        <w:rPr>
          <w:lang w:eastAsia="zh-CN"/>
        </w:rPr>
        <w:t xml:space="preserve">The audience, the media, and the institution of politics are all driving force of the moral </w:t>
      </w:r>
      <w:r>
        <w:rPr>
          <w:lang w:eastAsia="zh-CN"/>
        </w:rPr>
        <w:t>divergence in presidential debate</w:t>
      </w:r>
      <w:r w:rsidR="0088162F">
        <w:rPr>
          <w:lang w:eastAsia="zh-CN"/>
        </w:rPr>
        <w:t xml:space="preserve">, because they all be mediatized more or less. </w:t>
      </w:r>
      <w:r>
        <w:rPr>
          <w:lang w:eastAsia="zh-CN"/>
        </w:rPr>
        <w:t xml:space="preserve">Is it possible to prevent the moral divergence from being further widened? Or how could we prevent </w:t>
      </w:r>
      <w:r>
        <w:rPr>
          <w:lang w:eastAsia="zh-CN"/>
        </w:rPr>
        <w:lastRenderedPageBreak/>
        <w:t xml:space="preserve">mediatization, or personalization from making the debate less debate? </w:t>
      </w:r>
      <w:r w:rsidR="0088162F">
        <w:rPr>
          <w:lang w:eastAsia="zh-CN"/>
        </w:rPr>
        <w:t>The challenges that the presidential debate is facing need to be further explored from a perspective of social change caused by mediatization, and w</w:t>
      </w:r>
      <w:r>
        <w:rPr>
          <w:lang w:eastAsia="zh-CN"/>
        </w:rPr>
        <w:t xml:space="preserve">e leave these questions to future study. </w:t>
      </w:r>
    </w:p>
    <w:p w14:paraId="66902912" w14:textId="77777777" w:rsidR="00764CBF" w:rsidRDefault="00764CBF" w:rsidP="00764CBF">
      <w:pPr>
        <w:rPr>
          <w:lang w:eastAsia="zh-CN"/>
        </w:rPr>
      </w:pPr>
    </w:p>
    <w:p w14:paraId="6AC39B02" w14:textId="77777777" w:rsidR="004F00C5" w:rsidRDefault="004F00C5" w:rsidP="009351F3">
      <w:pPr>
        <w:rPr>
          <w:lang w:eastAsia="zh-CN"/>
        </w:rPr>
      </w:pPr>
    </w:p>
    <w:p w14:paraId="3C335F55" w14:textId="3E608143" w:rsidR="00000A3B" w:rsidRPr="003F49F4" w:rsidRDefault="00000A3B" w:rsidP="00AC551C">
      <w:pPr>
        <w:ind w:firstLine="0"/>
      </w:pPr>
    </w:p>
    <w:p w14:paraId="222572BD" w14:textId="77777777" w:rsidR="00A63815" w:rsidRDefault="00A63815" w:rsidP="00294598">
      <w:pPr>
        <w:pStyle w:val="Heading1"/>
        <w:ind w:left="0" w:firstLine="0"/>
        <w:jc w:val="left"/>
      </w:pPr>
    </w:p>
    <w:p w14:paraId="0884B987" w14:textId="77777777" w:rsidR="003F15F4" w:rsidRDefault="003F15F4">
      <w:pPr>
        <w:widowControl/>
        <w:autoSpaceDE/>
        <w:autoSpaceDN/>
        <w:adjustRightInd/>
        <w:spacing w:line="240" w:lineRule="auto"/>
        <w:ind w:firstLine="0"/>
        <w:rPr>
          <w:b/>
          <w:bCs/>
          <w:lang w:eastAsia="zh-CN"/>
        </w:rPr>
      </w:pPr>
      <w:r>
        <w:rPr>
          <w:lang w:eastAsia="zh-CN"/>
        </w:rPr>
        <w:br w:type="page"/>
      </w:r>
    </w:p>
    <w:p w14:paraId="4574A359" w14:textId="6A1025BD" w:rsidR="00891CA9" w:rsidRDefault="00AF1BC7" w:rsidP="006B74AF">
      <w:pPr>
        <w:pStyle w:val="Heading1"/>
        <w:ind w:left="0" w:firstLine="0"/>
        <w:rPr>
          <w:lang w:eastAsia="zh-CN"/>
        </w:rPr>
      </w:pPr>
      <w:r w:rsidRPr="009E2D9F">
        <w:rPr>
          <w:lang w:eastAsia="zh-CN"/>
        </w:rPr>
        <w:lastRenderedPageBreak/>
        <w:t>References</w:t>
      </w:r>
    </w:p>
    <w:p w14:paraId="22AB736E" w14:textId="77777777" w:rsidR="00A27234" w:rsidRPr="00A27234" w:rsidRDefault="00891CA9" w:rsidP="00A27234">
      <w:pPr>
        <w:pStyle w:val="EndNoteBibliography"/>
        <w:ind w:left="720" w:hanging="720"/>
        <w:rPr>
          <w:noProof/>
        </w:rPr>
      </w:pPr>
      <w:r>
        <w:rPr>
          <w:lang w:eastAsia="zh-CN"/>
        </w:rPr>
        <w:fldChar w:fldCharType="begin"/>
      </w:r>
      <w:r>
        <w:rPr>
          <w:lang w:eastAsia="zh-CN"/>
        </w:rPr>
        <w:instrText xml:space="preserve"> ADDIN EN.REFLIST </w:instrText>
      </w:r>
      <w:r>
        <w:rPr>
          <w:lang w:eastAsia="zh-CN"/>
        </w:rPr>
        <w:fldChar w:fldCharType="separate"/>
      </w:r>
      <w:r w:rsidR="00A27234" w:rsidRPr="00A27234">
        <w:rPr>
          <w:noProof/>
        </w:rPr>
        <w:t xml:space="preserve">Altheide, D. L., &amp; Snow, R. P. (1979). </w:t>
      </w:r>
      <w:r w:rsidR="00A27234" w:rsidRPr="00A27234">
        <w:rPr>
          <w:i/>
          <w:noProof/>
        </w:rPr>
        <w:t>Media Logic</w:t>
      </w:r>
      <w:r w:rsidR="00A27234" w:rsidRPr="00A27234">
        <w:rPr>
          <w:noProof/>
        </w:rPr>
        <w:t>. Beverly Hills, CA: Sage.</w:t>
      </w:r>
    </w:p>
    <w:p w14:paraId="68323EF0" w14:textId="77777777" w:rsidR="00A27234" w:rsidRPr="00A27234" w:rsidRDefault="00A27234" w:rsidP="00A27234">
      <w:pPr>
        <w:pStyle w:val="EndNoteBibliography"/>
        <w:ind w:left="720" w:hanging="720"/>
        <w:rPr>
          <w:noProof/>
        </w:rPr>
      </w:pPr>
      <w:r w:rsidRPr="00A27234">
        <w:rPr>
          <w:noProof/>
        </w:rPr>
        <w:t xml:space="preserve">Altheide, D. L., &amp; Snow, R. P. (1988). Toward a theory of mediation. </w:t>
      </w:r>
      <w:r w:rsidRPr="00A27234">
        <w:rPr>
          <w:i/>
          <w:noProof/>
        </w:rPr>
        <w:t>Annals of the International Communication Association, 11</w:t>
      </w:r>
      <w:r w:rsidRPr="00A27234">
        <w:rPr>
          <w:noProof/>
        </w:rPr>
        <w:t xml:space="preserve">(1), 194-223. </w:t>
      </w:r>
    </w:p>
    <w:p w14:paraId="516117F8" w14:textId="77777777" w:rsidR="00A27234" w:rsidRPr="00A27234" w:rsidRDefault="00A27234" w:rsidP="00A27234">
      <w:pPr>
        <w:pStyle w:val="EndNoteBibliography"/>
        <w:ind w:left="720" w:hanging="720"/>
        <w:rPr>
          <w:noProof/>
        </w:rPr>
      </w:pPr>
      <w:r w:rsidRPr="00A27234">
        <w:rPr>
          <w:noProof/>
        </w:rPr>
        <w:t xml:space="preserve">Altheide, D. L., &amp; Snow, R. P. (1991). </w:t>
      </w:r>
      <w:r w:rsidRPr="00A27234">
        <w:rPr>
          <w:i/>
          <w:noProof/>
        </w:rPr>
        <w:t>Media Worlds in the Postjournalism Era</w:t>
      </w:r>
      <w:r w:rsidRPr="00A27234">
        <w:rPr>
          <w:noProof/>
        </w:rPr>
        <w:t>. New York: Aldine de Gruyter.</w:t>
      </w:r>
    </w:p>
    <w:p w14:paraId="25F25DC4" w14:textId="77777777" w:rsidR="00A27234" w:rsidRPr="00A27234" w:rsidRDefault="00A27234" w:rsidP="00A27234">
      <w:pPr>
        <w:pStyle w:val="EndNoteBibliography"/>
        <w:ind w:left="720" w:hanging="720"/>
        <w:rPr>
          <w:noProof/>
        </w:rPr>
      </w:pPr>
      <w:r w:rsidRPr="00A27234">
        <w:rPr>
          <w:noProof/>
        </w:rPr>
        <w:t xml:space="preserve">Bastien, F. (2018). Using parallel content analysis to measure mediatization of politics: The televised leaders’ debates in Canada, 1968–2008. </w:t>
      </w:r>
      <w:r w:rsidRPr="00A27234">
        <w:rPr>
          <w:i/>
          <w:noProof/>
        </w:rPr>
        <w:t>Journalism</w:t>
      </w:r>
      <w:r w:rsidRPr="00A27234">
        <w:rPr>
          <w:noProof/>
        </w:rPr>
        <w:t xml:space="preserve">, 1464884917751962. </w:t>
      </w:r>
    </w:p>
    <w:p w14:paraId="3D0ACC72" w14:textId="77777777" w:rsidR="00A27234" w:rsidRPr="00A27234" w:rsidRDefault="00A27234" w:rsidP="00A27234">
      <w:pPr>
        <w:pStyle w:val="EndNoteBibliography"/>
        <w:ind w:left="720" w:hanging="720"/>
        <w:rPr>
          <w:noProof/>
        </w:rPr>
      </w:pPr>
      <w:r w:rsidRPr="00A27234">
        <w:rPr>
          <w:noProof/>
        </w:rPr>
        <w:t xml:space="preserve">Birkner, T. (2015). Mediatization of politics: The case of the former German chancellor Helmut Schmidt. </w:t>
      </w:r>
      <w:r w:rsidRPr="00A27234">
        <w:rPr>
          <w:i/>
          <w:noProof/>
        </w:rPr>
        <w:t>European journal of communication, 30</w:t>
      </w:r>
      <w:r w:rsidRPr="00A27234">
        <w:rPr>
          <w:noProof/>
        </w:rPr>
        <w:t xml:space="preserve">(4), 454-469. </w:t>
      </w:r>
    </w:p>
    <w:p w14:paraId="314DC8A1" w14:textId="77777777" w:rsidR="00A27234" w:rsidRPr="00A27234" w:rsidRDefault="00A27234" w:rsidP="00A27234">
      <w:pPr>
        <w:pStyle w:val="EndNoteBibliography"/>
        <w:ind w:left="720" w:hanging="720"/>
        <w:rPr>
          <w:noProof/>
        </w:rPr>
      </w:pPr>
      <w:r w:rsidRPr="00A27234">
        <w:rPr>
          <w:noProof/>
        </w:rPr>
        <w:t xml:space="preserve">Carlin, D. P. (1989). A defense of the “debate” in presidential debates. </w:t>
      </w:r>
      <w:r w:rsidRPr="00A27234">
        <w:rPr>
          <w:i/>
          <w:noProof/>
        </w:rPr>
        <w:t>The Journal of the American Forensic Association, 25</w:t>
      </w:r>
      <w:r w:rsidRPr="00A27234">
        <w:rPr>
          <w:noProof/>
        </w:rPr>
        <w:t xml:space="preserve">(4), 208-213. </w:t>
      </w:r>
    </w:p>
    <w:p w14:paraId="4F4FEE56" w14:textId="77777777" w:rsidR="00A27234" w:rsidRPr="00A27234" w:rsidRDefault="00A27234" w:rsidP="00A27234">
      <w:pPr>
        <w:pStyle w:val="EndNoteBibliography"/>
        <w:ind w:left="720" w:hanging="720"/>
        <w:rPr>
          <w:noProof/>
        </w:rPr>
      </w:pPr>
      <w:r w:rsidRPr="00A27234">
        <w:rPr>
          <w:noProof/>
        </w:rPr>
        <w:t xml:space="preserve">Carlin, D. P. (1992). Presidential debates as focal points for campaign arguments. </w:t>
      </w:r>
    </w:p>
    <w:p w14:paraId="4BBB139F" w14:textId="77777777" w:rsidR="00A27234" w:rsidRPr="00A27234" w:rsidRDefault="00A27234" w:rsidP="00A27234">
      <w:pPr>
        <w:pStyle w:val="EndNoteBibliography"/>
        <w:ind w:left="720" w:hanging="720"/>
        <w:rPr>
          <w:noProof/>
        </w:rPr>
      </w:pPr>
      <w:r w:rsidRPr="00A27234">
        <w:rPr>
          <w:noProof/>
        </w:rPr>
        <w:t xml:space="preserve">Casero-Ripollés, A., Feenstra, R. A., &amp; Tormey, S. (2016). Old and new media logics in an electoral campaign: The case of Podemos and the two-way street mediatization of politics. </w:t>
      </w:r>
      <w:r w:rsidRPr="00A27234">
        <w:rPr>
          <w:i/>
          <w:noProof/>
        </w:rPr>
        <w:t>The international journal of press/politics, 21</w:t>
      </w:r>
      <w:r w:rsidRPr="00A27234">
        <w:rPr>
          <w:noProof/>
        </w:rPr>
        <w:t xml:space="preserve">(3), 378-397. </w:t>
      </w:r>
    </w:p>
    <w:p w14:paraId="1835D5B5" w14:textId="77777777" w:rsidR="00A27234" w:rsidRPr="00A27234" w:rsidRDefault="00A27234" w:rsidP="00A27234">
      <w:pPr>
        <w:pStyle w:val="EndNoteBibliography"/>
        <w:ind w:left="720" w:hanging="720"/>
        <w:rPr>
          <w:noProof/>
        </w:rPr>
      </w:pPr>
      <w:r w:rsidRPr="00A27234">
        <w:rPr>
          <w:noProof/>
        </w:rPr>
        <w:t xml:space="preserve">Clifford, S., &amp; Jerit, J. (2013). How words do the work of politics: Moral foundations theory and the debate over stem cell research. </w:t>
      </w:r>
      <w:r w:rsidRPr="00A27234">
        <w:rPr>
          <w:i/>
          <w:noProof/>
        </w:rPr>
        <w:t>The Journal of Politics, 75</w:t>
      </w:r>
      <w:r w:rsidRPr="00A27234">
        <w:rPr>
          <w:noProof/>
        </w:rPr>
        <w:t xml:space="preserve">(3), 659-671. </w:t>
      </w:r>
    </w:p>
    <w:p w14:paraId="1107E335" w14:textId="77777777" w:rsidR="00A27234" w:rsidRPr="00A27234" w:rsidRDefault="00A27234" w:rsidP="00A27234">
      <w:pPr>
        <w:pStyle w:val="EndNoteBibliography"/>
        <w:ind w:left="720" w:hanging="720"/>
        <w:rPr>
          <w:noProof/>
        </w:rPr>
      </w:pPr>
      <w:r w:rsidRPr="00A27234">
        <w:rPr>
          <w:noProof/>
        </w:rPr>
        <w:t xml:space="preserve">Ekström, M., Fornäs, J., Jansson, A., &amp; Jerslev, A. (2016). Three tasks for mediatization research: Contributions to an open agenda. </w:t>
      </w:r>
      <w:r w:rsidRPr="00A27234">
        <w:rPr>
          <w:i/>
          <w:noProof/>
        </w:rPr>
        <w:t>Media, culture &amp; society, 38</w:t>
      </w:r>
      <w:r w:rsidRPr="00A27234">
        <w:rPr>
          <w:noProof/>
        </w:rPr>
        <w:t xml:space="preserve">(7), 1090-1108. </w:t>
      </w:r>
    </w:p>
    <w:p w14:paraId="7A87436B" w14:textId="77777777" w:rsidR="00A27234" w:rsidRPr="00A27234" w:rsidRDefault="00A27234" w:rsidP="00A27234">
      <w:pPr>
        <w:pStyle w:val="EndNoteBibliography"/>
        <w:ind w:left="720" w:hanging="720"/>
        <w:rPr>
          <w:noProof/>
        </w:rPr>
      </w:pPr>
      <w:r w:rsidRPr="00A27234">
        <w:rPr>
          <w:noProof/>
        </w:rPr>
        <w:t xml:space="preserve">Fernandes, D. (2020). Politics at the Mall: The Moral Foundations of Boycotts. </w:t>
      </w:r>
      <w:r w:rsidRPr="00A27234">
        <w:rPr>
          <w:i/>
          <w:noProof/>
        </w:rPr>
        <w:t>Journal of Public Policy &amp; Marketing, 39</w:t>
      </w:r>
      <w:r w:rsidRPr="00A27234">
        <w:rPr>
          <w:noProof/>
        </w:rPr>
        <w:t xml:space="preserve">(4), 494-513. </w:t>
      </w:r>
    </w:p>
    <w:p w14:paraId="21534613" w14:textId="77777777" w:rsidR="00A27234" w:rsidRPr="00A27234" w:rsidRDefault="00A27234" w:rsidP="00A27234">
      <w:pPr>
        <w:pStyle w:val="EndNoteBibliography"/>
        <w:ind w:left="720" w:hanging="720"/>
        <w:rPr>
          <w:noProof/>
        </w:rPr>
      </w:pPr>
      <w:r w:rsidRPr="00A27234">
        <w:rPr>
          <w:noProof/>
        </w:rPr>
        <w:t xml:space="preserve">Garten, J., Hoover, J., Johnson, K. M., Boghrati, R., Iskiwitch, C., &amp; Dehghani, M. (2018). Dictionaries and distributions: Combining expert knowledge and large scale textual data content analysis. </w:t>
      </w:r>
      <w:r w:rsidRPr="00A27234">
        <w:rPr>
          <w:i/>
          <w:noProof/>
        </w:rPr>
        <w:t>Behavior research methods, 50</w:t>
      </w:r>
      <w:r w:rsidRPr="00A27234">
        <w:rPr>
          <w:noProof/>
        </w:rPr>
        <w:t xml:space="preserve">(1), 344-361. </w:t>
      </w:r>
    </w:p>
    <w:p w14:paraId="20CF47ED" w14:textId="77777777" w:rsidR="00A27234" w:rsidRPr="00A27234" w:rsidRDefault="00A27234" w:rsidP="00A27234">
      <w:pPr>
        <w:pStyle w:val="EndNoteBibliography"/>
        <w:ind w:left="720" w:hanging="720"/>
        <w:rPr>
          <w:noProof/>
        </w:rPr>
      </w:pPr>
      <w:r w:rsidRPr="00A27234">
        <w:rPr>
          <w:noProof/>
        </w:rPr>
        <w:t xml:space="preserve">Goffman, E. (1973). </w:t>
      </w:r>
      <w:r w:rsidRPr="00A27234">
        <w:rPr>
          <w:i/>
          <w:noProof/>
        </w:rPr>
        <w:t>The presentation of self in everyday life</w:t>
      </w:r>
      <w:r w:rsidRPr="00A27234">
        <w:rPr>
          <w:noProof/>
        </w:rPr>
        <w:t>. Woodstock, New York Overlook Press.</w:t>
      </w:r>
    </w:p>
    <w:p w14:paraId="4B515A6C" w14:textId="77777777" w:rsidR="00A27234" w:rsidRPr="00A27234" w:rsidRDefault="00A27234" w:rsidP="00A27234">
      <w:pPr>
        <w:pStyle w:val="EndNoteBibliography"/>
        <w:ind w:left="720" w:hanging="720"/>
        <w:rPr>
          <w:noProof/>
        </w:rPr>
      </w:pPr>
      <w:r w:rsidRPr="00A27234">
        <w:rPr>
          <w:noProof/>
        </w:rPr>
        <w:t xml:space="preserve">Graham, J., Haidt, J., Koleva, S., Motyl, M., Iyer, R., Wojcik, S. P., &amp; Ditto, P. H. (2013). Moral foundations theory: The pragmatic validity of moral pluralism. In </w:t>
      </w:r>
      <w:r w:rsidRPr="00A27234">
        <w:rPr>
          <w:i/>
          <w:noProof/>
        </w:rPr>
        <w:t>Advances in experimental social psychology</w:t>
      </w:r>
      <w:r w:rsidRPr="00A27234">
        <w:rPr>
          <w:noProof/>
        </w:rPr>
        <w:t xml:space="preserve"> (Vol. 47, pp. 55-130): Elsevier.</w:t>
      </w:r>
    </w:p>
    <w:p w14:paraId="01FAD660" w14:textId="77777777" w:rsidR="00A27234" w:rsidRPr="00A27234" w:rsidRDefault="00A27234" w:rsidP="00A27234">
      <w:pPr>
        <w:pStyle w:val="EndNoteBibliography"/>
        <w:ind w:left="720" w:hanging="720"/>
        <w:rPr>
          <w:noProof/>
        </w:rPr>
      </w:pPr>
      <w:r w:rsidRPr="00A27234">
        <w:rPr>
          <w:noProof/>
        </w:rPr>
        <w:t xml:space="preserve">Graham, J., Haidt, J., &amp; Nosek, B. A. (2009). Liberals and conservatives rely on different sets of moral foundations. </w:t>
      </w:r>
      <w:r w:rsidRPr="00A27234">
        <w:rPr>
          <w:i/>
          <w:noProof/>
        </w:rPr>
        <w:t>Journal of personality and social psychology, 96</w:t>
      </w:r>
      <w:r w:rsidRPr="00A27234">
        <w:rPr>
          <w:noProof/>
        </w:rPr>
        <w:t xml:space="preserve">(5), 1029. </w:t>
      </w:r>
    </w:p>
    <w:p w14:paraId="60229E02" w14:textId="77777777" w:rsidR="00A27234" w:rsidRPr="00A27234" w:rsidRDefault="00A27234" w:rsidP="00A27234">
      <w:pPr>
        <w:pStyle w:val="EndNoteBibliography"/>
        <w:ind w:left="720" w:hanging="720"/>
        <w:rPr>
          <w:noProof/>
        </w:rPr>
      </w:pPr>
      <w:r w:rsidRPr="00A27234">
        <w:rPr>
          <w:noProof/>
        </w:rPr>
        <w:t xml:space="preserve">Haidt, J. (2012). </w:t>
      </w:r>
      <w:r w:rsidRPr="00A27234">
        <w:rPr>
          <w:i/>
          <w:noProof/>
        </w:rPr>
        <w:t>The righteous mind: Why good people are divided by politics and religion</w:t>
      </w:r>
      <w:r w:rsidRPr="00A27234">
        <w:rPr>
          <w:noProof/>
        </w:rPr>
        <w:t>: Vintage.</w:t>
      </w:r>
    </w:p>
    <w:p w14:paraId="77F52765" w14:textId="77777777" w:rsidR="00A27234" w:rsidRPr="00A27234" w:rsidRDefault="00A27234" w:rsidP="00A27234">
      <w:pPr>
        <w:pStyle w:val="EndNoteBibliography"/>
        <w:ind w:left="720" w:hanging="720"/>
        <w:rPr>
          <w:noProof/>
        </w:rPr>
      </w:pPr>
      <w:r w:rsidRPr="00A27234">
        <w:rPr>
          <w:noProof/>
        </w:rPr>
        <w:t xml:space="preserve">Haidt, J., &amp; Graham, J. (2007). When morality opposes justice: Conservatives have moral intuitions that liberals may not recognize. </w:t>
      </w:r>
      <w:r w:rsidRPr="00A27234">
        <w:rPr>
          <w:i/>
          <w:noProof/>
        </w:rPr>
        <w:t>Social Justice Research, 20</w:t>
      </w:r>
      <w:r w:rsidRPr="00A27234">
        <w:rPr>
          <w:noProof/>
        </w:rPr>
        <w:t xml:space="preserve">(1), 98-116. </w:t>
      </w:r>
    </w:p>
    <w:p w14:paraId="67979D7D" w14:textId="77777777" w:rsidR="00A27234" w:rsidRPr="00A27234" w:rsidRDefault="00A27234" w:rsidP="00A27234">
      <w:pPr>
        <w:pStyle w:val="EndNoteBibliography"/>
        <w:ind w:left="720" w:hanging="720"/>
        <w:rPr>
          <w:noProof/>
        </w:rPr>
      </w:pPr>
      <w:r w:rsidRPr="00A27234">
        <w:rPr>
          <w:noProof/>
        </w:rPr>
        <w:t xml:space="preserve">Haidt, J., &amp; Joseph, C. (2004). Intuitive ethics: How innately prepared intuitions generate culturally variable virtues. </w:t>
      </w:r>
      <w:r w:rsidRPr="00A27234">
        <w:rPr>
          <w:i/>
          <w:noProof/>
        </w:rPr>
        <w:t>Daedalus, 133</w:t>
      </w:r>
      <w:r w:rsidRPr="00A27234">
        <w:rPr>
          <w:noProof/>
        </w:rPr>
        <w:t xml:space="preserve">(4), 55-66. </w:t>
      </w:r>
    </w:p>
    <w:p w14:paraId="27D2416E" w14:textId="77777777" w:rsidR="00A27234" w:rsidRPr="00A27234" w:rsidRDefault="00A27234" w:rsidP="00A27234">
      <w:pPr>
        <w:pStyle w:val="EndNoteBibliography"/>
        <w:ind w:left="720" w:hanging="720"/>
        <w:rPr>
          <w:noProof/>
        </w:rPr>
      </w:pPr>
      <w:r w:rsidRPr="00A27234">
        <w:rPr>
          <w:noProof/>
        </w:rPr>
        <w:t xml:space="preserve">Hjarvard, S. (2008). The mediatization of society. </w:t>
      </w:r>
      <w:r w:rsidRPr="00A27234">
        <w:rPr>
          <w:i/>
          <w:noProof/>
        </w:rPr>
        <w:t>Nordicom review, 29</w:t>
      </w:r>
      <w:r w:rsidRPr="00A27234">
        <w:rPr>
          <w:noProof/>
        </w:rPr>
        <w:t xml:space="preserve">(2), 102-131. </w:t>
      </w:r>
    </w:p>
    <w:p w14:paraId="4C77F4A9" w14:textId="77777777" w:rsidR="00A27234" w:rsidRPr="00A27234" w:rsidRDefault="00A27234" w:rsidP="00A27234">
      <w:pPr>
        <w:pStyle w:val="EndNoteBibliography"/>
        <w:ind w:left="720" w:hanging="720"/>
        <w:rPr>
          <w:noProof/>
        </w:rPr>
      </w:pPr>
      <w:r w:rsidRPr="00A27234">
        <w:rPr>
          <w:noProof/>
        </w:rPr>
        <w:t xml:space="preserve">Hjarvard, S. P. (2013). </w:t>
      </w:r>
      <w:r w:rsidRPr="00A27234">
        <w:rPr>
          <w:i/>
          <w:noProof/>
        </w:rPr>
        <w:t>The mediatization of culture and society</w:t>
      </w:r>
      <w:r w:rsidRPr="00A27234">
        <w:rPr>
          <w:noProof/>
        </w:rPr>
        <w:t>. New York, NY: Routledge.</w:t>
      </w:r>
    </w:p>
    <w:p w14:paraId="41CBA596" w14:textId="77777777" w:rsidR="00A27234" w:rsidRPr="00A27234" w:rsidRDefault="00A27234" w:rsidP="00A27234">
      <w:pPr>
        <w:pStyle w:val="EndNoteBibliography"/>
        <w:ind w:left="720" w:hanging="720"/>
        <w:rPr>
          <w:noProof/>
        </w:rPr>
      </w:pPr>
      <w:r w:rsidRPr="00A27234">
        <w:rPr>
          <w:noProof/>
        </w:rPr>
        <w:t xml:space="preserve">Hoover, J., Johnson, K., Boghrati, R., Graham, J., &amp; Dehghani, M. (2018). Moral framing and charitable donation: Integrating exploratory social media analyses and confirmatory experimentation. </w:t>
      </w:r>
      <w:r w:rsidRPr="00A27234">
        <w:rPr>
          <w:i/>
          <w:noProof/>
        </w:rPr>
        <w:t>Collabra: Psychology, 4</w:t>
      </w:r>
      <w:r w:rsidRPr="00A27234">
        <w:rPr>
          <w:noProof/>
        </w:rPr>
        <w:t xml:space="preserve">(1). </w:t>
      </w:r>
    </w:p>
    <w:p w14:paraId="3B26A788" w14:textId="77777777" w:rsidR="00A27234" w:rsidRPr="00A27234" w:rsidRDefault="00A27234" w:rsidP="00A27234">
      <w:pPr>
        <w:pStyle w:val="EndNoteBibliography"/>
        <w:ind w:left="720" w:hanging="720"/>
        <w:rPr>
          <w:noProof/>
        </w:rPr>
      </w:pPr>
      <w:r w:rsidRPr="00A27234">
        <w:rPr>
          <w:noProof/>
        </w:rPr>
        <w:t xml:space="preserve">Koleva, S. P., Graham, J., Iyer, R., Ditto, P. H., &amp; Haidt, J. (2012). Tracing the threads: How five moral concerns (especially Purity) help explain culture war attitudes. </w:t>
      </w:r>
      <w:r w:rsidRPr="00A27234">
        <w:rPr>
          <w:i/>
          <w:noProof/>
        </w:rPr>
        <w:t xml:space="preserve">Journal of </w:t>
      </w:r>
      <w:r w:rsidRPr="00A27234">
        <w:rPr>
          <w:i/>
          <w:noProof/>
        </w:rPr>
        <w:lastRenderedPageBreak/>
        <w:t>Research in Personality, 46</w:t>
      </w:r>
      <w:r w:rsidRPr="00A27234">
        <w:rPr>
          <w:noProof/>
        </w:rPr>
        <w:t xml:space="preserve">(2), 184-194. </w:t>
      </w:r>
    </w:p>
    <w:p w14:paraId="767268DE" w14:textId="77777777" w:rsidR="00A27234" w:rsidRPr="00A27234" w:rsidRDefault="00A27234" w:rsidP="00A27234">
      <w:pPr>
        <w:pStyle w:val="EndNoteBibliography"/>
        <w:ind w:left="720" w:hanging="720"/>
        <w:rPr>
          <w:noProof/>
        </w:rPr>
      </w:pPr>
      <w:r w:rsidRPr="00A27234">
        <w:rPr>
          <w:noProof/>
        </w:rPr>
        <w:t xml:space="preserve">Kraft, P. W. (2018). Measuring morality in political attitude expression. </w:t>
      </w:r>
      <w:r w:rsidRPr="00A27234">
        <w:rPr>
          <w:i/>
          <w:noProof/>
        </w:rPr>
        <w:t>The Journal of Politics, 80</w:t>
      </w:r>
      <w:r w:rsidRPr="00A27234">
        <w:rPr>
          <w:noProof/>
        </w:rPr>
        <w:t xml:space="preserve">(3), 1028-1033. </w:t>
      </w:r>
    </w:p>
    <w:p w14:paraId="5DFD57A1" w14:textId="77777777" w:rsidR="00A27234" w:rsidRPr="00A27234" w:rsidRDefault="00A27234" w:rsidP="00A27234">
      <w:pPr>
        <w:pStyle w:val="EndNoteBibliography"/>
        <w:ind w:left="720" w:hanging="720"/>
        <w:rPr>
          <w:noProof/>
        </w:rPr>
      </w:pPr>
      <w:r w:rsidRPr="00A27234">
        <w:rPr>
          <w:noProof/>
        </w:rPr>
        <w:t xml:space="preserve">Lang, K., &amp; Lang, G. E. (2002). Studying events in their natural settings. In K. B. Jensen &amp; N. W. Jankowski (Eds.), </w:t>
      </w:r>
      <w:r w:rsidRPr="00A27234">
        <w:rPr>
          <w:i/>
          <w:noProof/>
        </w:rPr>
        <w:t>A handbook of qualitative methodologies for mass communication research</w:t>
      </w:r>
      <w:r w:rsidRPr="00A27234">
        <w:rPr>
          <w:noProof/>
        </w:rPr>
        <w:t xml:space="preserve"> (pp. 193-215). New York, NY: Routledge.</w:t>
      </w:r>
    </w:p>
    <w:p w14:paraId="51C75B66" w14:textId="77777777" w:rsidR="00A27234" w:rsidRPr="00A27234" w:rsidRDefault="00A27234" w:rsidP="00A27234">
      <w:pPr>
        <w:pStyle w:val="EndNoteBibliography"/>
        <w:ind w:left="720" w:hanging="720"/>
        <w:rPr>
          <w:noProof/>
        </w:rPr>
      </w:pPr>
      <w:r w:rsidRPr="00A27234">
        <w:rPr>
          <w:noProof/>
        </w:rPr>
        <w:t xml:space="preserve">Lanoue, D. J., &amp; Schrott, P. R. (1991). </w:t>
      </w:r>
      <w:r w:rsidRPr="00A27234">
        <w:rPr>
          <w:i/>
          <w:noProof/>
        </w:rPr>
        <w:t>The joint press conference: The history, impact, and prospects of American presidential debates</w:t>
      </w:r>
      <w:r w:rsidRPr="00A27234">
        <w:rPr>
          <w:noProof/>
        </w:rPr>
        <w:t>: Greenwood Publishing Group.</w:t>
      </w:r>
    </w:p>
    <w:p w14:paraId="5ECED771" w14:textId="77777777" w:rsidR="00A27234" w:rsidRPr="00A27234" w:rsidRDefault="00A27234" w:rsidP="00A27234">
      <w:pPr>
        <w:pStyle w:val="EndNoteBibliography"/>
        <w:ind w:left="720" w:hanging="720"/>
        <w:rPr>
          <w:noProof/>
        </w:rPr>
      </w:pPr>
      <w:r w:rsidRPr="00A27234">
        <w:rPr>
          <w:noProof/>
        </w:rPr>
        <w:t xml:space="preserve">Levasseur, D., &amp; Dean, K. W. (1996). The use of evidence in presidential debates: A study of evidence levels and types from 1960 to 1988. </w:t>
      </w:r>
      <w:r w:rsidRPr="00A27234">
        <w:rPr>
          <w:i/>
          <w:noProof/>
        </w:rPr>
        <w:t>Argumentation and Advocacy, 32</w:t>
      </w:r>
      <w:r w:rsidRPr="00A27234">
        <w:rPr>
          <w:noProof/>
        </w:rPr>
        <w:t xml:space="preserve">(3), 129-142. </w:t>
      </w:r>
    </w:p>
    <w:p w14:paraId="73E5B90B" w14:textId="77777777" w:rsidR="00A27234" w:rsidRPr="00A27234" w:rsidRDefault="00A27234" w:rsidP="00A27234">
      <w:pPr>
        <w:pStyle w:val="EndNoteBibliography"/>
        <w:ind w:left="720" w:hanging="720"/>
        <w:rPr>
          <w:noProof/>
        </w:rPr>
      </w:pPr>
      <w:r w:rsidRPr="00A27234">
        <w:rPr>
          <w:noProof/>
        </w:rPr>
        <w:t xml:space="preserve">Lewis, P. G. (2019). Moral Foundations in the 2015-16 US Presidential Primary Debates: The Positive and Negative Moral Vocabulary of Partisan Elites. </w:t>
      </w:r>
      <w:r w:rsidRPr="00A27234">
        <w:rPr>
          <w:i/>
          <w:noProof/>
        </w:rPr>
        <w:t>Social Sciences, 8</w:t>
      </w:r>
      <w:r w:rsidRPr="00A27234">
        <w:rPr>
          <w:noProof/>
        </w:rPr>
        <w:t xml:space="preserve">(8), 233. </w:t>
      </w:r>
    </w:p>
    <w:p w14:paraId="2F593A7F" w14:textId="77777777" w:rsidR="00A27234" w:rsidRPr="00A27234" w:rsidRDefault="00A27234" w:rsidP="00A27234">
      <w:pPr>
        <w:pStyle w:val="EndNoteBibliography"/>
        <w:ind w:left="720" w:hanging="720"/>
        <w:rPr>
          <w:noProof/>
        </w:rPr>
      </w:pPr>
      <w:r w:rsidRPr="00A27234">
        <w:rPr>
          <w:noProof/>
        </w:rPr>
        <w:t xml:space="preserve">Matsuo, A., Sasahara, K., Taguchi, Y., &amp; Karasawa, M. (2019). Development and validation of the japanese moral foundations dictionary. </w:t>
      </w:r>
      <w:r w:rsidRPr="00A27234">
        <w:rPr>
          <w:i/>
          <w:noProof/>
        </w:rPr>
        <w:t>PloS one, 14</w:t>
      </w:r>
      <w:r w:rsidRPr="00A27234">
        <w:rPr>
          <w:noProof/>
        </w:rPr>
        <w:t xml:space="preserve">(3), e0213343. </w:t>
      </w:r>
    </w:p>
    <w:p w14:paraId="02A91F88" w14:textId="77777777" w:rsidR="00A27234" w:rsidRPr="00A27234" w:rsidRDefault="00A27234" w:rsidP="00A27234">
      <w:pPr>
        <w:pStyle w:val="EndNoteBibliography"/>
        <w:ind w:left="720" w:hanging="720"/>
        <w:rPr>
          <w:noProof/>
        </w:rPr>
      </w:pPr>
      <w:r w:rsidRPr="00A27234">
        <w:rPr>
          <w:noProof/>
        </w:rPr>
        <w:t xml:space="preserve">Mazzoleni, G. (2008). Mediatization of politics. </w:t>
      </w:r>
      <w:r w:rsidRPr="00A27234">
        <w:rPr>
          <w:i/>
          <w:noProof/>
        </w:rPr>
        <w:t>The international encyclopedia of communication</w:t>
      </w:r>
      <w:r w:rsidRPr="00A27234">
        <w:rPr>
          <w:noProof/>
        </w:rPr>
        <w:t xml:space="preserve">. </w:t>
      </w:r>
    </w:p>
    <w:p w14:paraId="57D1D90C" w14:textId="77777777" w:rsidR="00A27234" w:rsidRPr="00A27234" w:rsidRDefault="00A27234" w:rsidP="00A27234">
      <w:pPr>
        <w:pStyle w:val="EndNoteBibliography"/>
        <w:ind w:left="720" w:hanging="720"/>
        <w:rPr>
          <w:noProof/>
        </w:rPr>
      </w:pPr>
      <w:r w:rsidRPr="00A27234">
        <w:rPr>
          <w:noProof/>
        </w:rPr>
        <w:t xml:space="preserve">McKinney, M. S., &amp; Carlin, D. B. (2004). Political campaign debates. </w:t>
      </w:r>
      <w:r w:rsidRPr="00A27234">
        <w:rPr>
          <w:i/>
          <w:noProof/>
        </w:rPr>
        <w:t>Handbook of political communication research</w:t>
      </w:r>
      <w:r w:rsidRPr="00A27234">
        <w:rPr>
          <w:noProof/>
        </w:rPr>
        <w:t xml:space="preserve">, 203-234. </w:t>
      </w:r>
    </w:p>
    <w:p w14:paraId="20D0967B" w14:textId="77777777" w:rsidR="00A27234" w:rsidRPr="00A27234" w:rsidRDefault="00A27234" w:rsidP="00A27234">
      <w:pPr>
        <w:pStyle w:val="EndNoteBibliography"/>
        <w:ind w:left="720" w:hanging="720"/>
        <w:rPr>
          <w:noProof/>
        </w:rPr>
      </w:pPr>
      <w:r w:rsidRPr="00A27234">
        <w:rPr>
          <w:noProof/>
        </w:rPr>
        <w:t xml:space="preserve">McKinney, M. S., Dudash, E. A., &amp; Hodgkinson, G. (2003). Viewer reactions to the 2000 presidential debates. </w:t>
      </w:r>
      <w:r w:rsidRPr="00A27234">
        <w:rPr>
          <w:i/>
          <w:noProof/>
        </w:rPr>
        <w:t>The millennium election: Communication in the 2000 campaign</w:t>
      </w:r>
      <w:r w:rsidRPr="00A27234">
        <w:rPr>
          <w:noProof/>
        </w:rPr>
        <w:t xml:space="preserve">, 43-58. </w:t>
      </w:r>
    </w:p>
    <w:p w14:paraId="452DC5CF" w14:textId="77777777" w:rsidR="00A27234" w:rsidRPr="00A27234" w:rsidRDefault="00A27234" w:rsidP="00A27234">
      <w:pPr>
        <w:pStyle w:val="EndNoteBibliography"/>
        <w:ind w:left="720" w:hanging="720"/>
        <w:rPr>
          <w:noProof/>
        </w:rPr>
      </w:pPr>
      <w:r w:rsidRPr="00A27234">
        <w:rPr>
          <w:noProof/>
        </w:rPr>
        <w:t xml:space="preserve">Mikolov, T., Sutskever, I., Chen, K., Corrado, G. S., &amp; Dean, J. (2013). </w:t>
      </w:r>
      <w:r w:rsidRPr="00A27234">
        <w:rPr>
          <w:i/>
          <w:noProof/>
        </w:rPr>
        <w:t>Distributed representations of words and phrases and their compositionality.</w:t>
      </w:r>
      <w:r w:rsidRPr="00A27234">
        <w:rPr>
          <w:noProof/>
        </w:rPr>
        <w:t xml:space="preserve"> Paper presented at the Advances in neural information processing systems.</w:t>
      </w:r>
    </w:p>
    <w:p w14:paraId="3184232C" w14:textId="77777777" w:rsidR="00A27234" w:rsidRPr="00A27234" w:rsidRDefault="00A27234" w:rsidP="00A27234">
      <w:pPr>
        <w:pStyle w:val="EndNoteBibliography"/>
        <w:ind w:left="720" w:hanging="720"/>
        <w:rPr>
          <w:noProof/>
        </w:rPr>
      </w:pPr>
      <w:r w:rsidRPr="00A27234">
        <w:rPr>
          <w:noProof/>
        </w:rPr>
        <w:t xml:space="preserve">Strömbäck, J. (2008). Four phases of mediatization: An analysis of the mediatization of politics. </w:t>
      </w:r>
      <w:r w:rsidRPr="00A27234">
        <w:rPr>
          <w:i/>
          <w:noProof/>
        </w:rPr>
        <w:t>The international journal of press/politics, 13</w:t>
      </w:r>
      <w:r w:rsidRPr="00A27234">
        <w:rPr>
          <w:noProof/>
        </w:rPr>
        <w:t xml:space="preserve">(3), 228-246. </w:t>
      </w:r>
    </w:p>
    <w:p w14:paraId="6081CDD9" w14:textId="77777777" w:rsidR="00A27234" w:rsidRPr="00A27234" w:rsidRDefault="00A27234" w:rsidP="00A27234">
      <w:pPr>
        <w:pStyle w:val="EndNoteBibliography"/>
        <w:ind w:left="720" w:hanging="720"/>
        <w:rPr>
          <w:noProof/>
        </w:rPr>
      </w:pPr>
      <w:r w:rsidRPr="00A27234">
        <w:rPr>
          <w:noProof/>
        </w:rPr>
        <w:t xml:space="preserve">Strömbäck, J., Esser, F., &amp; Lundby, K. (2009). Shaping politics: Mediatization and media interventionism. </w:t>
      </w:r>
    </w:p>
    <w:p w14:paraId="3DCCACEC" w14:textId="77777777" w:rsidR="00A27234" w:rsidRPr="00A27234" w:rsidRDefault="00A27234" w:rsidP="00A27234">
      <w:pPr>
        <w:pStyle w:val="EndNoteBibliography"/>
        <w:ind w:left="720" w:hanging="720"/>
        <w:rPr>
          <w:noProof/>
        </w:rPr>
      </w:pPr>
      <w:r w:rsidRPr="00A27234">
        <w:rPr>
          <w:noProof/>
        </w:rPr>
        <w:t xml:space="preserve">Tuchman, G. (1978). </w:t>
      </w:r>
      <w:r w:rsidRPr="00A27234">
        <w:rPr>
          <w:i/>
          <w:noProof/>
        </w:rPr>
        <w:t>Making news: A study in the construction of reality</w:t>
      </w:r>
      <w:r w:rsidRPr="00A27234">
        <w:rPr>
          <w:noProof/>
        </w:rPr>
        <w:t>. New York City: The Free Press.</w:t>
      </w:r>
    </w:p>
    <w:p w14:paraId="36E5D999" w14:textId="752E28F8" w:rsidR="00AF1BC7" w:rsidRPr="009E2D9F" w:rsidRDefault="00891CA9" w:rsidP="006B74AF">
      <w:pPr>
        <w:pStyle w:val="Heading1"/>
        <w:ind w:left="0" w:firstLine="0"/>
        <w:rPr>
          <w:lang w:eastAsia="zh-CN"/>
        </w:rPr>
      </w:pPr>
      <w:r>
        <w:rPr>
          <w:lang w:eastAsia="zh-CN"/>
        </w:rPr>
        <w:fldChar w:fldCharType="end"/>
      </w:r>
    </w:p>
    <w:sectPr w:rsidR="00AF1BC7" w:rsidRPr="009E2D9F" w:rsidSect="008F6871">
      <w:headerReference w:type="default" r:id="rId17"/>
      <w:pgSz w:w="12240" w:h="15840"/>
      <w:pgMar w:top="1440" w:right="1440" w:bottom="1440" w:left="1440" w:header="720" w:footer="720" w:gutter="0"/>
      <w:pgNumType w:start="1"/>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10" w:author="Hu, Lingshu (MU-Student)" w:date="2020-11-01T23:43:00Z" w:initials="HL(">
    <w:p w14:paraId="6DD718C8" w14:textId="0C4DBDDA" w:rsidR="003C335E" w:rsidRDefault="003C335E">
      <w:pPr>
        <w:pStyle w:val="CommentText"/>
        <w:rPr>
          <w:lang w:eastAsia="zh-CN"/>
        </w:rPr>
      </w:pPr>
      <w:r>
        <w:rPr>
          <w:rStyle w:val="CommentReference"/>
        </w:rPr>
        <w:annotationRef/>
      </w:r>
      <w:r>
        <w:rPr>
          <w:rFonts w:ascii="SimSun" w:eastAsia="SimSun" w:hAnsi="SimSun" w:cs="SimSun" w:hint="eastAsia"/>
          <w:lang w:eastAsia="zh-CN"/>
        </w:rPr>
        <w:t>第2点和第三点应该对调一下顺序，先说D在很多项上都高， 再说差别不大，不然读起来有点矛盾。</w:t>
      </w:r>
    </w:p>
  </w:comment>
  <w:comment w:id="213" w:author="Hu, Lingshu (MU-Student)" w:date="2020-11-01T23:32:00Z" w:initials="HL(">
    <w:p w14:paraId="39C677CD" w14:textId="4FD41C0C" w:rsidR="003764EA" w:rsidRDefault="003764EA">
      <w:pPr>
        <w:pStyle w:val="CommentText"/>
        <w:rPr>
          <w:lang w:eastAsia="zh-CN"/>
        </w:rPr>
      </w:pPr>
      <w:r>
        <w:rPr>
          <w:rStyle w:val="CommentReference"/>
        </w:rPr>
        <w:annotationRef/>
      </w:r>
      <w:r>
        <w:rPr>
          <w:rFonts w:ascii="SimSun" w:eastAsia="SimSun" w:hAnsi="SimSun" w:cs="SimSun" w:hint="eastAsia"/>
          <w:lang w:eastAsia="zh-CN"/>
        </w:rPr>
        <w:t>这里你需要先交代一下研究显示liberal更少关注authority和loyalty，但在我们的结果里不是这样，所以可能说明了他们能根据需要调整moral的表达什么的。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D718C8" w15:done="0"/>
  <w15:commentEx w15:paraId="39C677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9C6A6" w16cex:dateUtc="2020-11-02T05:43:00Z"/>
  <w16cex:commentExtensible w16cex:durableId="2349C412" w16cex:dateUtc="2020-11-02T0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D718C8" w16cid:durableId="2349C6A6"/>
  <w16cid:commentId w16cid:paraId="39C677CD" w16cid:durableId="2349C4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F1FB9" w14:textId="77777777" w:rsidR="00A97913" w:rsidRDefault="00A97913">
      <w:r>
        <w:separator/>
      </w:r>
    </w:p>
  </w:endnote>
  <w:endnote w:type="continuationSeparator" w:id="0">
    <w:p w14:paraId="68EBBA68" w14:textId="77777777" w:rsidR="00A97913" w:rsidRDefault="00A9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84A37" w14:textId="77777777" w:rsidR="00A97913" w:rsidRDefault="00A97913">
      <w:r>
        <w:separator/>
      </w:r>
    </w:p>
  </w:footnote>
  <w:footnote w:type="continuationSeparator" w:id="0">
    <w:p w14:paraId="661BC73C" w14:textId="77777777" w:rsidR="00A97913" w:rsidRDefault="00A979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1180177"/>
      <w:docPartObj>
        <w:docPartGallery w:val="Page Numbers (Top of Page)"/>
        <w:docPartUnique/>
      </w:docPartObj>
    </w:sdtPr>
    <w:sdtEndPr>
      <w:rPr>
        <w:rStyle w:val="PageNumber"/>
      </w:rPr>
    </w:sdtEndPr>
    <w:sdtContent>
      <w:p w14:paraId="5F6016EC" w14:textId="77777777" w:rsidR="00FA4A6E" w:rsidRDefault="00FA4A6E"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5C37FA" w14:textId="0B677E71" w:rsidR="00FA4A6E" w:rsidRDefault="00FA4A6E" w:rsidP="009C3DDA">
    <w:pPr>
      <w:widowControl/>
      <w:autoSpaceDE/>
      <w:autoSpaceDN/>
      <w:adjustRightInd/>
      <w:ind w:firstLine="0"/>
      <w:rPr>
        <w:lang w:eastAsia="zh-CN"/>
      </w:rPr>
    </w:pPr>
    <w:r>
      <w:rPr>
        <w:color w:val="333333"/>
        <w:shd w:val="clear" w:color="auto" w:fill="FFFFFF"/>
        <w:lang w:eastAsia="zh-CN"/>
      </w:rPr>
      <w:t>MORAL FOUNDATION DIVERGENCE IN PRESIDENTIAL DEBATE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6695731"/>
      <w:docPartObj>
        <w:docPartGallery w:val="Page Numbers (Top of Page)"/>
        <w:docPartUnique/>
      </w:docPartObj>
    </w:sdtPr>
    <w:sdtEndPr>
      <w:rPr>
        <w:rStyle w:val="PageNumber"/>
      </w:rPr>
    </w:sdtEndPr>
    <w:sdtContent>
      <w:p w14:paraId="5AD93741" w14:textId="77777777" w:rsidR="00FA4A6E" w:rsidRDefault="00FA4A6E"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29A003" w14:textId="5377370F" w:rsidR="00FA4A6E" w:rsidRDefault="00FA4A6E" w:rsidP="008F76D5">
    <w:pPr>
      <w:widowControl/>
      <w:autoSpaceDE/>
      <w:autoSpaceDN/>
      <w:adjustRightInd/>
      <w:ind w:firstLine="0"/>
      <w:rPr>
        <w:lang w:eastAsia="zh-CN"/>
      </w:rPr>
    </w:pPr>
    <w:r>
      <w:rPr>
        <w:color w:val="333333"/>
        <w:shd w:val="clear" w:color="auto" w:fill="FFFFFF"/>
        <w:lang w:eastAsia="zh-CN"/>
      </w:rPr>
      <w:t>MORAL FOUNDATION DIVERGENCE IN PRESIDENTIAL DEBATE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1370" w:hanging="360"/>
      </w:pPr>
    </w:lvl>
    <w:lvl w:ilvl="2">
      <w:numFmt w:val="bullet"/>
      <w:lvlText w:val="‘"/>
      <w:lvlJc w:val="left"/>
      <w:pPr>
        <w:ind w:left="2280" w:hanging="360"/>
      </w:pPr>
    </w:lvl>
    <w:lvl w:ilvl="3">
      <w:numFmt w:val="bullet"/>
      <w:lvlText w:val="‘"/>
      <w:lvlJc w:val="left"/>
      <w:pPr>
        <w:ind w:left="3190" w:hanging="360"/>
      </w:pPr>
    </w:lvl>
    <w:lvl w:ilvl="4">
      <w:numFmt w:val="bullet"/>
      <w:lvlText w:val="‘"/>
      <w:lvlJc w:val="left"/>
      <w:pPr>
        <w:ind w:left="4100" w:hanging="360"/>
      </w:pPr>
    </w:lvl>
    <w:lvl w:ilvl="5">
      <w:numFmt w:val="bullet"/>
      <w:lvlText w:val="‘"/>
      <w:lvlJc w:val="left"/>
      <w:pPr>
        <w:ind w:left="5010" w:hanging="360"/>
      </w:pPr>
    </w:lvl>
    <w:lvl w:ilvl="6">
      <w:numFmt w:val="bullet"/>
      <w:lvlText w:val="‘"/>
      <w:lvlJc w:val="left"/>
      <w:pPr>
        <w:ind w:left="5920" w:hanging="360"/>
      </w:pPr>
    </w:lvl>
    <w:lvl w:ilvl="7">
      <w:numFmt w:val="bullet"/>
      <w:lvlText w:val="‘"/>
      <w:lvlJc w:val="left"/>
      <w:pPr>
        <w:ind w:left="6830" w:hanging="360"/>
      </w:pPr>
    </w:lvl>
    <w:lvl w:ilvl="8">
      <w:numFmt w:val="bullet"/>
      <w:lvlText w:val="‘"/>
      <w:lvlJc w:val="left"/>
      <w:pPr>
        <w:ind w:left="7740" w:hanging="360"/>
      </w:pPr>
    </w:lvl>
  </w:abstractNum>
  <w:abstractNum w:abstractNumId="1" w15:restartNumberingAfterBreak="0">
    <w:nsid w:val="00000403"/>
    <w:multiLevelType w:val="multilevel"/>
    <w:tmpl w:val="00000886"/>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836" w:hanging="360"/>
      </w:pPr>
      <w:rPr>
        <w:rFonts w:ascii="Symbol" w:hAnsi="Symbol"/>
        <w:b w:val="0"/>
        <w:w w:val="99"/>
        <w:sz w:val="24"/>
      </w:rPr>
    </w:lvl>
    <w:lvl w:ilvl="2">
      <w:numFmt w:val="bullet"/>
      <w:lvlText w:val="‘"/>
      <w:lvlJc w:val="left"/>
      <w:pPr>
        <w:ind w:left="1805" w:hanging="360"/>
      </w:pPr>
    </w:lvl>
    <w:lvl w:ilvl="3">
      <w:numFmt w:val="bullet"/>
      <w:lvlText w:val="‘"/>
      <w:lvlJc w:val="left"/>
      <w:pPr>
        <w:ind w:left="2774" w:hanging="360"/>
      </w:pPr>
    </w:lvl>
    <w:lvl w:ilvl="4">
      <w:numFmt w:val="bullet"/>
      <w:lvlText w:val="‘"/>
      <w:lvlJc w:val="left"/>
      <w:pPr>
        <w:ind w:left="3744" w:hanging="360"/>
      </w:pPr>
    </w:lvl>
    <w:lvl w:ilvl="5">
      <w:numFmt w:val="bullet"/>
      <w:lvlText w:val="‘"/>
      <w:lvlJc w:val="left"/>
      <w:pPr>
        <w:ind w:left="4713" w:hanging="360"/>
      </w:pPr>
    </w:lvl>
    <w:lvl w:ilvl="6">
      <w:numFmt w:val="bullet"/>
      <w:lvlText w:val="‘"/>
      <w:lvlJc w:val="left"/>
      <w:pPr>
        <w:ind w:left="5682" w:hanging="360"/>
      </w:pPr>
    </w:lvl>
    <w:lvl w:ilvl="7">
      <w:numFmt w:val="bullet"/>
      <w:lvlText w:val="‘"/>
      <w:lvlJc w:val="left"/>
      <w:pPr>
        <w:ind w:left="6652" w:hanging="360"/>
      </w:pPr>
    </w:lvl>
    <w:lvl w:ilvl="8">
      <w:numFmt w:val="bullet"/>
      <w:lvlText w:val="‘"/>
      <w:lvlJc w:val="left"/>
      <w:pPr>
        <w:ind w:left="7621" w:hanging="360"/>
      </w:pPr>
    </w:lvl>
  </w:abstractNum>
  <w:abstractNum w:abstractNumId="2" w15:restartNumberingAfterBreak="0">
    <w:nsid w:val="02D83B5E"/>
    <w:multiLevelType w:val="hybridMultilevel"/>
    <w:tmpl w:val="74AA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3BB"/>
    <w:multiLevelType w:val="hybridMultilevel"/>
    <w:tmpl w:val="33CEB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F44B9E"/>
    <w:multiLevelType w:val="hybridMultilevel"/>
    <w:tmpl w:val="454A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6399B"/>
    <w:multiLevelType w:val="hybridMultilevel"/>
    <w:tmpl w:val="56E6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B1A18"/>
    <w:multiLevelType w:val="multilevel"/>
    <w:tmpl w:val="8A6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15B43"/>
    <w:multiLevelType w:val="hybridMultilevel"/>
    <w:tmpl w:val="53D22878"/>
    <w:lvl w:ilvl="0" w:tplc="888A866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8564E6A"/>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A247A"/>
    <w:multiLevelType w:val="hybridMultilevel"/>
    <w:tmpl w:val="44DAE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83978"/>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0751F"/>
    <w:multiLevelType w:val="hybridMultilevel"/>
    <w:tmpl w:val="13AA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FC6EF6"/>
    <w:multiLevelType w:val="hybridMultilevel"/>
    <w:tmpl w:val="2E6AE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07B10"/>
    <w:multiLevelType w:val="hybridMultilevel"/>
    <w:tmpl w:val="DFCAF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6D5AA1"/>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E7F01"/>
    <w:multiLevelType w:val="hybridMultilevel"/>
    <w:tmpl w:val="2DB25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01789A"/>
    <w:multiLevelType w:val="hybridMultilevel"/>
    <w:tmpl w:val="EEFA7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2A6633"/>
    <w:multiLevelType w:val="hybridMultilevel"/>
    <w:tmpl w:val="AEFC9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2506BC"/>
    <w:multiLevelType w:val="hybridMultilevel"/>
    <w:tmpl w:val="7B26FCD0"/>
    <w:lvl w:ilvl="0" w:tplc="05480CAC">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9"/>
  </w:num>
  <w:num w:numId="5">
    <w:abstractNumId w:val="16"/>
  </w:num>
  <w:num w:numId="6">
    <w:abstractNumId w:val="12"/>
  </w:num>
  <w:num w:numId="7">
    <w:abstractNumId w:val="4"/>
  </w:num>
  <w:num w:numId="8">
    <w:abstractNumId w:val="15"/>
  </w:num>
  <w:num w:numId="9">
    <w:abstractNumId w:val="6"/>
  </w:num>
  <w:num w:numId="10">
    <w:abstractNumId w:val="5"/>
  </w:num>
  <w:num w:numId="11">
    <w:abstractNumId w:val="17"/>
  </w:num>
  <w:num w:numId="12">
    <w:abstractNumId w:val="14"/>
  </w:num>
  <w:num w:numId="13">
    <w:abstractNumId w:val="8"/>
  </w:num>
  <w:num w:numId="14">
    <w:abstractNumId w:val="10"/>
  </w:num>
  <w:num w:numId="15">
    <w:abstractNumId w:val="13"/>
  </w:num>
  <w:num w:numId="16">
    <w:abstractNumId w:val="7"/>
  </w:num>
  <w:num w:numId="17">
    <w:abstractNumId w:val="18"/>
  </w:num>
  <w:num w:numId="18">
    <w:abstractNumId w:val="11"/>
  </w:num>
  <w:num w:numId="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u, Lingshu (MU-Student)">
    <w15:presenceInfo w15:providerId="AD" w15:userId="S::lhn95@mail.missouri.edu::a73e4791-a14c-454e-b17c-cad7c92e42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d0pvrd6xxp05evvtepd0f9vppe5rtsxa20&quot;&gt;My EndNote Library&lt;record-ids&gt;&lt;item&gt;6&lt;/item&gt;&lt;item&gt;55&lt;/item&gt;&lt;item&gt;85&lt;/item&gt;&lt;item&gt;86&lt;/item&gt;&lt;item&gt;94&lt;/item&gt;&lt;item&gt;95&lt;/item&gt;&lt;item&gt;99&lt;/item&gt;&lt;item&gt;128&lt;/item&gt;&lt;item&gt;153&lt;/item&gt;&lt;item&gt;193&lt;/item&gt;&lt;item&gt;194&lt;/item&gt;&lt;item&gt;195&lt;/item&gt;&lt;item&gt;226&lt;/item&gt;&lt;item&gt;232&lt;/item&gt;&lt;item&gt;297&lt;/item&gt;&lt;item&gt;302&lt;/item&gt;&lt;item&gt;303&lt;/item&gt;&lt;item&gt;329&lt;/item&gt;&lt;item&gt;330&lt;/item&gt;&lt;item&gt;331&lt;/item&gt;&lt;item&gt;332&lt;/item&gt;&lt;item&gt;333&lt;/item&gt;&lt;item&gt;334&lt;/item&gt;&lt;item&gt;344&lt;/item&gt;&lt;item&gt;345&lt;/item&gt;&lt;item&gt;346&lt;/item&gt;&lt;item&gt;347&lt;/item&gt;&lt;item&gt;348&lt;/item&gt;&lt;item&gt;350&lt;/item&gt;&lt;item&gt;352&lt;/item&gt;&lt;item&gt;353&lt;/item&gt;&lt;item&gt;354&lt;/item&gt;&lt;item&gt;355&lt;/item&gt;&lt;item&gt;356&lt;/item&gt;&lt;item&gt;358&lt;/item&gt;&lt;/record-ids&gt;&lt;/item&gt;&lt;/Libraries&gt;"/>
  </w:docVars>
  <w:rsids>
    <w:rsidRoot w:val="00AE0707"/>
    <w:rsid w:val="00000A3B"/>
    <w:rsid w:val="00003BAB"/>
    <w:rsid w:val="00005473"/>
    <w:rsid w:val="0000617D"/>
    <w:rsid w:val="0001097B"/>
    <w:rsid w:val="000127F0"/>
    <w:rsid w:val="00012DF3"/>
    <w:rsid w:val="000135CE"/>
    <w:rsid w:val="000144BE"/>
    <w:rsid w:val="0001775A"/>
    <w:rsid w:val="00017A98"/>
    <w:rsid w:val="00020737"/>
    <w:rsid w:val="00020CF0"/>
    <w:rsid w:val="00024AFC"/>
    <w:rsid w:val="00024B98"/>
    <w:rsid w:val="00025648"/>
    <w:rsid w:val="00025CF6"/>
    <w:rsid w:val="000274F3"/>
    <w:rsid w:val="00030D78"/>
    <w:rsid w:val="000342EA"/>
    <w:rsid w:val="00034EF6"/>
    <w:rsid w:val="000354B0"/>
    <w:rsid w:val="00035B4D"/>
    <w:rsid w:val="00036C3E"/>
    <w:rsid w:val="000405AD"/>
    <w:rsid w:val="000415F0"/>
    <w:rsid w:val="00041B1E"/>
    <w:rsid w:val="00043928"/>
    <w:rsid w:val="00043C0B"/>
    <w:rsid w:val="00044025"/>
    <w:rsid w:val="00045F03"/>
    <w:rsid w:val="00047349"/>
    <w:rsid w:val="00047C13"/>
    <w:rsid w:val="00051A93"/>
    <w:rsid w:val="000560CD"/>
    <w:rsid w:val="00056E9A"/>
    <w:rsid w:val="00061C23"/>
    <w:rsid w:val="00062624"/>
    <w:rsid w:val="00062F9C"/>
    <w:rsid w:val="0006305D"/>
    <w:rsid w:val="00064A67"/>
    <w:rsid w:val="0006579E"/>
    <w:rsid w:val="00070552"/>
    <w:rsid w:val="00070BF6"/>
    <w:rsid w:val="00073D74"/>
    <w:rsid w:val="00074AD2"/>
    <w:rsid w:val="00076659"/>
    <w:rsid w:val="00076D98"/>
    <w:rsid w:val="00076DB5"/>
    <w:rsid w:val="0007787A"/>
    <w:rsid w:val="00077D7E"/>
    <w:rsid w:val="00080B3D"/>
    <w:rsid w:val="0008185A"/>
    <w:rsid w:val="00081E6D"/>
    <w:rsid w:val="00081E71"/>
    <w:rsid w:val="00082346"/>
    <w:rsid w:val="000846CB"/>
    <w:rsid w:val="0009019A"/>
    <w:rsid w:val="000904F6"/>
    <w:rsid w:val="000955BF"/>
    <w:rsid w:val="00095A95"/>
    <w:rsid w:val="00095BCD"/>
    <w:rsid w:val="00096D94"/>
    <w:rsid w:val="00097120"/>
    <w:rsid w:val="000974E5"/>
    <w:rsid w:val="00097CA6"/>
    <w:rsid w:val="00097D13"/>
    <w:rsid w:val="000A1093"/>
    <w:rsid w:val="000A1281"/>
    <w:rsid w:val="000A12CC"/>
    <w:rsid w:val="000A2300"/>
    <w:rsid w:val="000A26F9"/>
    <w:rsid w:val="000A3224"/>
    <w:rsid w:val="000A3560"/>
    <w:rsid w:val="000A482C"/>
    <w:rsid w:val="000A5400"/>
    <w:rsid w:val="000A5601"/>
    <w:rsid w:val="000A6CB6"/>
    <w:rsid w:val="000B01E7"/>
    <w:rsid w:val="000B025E"/>
    <w:rsid w:val="000B11F2"/>
    <w:rsid w:val="000B1885"/>
    <w:rsid w:val="000B1A63"/>
    <w:rsid w:val="000B2127"/>
    <w:rsid w:val="000B22E5"/>
    <w:rsid w:val="000B2DB6"/>
    <w:rsid w:val="000B3608"/>
    <w:rsid w:val="000B425C"/>
    <w:rsid w:val="000B4F68"/>
    <w:rsid w:val="000B52DB"/>
    <w:rsid w:val="000B60D3"/>
    <w:rsid w:val="000B7FBE"/>
    <w:rsid w:val="000C0942"/>
    <w:rsid w:val="000C2133"/>
    <w:rsid w:val="000C2459"/>
    <w:rsid w:val="000C3257"/>
    <w:rsid w:val="000C3EA0"/>
    <w:rsid w:val="000C448C"/>
    <w:rsid w:val="000C645B"/>
    <w:rsid w:val="000C6824"/>
    <w:rsid w:val="000C70C0"/>
    <w:rsid w:val="000C7E31"/>
    <w:rsid w:val="000D01AA"/>
    <w:rsid w:val="000D0D8D"/>
    <w:rsid w:val="000D1196"/>
    <w:rsid w:val="000D1259"/>
    <w:rsid w:val="000D1F83"/>
    <w:rsid w:val="000D2333"/>
    <w:rsid w:val="000D2A42"/>
    <w:rsid w:val="000D2B36"/>
    <w:rsid w:val="000D3791"/>
    <w:rsid w:val="000D37FD"/>
    <w:rsid w:val="000D3B79"/>
    <w:rsid w:val="000D3B94"/>
    <w:rsid w:val="000D4B9F"/>
    <w:rsid w:val="000D5505"/>
    <w:rsid w:val="000D55AB"/>
    <w:rsid w:val="000D6164"/>
    <w:rsid w:val="000D6592"/>
    <w:rsid w:val="000D698D"/>
    <w:rsid w:val="000D7029"/>
    <w:rsid w:val="000D758B"/>
    <w:rsid w:val="000E1BA3"/>
    <w:rsid w:val="000E278C"/>
    <w:rsid w:val="000E305F"/>
    <w:rsid w:val="000E4A52"/>
    <w:rsid w:val="000E5FCD"/>
    <w:rsid w:val="000E61DF"/>
    <w:rsid w:val="000E6219"/>
    <w:rsid w:val="000E6927"/>
    <w:rsid w:val="000E6F95"/>
    <w:rsid w:val="000E74BB"/>
    <w:rsid w:val="000F0428"/>
    <w:rsid w:val="000F1249"/>
    <w:rsid w:val="000F2974"/>
    <w:rsid w:val="000F32FB"/>
    <w:rsid w:val="000F534F"/>
    <w:rsid w:val="000F729D"/>
    <w:rsid w:val="000F79BA"/>
    <w:rsid w:val="000F7DB1"/>
    <w:rsid w:val="001002C8"/>
    <w:rsid w:val="00100319"/>
    <w:rsid w:val="001017E3"/>
    <w:rsid w:val="001029AC"/>
    <w:rsid w:val="00103401"/>
    <w:rsid w:val="00103CB8"/>
    <w:rsid w:val="0010611A"/>
    <w:rsid w:val="001103E3"/>
    <w:rsid w:val="0011201B"/>
    <w:rsid w:val="001123BC"/>
    <w:rsid w:val="001135E4"/>
    <w:rsid w:val="00115F5E"/>
    <w:rsid w:val="00117EAD"/>
    <w:rsid w:val="00120433"/>
    <w:rsid w:val="00120C3E"/>
    <w:rsid w:val="00122A49"/>
    <w:rsid w:val="00124719"/>
    <w:rsid w:val="001257E8"/>
    <w:rsid w:val="00126F2A"/>
    <w:rsid w:val="0013082F"/>
    <w:rsid w:val="001312C3"/>
    <w:rsid w:val="001333BA"/>
    <w:rsid w:val="00133C62"/>
    <w:rsid w:val="00137269"/>
    <w:rsid w:val="00137D6E"/>
    <w:rsid w:val="00140EFF"/>
    <w:rsid w:val="00142EEC"/>
    <w:rsid w:val="00144C93"/>
    <w:rsid w:val="00150C7F"/>
    <w:rsid w:val="00151294"/>
    <w:rsid w:val="001517A6"/>
    <w:rsid w:val="00151E99"/>
    <w:rsid w:val="00152ADC"/>
    <w:rsid w:val="00152B49"/>
    <w:rsid w:val="00152C11"/>
    <w:rsid w:val="00153FDB"/>
    <w:rsid w:val="001551D6"/>
    <w:rsid w:val="00161C3F"/>
    <w:rsid w:val="001631A4"/>
    <w:rsid w:val="00164761"/>
    <w:rsid w:val="00167B77"/>
    <w:rsid w:val="00170936"/>
    <w:rsid w:val="00171673"/>
    <w:rsid w:val="001728F1"/>
    <w:rsid w:val="00173630"/>
    <w:rsid w:val="00174121"/>
    <w:rsid w:val="001746CF"/>
    <w:rsid w:val="00175566"/>
    <w:rsid w:val="001757E5"/>
    <w:rsid w:val="00175C06"/>
    <w:rsid w:val="001774E0"/>
    <w:rsid w:val="001814BC"/>
    <w:rsid w:val="00181D7A"/>
    <w:rsid w:val="00182017"/>
    <w:rsid w:val="001826D3"/>
    <w:rsid w:val="00182E72"/>
    <w:rsid w:val="00184F41"/>
    <w:rsid w:val="001860DB"/>
    <w:rsid w:val="00186B4F"/>
    <w:rsid w:val="001877EC"/>
    <w:rsid w:val="001946AC"/>
    <w:rsid w:val="00194CDC"/>
    <w:rsid w:val="00194D33"/>
    <w:rsid w:val="001963E5"/>
    <w:rsid w:val="001A4711"/>
    <w:rsid w:val="001A58A6"/>
    <w:rsid w:val="001A5C82"/>
    <w:rsid w:val="001A6C6D"/>
    <w:rsid w:val="001A6F6F"/>
    <w:rsid w:val="001B0443"/>
    <w:rsid w:val="001B0668"/>
    <w:rsid w:val="001B1A22"/>
    <w:rsid w:val="001B1BF1"/>
    <w:rsid w:val="001B22F5"/>
    <w:rsid w:val="001B2ECB"/>
    <w:rsid w:val="001B310B"/>
    <w:rsid w:val="001B3DA4"/>
    <w:rsid w:val="001B4948"/>
    <w:rsid w:val="001B521E"/>
    <w:rsid w:val="001B57E7"/>
    <w:rsid w:val="001B66DF"/>
    <w:rsid w:val="001B6C88"/>
    <w:rsid w:val="001B6F14"/>
    <w:rsid w:val="001C03B4"/>
    <w:rsid w:val="001C3A9E"/>
    <w:rsid w:val="001C5A19"/>
    <w:rsid w:val="001C5D18"/>
    <w:rsid w:val="001C6ABB"/>
    <w:rsid w:val="001D0A07"/>
    <w:rsid w:val="001D0C00"/>
    <w:rsid w:val="001D222C"/>
    <w:rsid w:val="001D24D2"/>
    <w:rsid w:val="001D2843"/>
    <w:rsid w:val="001D487F"/>
    <w:rsid w:val="001D4989"/>
    <w:rsid w:val="001D4C08"/>
    <w:rsid w:val="001D7539"/>
    <w:rsid w:val="001D7D5E"/>
    <w:rsid w:val="001E1421"/>
    <w:rsid w:val="001E524A"/>
    <w:rsid w:val="001E5632"/>
    <w:rsid w:val="001E69EA"/>
    <w:rsid w:val="001E749E"/>
    <w:rsid w:val="001E7D90"/>
    <w:rsid w:val="001F12EB"/>
    <w:rsid w:val="001F1495"/>
    <w:rsid w:val="001F29AC"/>
    <w:rsid w:val="001F685B"/>
    <w:rsid w:val="00200B77"/>
    <w:rsid w:val="00201386"/>
    <w:rsid w:val="00201596"/>
    <w:rsid w:val="00202632"/>
    <w:rsid w:val="002027AB"/>
    <w:rsid w:val="00202E41"/>
    <w:rsid w:val="00204615"/>
    <w:rsid w:val="0020498D"/>
    <w:rsid w:val="00205744"/>
    <w:rsid w:val="00205DD8"/>
    <w:rsid w:val="00206A38"/>
    <w:rsid w:val="002078A4"/>
    <w:rsid w:val="00212E5E"/>
    <w:rsid w:val="00213FFB"/>
    <w:rsid w:val="00214622"/>
    <w:rsid w:val="00214BFA"/>
    <w:rsid w:val="0021567A"/>
    <w:rsid w:val="00215C55"/>
    <w:rsid w:val="00217AE8"/>
    <w:rsid w:val="002201AB"/>
    <w:rsid w:val="00222548"/>
    <w:rsid w:val="00222748"/>
    <w:rsid w:val="002234A3"/>
    <w:rsid w:val="002241CE"/>
    <w:rsid w:val="00225C1F"/>
    <w:rsid w:val="00225CB0"/>
    <w:rsid w:val="0022645C"/>
    <w:rsid w:val="002267D6"/>
    <w:rsid w:val="0023072F"/>
    <w:rsid w:val="002362DB"/>
    <w:rsid w:val="002365D1"/>
    <w:rsid w:val="00236869"/>
    <w:rsid w:val="00241A85"/>
    <w:rsid w:val="00242981"/>
    <w:rsid w:val="00246691"/>
    <w:rsid w:val="00246833"/>
    <w:rsid w:val="00246889"/>
    <w:rsid w:val="00247A2D"/>
    <w:rsid w:val="00247C7E"/>
    <w:rsid w:val="00250722"/>
    <w:rsid w:val="00250DCD"/>
    <w:rsid w:val="00252033"/>
    <w:rsid w:val="00252B81"/>
    <w:rsid w:val="0025418C"/>
    <w:rsid w:val="00254518"/>
    <w:rsid w:val="002555F0"/>
    <w:rsid w:val="002570DE"/>
    <w:rsid w:val="00260F46"/>
    <w:rsid w:val="00263D61"/>
    <w:rsid w:val="0026450E"/>
    <w:rsid w:val="002656CA"/>
    <w:rsid w:val="002657FB"/>
    <w:rsid w:val="00265FC5"/>
    <w:rsid w:val="00266558"/>
    <w:rsid w:val="002668F4"/>
    <w:rsid w:val="00266904"/>
    <w:rsid w:val="0026711C"/>
    <w:rsid w:val="00270940"/>
    <w:rsid w:val="002710C2"/>
    <w:rsid w:val="00271A2E"/>
    <w:rsid w:val="002720D7"/>
    <w:rsid w:val="00272252"/>
    <w:rsid w:val="00272467"/>
    <w:rsid w:val="00273BBA"/>
    <w:rsid w:val="00274D6D"/>
    <w:rsid w:val="00275B0F"/>
    <w:rsid w:val="00276D82"/>
    <w:rsid w:val="002803D5"/>
    <w:rsid w:val="00281656"/>
    <w:rsid w:val="00282825"/>
    <w:rsid w:val="00283B2D"/>
    <w:rsid w:val="00283BE9"/>
    <w:rsid w:val="00283FAC"/>
    <w:rsid w:val="00284093"/>
    <w:rsid w:val="002843B5"/>
    <w:rsid w:val="00285979"/>
    <w:rsid w:val="00286ADE"/>
    <w:rsid w:val="0028706B"/>
    <w:rsid w:val="00290DB3"/>
    <w:rsid w:val="0029197C"/>
    <w:rsid w:val="00293BEC"/>
    <w:rsid w:val="00294598"/>
    <w:rsid w:val="002956D8"/>
    <w:rsid w:val="00295EF9"/>
    <w:rsid w:val="002A03FC"/>
    <w:rsid w:val="002A04F2"/>
    <w:rsid w:val="002A16EE"/>
    <w:rsid w:val="002A2850"/>
    <w:rsid w:val="002A32B1"/>
    <w:rsid w:val="002A5C70"/>
    <w:rsid w:val="002A678B"/>
    <w:rsid w:val="002B05BD"/>
    <w:rsid w:val="002B165C"/>
    <w:rsid w:val="002B1A1C"/>
    <w:rsid w:val="002B33A6"/>
    <w:rsid w:val="002B4595"/>
    <w:rsid w:val="002B706F"/>
    <w:rsid w:val="002C06FA"/>
    <w:rsid w:val="002C178F"/>
    <w:rsid w:val="002C261B"/>
    <w:rsid w:val="002C3256"/>
    <w:rsid w:val="002C5B49"/>
    <w:rsid w:val="002C6C0A"/>
    <w:rsid w:val="002C7B8F"/>
    <w:rsid w:val="002D0C19"/>
    <w:rsid w:val="002D3B73"/>
    <w:rsid w:val="002D6305"/>
    <w:rsid w:val="002E246D"/>
    <w:rsid w:val="002E2728"/>
    <w:rsid w:val="002E276A"/>
    <w:rsid w:val="002E4797"/>
    <w:rsid w:val="002E72FA"/>
    <w:rsid w:val="002F000A"/>
    <w:rsid w:val="002F0295"/>
    <w:rsid w:val="002F3B50"/>
    <w:rsid w:val="002F601E"/>
    <w:rsid w:val="002F6560"/>
    <w:rsid w:val="00301484"/>
    <w:rsid w:val="00302EB9"/>
    <w:rsid w:val="00302FBE"/>
    <w:rsid w:val="0030378F"/>
    <w:rsid w:val="003047B5"/>
    <w:rsid w:val="00305616"/>
    <w:rsid w:val="00306368"/>
    <w:rsid w:val="00306927"/>
    <w:rsid w:val="00311BD2"/>
    <w:rsid w:val="00313B82"/>
    <w:rsid w:val="00314F41"/>
    <w:rsid w:val="0031532F"/>
    <w:rsid w:val="00317359"/>
    <w:rsid w:val="0032153C"/>
    <w:rsid w:val="003240E8"/>
    <w:rsid w:val="0032546F"/>
    <w:rsid w:val="00325643"/>
    <w:rsid w:val="00325CA5"/>
    <w:rsid w:val="0032604E"/>
    <w:rsid w:val="00326631"/>
    <w:rsid w:val="0032687F"/>
    <w:rsid w:val="003308FF"/>
    <w:rsid w:val="00330C15"/>
    <w:rsid w:val="00331E15"/>
    <w:rsid w:val="00332EA1"/>
    <w:rsid w:val="003345D7"/>
    <w:rsid w:val="00335C28"/>
    <w:rsid w:val="00336E63"/>
    <w:rsid w:val="0034048F"/>
    <w:rsid w:val="00342CA1"/>
    <w:rsid w:val="00342EAA"/>
    <w:rsid w:val="00343533"/>
    <w:rsid w:val="00343781"/>
    <w:rsid w:val="003441BC"/>
    <w:rsid w:val="0034473F"/>
    <w:rsid w:val="00345D77"/>
    <w:rsid w:val="003464F1"/>
    <w:rsid w:val="00347228"/>
    <w:rsid w:val="003567B4"/>
    <w:rsid w:val="00357114"/>
    <w:rsid w:val="00360F3A"/>
    <w:rsid w:val="00363BD3"/>
    <w:rsid w:val="00363EE0"/>
    <w:rsid w:val="00365980"/>
    <w:rsid w:val="00365DB9"/>
    <w:rsid w:val="00366597"/>
    <w:rsid w:val="00366B9E"/>
    <w:rsid w:val="00370439"/>
    <w:rsid w:val="0037072C"/>
    <w:rsid w:val="003712ED"/>
    <w:rsid w:val="00371409"/>
    <w:rsid w:val="00372512"/>
    <w:rsid w:val="00372604"/>
    <w:rsid w:val="0037299F"/>
    <w:rsid w:val="00374915"/>
    <w:rsid w:val="003753DD"/>
    <w:rsid w:val="00375F76"/>
    <w:rsid w:val="0037606C"/>
    <w:rsid w:val="003764EA"/>
    <w:rsid w:val="00376886"/>
    <w:rsid w:val="00376F05"/>
    <w:rsid w:val="00377E9A"/>
    <w:rsid w:val="00381AB1"/>
    <w:rsid w:val="003824CF"/>
    <w:rsid w:val="00383451"/>
    <w:rsid w:val="0038349D"/>
    <w:rsid w:val="00383DAD"/>
    <w:rsid w:val="003845D6"/>
    <w:rsid w:val="00386187"/>
    <w:rsid w:val="00386B50"/>
    <w:rsid w:val="003874D0"/>
    <w:rsid w:val="00390638"/>
    <w:rsid w:val="00391890"/>
    <w:rsid w:val="00393DE0"/>
    <w:rsid w:val="003945FD"/>
    <w:rsid w:val="00394B0D"/>
    <w:rsid w:val="00394B18"/>
    <w:rsid w:val="003965FC"/>
    <w:rsid w:val="00396A47"/>
    <w:rsid w:val="003979F4"/>
    <w:rsid w:val="003A12B6"/>
    <w:rsid w:val="003A1EE4"/>
    <w:rsid w:val="003A2730"/>
    <w:rsid w:val="003A2980"/>
    <w:rsid w:val="003A2E6A"/>
    <w:rsid w:val="003B14B2"/>
    <w:rsid w:val="003B1693"/>
    <w:rsid w:val="003B18B7"/>
    <w:rsid w:val="003B2838"/>
    <w:rsid w:val="003B2A37"/>
    <w:rsid w:val="003B2EE8"/>
    <w:rsid w:val="003B3F83"/>
    <w:rsid w:val="003B4886"/>
    <w:rsid w:val="003B4CD5"/>
    <w:rsid w:val="003B5901"/>
    <w:rsid w:val="003B69EC"/>
    <w:rsid w:val="003B6A1D"/>
    <w:rsid w:val="003B6F68"/>
    <w:rsid w:val="003C00E1"/>
    <w:rsid w:val="003C335E"/>
    <w:rsid w:val="003C3C97"/>
    <w:rsid w:val="003C3FC3"/>
    <w:rsid w:val="003C61BC"/>
    <w:rsid w:val="003D57A3"/>
    <w:rsid w:val="003D74F6"/>
    <w:rsid w:val="003D781A"/>
    <w:rsid w:val="003E140C"/>
    <w:rsid w:val="003E1D84"/>
    <w:rsid w:val="003E31F3"/>
    <w:rsid w:val="003E343B"/>
    <w:rsid w:val="003E6C02"/>
    <w:rsid w:val="003E7179"/>
    <w:rsid w:val="003F0687"/>
    <w:rsid w:val="003F0771"/>
    <w:rsid w:val="003F08E6"/>
    <w:rsid w:val="003F15F4"/>
    <w:rsid w:val="003F2582"/>
    <w:rsid w:val="003F3A3C"/>
    <w:rsid w:val="003F479E"/>
    <w:rsid w:val="003F6708"/>
    <w:rsid w:val="003F6FAD"/>
    <w:rsid w:val="0040049A"/>
    <w:rsid w:val="00402DCC"/>
    <w:rsid w:val="00403F47"/>
    <w:rsid w:val="0040420C"/>
    <w:rsid w:val="00405404"/>
    <w:rsid w:val="00405585"/>
    <w:rsid w:val="00407E85"/>
    <w:rsid w:val="0041072B"/>
    <w:rsid w:val="004109E1"/>
    <w:rsid w:val="00412516"/>
    <w:rsid w:val="004126C4"/>
    <w:rsid w:val="00415F33"/>
    <w:rsid w:val="0041696D"/>
    <w:rsid w:val="00417213"/>
    <w:rsid w:val="004174B6"/>
    <w:rsid w:val="004176CA"/>
    <w:rsid w:val="00417C80"/>
    <w:rsid w:val="004207A7"/>
    <w:rsid w:val="00421B73"/>
    <w:rsid w:val="00425061"/>
    <w:rsid w:val="004255A8"/>
    <w:rsid w:val="004257AB"/>
    <w:rsid w:val="00426619"/>
    <w:rsid w:val="00427043"/>
    <w:rsid w:val="00430BD9"/>
    <w:rsid w:val="004313EC"/>
    <w:rsid w:val="00431A1C"/>
    <w:rsid w:val="00433C7E"/>
    <w:rsid w:val="00433F79"/>
    <w:rsid w:val="00436DB3"/>
    <w:rsid w:val="0044092C"/>
    <w:rsid w:val="00440D88"/>
    <w:rsid w:val="004421AD"/>
    <w:rsid w:val="0044450E"/>
    <w:rsid w:val="0044752E"/>
    <w:rsid w:val="00450B36"/>
    <w:rsid w:val="00450CE5"/>
    <w:rsid w:val="00451BE5"/>
    <w:rsid w:val="00454F25"/>
    <w:rsid w:val="00454F5C"/>
    <w:rsid w:val="0045608C"/>
    <w:rsid w:val="00460ED5"/>
    <w:rsid w:val="0046139A"/>
    <w:rsid w:val="004614D0"/>
    <w:rsid w:val="004615F3"/>
    <w:rsid w:val="00461E0C"/>
    <w:rsid w:val="00463307"/>
    <w:rsid w:val="00463986"/>
    <w:rsid w:val="004703FA"/>
    <w:rsid w:val="0047142F"/>
    <w:rsid w:val="0047331E"/>
    <w:rsid w:val="0047342F"/>
    <w:rsid w:val="004740F3"/>
    <w:rsid w:val="00476260"/>
    <w:rsid w:val="00476ECE"/>
    <w:rsid w:val="004775D7"/>
    <w:rsid w:val="0047780C"/>
    <w:rsid w:val="0048008C"/>
    <w:rsid w:val="00480A52"/>
    <w:rsid w:val="00482D17"/>
    <w:rsid w:val="00483EA8"/>
    <w:rsid w:val="00484F38"/>
    <w:rsid w:val="004853AF"/>
    <w:rsid w:val="00485D11"/>
    <w:rsid w:val="00485ED6"/>
    <w:rsid w:val="00490A28"/>
    <w:rsid w:val="004949E3"/>
    <w:rsid w:val="00494E0D"/>
    <w:rsid w:val="00495E75"/>
    <w:rsid w:val="00496D0C"/>
    <w:rsid w:val="00497B50"/>
    <w:rsid w:val="00497C56"/>
    <w:rsid w:val="004A0482"/>
    <w:rsid w:val="004A0804"/>
    <w:rsid w:val="004A3A59"/>
    <w:rsid w:val="004A4371"/>
    <w:rsid w:val="004A4492"/>
    <w:rsid w:val="004A588D"/>
    <w:rsid w:val="004A6832"/>
    <w:rsid w:val="004A7093"/>
    <w:rsid w:val="004B0021"/>
    <w:rsid w:val="004B083F"/>
    <w:rsid w:val="004B0871"/>
    <w:rsid w:val="004B2E70"/>
    <w:rsid w:val="004B4D57"/>
    <w:rsid w:val="004B644D"/>
    <w:rsid w:val="004B7BA0"/>
    <w:rsid w:val="004C27A4"/>
    <w:rsid w:val="004C39AC"/>
    <w:rsid w:val="004C3D20"/>
    <w:rsid w:val="004C535B"/>
    <w:rsid w:val="004C6524"/>
    <w:rsid w:val="004C7E1E"/>
    <w:rsid w:val="004D2F6A"/>
    <w:rsid w:val="004D3E49"/>
    <w:rsid w:val="004D4A18"/>
    <w:rsid w:val="004D4AED"/>
    <w:rsid w:val="004D576A"/>
    <w:rsid w:val="004D7E80"/>
    <w:rsid w:val="004E3CA3"/>
    <w:rsid w:val="004E4321"/>
    <w:rsid w:val="004E47A0"/>
    <w:rsid w:val="004E5B97"/>
    <w:rsid w:val="004E66CA"/>
    <w:rsid w:val="004E66EA"/>
    <w:rsid w:val="004E676C"/>
    <w:rsid w:val="004E7AFB"/>
    <w:rsid w:val="004E7EC5"/>
    <w:rsid w:val="004F00C5"/>
    <w:rsid w:val="004F0202"/>
    <w:rsid w:val="004F06E8"/>
    <w:rsid w:val="004F1E28"/>
    <w:rsid w:val="004F3695"/>
    <w:rsid w:val="004F3F61"/>
    <w:rsid w:val="004F4C8A"/>
    <w:rsid w:val="004F594E"/>
    <w:rsid w:val="00500A43"/>
    <w:rsid w:val="00500ECF"/>
    <w:rsid w:val="005016B6"/>
    <w:rsid w:val="00501C57"/>
    <w:rsid w:val="00501CFC"/>
    <w:rsid w:val="005048D8"/>
    <w:rsid w:val="00506357"/>
    <w:rsid w:val="00506B87"/>
    <w:rsid w:val="00510D9A"/>
    <w:rsid w:val="00513734"/>
    <w:rsid w:val="005154C7"/>
    <w:rsid w:val="00515790"/>
    <w:rsid w:val="00517971"/>
    <w:rsid w:val="00517CB1"/>
    <w:rsid w:val="005240AE"/>
    <w:rsid w:val="00524461"/>
    <w:rsid w:val="00524D0F"/>
    <w:rsid w:val="00525E6F"/>
    <w:rsid w:val="00526356"/>
    <w:rsid w:val="00526B95"/>
    <w:rsid w:val="00527100"/>
    <w:rsid w:val="00527A8F"/>
    <w:rsid w:val="0053195C"/>
    <w:rsid w:val="00532AC9"/>
    <w:rsid w:val="005346AE"/>
    <w:rsid w:val="00535D78"/>
    <w:rsid w:val="00537B7B"/>
    <w:rsid w:val="00537D17"/>
    <w:rsid w:val="005403BC"/>
    <w:rsid w:val="00540745"/>
    <w:rsid w:val="00540F01"/>
    <w:rsid w:val="00541040"/>
    <w:rsid w:val="005412FB"/>
    <w:rsid w:val="00541609"/>
    <w:rsid w:val="00542A22"/>
    <w:rsid w:val="00542BE6"/>
    <w:rsid w:val="00546B51"/>
    <w:rsid w:val="005476E9"/>
    <w:rsid w:val="0054772A"/>
    <w:rsid w:val="00547B26"/>
    <w:rsid w:val="0055120A"/>
    <w:rsid w:val="00551A21"/>
    <w:rsid w:val="0055336A"/>
    <w:rsid w:val="00553525"/>
    <w:rsid w:val="0055442D"/>
    <w:rsid w:val="00554ABE"/>
    <w:rsid w:val="005572F5"/>
    <w:rsid w:val="0055745B"/>
    <w:rsid w:val="00560E7C"/>
    <w:rsid w:val="00561211"/>
    <w:rsid w:val="005620F1"/>
    <w:rsid w:val="005622EB"/>
    <w:rsid w:val="00562EE5"/>
    <w:rsid w:val="005638ED"/>
    <w:rsid w:val="005654F3"/>
    <w:rsid w:val="00565501"/>
    <w:rsid w:val="0056605F"/>
    <w:rsid w:val="005669CA"/>
    <w:rsid w:val="00567226"/>
    <w:rsid w:val="005678B0"/>
    <w:rsid w:val="00570D38"/>
    <w:rsid w:val="00570F14"/>
    <w:rsid w:val="00571D9B"/>
    <w:rsid w:val="00572909"/>
    <w:rsid w:val="005734AF"/>
    <w:rsid w:val="0057356E"/>
    <w:rsid w:val="00573E61"/>
    <w:rsid w:val="00574352"/>
    <w:rsid w:val="0057454A"/>
    <w:rsid w:val="00574E1F"/>
    <w:rsid w:val="00575EC1"/>
    <w:rsid w:val="00575FC3"/>
    <w:rsid w:val="00582931"/>
    <w:rsid w:val="00583396"/>
    <w:rsid w:val="005843E9"/>
    <w:rsid w:val="00584480"/>
    <w:rsid w:val="00586609"/>
    <w:rsid w:val="005953E9"/>
    <w:rsid w:val="005966E8"/>
    <w:rsid w:val="0059795B"/>
    <w:rsid w:val="005A262C"/>
    <w:rsid w:val="005A39C6"/>
    <w:rsid w:val="005A4C38"/>
    <w:rsid w:val="005A4C8B"/>
    <w:rsid w:val="005A5579"/>
    <w:rsid w:val="005A59BD"/>
    <w:rsid w:val="005A5B5F"/>
    <w:rsid w:val="005A633F"/>
    <w:rsid w:val="005B0CDD"/>
    <w:rsid w:val="005B1D8F"/>
    <w:rsid w:val="005B2B17"/>
    <w:rsid w:val="005C05EE"/>
    <w:rsid w:val="005C07A9"/>
    <w:rsid w:val="005C15D5"/>
    <w:rsid w:val="005C194B"/>
    <w:rsid w:val="005C5C47"/>
    <w:rsid w:val="005C7293"/>
    <w:rsid w:val="005D02EE"/>
    <w:rsid w:val="005D106C"/>
    <w:rsid w:val="005D12C2"/>
    <w:rsid w:val="005D22BA"/>
    <w:rsid w:val="005D2E3A"/>
    <w:rsid w:val="005D5787"/>
    <w:rsid w:val="005D65D5"/>
    <w:rsid w:val="005D75B5"/>
    <w:rsid w:val="005E2D88"/>
    <w:rsid w:val="005E3CC8"/>
    <w:rsid w:val="005E5963"/>
    <w:rsid w:val="005E61F0"/>
    <w:rsid w:val="005E7B0C"/>
    <w:rsid w:val="005E7DC3"/>
    <w:rsid w:val="005E7E36"/>
    <w:rsid w:val="005F00E1"/>
    <w:rsid w:val="005F0597"/>
    <w:rsid w:val="005F05A7"/>
    <w:rsid w:val="005F3465"/>
    <w:rsid w:val="005F4413"/>
    <w:rsid w:val="005F4E52"/>
    <w:rsid w:val="005F649E"/>
    <w:rsid w:val="005F675C"/>
    <w:rsid w:val="005F6FF8"/>
    <w:rsid w:val="005F77B2"/>
    <w:rsid w:val="005F7F12"/>
    <w:rsid w:val="0060210C"/>
    <w:rsid w:val="00603087"/>
    <w:rsid w:val="006038BE"/>
    <w:rsid w:val="00603FD6"/>
    <w:rsid w:val="00604086"/>
    <w:rsid w:val="006043F9"/>
    <w:rsid w:val="00605128"/>
    <w:rsid w:val="00607BAF"/>
    <w:rsid w:val="00607F95"/>
    <w:rsid w:val="00610F5A"/>
    <w:rsid w:val="00612D71"/>
    <w:rsid w:val="00612FC1"/>
    <w:rsid w:val="00614336"/>
    <w:rsid w:val="00614482"/>
    <w:rsid w:val="00615012"/>
    <w:rsid w:val="0061560A"/>
    <w:rsid w:val="0061620F"/>
    <w:rsid w:val="006163E0"/>
    <w:rsid w:val="00616D51"/>
    <w:rsid w:val="00616F4D"/>
    <w:rsid w:val="00617E58"/>
    <w:rsid w:val="00620AA5"/>
    <w:rsid w:val="006216F1"/>
    <w:rsid w:val="00621B73"/>
    <w:rsid w:val="00623580"/>
    <w:rsid w:val="00624B1B"/>
    <w:rsid w:val="00625AD2"/>
    <w:rsid w:val="006260BD"/>
    <w:rsid w:val="00630575"/>
    <w:rsid w:val="00632F89"/>
    <w:rsid w:val="006335C9"/>
    <w:rsid w:val="00636B13"/>
    <w:rsid w:val="0063748E"/>
    <w:rsid w:val="00640482"/>
    <w:rsid w:val="00640759"/>
    <w:rsid w:val="00641AF9"/>
    <w:rsid w:val="00642EB2"/>
    <w:rsid w:val="006468EE"/>
    <w:rsid w:val="00647590"/>
    <w:rsid w:val="00647C8D"/>
    <w:rsid w:val="006500FD"/>
    <w:rsid w:val="0065190D"/>
    <w:rsid w:val="006519C1"/>
    <w:rsid w:val="00651B6F"/>
    <w:rsid w:val="00652682"/>
    <w:rsid w:val="0065402C"/>
    <w:rsid w:val="00656529"/>
    <w:rsid w:val="00656993"/>
    <w:rsid w:val="00656DB6"/>
    <w:rsid w:val="0066040E"/>
    <w:rsid w:val="00661632"/>
    <w:rsid w:val="00662003"/>
    <w:rsid w:val="0066238B"/>
    <w:rsid w:val="00663001"/>
    <w:rsid w:val="006633FC"/>
    <w:rsid w:val="00663444"/>
    <w:rsid w:val="00665B97"/>
    <w:rsid w:val="00666BF8"/>
    <w:rsid w:val="00666F29"/>
    <w:rsid w:val="006676CB"/>
    <w:rsid w:val="0067011B"/>
    <w:rsid w:val="006703CE"/>
    <w:rsid w:val="006729D1"/>
    <w:rsid w:val="0067338D"/>
    <w:rsid w:val="006739A7"/>
    <w:rsid w:val="00677FFD"/>
    <w:rsid w:val="0068053F"/>
    <w:rsid w:val="00685854"/>
    <w:rsid w:val="00687091"/>
    <w:rsid w:val="00690BAC"/>
    <w:rsid w:val="00690E14"/>
    <w:rsid w:val="00690F09"/>
    <w:rsid w:val="00691769"/>
    <w:rsid w:val="0069249A"/>
    <w:rsid w:val="00692AC1"/>
    <w:rsid w:val="00692B02"/>
    <w:rsid w:val="00692C0E"/>
    <w:rsid w:val="00694C75"/>
    <w:rsid w:val="006962D6"/>
    <w:rsid w:val="006A079E"/>
    <w:rsid w:val="006A0B2D"/>
    <w:rsid w:val="006A0F6B"/>
    <w:rsid w:val="006A3C4F"/>
    <w:rsid w:val="006A4882"/>
    <w:rsid w:val="006A6303"/>
    <w:rsid w:val="006A6447"/>
    <w:rsid w:val="006A7BB7"/>
    <w:rsid w:val="006A7D90"/>
    <w:rsid w:val="006B027C"/>
    <w:rsid w:val="006B06F6"/>
    <w:rsid w:val="006B1722"/>
    <w:rsid w:val="006B294B"/>
    <w:rsid w:val="006B3A35"/>
    <w:rsid w:val="006B3CDD"/>
    <w:rsid w:val="006B3F9B"/>
    <w:rsid w:val="006B74AF"/>
    <w:rsid w:val="006C0197"/>
    <w:rsid w:val="006C16BC"/>
    <w:rsid w:val="006C18DA"/>
    <w:rsid w:val="006C2EE0"/>
    <w:rsid w:val="006C3557"/>
    <w:rsid w:val="006C3890"/>
    <w:rsid w:val="006C4AD4"/>
    <w:rsid w:val="006C6E04"/>
    <w:rsid w:val="006C76F2"/>
    <w:rsid w:val="006D17C0"/>
    <w:rsid w:val="006D2CD9"/>
    <w:rsid w:val="006D2EE8"/>
    <w:rsid w:val="006D3133"/>
    <w:rsid w:val="006D5EC9"/>
    <w:rsid w:val="006D7091"/>
    <w:rsid w:val="006E34AC"/>
    <w:rsid w:val="006E3AE6"/>
    <w:rsid w:val="006E50B0"/>
    <w:rsid w:val="006E5A42"/>
    <w:rsid w:val="006E7C24"/>
    <w:rsid w:val="006F39BB"/>
    <w:rsid w:val="006F44FB"/>
    <w:rsid w:val="006F7BC3"/>
    <w:rsid w:val="00700A2D"/>
    <w:rsid w:val="00701D2C"/>
    <w:rsid w:val="00702C5B"/>
    <w:rsid w:val="00703841"/>
    <w:rsid w:val="0070410F"/>
    <w:rsid w:val="007112EA"/>
    <w:rsid w:val="0071247E"/>
    <w:rsid w:val="007135C2"/>
    <w:rsid w:val="007141F0"/>
    <w:rsid w:val="00714A2A"/>
    <w:rsid w:val="007155CB"/>
    <w:rsid w:val="007164EF"/>
    <w:rsid w:val="00717BE7"/>
    <w:rsid w:val="007200E9"/>
    <w:rsid w:val="007208B6"/>
    <w:rsid w:val="00722B0F"/>
    <w:rsid w:val="00722CEB"/>
    <w:rsid w:val="00722E76"/>
    <w:rsid w:val="00724510"/>
    <w:rsid w:val="00725D1D"/>
    <w:rsid w:val="00727AF7"/>
    <w:rsid w:val="00727B38"/>
    <w:rsid w:val="00727DA6"/>
    <w:rsid w:val="007353CA"/>
    <w:rsid w:val="007357CE"/>
    <w:rsid w:val="007359AE"/>
    <w:rsid w:val="00736B9A"/>
    <w:rsid w:val="00736F2E"/>
    <w:rsid w:val="00737042"/>
    <w:rsid w:val="00737428"/>
    <w:rsid w:val="00740181"/>
    <w:rsid w:val="00740329"/>
    <w:rsid w:val="00740F77"/>
    <w:rsid w:val="0074157E"/>
    <w:rsid w:val="0074169E"/>
    <w:rsid w:val="00741D27"/>
    <w:rsid w:val="00741E3E"/>
    <w:rsid w:val="007424F4"/>
    <w:rsid w:val="0074305C"/>
    <w:rsid w:val="00743E15"/>
    <w:rsid w:val="00745521"/>
    <w:rsid w:val="00745676"/>
    <w:rsid w:val="00745E41"/>
    <w:rsid w:val="007464F1"/>
    <w:rsid w:val="007467A6"/>
    <w:rsid w:val="007475F4"/>
    <w:rsid w:val="0075073D"/>
    <w:rsid w:val="0075119F"/>
    <w:rsid w:val="0075389C"/>
    <w:rsid w:val="0075453A"/>
    <w:rsid w:val="00754925"/>
    <w:rsid w:val="00755722"/>
    <w:rsid w:val="00756885"/>
    <w:rsid w:val="00756D7F"/>
    <w:rsid w:val="00757B0C"/>
    <w:rsid w:val="007609D8"/>
    <w:rsid w:val="007618F3"/>
    <w:rsid w:val="00761C88"/>
    <w:rsid w:val="00761E05"/>
    <w:rsid w:val="007625A0"/>
    <w:rsid w:val="00762CD5"/>
    <w:rsid w:val="00762CDE"/>
    <w:rsid w:val="00763175"/>
    <w:rsid w:val="007633D1"/>
    <w:rsid w:val="00763D27"/>
    <w:rsid w:val="00764CBF"/>
    <w:rsid w:val="00765F4A"/>
    <w:rsid w:val="007662AF"/>
    <w:rsid w:val="00766EBB"/>
    <w:rsid w:val="00767958"/>
    <w:rsid w:val="00770BC8"/>
    <w:rsid w:val="00772887"/>
    <w:rsid w:val="007736B2"/>
    <w:rsid w:val="0077370D"/>
    <w:rsid w:val="00774E2E"/>
    <w:rsid w:val="00775569"/>
    <w:rsid w:val="007762C0"/>
    <w:rsid w:val="00776DB4"/>
    <w:rsid w:val="00777C9C"/>
    <w:rsid w:val="00780232"/>
    <w:rsid w:val="0078156D"/>
    <w:rsid w:val="007818AF"/>
    <w:rsid w:val="00781CC3"/>
    <w:rsid w:val="00783084"/>
    <w:rsid w:val="00783C20"/>
    <w:rsid w:val="00784F0E"/>
    <w:rsid w:val="007850D1"/>
    <w:rsid w:val="007852CF"/>
    <w:rsid w:val="00785E63"/>
    <w:rsid w:val="00786AF5"/>
    <w:rsid w:val="00786BC6"/>
    <w:rsid w:val="007875FC"/>
    <w:rsid w:val="0079026D"/>
    <w:rsid w:val="007905E6"/>
    <w:rsid w:val="00790C1B"/>
    <w:rsid w:val="00790EF4"/>
    <w:rsid w:val="007911F4"/>
    <w:rsid w:val="00791415"/>
    <w:rsid w:val="007917C2"/>
    <w:rsid w:val="00793AE1"/>
    <w:rsid w:val="007943F6"/>
    <w:rsid w:val="00794EF8"/>
    <w:rsid w:val="007972A0"/>
    <w:rsid w:val="00797E84"/>
    <w:rsid w:val="007A0291"/>
    <w:rsid w:val="007A0EFF"/>
    <w:rsid w:val="007A139A"/>
    <w:rsid w:val="007A26C7"/>
    <w:rsid w:val="007A274F"/>
    <w:rsid w:val="007A5839"/>
    <w:rsid w:val="007A594F"/>
    <w:rsid w:val="007A5BD3"/>
    <w:rsid w:val="007A7B5D"/>
    <w:rsid w:val="007B0114"/>
    <w:rsid w:val="007B16CE"/>
    <w:rsid w:val="007B3B56"/>
    <w:rsid w:val="007B5BA1"/>
    <w:rsid w:val="007C0419"/>
    <w:rsid w:val="007C0A14"/>
    <w:rsid w:val="007C5E7A"/>
    <w:rsid w:val="007C6828"/>
    <w:rsid w:val="007C7111"/>
    <w:rsid w:val="007C7580"/>
    <w:rsid w:val="007D0086"/>
    <w:rsid w:val="007D035E"/>
    <w:rsid w:val="007D389D"/>
    <w:rsid w:val="007D3991"/>
    <w:rsid w:val="007D4A11"/>
    <w:rsid w:val="007D517E"/>
    <w:rsid w:val="007D51FB"/>
    <w:rsid w:val="007D5CF2"/>
    <w:rsid w:val="007D5EF6"/>
    <w:rsid w:val="007D63A5"/>
    <w:rsid w:val="007D688D"/>
    <w:rsid w:val="007D6E0A"/>
    <w:rsid w:val="007D72E3"/>
    <w:rsid w:val="007D7BAA"/>
    <w:rsid w:val="007D7F75"/>
    <w:rsid w:val="007E1256"/>
    <w:rsid w:val="007E1CEE"/>
    <w:rsid w:val="007E1F51"/>
    <w:rsid w:val="007E299C"/>
    <w:rsid w:val="007E2A8B"/>
    <w:rsid w:val="007E3516"/>
    <w:rsid w:val="007E46CF"/>
    <w:rsid w:val="007E65C5"/>
    <w:rsid w:val="007E6A25"/>
    <w:rsid w:val="007E6EA7"/>
    <w:rsid w:val="007E73B8"/>
    <w:rsid w:val="007E75F6"/>
    <w:rsid w:val="007E7CC1"/>
    <w:rsid w:val="007E7E3A"/>
    <w:rsid w:val="007F02A3"/>
    <w:rsid w:val="007F138E"/>
    <w:rsid w:val="007F34AE"/>
    <w:rsid w:val="007F421E"/>
    <w:rsid w:val="007F7256"/>
    <w:rsid w:val="007F79B0"/>
    <w:rsid w:val="0080031F"/>
    <w:rsid w:val="00803A10"/>
    <w:rsid w:val="00803F9E"/>
    <w:rsid w:val="00804E9A"/>
    <w:rsid w:val="00807479"/>
    <w:rsid w:val="0081155B"/>
    <w:rsid w:val="00811596"/>
    <w:rsid w:val="00811CC5"/>
    <w:rsid w:val="00814D93"/>
    <w:rsid w:val="00814FD9"/>
    <w:rsid w:val="008153FC"/>
    <w:rsid w:val="00815F56"/>
    <w:rsid w:val="008161C8"/>
    <w:rsid w:val="00817AAB"/>
    <w:rsid w:val="00820054"/>
    <w:rsid w:val="00820DAE"/>
    <w:rsid w:val="00822207"/>
    <w:rsid w:val="008232D6"/>
    <w:rsid w:val="008248A3"/>
    <w:rsid w:val="00827D21"/>
    <w:rsid w:val="00830E17"/>
    <w:rsid w:val="00832AC9"/>
    <w:rsid w:val="00832BDF"/>
    <w:rsid w:val="0083348D"/>
    <w:rsid w:val="0083576B"/>
    <w:rsid w:val="00835FA9"/>
    <w:rsid w:val="00837289"/>
    <w:rsid w:val="00837CCF"/>
    <w:rsid w:val="00840DED"/>
    <w:rsid w:val="00841582"/>
    <w:rsid w:val="0084284A"/>
    <w:rsid w:val="00843441"/>
    <w:rsid w:val="008434DF"/>
    <w:rsid w:val="008436B9"/>
    <w:rsid w:val="00844708"/>
    <w:rsid w:val="00844FE9"/>
    <w:rsid w:val="008472DD"/>
    <w:rsid w:val="00852044"/>
    <w:rsid w:val="00853BF7"/>
    <w:rsid w:val="008541B7"/>
    <w:rsid w:val="008542D6"/>
    <w:rsid w:val="0085639E"/>
    <w:rsid w:val="00861ACE"/>
    <w:rsid w:val="0086328B"/>
    <w:rsid w:val="008649B0"/>
    <w:rsid w:val="00864C8C"/>
    <w:rsid w:val="00864FE0"/>
    <w:rsid w:val="008656DD"/>
    <w:rsid w:val="00866A41"/>
    <w:rsid w:val="00866D4D"/>
    <w:rsid w:val="008673FC"/>
    <w:rsid w:val="00867452"/>
    <w:rsid w:val="008701D7"/>
    <w:rsid w:val="00870217"/>
    <w:rsid w:val="008725C2"/>
    <w:rsid w:val="00872679"/>
    <w:rsid w:val="008735C8"/>
    <w:rsid w:val="008746B7"/>
    <w:rsid w:val="0087573F"/>
    <w:rsid w:val="00876A60"/>
    <w:rsid w:val="00876F17"/>
    <w:rsid w:val="00877B3C"/>
    <w:rsid w:val="00877E23"/>
    <w:rsid w:val="00880752"/>
    <w:rsid w:val="0088162F"/>
    <w:rsid w:val="00882278"/>
    <w:rsid w:val="00882F9D"/>
    <w:rsid w:val="00883CCA"/>
    <w:rsid w:val="00883CEF"/>
    <w:rsid w:val="00884823"/>
    <w:rsid w:val="00884B41"/>
    <w:rsid w:val="00885E37"/>
    <w:rsid w:val="00890121"/>
    <w:rsid w:val="008913E8"/>
    <w:rsid w:val="00891CA9"/>
    <w:rsid w:val="008979AB"/>
    <w:rsid w:val="008A1B75"/>
    <w:rsid w:val="008A2DA3"/>
    <w:rsid w:val="008A6442"/>
    <w:rsid w:val="008A6A77"/>
    <w:rsid w:val="008A7E31"/>
    <w:rsid w:val="008B1C0B"/>
    <w:rsid w:val="008B1C24"/>
    <w:rsid w:val="008B2337"/>
    <w:rsid w:val="008B3948"/>
    <w:rsid w:val="008B529B"/>
    <w:rsid w:val="008B53AE"/>
    <w:rsid w:val="008B68B7"/>
    <w:rsid w:val="008C2DDF"/>
    <w:rsid w:val="008C3D1B"/>
    <w:rsid w:val="008C40EC"/>
    <w:rsid w:val="008C6A66"/>
    <w:rsid w:val="008C6F64"/>
    <w:rsid w:val="008C7399"/>
    <w:rsid w:val="008D05EF"/>
    <w:rsid w:val="008D2AC6"/>
    <w:rsid w:val="008D2BA3"/>
    <w:rsid w:val="008D2E4F"/>
    <w:rsid w:val="008D46DD"/>
    <w:rsid w:val="008D5680"/>
    <w:rsid w:val="008D5698"/>
    <w:rsid w:val="008D6117"/>
    <w:rsid w:val="008D69B2"/>
    <w:rsid w:val="008E1960"/>
    <w:rsid w:val="008E1C43"/>
    <w:rsid w:val="008E21B0"/>
    <w:rsid w:val="008E2AF8"/>
    <w:rsid w:val="008E3B45"/>
    <w:rsid w:val="008E3BA4"/>
    <w:rsid w:val="008E44D2"/>
    <w:rsid w:val="008E518A"/>
    <w:rsid w:val="008E6E6D"/>
    <w:rsid w:val="008E71B9"/>
    <w:rsid w:val="008F097C"/>
    <w:rsid w:val="008F0B90"/>
    <w:rsid w:val="008F21D7"/>
    <w:rsid w:val="008F2320"/>
    <w:rsid w:val="008F32D6"/>
    <w:rsid w:val="008F47F5"/>
    <w:rsid w:val="008F4A67"/>
    <w:rsid w:val="008F5323"/>
    <w:rsid w:val="008F5972"/>
    <w:rsid w:val="008F6806"/>
    <w:rsid w:val="008F6871"/>
    <w:rsid w:val="008F76D5"/>
    <w:rsid w:val="008F78E9"/>
    <w:rsid w:val="009000BE"/>
    <w:rsid w:val="009005AE"/>
    <w:rsid w:val="0090091E"/>
    <w:rsid w:val="009016CA"/>
    <w:rsid w:val="00903A76"/>
    <w:rsid w:val="0090400B"/>
    <w:rsid w:val="00904F1E"/>
    <w:rsid w:val="009128AD"/>
    <w:rsid w:val="0091331C"/>
    <w:rsid w:val="0091461D"/>
    <w:rsid w:val="00914C55"/>
    <w:rsid w:val="0091631F"/>
    <w:rsid w:val="00921DF7"/>
    <w:rsid w:val="00922E7B"/>
    <w:rsid w:val="009231D5"/>
    <w:rsid w:val="009246D4"/>
    <w:rsid w:val="0092501E"/>
    <w:rsid w:val="009260ED"/>
    <w:rsid w:val="00927106"/>
    <w:rsid w:val="00927498"/>
    <w:rsid w:val="00927EFB"/>
    <w:rsid w:val="00932573"/>
    <w:rsid w:val="00934DE9"/>
    <w:rsid w:val="009351F3"/>
    <w:rsid w:val="00935843"/>
    <w:rsid w:val="00937088"/>
    <w:rsid w:val="00941026"/>
    <w:rsid w:val="009413C3"/>
    <w:rsid w:val="00942521"/>
    <w:rsid w:val="009429CD"/>
    <w:rsid w:val="00943762"/>
    <w:rsid w:val="00944380"/>
    <w:rsid w:val="009443E6"/>
    <w:rsid w:val="00944464"/>
    <w:rsid w:val="0094472E"/>
    <w:rsid w:val="009467A1"/>
    <w:rsid w:val="00947026"/>
    <w:rsid w:val="00947C96"/>
    <w:rsid w:val="00947D84"/>
    <w:rsid w:val="00951D70"/>
    <w:rsid w:val="00953C49"/>
    <w:rsid w:val="00955D35"/>
    <w:rsid w:val="009568C4"/>
    <w:rsid w:val="00956BB5"/>
    <w:rsid w:val="009570CA"/>
    <w:rsid w:val="0096002D"/>
    <w:rsid w:val="0096043C"/>
    <w:rsid w:val="009611D5"/>
    <w:rsid w:val="0096153B"/>
    <w:rsid w:val="00961845"/>
    <w:rsid w:val="00963AB4"/>
    <w:rsid w:val="009659FE"/>
    <w:rsid w:val="0096761F"/>
    <w:rsid w:val="00967815"/>
    <w:rsid w:val="00970D52"/>
    <w:rsid w:val="00971235"/>
    <w:rsid w:val="00972300"/>
    <w:rsid w:val="009725B5"/>
    <w:rsid w:val="009738DE"/>
    <w:rsid w:val="00975009"/>
    <w:rsid w:val="0097578A"/>
    <w:rsid w:val="00977D99"/>
    <w:rsid w:val="00980230"/>
    <w:rsid w:val="0098096A"/>
    <w:rsid w:val="00981336"/>
    <w:rsid w:val="00982548"/>
    <w:rsid w:val="00982D50"/>
    <w:rsid w:val="0098333D"/>
    <w:rsid w:val="009852DD"/>
    <w:rsid w:val="009857EA"/>
    <w:rsid w:val="009870C7"/>
    <w:rsid w:val="009905C6"/>
    <w:rsid w:val="00991639"/>
    <w:rsid w:val="00991D04"/>
    <w:rsid w:val="009926ED"/>
    <w:rsid w:val="00992D3B"/>
    <w:rsid w:val="009935B6"/>
    <w:rsid w:val="00993AB9"/>
    <w:rsid w:val="00994CE2"/>
    <w:rsid w:val="009953DA"/>
    <w:rsid w:val="009955C3"/>
    <w:rsid w:val="0099650D"/>
    <w:rsid w:val="009969BB"/>
    <w:rsid w:val="009A0325"/>
    <w:rsid w:val="009A0572"/>
    <w:rsid w:val="009A05D1"/>
    <w:rsid w:val="009A2817"/>
    <w:rsid w:val="009A3BA8"/>
    <w:rsid w:val="009A4A0D"/>
    <w:rsid w:val="009A4AC6"/>
    <w:rsid w:val="009A51B6"/>
    <w:rsid w:val="009B1D81"/>
    <w:rsid w:val="009B2A45"/>
    <w:rsid w:val="009B2BFC"/>
    <w:rsid w:val="009B304B"/>
    <w:rsid w:val="009B5188"/>
    <w:rsid w:val="009B6257"/>
    <w:rsid w:val="009B63BF"/>
    <w:rsid w:val="009C0255"/>
    <w:rsid w:val="009C0258"/>
    <w:rsid w:val="009C1E62"/>
    <w:rsid w:val="009C25E8"/>
    <w:rsid w:val="009C368F"/>
    <w:rsid w:val="009C3DDA"/>
    <w:rsid w:val="009C4F28"/>
    <w:rsid w:val="009C6C9D"/>
    <w:rsid w:val="009D0619"/>
    <w:rsid w:val="009D14FF"/>
    <w:rsid w:val="009D1F8A"/>
    <w:rsid w:val="009D3598"/>
    <w:rsid w:val="009D37C8"/>
    <w:rsid w:val="009D6B74"/>
    <w:rsid w:val="009D6BBC"/>
    <w:rsid w:val="009D71DA"/>
    <w:rsid w:val="009E2D9F"/>
    <w:rsid w:val="009E41E8"/>
    <w:rsid w:val="009E4440"/>
    <w:rsid w:val="009E4B3D"/>
    <w:rsid w:val="009E4BAD"/>
    <w:rsid w:val="009E7546"/>
    <w:rsid w:val="009F2D9D"/>
    <w:rsid w:val="009F34F0"/>
    <w:rsid w:val="009F5260"/>
    <w:rsid w:val="009F57A2"/>
    <w:rsid w:val="009F5A95"/>
    <w:rsid w:val="009F5D8F"/>
    <w:rsid w:val="009F63FD"/>
    <w:rsid w:val="009F6C71"/>
    <w:rsid w:val="009F793B"/>
    <w:rsid w:val="00A015C5"/>
    <w:rsid w:val="00A03873"/>
    <w:rsid w:val="00A03AE4"/>
    <w:rsid w:val="00A04871"/>
    <w:rsid w:val="00A05598"/>
    <w:rsid w:val="00A077BF"/>
    <w:rsid w:val="00A07D98"/>
    <w:rsid w:val="00A07F95"/>
    <w:rsid w:val="00A10975"/>
    <w:rsid w:val="00A10F27"/>
    <w:rsid w:val="00A12597"/>
    <w:rsid w:val="00A13DBB"/>
    <w:rsid w:val="00A13E44"/>
    <w:rsid w:val="00A15E5E"/>
    <w:rsid w:val="00A15FA2"/>
    <w:rsid w:val="00A20F09"/>
    <w:rsid w:val="00A21676"/>
    <w:rsid w:val="00A22261"/>
    <w:rsid w:val="00A24F85"/>
    <w:rsid w:val="00A26442"/>
    <w:rsid w:val="00A268D9"/>
    <w:rsid w:val="00A27234"/>
    <w:rsid w:val="00A30950"/>
    <w:rsid w:val="00A30DA6"/>
    <w:rsid w:val="00A36950"/>
    <w:rsid w:val="00A36F76"/>
    <w:rsid w:val="00A37E07"/>
    <w:rsid w:val="00A40D1E"/>
    <w:rsid w:val="00A410B0"/>
    <w:rsid w:val="00A42CEA"/>
    <w:rsid w:val="00A4363B"/>
    <w:rsid w:val="00A44E4A"/>
    <w:rsid w:val="00A4593B"/>
    <w:rsid w:val="00A460E3"/>
    <w:rsid w:val="00A46DC8"/>
    <w:rsid w:val="00A47C36"/>
    <w:rsid w:val="00A50CC3"/>
    <w:rsid w:val="00A51ED7"/>
    <w:rsid w:val="00A53895"/>
    <w:rsid w:val="00A53F16"/>
    <w:rsid w:val="00A5481C"/>
    <w:rsid w:val="00A552D0"/>
    <w:rsid w:val="00A55324"/>
    <w:rsid w:val="00A560B9"/>
    <w:rsid w:val="00A565F1"/>
    <w:rsid w:val="00A57025"/>
    <w:rsid w:val="00A579C0"/>
    <w:rsid w:val="00A60B67"/>
    <w:rsid w:val="00A60C96"/>
    <w:rsid w:val="00A616C3"/>
    <w:rsid w:val="00A633A3"/>
    <w:rsid w:val="00A6377E"/>
    <w:rsid w:val="00A63815"/>
    <w:rsid w:val="00A6430E"/>
    <w:rsid w:val="00A65DD2"/>
    <w:rsid w:val="00A66FB6"/>
    <w:rsid w:val="00A6745E"/>
    <w:rsid w:val="00A70C76"/>
    <w:rsid w:val="00A713A3"/>
    <w:rsid w:val="00A72CF9"/>
    <w:rsid w:val="00A74946"/>
    <w:rsid w:val="00A754FC"/>
    <w:rsid w:val="00A75B77"/>
    <w:rsid w:val="00A75DE1"/>
    <w:rsid w:val="00A7786E"/>
    <w:rsid w:val="00A77F83"/>
    <w:rsid w:val="00A87FA7"/>
    <w:rsid w:val="00A900D4"/>
    <w:rsid w:val="00A90254"/>
    <w:rsid w:val="00A9031C"/>
    <w:rsid w:val="00A9035B"/>
    <w:rsid w:val="00A90753"/>
    <w:rsid w:val="00A908A9"/>
    <w:rsid w:val="00A913B4"/>
    <w:rsid w:val="00A91C31"/>
    <w:rsid w:val="00A94A95"/>
    <w:rsid w:val="00A96DB8"/>
    <w:rsid w:val="00A97913"/>
    <w:rsid w:val="00AA062B"/>
    <w:rsid w:val="00AA07C8"/>
    <w:rsid w:val="00AA1A22"/>
    <w:rsid w:val="00AA1FAE"/>
    <w:rsid w:val="00AA203A"/>
    <w:rsid w:val="00AA2F47"/>
    <w:rsid w:val="00AA46AE"/>
    <w:rsid w:val="00AA471A"/>
    <w:rsid w:val="00AA5C87"/>
    <w:rsid w:val="00AA706D"/>
    <w:rsid w:val="00AB0A92"/>
    <w:rsid w:val="00AB25D5"/>
    <w:rsid w:val="00AB2CBE"/>
    <w:rsid w:val="00AB3A99"/>
    <w:rsid w:val="00AB3AAE"/>
    <w:rsid w:val="00AB5369"/>
    <w:rsid w:val="00AB5CCC"/>
    <w:rsid w:val="00AB6162"/>
    <w:rsid w:val="00AB6399"/>
    <w:rsid w:val="00AB6B3B"/>
    <w:rsid w:val="00AB6FA2"/>
    <w:rsid w:val="00AC1232"/>
    <w:rsid w:val="00AC148D"/>
    <w:rsid w:val="00AC177B"/>
    <w:rsid w:val="00AC17CD"/>
    <w:rsid w:val="00AC1DDC"/>
    <w:rsid w:val="00AC3C5F"/>
    <w:rsid w:val="00AC4028"/>
    <w:rsid w:val="00AC551C"/>
    <w:rsid w:val="00AC5BD3"/>
    <w:rsid w:val="00AC70DD"/>
    <w:rsid w:val="00AD2993"/>
    <w:rsid w:val="00AD519F"/>
    <w:rsid w:val="00AD5493"/>
    <w:rsid w:val="00AD6699"/>
    <w:rsid w:val="00AD760C"/>
    <w:rsid w:val="00AE002D"/>
    <w:rsid w:val="00AE0707"/>
    <w:rsid w:val="00AE1322"/>
    <w:rsid w:val="00AE259E"/>
    <w:rsid w:val="00AE26DB"/>
    <w:rsid w:val="00AE2856"/>
    <w:rsid w:val="00AE45C1"/>
    <w:rsid w:val="00AE5484"/>
    <w:rsid w:val="00AE56E2"/>
    <w:rsid w:val="00AE59CE"/>
    <w:rsid w:val="00AF08E3"/>
    <w:rsid w:val="00AF1BC7"/>
    <w:rsid w:val="00AF1E91"/>
    <w:rsid w:val="00AF2911"/>
    <w:rsid w:val="00AF321F"/>
    <w:rsid w:val="00AF3519"/>
    <w:rsid w:val="00AF3C7D"/>
    <w:rsid w:val="00AF40F6"/>
    <w:rsid w:val="00AF433B"/>
    <w:rsid w:val="00AF5527"/>
    <w:rsid w:val="00B00519"/>
    <w:rsid w:val="00B02661"/>
    <w:rsid w:val="00B02D6D"/>
    <w:rsid w:val="00B05664"/>
    <w:rsid w:val="00B06E89"/>
    <w:rsid w:val="00B07161"/>
    <w:rsid w:val="00B07BC5"/>
    <w:rsid w:val="00B10C34"/>
    <w:rsid w:val="00B1258E"/>
    <w:rsid w:val="00B13736"/>
    <w:rsid w:val="00B148B1"/>
    <w:rsid w:val="00B148FE"/>
    <w:rsid w:val="00B14A49"/>
    <w:rsid w:val="00B14E80"/>
    <w:rsid w:val="00B15699"/>
    <w:rsid w:val="00B1604D"/>
    <w:rsid w:val="00B164D3"/>
    <w:rsid w:val="00B176AC"/>
    <w:rsid w:val="00B202C1"/>
    <w:rsid w:val="00B20F22"/>
    <w:rsid w:val="00B220F5"/>
    <w:rsid w:val="00B22406"/>
    <w:rsid w:val="00B23826"/>
    <w:rsid w:val="00B239A9"/>
    <w:rsid w:val="00B25B17"/>
    <w:rsid w:val="00B3203B"/>
    <w:rsid w:val="00B35C88"/>
    <w:rsid w:val="00B35DCA"/>
    <w:rsid w:val="00B36512"/>
    <w:rsid w:val="00B36CF9"/>
    <w:rsid w:val="00B376DC"/>
    <w:rsid w:val="00B40200"/>
    <w:rsid w:val="00B40297"/>
    <w:rsid w:val="00B406C6"/>
    <w:rsid w:val="00B41EF6"/>
    <w:rsid w:val="00B42E9E"/>
    <w:rsid w:val="00B43687"/>
    <w:rsid w:val="00B44D42"/>
    <w:rsid w:val="00B45EAE"/>
    <w:rsid w:val="00B46EBF"/>
    <w:rsid w:val="00B4733F"/>
    <w:rsid w:val="00B5159B"/>
    <w:rsid w:val="00B52B8B"/>
    <w:rsid w:val="00B54A42"/>
    <w:rsid w:val="00B55797"/>
    <w:rsid w:val="00B55A79"/>
    <w:rsid w:val="00B573B4"/>
    <w:rsid w:val="00B61069"/>
    <w:rsid w:val="00B6265C"/>
    <w:rsid w:val="00B63709"/>
    <w:rsid w:val="00B64835"/>
    <w:rsid w:val="00B66454"/>
    <w:rsid w:val="00B667E5"/>
    <w:rsid w:val="00B6683F"/>
    <w:rsid w:val="00B70B30"/>
    <w:rsid w:val="00B70BA6"/>
    <w:rsid w:val="00B71978"/>
    <w:rsid w:val="00B720B7"/>
    <w:rsid w:val="00B74720"/>
    <w:rsid w:val="00B74CA3"/>
    <w:rsid w:val="00B74D66"/>
    <w:rsid w:val="00B754D7"/>
    <w:rsid w:val="00B825F0"/>
    <w:rsid w:val="00B834F6"/>
    <w:rsid w:val="00B839F6"/>
    <w:rsid w:val="00B874FC"/>
    <w:rsid w:val="00B87A6C"/>
    <w:rsid w:val="00B906C5"/>
    <w:rsid w:val="00B91EFE"/>
    <w:rsid w:val="00B9282A"/>
    <w:rsid w:val="00B92E38"/>
    <w:rsid w:val="00B9439F"/>
    <w:rsid w:val="00B94B26"/>
    <w:rsid w:val="00B952DC"/>
    <w:rsid w:val="00B96BB8"/>
    <w:rsid w:val="00BA5734"/>
    <w:rsid w:val="00BA5951"/>
    <w:rsid w:val="00BA73B7"/>
    <w:rsid w:val="00BB045B"/>
    <w:rsid w:val="00BB09C9"/>
    <w:rsid w:val="00BB13F7"/>
    <w:rsid w:val="00BB282A"/>
    <w:rsid w:val="00BB30ED"/>
    <w:rsid w:val="00BB34F4"/>
    <w:rsid w:val="00BB4231"/>
    <w:rsid w:val="00BB4589"/>
    <w:rsid w:val="00BB4E48"/>
    <w:rsid w:val="00BB52D4"/>
    <w:rsid w:val="00BB52DD"/>
    <w:rsid w:val="00BB5C82"/>
    <w:rsid w:val="00BB66D7"/>
    <w:rsid w:val="00BB76E8"/>
    <w:rsid w:val="00BC313D"/>
    <w:rsid w:val="00BC499E"/>
    <w:rsid w:val="00BC677F"/>
    <w:rsid w:val="00BC6FFC"/>
    <w:rsid w:val="00BC794F"/>
    <w:rsid w:val="00BD17AF"/>
    <w:rsid w:val="00BD23E1"/>
    <w:rsid w:val="00BD32BE"/>
    <w:rsid w:val="00BD343C"/>
    <w:rsid w:val="00BD4EAF"/>
    <w:rsid w:val="00BD66BD"/>
    <w:rsid w:val="00BD73A3"/>
    <w:rsid w:val="00BD74DB"/>
    <w:rsid w:val="00BD7AD8"/>
    <w:rsid w:val="00BD7C4B"/>
    <w:rsid w:val="00BD7E41"/>
    <w:rsid w:val="00BE06BF"/>
    <w:rsid w:val="00BE0737"/>
    <w:rsid w:val="00BE105B"/>
    <w:rsid w:val="00BE75A3"/>
    <w:rsid w:val="00BF187C"/>
    <w:rsid w:val="00BF41C3"/>
    <w:rsid w:val="00BF4674"/>
    <w:rsid w:val="00BF621A"/>
    <w:rsid w:val="00C019CA"/>
    <w:rsid w:val="00C03A17"/>
    <w:rsid w:val="00C03D28"/>
    <w:rsid w:val="00C03FA3"/>
    <w:rsid w:val="00C05389"/>
    <w:rsid w:val="00C05748"/>
    <w:rsid w:val="00C07256"/>
    <w:rsid w:val="00C07F7A"/>
    <w:rsid w:val="00C10668"/>
    <w:rsid w:val="00C139E8"/>
    <w:rsid w:val="00C14FDB"/>
    <w:rsid w:val="00C15224"/>
    <w:rsid w:val="00C1728B"/>
    <w:rsid w:val="00C17352"/>
    <w:rsid w:val="00C2017D"/>
    <w:rsid w:val="00C203CA"/>
    <w:rsid w:val="00C20833"/>
    <w:rsid w:val="00C23D5F"/>
    <w:rsid w:val="00C27058"/>
    <w:rsid w:val="00C30778"/>
    <w:rsid w:val="00C31398"/>
    <w:rsid w:val="00C31759"/>
    <w:rsid w:val="00C3222A"/>
    <w:rsid w:val="00C336FD"/>
    <w:rsid w:val="00C3380D"/>
    <w:rsid w:val="00C34C42"/>
    <w:rsid w:val="00C34E78"/>
    <w:rsid w:val="00C36B65"/>
    <w:rsid w:val="00C40301"/>
    <w:rsid w:val="00C41050"/>
    <w:rsid w:val="00C41550"/>
    <w:rsid w:val="00C429A3"/>
    <w:rsid w:val="00C42BE4"/>
    <w:rsid w:val="00C43A91"/>
    <w:rsid w:val="00C43B64"/>
    <w:rsid w:val="00C46299"/>
    <w:rsid w:val="00C46B51"/>
    <w:rsid w:val="00C46C6F"/>
    <w:rsid w:val="00C47793"/>
    <w:rsid w:val="00C51210"/>
    <w:rsid w:val="00C51F80"/>
    <w:rsid w:val="00C52571"/>
    <w:rsid w:val="00C5349F"/>
    <w:rsid w:val="00C53818"/>
    <w:rsid w:val="00C55DDF"/>
    <w:rsid w:val="00C56473"/>
    <w:rsid w:val="00C60245"/>
    <w:rsid w:val="00C638F8"/>
    <w:rsid w:val="00C64BF3"/>
    <w:rsid w:val="00C66A38"/>
    <w:rsid w:val="00C6716C"/>
    <w:rsid w:val="00C72171"/>
    <w:rsid w:val="00C73089"/>
    <w:rsid w:val="00C740A8"/>
    <w:rsid w:val="00C745B1"/>
    <w:rsid w:val="00C74A82"/>
    <w:rsid w:val="00C76221"/>
    <w:rsid w:val="00C76CDB"/>
    <w:rsid w:val="00C810E4"/>
    <w:rsid w:val="00C81AD0"/>
    <w:rsid w:val="00C8213D"/>
    <w:rsid w:val="00C830A1"/>
    <w:rsid w:val="00C834A6"/>
    <w:rsid w:val="00C838C7"/>
    <w:rsid w:val="00C83CD2"/>
    <w:rsid w:val="00C85AC6"/>
    <w:rsid w:val="00C85B33"/>
    <w:rsid w:val="00C86138"/>
    <w:rsid w:val="00C8626D"/>
    <w:rsid w:val="00C879C0"/>
    <w:rsid w:val="00C87CAF"/>
    <w:rsid w:val="00C91A2F"/>
    <w:rsid w:val="00C93094"/>
    <w:rsid w:val="00C93ED4"/>
    <w:rsid w:val="00C946D4"/>
    <w:rsid w:val="00C94E12"/>
    <w:rsid w:val="00C95195"/>
    <w:rsid w:val="00C956CE"/>
    <w:rsid w:val="00C97B98"/>
    <w:rsid w:val="00CA11EB"/>
    <w:rsid w:val="00CA45FF"/>
    <w:rsid w:val="00CA53CD"/>
    <w:rsid w:val="00CA5B6A"/>
    <w:rsid w:val="00CA5BE0"/>
    <w:rsid w:val="00CA6766"/>
    <w:rsid w:val="00CA7CA7"/>
    <w:rsid w:val="00CB0424"/>
    <w:rsid w:val="00CB0A50"/>
    <w:rsid w:val="00CB0FC1"/>
    <w:rsid w:val="00CB1169"/>
    <w:rsid w:val="00CB22C4"/>
    <w:rsid w:val="00CB4BBD"/>
    <w:rsid w:val="00CB699F"/>
    <w:rsid w:val="00CC0D2E"/>
    <w:rsid w:val="00CC15D3"/>
    <w:rsid w:val="00CC1D55"/>
    <w:rsid w:val="00CC25EA"/>
    <w:rsid w:val="00CC3D25"/>
    <w:rsid w:val="00CC4F46"/>
    <w:rsid w:val="00CC635B"/>
    <w:rsid w:val="00CC684F"/>
    <w:rsid w:val="00CC74D5"/>
    <w:rsid w:val="00CC7F4A"/>
    <w:rsid w:val="00CD18B9"/>
    <w:rsid w:val="00CD1B6A"/>
    <w:rsid w:val="00CD37D9"/>
    <w:rsid w:val="00CD52DD"/>
    <w:rsid w:val="00CD57A5"/>
    <w:rsid w:val="00CD5902"/>
    <w:rsid w:val="00CD69E0"/>
    <w:rsid w:val="00CD6AF6"/>
    <w:rsid w:val="00CE0FC4"/>
    <w:rsid w:val="00CE2958"/>
    <w:rsid w:val="00CE2B21"/>
    <w:rsid w:val="00CE3C8B"/>
    <w:rsid w:val="00CE40FC"/>
    <w:rsid w:val="00CE55E8"/>
    <w:rsid w:val="00CE65D6"/>
    <w:rsid w:val="00CE7071"/>
    <w:rsid w:val="00CE7D42"/>
    <w:rsid w:val="00CF0EDA"/>
    <w:rsid w:val="00CF3BFB"/>
    <w:rsid w:val="00CF4423"/>
    <w:rsid w:val="00CF4937"/>
    <w:rsid w:val="00CF4CC4"/>
    <w:rsid w:val="00CF557B"/>
    <w:rsid w:val="00CF61CE"/>
    <w:rsid w:val="00CF6A02"/>
    <w:rsid w:val="00D022DA"/>
    <w:rsid w:val="00D0358C"/>
    <w:rsid w:val="00D03E4A"/>
    <w:rsid w:val="00D04295"/>
    <w:rsid w:val="00D043F9"/>
    <w:rsid w:val="00D049EE"/>
    <w:rsid w:val="00D055EB"/>
    <w:rsid w:val="00D059D2"/>
    <w:rsid w:val="00D140AE"/>
    <w:rsid w:val="00D14800"/>
    <w:rsid w:val="00D1601B"/>
    <w:rsid w:val="00D175EA"/>
    <w:rsid w:val="00D17990"/>
    <w:rsid w:val="00D2070A"/>
    <w:rsid w:val="00D2186A"/>
    <w:rsid w:val="00D22D28"/>
    <w:rsid w:val="00D23E3C"/>
    <w:rsid w:val="00D25A76"/>
    <w:rsid w:val="00D3151B"/>
    <w:rsid w:val="00D33236"/>
    <w:rsid w:val="00D33414"/>
    <w:rsid w:val="00D3365E"/>
    <w:rsid w:val="00D35981"/>
    <w:rsid w:val="00D35E94"/>
    <w:rsid w:val="00D36FE1"/>
    <w:rsid w:val="00D3754B"/>
    <w:rsid w:val="00D41CE2"/>
    <w:rsid w:val="00D444DB"/>
    <w:rsid w:val="00D44B4F"/>
    <w:rsid w:val="00D452B0"/>
    <w:rsid w:val="00D45B6A"/>
    <w:rsid w:val="00D45C53"/>
    <w:rsid w:val="00D5028C"/>
    <w:rsid w:val="00D505CA"/>
    <w:rsid w:val="00D544D7"/>
    <w:rsid w:val="00D54716"/>
    <w:rsid w:val="00D54F67"/>
    <w:rsid w:val="00D557ED"/>
    <w:rsid w:val="00D56267"/>
    <w:rsid w:val="00D56439"/>
    <w:rsid w:val="00D56A9C"/>
    <w:rsid w:val="00D57DBF"/>
    <w:rsid w:val="00D6026B"/>
    <w:rsid w:val="00D60426"/>
    <w:rsid w:val="00D61410"/>
    <w:rsid w:val="00D61B07"/>
    <w:rsid w:val="00D623FD"/>
    <w:rsid w:val="00D62DBC"/>
    <w:rsid w:val="00D632CD"/>
    <w:rsid w:val="00D63615"/>
    <w:rsid w:val="00D640F3"/>
    <w:rsid w:val="00D6683A"/>
    <w:rsid w:val="00D66EF7"/>
    <w:rsid w:val="00D66FE2"/>
    <w:rsid w:val="00D67565"/>
    <w:rsid w:val="00D67A0F"/>
    <w:rsid w:val="00D7036F"/>
    <w:rsid w:val="00D71874"/>
    <w:rsid w:val="00D71D31"/>
    <w:rsid w:val="00D71F65"/>
    <w:rsid w:val="00D72367"/>
    <w:rsid w:val="00D734FE"/>
    <w:rsid w:val="00D742E5"/>
    <w:rsid w:val="00D74A19"/>
    <w:rsid w:val="00D7538A"/>
    <w:rsid w:val="00D75B0B"/>
    <w:rsid w:val="00D77412"/>
    <w:rsid w:val="00D80691"/>
    <w:rsid w:val="00D81CA7"/>
    <w:rsid w:val="00D82429"/>
    <w:rsid w:val="00D837A7"/>
    <w:rsid w:val="00D84AE4"/>
    <w:rsid w:val="00D85512"/>
    <w:rsid w:val="00D86850"/>
    <w:rsid w:val="00D86D4E"/>
    <w:rsid w:val="00D877EA"/>
    <w:rsid w:val="00D87EC2"/>
    <w:rsid w:val="00D905DE"/>
    <w:rsid w:val="00D9176E"/>
    <w:rsid w:val="00D91917"/>
    <w:rsid w:val="00D919B7"/>
    <w:rsid w:val="00D91C55"/>
    <w:rsid w:val="00D91EDF"/>
    <w:rsid w:val="00D96E40"/>
    <w:rsid w:val="00D97CD1"/>
    <w:rsid w:val="00D97E3C"/>
    <w:rsid w:val="00D97F80"/>
    <w:rsid w:val="00DA0153"/>
    <w:rsid w:val="00DA2129"/>
    <w:rsid w:val="00DA27E2"/>
    <w:rsid w:val="00DA2B1B"/>
    <w:rsid w:val="00DA3146"/>
    <w:rsid w:val="00DB1D31"/>
    <w:rsid w:val="00DB289A"/>
    <w:rsid w:val="00DB5464"/>
    <w:rsid w:val="00DB7F67"/>
    <w:rsid w:val="00DC0CC7"/>
    <w:rsid w:val="00DC20B1"/>
    <w:rsid w:val="00DC26D1"/>
    <w:rsid w:val="00DC2E6E"/>
    <w:rsid w:val="00DC4179"/>
    <w:rsid w:val="00DC482F"/>
    <w:rsid w:val="00DC5BCE"/>
    <w:rsid w:val="00DC65A4"/>
    <w:rsid w:val="00DC77BF"/>
    <w:rsid w:val="00DC7856"/>
    <w:rsid w:val="00DD13DF"/>
    <w:rsid w:val="00DD1DC8"/>
    <w:rsid w:val="00DD41C0"/>
    <w:rsid w:val="00DD4C7A"/>
    <w:rsid w:val="00DD4CC4"/>
    <w:rsid w:val="00DD53B8"/>
    <w:rsid w:val="00DD7695"/>
    <w:rsid w:val="00DE0117"/>
    <w:rsid w:val="00DE191B"/>
    <w:rsid w:val="00DE2946"/>
    <w:rsid w:val="00DE3C30"/>
    <w:rsid w:val="00DE3D72"/>
    <w:rsid w:val="00DE4359"/>
    <w:rsid w:val="00DE46D3"/>
    <w:rsid w:val="00DE71AE"/>
    <w:rsid w:val="00DE7A44"/>
    <w:rsid w:val="00DF0CB4"/>
    <w:rsid w:val="00DF1477"/>
    <w:rsid w:val="00DF22D7"/>
    <w:rsid w:val="00DF336C"/>
    <w:rsid w:val="00DF3C1B"/>
    <w:rsid w:val="00DF3C60"/>
    <w:rsid w:val="00DF4D2F"/>
    <w:rsid w:val="00DF6593"/>
    <w:rsid w:val="00DF79B1"/>
    <w:rsid w:val="00E03E25"/>
    <w:rsid w:val="00E03FDF"/>
    <w:rsid w:val="00E05946"/>
    <w:rsid w:val="00E05DC4"/>
    <w:rsid w:val="00E11702"/>
    <w:rsid w:val="00E12074"/>
    <w:rsid w:val="00E1463C"/>
    <w:rsid w:val="00E14688"/>
    <w:rsid w:val="00E1558F"/>
    <w:rsid w:val="00E15ACA"/>
    <w:rsid w:val="00E16E00"/>
    <w:rsid w:val="00E174C0"/>
    <w:rsid w:val="00E20B20"/>
    <w:rsid w:val="00E20CBB"/>
    <w:rsid w:val="00E21467"/>
    <w:rsid w:val="00E223A0"/>
    <w:rsid w:val="00E2313D"/>
    <w:rsid w:val="00E238F1"/>
    <w:rsid w:val="00E23CD2"/>
    <w:rsid w:val="00E2408C"/>
    <w:rsid w:val="00E25018"/>
    <w:rsid w:val="00E254FA"/>
    <w:rsid w:val="00E26170"/>
    <w:rsid w:val="00E30948"/>
    <w:rsid w:val="00E30FB8"/>
    <w:rsid w:val="00E317DA"/>
    <w:rsid w:val="00E32039"/>
    <w:rsid w:val="00E32A96"/>
    <w:rsid w:val="00E339FA"/>
    <w:rsid w:val="00E3405D"/>
    <w:rsid w:val="00E35104"/>
    <w:rsid w:val="00E35875"/>
    <w:rsid w:val="00E35BDA"/>
    <w:rsid w:val="00E36F86"/>
    <w:rsid w:val="00E4301E"/>
    <w:rsid w:val="00E4401E"/>
    <w:rsid w:val="00E44188"/>
    <w:rsid w:val="00E44245"/>
    <w:rsid w:val="00E469F6"/>
    <w:rsid w:val="00E46CF0"/>
    <w:rsid w:val="00E47699"/>
    <w:rsid w:val="00E51945"/>
    <w:rsid w:val="00E53CE1"/>
    <w:rsid w:val="00E56903"/>
    <w:rsid w:val="00E56D12"/>
    <w:rsid w:val="00E56F33"/>
    <w:rsid w:val="00E57E18"/>
    <w:rsid w:val="00E60256"/>
    <w:rsid w:val="00E6082C"/>
    <w:rsid w:val="00E6091E"/>
    <w:rsid w:val="00E60C02"/>
    <w:rsid w:val="00E61214"/>
    <w:rsid w:val="00E61215"/>
    <w:rsid w:val="00E6362A"/>
    <w:rsid w:val="00E66587"/>
    <w:rsid w:val="00E702AA"/>
    <w:rsid w:val="00E70409"/>
    <w:rsid w:val="00E70B68"/>
    <w:rsid w:val="00E736CF"/>
    <w:rsid w:val="00E73BD0"/>
    <w:rsid w:val="00E740E8"/>
    <w:rsid w:val="00E7513C"/>
    <w:rsid w:val="00E75792"/>
    <w:rsid w:val="00E75B6B"/>
    <w:rsid w:val="00E7660F"/>
    <w:rsid w:val="00E7663E"/>
    <w:rsid w:val="00E779B5"/>
    <w:rsid w:val="00E8071B"/>
    <w:rsid w:val="00E80ACD"/>
    <w:rsid w:val="00E817A7"/>
    <w:rsid w:val="00E82E09"/>
    <w:rsid w:val="00E8372B"/>
    <w:rsid w:val="00E8480E"/>
    <w:rsid w:val="00E84DF2"/>
    <w:rsid w:val="00E851A0"/>
    <w:rsid w:val="00E8589F"/>
    <w:rsid w:val="00E85C5E"/>
    <w:rsid w:val="00E85D2A"/>
    <w:rsid w:val="00E86B5B"/>
    <w:rsid w:val="00E90A94"/>
    <w:rsid w:val="00E9149F"/>
    <w:rsid w:val="00E933C6"/>
    <w:rsid w:val="00E95202"/>
    <w:rsid w:val="00E9612B"/>
    <w:rsid w:val="00E961CA"/>
    <w:rsid w:val="00E96A8D"/>
    <w:rsid w:val="00E96FF9"/>
    <w:rsid w:val="00EA0806"/>
    <w:rsid w:val="00EA0E55"/>
    <w:rsid w:val="00EA0EDC"/>
    <w:rsid w:val="00EA159E"/>
    <w:rsid w:val="00EA6020"/>
    <w:rsid w:val="00EA6BD8"/>
    <w:rsid w:val="00EA78A1"/>
    <w:rsid w:val="00EB08F6"/>
    <w:rsid w:val="00EB1E90"/>
    <w:rsid w:val="00EB2658"/>
    <w:rsid w:val="00EB5304"/>
    <w:rsid w:val="00EB69A5"/>
    <w:rsid w:val="00EB6CA0"/>
    <w:rsid w:val="00EC0F51"/>
    <w:rsid w:val="00EC346E"/>
    <w:rsid w:val="00ED3046"/>
    <w:rsid w:val="00EE0F9C"/>
    <w:rsid w:val="00EE1AE1"/>
    <w:rsid w:val="00EE514A"/>
    <w:rsid w:val="00EE5290"/>
    <w:rsid w:val="00EE6C8C"/>
    <w:rsid w:val="00EF0E37"/>
    <w:rsid w:val="00EF19FD"/>
    <w:rsid w:val="00EF29CD"/>
    <w:rsid w:val="00EF3A20"/>
    <w:rsid w:val="00EF4A1D"/>
    <w:rsid w:val="00EF511F"/>
    <w:rsid w:val="00EF5596"/>
    <w:rsid w:val="00EF600B"/>
    <w:rsid w:val="00EF6E73"/>
    <w:rsid w:val="00F00A98"/>
    <w:rsid w:val="00F01E09"/>
    <w:rsid w:val="00F02C48"/>
    <w:rsid w:val="00F05E5D"/>
    <w:rsid w:val="00F07433"/>
    <w:rsid w:val="00F07571"/>
    <w:rsid w:val="00F1035B"/>
    <w:rsid w:val="00F11132"/>
    <w:rsid w:val="00F20599"/>
    <w:rsid w:val="00F2134F"/>
    <w:rsid w:val="00F22516"/>
    <w:rsid w:val="00F2434F"/>
    <w:rsid w:val="00F25BB7"/>
    <w:rsid w:val="00F25F73"/>
    <w:rsid w:val="00F2643F"/>
    <w:rsid w:val="00F31723"/>
    <w:rsid w:val="00F32113"/>
    <w:rsid w:val="00F34B9B"/>
    <w:rsid w:val="00F35861"/>
    <w:rsid w:val="00F367AF"/>
    <w:rsid w:val="00F40BE1"/>
    <w:rsid w:val="00F430AA"/>
    <w:rsid w:val="00F43E4F"/>
    <w:rsid w:val="00F4480B"/>
    <w:rsid w:val="00F464F5"/>
    <w:rsid w:val="00F47106"/>
    <w:rsid w:val="00F50673"/>
    <w:rsid w:val="00F50880"/>
    <w:rsid w:val="00F537C4"/>
    <w:rsid w:val="00F53944"/>
    <w:rsid w:val="00F543B2"/>
    <w:rsid w:val="00F544C9"/>
    <w:rsid w:val="00F56C71"/>
    <w:rsid w:val="00F576A2"/>
    <w:rsid w:val="00F57847"/>
    <w:rsid w:val="00F6002D"/>
    <w:rsid w:val="00F6014D"/>
    <w:rsid w:val="00F60155"/>
    <w:rsid w:val="00F607BE"/>
    <w:rsid w:val="00F60ECA"/>
    <w:rsid w:val="00F61E31"/>
    <w:rsid w:val="00F622C4"/>
    <w:rsid w:val="00F631D8"/>
    <w:rsid w:val="00F64D32"/>
    <w:rsid w:val="00F707F9"/>
    <w:rsid w:val="00F70C67"/>
    <w:rsid w:val="00F7113B"/>
    <w:rsid w:val="00F71B89"/>
    <w:rsid w:val="00F71BFC"/>
    <w:rsid w:val="00F71FDA"/>
    <w:rsid w:val="00F73A57"/>
    <w:rsid w:val="00F73D7D"/>
    <w:rsid w:val="00F74B19"/>
    <w:rsid w:val="00F75392"/>
    <w:rsid w:val="00F759F4"/>
    <w:rsid w:val="00F764AA"/>
    <w:rsid w:val="00F76A45"/>
    <w:rsid w:val="00F7796D"/>
    <w:rsid w:val="00F80C91"/>
    <w:rsid w:val="00F81D05"/>
    <w:rsid w:val="00F83BA7"/>
    <w:rsid w:val="00F84567"/>
    <w:rsid w:val="00F8492A"/>
    <w:rsid w:val="00F904C4"/>
    <w:rsid w:val="00F91B99"/>
    <w:rsid w:val="00F91E7F"/>
    <w:rsid w:val="00F92E3D"/>
    <w:rsid w:val="00F94224"/>
    <w:rsid w:val="00F95F15"/>
    <w:rsid w:val="00F9618A"/>
    <w:rsid w:val="00F97464"/>
    <w:rsid w:val="00F97729"/>
    <w:rsid w:val="00F978B2"/>
    <w:rsid w:val="00F97C4E"/>
    <w:rsid w:val="00F97F62"/>
    <w:rsid w:val="00FA1076"/>
    <w:rsid w:val="00FA2F63"/>
    <w:rsid w:val="00FA4A6E"/>
    <w:rsid w:val="00FA4FC2"/>
    <w:rsid w:val="00FA567E"/>
    <w:rsid w:val="00FA5FC7"/>
    <w:rsid w:val="00FB03EC"/>
    <w:rsid w:val="00FB044C"/>
    <w:rsid w:val="00FB0612"/>
    <w:rsid w:val="00FB19D2"/>
    <w:rsid w:val="00FB37B4"/>
    <w:rsid w:val="00FB3F88"/>
    <w:rsid w:val="00FB6EF4"/>
    <w:rsid w:val="00FB7B1A"/>
    <w:rsid w:val="00FB7F45"/>
    <w:rsid w:val="00FC05A6"/>
    <w:rsid w:val="00FC1543"/>
    <w:rsid w:val="00FC1AFC"/>
    <w:rsid w:val="00FC2E2F"/>
    <w:rsid w:val="00FC2F6A"/>
    <w:rsid w:val="00FC31DA"/>
    <w:rsid w:val="00FC46F4"/>
    <w:rsid w:val="00FC549E"/>
    <w:rsid w:val="00FC5B45"/>
    <w:rsid w:val="00FC75F9"/>
    <w:rsid w:val="00FC7F5B"/>
    <w:rsid w:val="00FD0BFC"/>
    <w:rsid w:val="00FD206D"/>
    <w:rsid w:val="00FD3375"/>
    <w:rsid w:val="00FD419E"/>
    <w:rsid w:val="00FD557A"/>
    <w:rsid w:val="00FD5950"/>
    <w:rsid w:val="00FD7A91"/>
    <w:rsid w:val="00FD7C93"/>
    <w:rsid w:val="00FE039F"/>
    <w:rsid w:val="00FE057B"/>
    <w:rsid w:val="00FE1C5A"/>
    <w:rsid w:val="00FE324B"/>
    <w:rsid w:val="00FE3C61"/>
    <w:rsid w:val="00FE4504"/>
    <w:rsid w:val="00FE7108"/>
    <w:rsid w:val="00FF4844"/>
    <w:rsid w:val="00FF50D0"/>
    <w:rsid w:val="00FF5759"/>
    <w:rsid w:val="00FF5D0F"/>
    <w:rsid w:val="00FF6384"/>
    <w:rsid w:val="00FF6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B34032"/>
  <w14:defaultImageDpi w14:val="0"/>
  <w15:docId w15:val="{8A72BC4E-F665-2A4C-9691-0FA0EA70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F097C"/>
    <w:pPr>
      <w:widowControl w:val="0"/>
      <w:autoSpaceDE w:val="0"/>
      <w:autoSpaceDN w:val="0"/>
      <w:adjustRightInd w:val="0"/>
      <w:spacing w:line="480" w:lineRule="auto"/>
      <w:ind w:firstLine="720"/>
    </w:pPr>
    <w:rPr>
      <w:rFonts w:eastAsia="Times New Roman"/>
      <w:color w:val="000000" w:themeColor="text1"/>
      <w:sz w:val="24"/>
      <w:szCs w:val="24"/>
    </w:rPr>
  </w:style>
  <w:style w:type="paragraph" w:styleId="Heading1">
    <w:name w:val="heading 1"/>
    <w:basedOn w:val="Normal"/>
    <w:next w:val="Normal"/>
    <w:link w:val="Heading1Char"/>
    <w:uiPriority w:val="1"/>
    <w:qFormat/>
    <w:rsid w:val="003A2E6A"/>
    <w:pPr>
      <w:spacing w:before="120" w:after="120"/>
      <w:ind w:left="115"/>
      <w:jc w:val="center"/>
      <w:outlineLvl w:val="0"/>
    </w:pPr>
    <w:rPr>
      <w:b/>
      <w:bCs/>
    </w:rPr>
  </w:style>
  <w:style w:type="paragraph" w:styleId="Heading2">
    <w:name w:val="heading 2"/>
    <w:basedOn w:val="Normal"/>
    <w:next w:val="Normal"/>
    <w:link w:val="Heading2Char"/>
    <w:uiPriority w:val="9"/>
    <w:unhideWhenUsed/>
    <w:qFormat/>
    <w:rsid w:val="008F097C"/>
    <w:pPr>
      <w:keepNext/>
      <w:keepLines/>
      <w:ind w:firstLine="0"/>
      <w:outlineLvl w:val="1"/>
    </w:pPr>
    <w:rPr>
      <w:rFonts w:cstheme="majorBidi"/>
      <w:bCs/>
      <w:i/>
      <w:szCs w:val="26"/>
    </w:rPr>
  </w:style>
  <w:style w:type="paragraph" w:styleId="Heading3">
    <w:name w:val="heading 3"/>
    <w:basedOn w:val="Normal"/>
    <w:next w:val="Normal"/>
    <w:link w:val="Heading3Char"/>
    <w:uiPriority w:val="9"/>
    <w:unhideWhenUsed/>
    <w:qFormat/>
    <w:rsid w:val="004C39AC"/>
    <w:pPr>
      <w:keepNext/>
      <w:keepLines/>
      <w:outlineLvl w:val="2"/>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2E6A"/>
    <w:rPr>
      <w:rFonts w:eastAsia="Times New Roman"/>
      <w:b/>
      <w:bCs/>
      <w:sz w:val="24"/>
      <w:szCs w:val="24"/>
    </w:rPr>
  </w:style>
  <w:style w:type="paragraph" w:styleId="BodyText">
    <w:name w:val="Body Text"/>
    <w:basedOn w:val="Normal"/>
    <w:link w:val="BodyTextChar"/>
    <w:uiPriority w:val="1"/>
    <w:pPr>
      <w:ind w:left="836"/>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ListParagraph">
    <w:name w:val="List Paragraph"/>
    <w:basedOn w:val="Normal"/>
    <w:uiPriority w:val="1"/>
  </w:style>
  <w:style w:type="paragraph" w:customStyle="1" w:styleId="TableParagraph">
    <w:name w:val="Table Paragraph"/>
    <w:basedOn w:val="Normal"/>
    <w:uiPriority w:val="1"/>
  </w:style>
  <w:style w:type="character" w:styleId="Hyperlink">
    <w:name w:val="Hyperlink"/>
    <w:basedOn w:val="DefaultParagraphFont"/>
    <w:uiPriority w:val="99"/>
    <w:unhideWhenUsed/>
    <w:rsid w:val="00AE0707"/>
    <w:rPr>
      <w:rFonts w:cs="Times New Roman"/>
      <w:color w:val="0000FF" w:themeColor="hyperlink"/>
      <w:u w:val="single"/>
    </w:rPr>
  </w:style>
  <w:style w:type="paragraph" w:styleId="BalloonText">
    <w:name w:val="Balloon Text"/>
    <w:basedOn w:val="Normal"/>
    <w:link w:val="BalloonTextChar"/>
    <w:uiPriority w:val="99"/>
    <w:semiHidden/>
    <w:unhideWhenUsed/>
    <w:rsid w:val="00AC17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77B"/>
    <w:rPr>
      <w:rFonts w:ascii="Lucida Grande" w:hAnsi="Lucida Grande" w:cs="Lucida Grande"/>
      <w:sz w:val="18"/>
      <w:szCs w:val="18"/>
    </w:rPr>
  </w:style>
  <w:style w:type="character" w:customStyle="1" w:styleId="apple-converted-space">
    <w:name w:val="apple-converted-space"/>
    <w:rsid w:val="00254518"/>
  </w:style>
  <w:style w:type="character" w:styleId="Strong">
    <w:name w:val="Strong"/>
    <w:uiPriority w:val="22"/>
    <w:qFormat/>
    <w:rsid w:val="00254518"/>
    <w:rPr>
      <w:b/>
      <w:bCs/>
    </w:rPr>
  </w:style>
  <w:style w:type="character" w:customStyle="1" w:styleId="Heading2Char">
    <w:name w:val="Heading 2 Char"/>
    <w:basedOn w:val="DefaultParagraphFont"/>
    <w:link w:val="Heading2"/>
    <w:uiPriority w:val="9"/>
    <w:rsid w:val="008F097C"/>
    <w:rPr>
      <w:rFonts w:eastAsia="Times New Roman" w:cstheme="majorBidi"/>
      <w:bCs/>
      <w:i/>
      <w:color w:val="000000" w:themeColor="text1"/>
      <w:sz w:val="24"/>
      <w:szCs w:val="26"/>
    </w:rPr>
  </w:style>
  <w:style w:type="paragraph" w:styleId="Header">
    <w:name w:val="header"/>
    <w:basedOn w:val="Normal"/>
    <w:link w:val="HeaderChar"/>
    <w:uiPriority w:val="99"/>
    <w:unhideWhenUsed/>
    <w:rsid w:val="00774E2E"/>
    <w:pPr>
      <w:tabs>
        <w:tab w:val="center" w:pos="4320"/>
        <w:tab w:val="right" w:pos="8640"/>
      </w:tabs>
    </w:pPr>
  </w:style>
  <w:style w:type="character" w:customStyle="1" w:styleId="HeaderChar">
    <w:name w:val="Header Char"/>
    <w:basedOn w:val="DefaultParagraphFont"/>
    <w:link w:val="Header"/>
    <w:uiPriority w:val="99"/>
    <w:rsid w:val="00774E2E"/>
    <w:rPr>
      <w:sz w:val="24"/>
      <w:szCs w:val="24"/>
    </w:rPr>
  </w:style>
  <w:style w:type="paragraph" w:styleId="Footer">
    <w:name w:val="footer"/>
    <w:basedOn w:val="Normal"/>
    <w:link w:val="FooterChar"/>
    <w:uiPriority w:val="99"/>
    <w:unhideWhenUsed/>
    <w:rsid w:val="00774E2E"/>
    <w:pPr>
      <w:tabs>
        <w:tab w:val="center" w:pos="4320"/>
        <w:tab w:val="right" w:pos="8640"/>
      </w:tabs>
    </w:pPr>
  </w:style>
  <w:style w:type="character" w:customStyle="1" w:styleId="FooterChar">
    <w:name w:val="Footer Char"/>
    <w:basedOn w:val="DefaultParagraphFont"/>
    <w:link w:val="Footer"/>
    <w:uiPriority w:val="99"/>
    <w:rsid w:val="00774E2E"/>
    <w:rPr>
      <w:sz w:val="24"/>
      <w:szCs w:val="24"/>
    </w:rPr>
  </w:style>
  <w:style w:type="paragraph" w:customStyle="1" w:styleId="WPNormal">
    <w:name w:val="WP_Normal"/>
    <w:basedOn w:val="Normal"/>
    <w:rsid w:val="007C7580"/>
    <w:pPr>
      <w:widowControl/>
      <w:autoSpaceDE/>
      <w:autoSpaceDN/>
      <w:adjustRightInd/>
    </w:pPr>
    <w:rPr>
      <w:rFonts w:ascii="Monaco" w:hAnsi="Monaco"/>
      <w:szCs w:val="20"/>
    </w:rPr>
  </w:style>
  <w:style w:type="character" w:styleId="PageNumber">
    <w:name w:val="page number"/>
    <w:basedOn w:val="DefaultParagraphFont"/>
    <w:uiPriority w:val="99"/>
    <w:semiHidden/>
    <w:unhideWhenUsed/>
    <w:rsid w:val="00A50CC3"/>
  </w:style>
  <w:style w:type="character" w:styleId="CommentReference">
    <w:name w:val="annotation reference"/>
    <w:basedOn w:val="DefaultParagraphFont"/>
    <w:uiPriority w:val="99"/>
    <w:semiHidden/>
    <w:unhideWhenUsed/>
    <w:rsid w:val="001D487F"/>
    <w:rPr>
      <w:sz w:val="16"/>
      <w:szCs w:val="16"/>
    </w:rPr>
  </w:style>
  <w:style w:type="paragraph" w:styleId="CommentText">
    <w:name w:val="annotation text"/>
    <w:basedOn w:val="Normal"/>
    <w:link w:val="CommentTextChar"/>
    <w:uiPriority w:val="99"/>
    <w:semiHidden/>
    <w:unhideWhenUsed/>
    <w:rsid w:val="001D487F"/>
    <w:rPr>
      <w:sz w:val="20"/>
      <w:szCs w:val="20"/>
    </w:rPr>
  </w:style>
  <w:style w:type="character" w:customStyle="1" w:styleId="CommentTextChar">
    <w:name w:val="Comment Text Char"/>
    <w:basedOn w:val="DefaultParagraphFont"/>
    <w:link w:val="CommentText"/>
    <w:uiPriority w:val="99"/>
    <w:semiHidden/>
    <w:rsid w:val="001D487F"/>
  </w:style>
  <w:style w:type="paragraph" w:styleId="CommentSubject">
    <w:name w:val="annotation subject"/>
    <w:basedOn w:val="CommentText"/>
    <w:next w:val="CommentText"/>
    <w:link w:val="CommentSubjectChar"/>
    <w:uiPriority w:val="99"/>
    <w:semiHidden/>
    <w:unhideWhenUsed/>
    <w:rsid w:val="001D487F"/>
    <w:rPr>
      <w:b/>
      <w:bCs/>
    </w:rPr>
  </w:style>
  <w:style w:type="character" w:customStyle="1" w:styleId="CommentSubjectChar">
    <w:name w:val="Comment Subject Char"/>
    <w:basedOn w:val="CommentTextChar"/>
    <w:link w:val="CommentSubject"/>
    <w:uiPriority w:val="99"/>
    <w:semiHidden/>
    <w:rsid w:val="001D487F"/>
    <w:rPr>
      <w:b/>
      <w:bCs/>
    </w:rPr>
  </w:style>
  <w:style w:type="character" w:styleId="FollowedHyperlink">
    <w:name w:val="FollowedHyperlink"/>
    <w:basedOn w:val="DefaultParagraphFont"/>
    <w:uiPriority w:val="99"/>
    <w:semiHidden/>
    <w:unhideWhenUsed/>
    <w:rsid w:val="007208B6"/>
    <w:rPr>
      <w:color w:val="800080" w:themeColor="followedHyperlink"/>
      <w:u w:val="single"/>
    </w:rPr>
  </w:style>
  <w:style w:type="paragraph" w:styleId="NormalWeb">
    <w:name w:val="Normal (Web)"/>
    <w:basedOn w:val="Normal"/>
    <w:uiPriority w:val="99"/>
    <w:semiHidden/>
    <w:unhideWhenUsed/>
    <w:rsid w:val="000B52DB"/>
    <w:pPr>
      <w:widowControl/>
      <w:autoSpaceDE/>
      <w:autoSpaceDN/>
      <w:adjustRightInd/>
      <w:spacing w:before="100" w:beforeAutospacing="1" w:after="100" w:afterAutospacing="1"/>
    </w:pPr>
    <w:rPr>
      <w:rFonts w:ascii="SimSun" w:hAnsi="SimSun" w:cs="SimSun"/>
      <w:lang w:eastAsia="zh-CN"/>
    </w:rPr>
  </w:style>
  <w:style w:type="character" w:customStyle="1" w:styleId="authorortitle">
    <w:name w:val="authorortitle"/>
    <w:basedOn w:val="DefaultParagraphFont"/>
    <w:rsid w:val="00BA5951"/>
  </w:style>
  <w:style w:type="paragraph" w:styleId="NoSpacing">
    <w:name w:val="No Spacing"/>
    <w:uiPriority w:val="1"/>
    <w:rsid w:val="00286ADE"/>
    <w:rPr>
      <w:rFonts w:asciiTheme="minorHAnsi" w:eastAsia="Microsoft YaHei UI" w:hAnsiTheme="minorHAnsi" w:cstheme="minorBidi"/>
      <w:sz w:val="22"/>
      <w:szCs w:val="22"/>
      <w:lang w:eastAsia="zh-CN"/>
    </w:rPr>
  </w:style>
  <w:style w:type="character" w:customStyle="1" w:styleId="Heading3Char">
    <w:name w:val="Heading 3 Char"/>
    <w:basedOn w:val="DefaultParagraphFont"/>
    <w:link w:val="Heading3"/>
    <w:uiPriority w:val="9"/>
    <w:rsid w:val="004C39AC"/>
    <w:rPr>
      <w:rFonts w:eastAsia="Times New Roman"/>
      <w:b/>
      <w:bCs/>
      <w:sz w:val="24"/>
      <w:szCs w:val="32"/>
    </w:rPr>
  </w:style>
  <w:style w:type="paragraph" w:styleId="Title">
    <w:name w:val="Title"/>
    <w:aliases w:val="书名"/>
    <w:basedOn w:val="Normal"/>
    <w:next w:val="Normal"/>
    <w:link w:val="TitleChar"/>
    <w:uiPriority w:val="10"/>
    <w:qFormat/>
    <w:rsid w:val="006F44FB"/>
    <w:pPr>
      <w:spacing w:before="240" w:after="60"/>
      <w:outlineLvl w:val="0"/>
    </w:pPr>
    <w:rPr>
      <w:rFonts w:asciiTheme="majorHAnsi" w:hAnsiTheme="majorHAnsi" w:cstheme="majorBidi"/>
      <w:bCs/>
      <w:i/>
      <w:szCs w:val="32"/>
    </w:rPr>
  </w:style>
  <w:style w:type="character" w:customStyle="1" w:styleId="TitleChar">
    <w:name w:val="Title Char"/>
    <w:aliases w:val="书名 Char"/>
    <w:basedOn w:val="DefaultParagraphFont"/>
    <w:link w:val="Title"/>
    <w:uiPriority w:val="10"/>
    <w:rsid w:val="006F44FB"/>
    <w:rPr>
      <w:rFonts w:asciiTheme="majorHAnsi" w:eastAsia="Times New Roman" w:hAnsiTheme="majorHAnsi" w:cstheme="majorBidi"/>
      <w:bCs/>
      <w:i/>
      <w:sz w:val="24"/>
      <w:szCs w:val="32"/>
    </w:rPr>
  </w:style>
  <w:style w:type="paragraph" w:customStyle="1" w:styleId="font--body">
    <w:name w:val="font--body"/>
    <w:basedOn w:val="Normal"/>
    <w:rsid w:val="001B57E7"/>
    <w:pPr>
      <w:widowControl/>
      <w:autoSpaceDE/>
      <w:autoSpaceDN/>
      <w:adjustRightInd/>
      <w:spacing w:before="100" w:beforeAutospacing="1" w:after="100" w:afterAutospacing="1" w:line="240" w:lineRule="auto"/>
    </w:pPr>
    <w:rPr>
      <w:rFonts w:ascii="SimSun" w:eastAsia="SimSun" w:hAnsi="SimSun" w:cs="SimSun"/>
      <w:lang w:eastAsia="zh-CN"/>
    </w:rPr>
  </w:style>
  <w:style w:type="paragraph" w:customStyle="1" w:styleId="EndNoteBibliographyTitle">
    <w:name w:val="EndNote Bibliography Title"/>
    <w:basedOn w:val="Normal"/>
    <w:link w:val="EndNoteBibliographyTitle0"/>
    <w:rsid w:val="00AA5C87"/>
    <w:pPr>
      <w:jc w:val="center"/>
    </w:pPr>
  </w:style>
  <w:style w:type="character" w:customStyle="1" w:styleId="EndNoteBibliographyTitle0">
    <w:name w:val="EndNote Bibliography Title 字符"/>
    <w:basedOn w:val="DefaultParagraphFont"/>
    <w:link w:val="EndNoteBibliographyTitle"/>
    <w:rsid w:val="00AA5C87"/>
    <w:rPr>
      <w:rFonts w:eastAsia="Times New Roman"/>
      <w:color w:val="000000" w:themeColor="text1"/>
      <w:sz w:val="24"/>
      <w:szCs w:val="24"/>
    </w:rPr>
  </w:style>
  <w:style w:type="paragraph" w:customStyle="1" w:styleId="EndNoteBibliography">
    <w:name w:val="EndNote Bibliography"/>
    <w:basedOn w:val="Normal"/>
    <w:link w:val="EndNoteBibliography0"/>
    <w:rsid w:val="00AA5C87"/>
    <w:pPr>
      <w:spacing w:line="240" w:lineRule="auto"/>
    </w:pPr>
  </w:style>
  <w:style w:type="character" w:customStyle="1" w:styleId="EndNoteBibliography0">
    <w:name w:val="EndNote Bibliography 字符"/>
    <w:basedOn w:val="DefaultParagraphFont"/>
    <w:link w:val="EndNoteBibliography"/>
    <w:rsid w:val="00AA5C87"/>
    <w:rPr>
      <w:rFonts w:eastAsia="Times New Roman"/>
      <w:color w:val="000000" w:themeColor="text1"/>
      <w:sz w:val="24"/>
      <w:szCs w:val="24"/>
    </w:rPr>
  </w:style>
  <w:style w:type="paragraph" w:styleId="FootnoteText">
    <w:name w:val="footnote text"/>
    <w:basedOn w:val="Normal"/>
    <w:link w:val="FootnoteTextChar"/>
    <w:uiPriority w:val="99"/>
    <w:semiHidden/>
    <w:unhideWhenUsed/>
    <w:rsid w:val="00526356"/>
    <w:pPr>
      <w:spacing w:line="240" w:lineRule="auto"/>
    </w:pPr>
    <w:rPr>
      <w:sz w:val="20"/>
      <w:szCs w:val="20"/>
    </w:rPr>
  </w:style>
  <w:style w:type="character" w:customStyle="1" w:styleId="FootnoteTextChar">
    <w:name w:val="Footnote Text Char"/>
    <w:basedOn w:val="DefaultParagraphFont"/>
    <w:link w:val="FootnoteText"/>
    <w:uiPriority w:val="99"/>
    <w:semiHidden/>
    <w:rsid w:val="00526356"/>
    <w:rPr>
      <w:rFonts w:eastAsia="Times New Roman"/>
      <w:color w:val="000000" w:themeColor="text1"/>
    </w:rPr>
  </w:style>
  <w:style w:type="character" w:styleId="FootnoteReference">
    <w:name w:val="footnote reference"/>
    <w:basedOn w:val="DefaultParagraphFont"/>
    <w:uiPriority w:val="99"/>
    <w:semiHidden/>
    <w:unhideWhenUsed/>
    <w:rsid w:val="00526356"/>
    <w:rPr>
      <w:vertAlign w:val="superscript"/>
    </w:rPr>
  </w:style>
  <w:style w:type="character" w:customStyle="1" w:styleId="t">
    <w:name w:val="t"/>
    <w:basedOn w:val="DefaultParagraphFont"/>
    <w:rsid w:val="001E7D90"/>
  </w:style>
  <w:style w:type="character" w:styleId="Emphasis">
    <w:name w:val="Emphasis"/>
    <w:basedOn w:val="DefaultParagraphFont"/>
    <w:uiPriority w:val="20"/>
    <w:qFormat/>
    <w:rsid w:val="00A13DBB"/>
    <w:rPr>
      <w:i/>
      <w:iCs/>
    </w:rPr>
  </w:style>
  <w:style w:type="paragraph" w:customStyle="1" w:styleId="Default">
    <w:name w:val="Default"/>
    <w:rsid w:val="00D74A19"/>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4740F3"/>
    <w:rPr>
      <w:color w:val="605E5C"/>
      <w:shd w:val="clear" w:color="auto" w:fill="E1DFDD"/>
    </w:rPr>
  </w:style>
  <w:style w:type="character" w:customStyle="1" w:styleId="html-italic">
    <w:name w:val="html-italic"/>
    <w:basedOn w:val="DefaultParagraphFont"/>
    <w:rsid w:val="00F631D8"/>
  </w:style>
  <w:style w:type="paragraph" w:styleId="Revision">
    <w:name w:val="Revision"/>
    <w:hidden/>
    <w:uiPriority w:val="99"/>
    <w:semiHidden/>
    <w:rsid w:val="00D25A76"/>
    <w:rPr>
      <w:rFonts w:eastAsia="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7796">
      <w:bodyDiv w:val="1"/>
      <w:marLeft w:val="0"/>
      <w:marRight w:val="0"/>
      <w:marTop w:val="0"/>
      <w:marBottom w:val="0"/>
      <w:divBdr>
        <w:top w:val="none" w:sz="0" w:space="0" w:color="auto"/>
        <w:left w:val="none" w:sz="0" w:space="0" w:color="auto"/>
        <w:bottom w:val="none" w:sz="0" w:space="0" w:color="auto"/>
        <w:right w:val="none" w:sz="0" w:space="0" w:color="auto"/>
      </w:divBdr>
    </w:div>
    <w:div w:id="24061112">
      <w:bodyDiv w:val="1"/>
      <w:marLeft w:val="0"/>
      <w:marRight w:val="0"/>
      <w:marTop w:val="0"/>
      <w:marBottom w:val="0"/>
      <w:divBdr>
        <w:top w:val="none" w:sz="0" w:space="0" w:color="auto"/>
        <w:left w:val="none" w:sz="0" w:space="0" w:color="auto"/>
        <w:bottom w:val="none" w:sz="0" w:space="0" w:color="auto"/>
        <w:right w:val="none" w:sz="0" w:space="0" w:color="auto"/>
      </w:divBdr>
    </w:div>
    <w:div w:id="81688941">
      <w:bodyDiv w:val="1"/>
      <w:marLeft w:val="0"/>
      <w:marRight w:val="0"/>
      <w:marTop w:val="0"/>
      <w:marBottom w:val="0"/>
      <w:divBdr>
        <w:top w:val="none" w:sz="0" w:space="0" w:color="auto"/>
        <w:left w:val="none" w:sz="0" w:space="0" w:color="auto"/>
        <w:bottom w:val="none" w:sz="0" w:space="0" w:color="auto"/>
        <w:right w:val="none" w:sz="0" w:space="0" w:color="auto"/>
      </w:divBdr>
      <w:divsChild>
        <w:div w:id="1438677140">
          <w:marLeft w:val="0"/>
          <w:marRight w:val="0"/>
          <w:marTop w:val="0"/>
          <w:marBottom w:val="0"/>
          <w:divBdr>
            <w:top w:val="none" w:sz="0" w:space="0" w:color="auto"/>
            <w:left w:val="none" w:sz="0" w:space="0" w:color="auto"/>
            <w:bottom w:val="none" w:sz="0" w:space="0" w:color="auto"/>
            <w:right w:val="none" w:sz="0" w:space="0" w:color="auto"/>
          </w:divBdr>
          <w:divsChild>
            <w:div w:id="254870397">
              <w:marLeft w:val="0"/>
              <w:marRight w:val="0"/>
              <w:marTop w:val="0"/>
              <w:marBottom w:val="0"/>
              <w:divBdr>
                <w:top w:val="none" w:sz="0" w:space="0" w:color="auto"/>
                <w:left w:val="none" w:sz="0" w:space="0" w:color="auto"/>
                <w:bottom w:val="none" w:sz="0" w:space="0" w:color="auto"/>
                <w:right w:val="none" w:sz="0" w:space="0" w:color="auto"/>
              </w:divBdr>
              <w:divsChild>
                <w:div w:id="13423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7871">
      <w:bodyDiv w:val="1"/>
      <w:marLeft w:val="0"/>
      <w:marRight w:val="0"/>
      <w:marTop w:val="0"/>
      <w:marBottom w:val="0"/>
      <w:divBdr>
        <w:top w:val="none" w:sz="0" w:space="0" w:color="auto"/>
        <w:left w:val="none" w:sz="0" w:space="0" w:color="auto"/>
        <w:bottom w:val="none" w:sz="0" w:space="0" w:color="auto"/>
        <w:right w:val="none" w:sz="0" w:space="0" w:color="auto"/>
      </w:divBdr>
    </w:div>
    <w:div w:id="102575351">
      <w:bodyDiv w:val="1"/>
      <w:marLeft w:val="0"/>
      <w:marRight w:val="0"/>
      <w:marTop w:val="0"/>
      <w:marBottom w:val="0"/>
      <w:divBdr>
        <w:top w:val="none" w:sz="0" w:space="0" w:color="auto"/>
        <w:left w:val="none" w:sz="0" w:space="0" w:color="auto"/>
        <w:bottom w:val="none" w:sz="0" w:space="0" w:color="auto"/>
        <w:right w:val="none" w:sz="0" w:space="0" w:color="auto"/>
      </w:divBdr>
    </w:div>
    <w:div w:id="124930392">
      <w:bodyDiv w:val="1"/>
      <w:marLeft w:val="0"/>
      <w:marRight w:val="0"/>
      <w:marTop w:val="0"/>
      <w:marBottom w:val="0"/>
      <w:divBdr>
        <w:top w:val="none" w:sz="0" w:space="0" w:color="auto"/>
        <w:left w:val="none" w:sz="0" w:space="0" w:color="auto"/>
        <w:bottom w:val="none" w:sz="0" w:space="0" w:color="auto"/>
        <w:right w:val="none" w:sz="0" w:space="0" w:color="auto"/>
      </w:divBdr>
    </w:div>
    <w:div w:id="127091577">
      <w:bodyDiv w:val="1"/>
      <w:marLeft w:val="0"/>
      <w:marRight w:val="0"/>
      <w:marTop w:val="0"/>
      <w:marBottom w:val="0"/>
      <w:divBdr>
        <w:top w:val="none" w:sz="0" w:space="0" w:color="auto"/>
        <w:left w:val="none" w:sz="0" w:space="0" w:color="auto"/>
        <w:bottom w:val="none" w:sz="0" w:space="0" w:color="auto"/>
        <w:right w:val="none" w:sz="0" w:space="0" w:color="auto"/>
      </w:divBdr>
    </w:div>
    <w:div w:id="161742951">
      <w:bodyDiv w:val="1"/>
      <w:marLeft w:val="0"/>
      <w:marRight w:val="0"/>
      <w:marTop w:val="0"/>
      <w:marBottom w:val="0"/>
      <w:divBdr>
        <w:top w:val="none" w:sz="0" w:space="0" w:color="auto"/>
        <w:left w:val="none" w:sz="0" w:space="0" w:color="auto"/>
        <w:bottom w:val="none" w:sz="0" w:space="0" w:color="auto"/>
        <w:right w:val="none" w:sz="0" w:space="0" w:color="auto"/>
      </w:divBdr>
    </w:div>
    <w:div w:id="182403584">
      <w:bodyDiv w:val="1"/>
      <w:marLeft w:val="0"/>
      <w:marRight w:val="0"/>
      <w:marTop w:val="0"/>
      <w:marBottom w:val="0"/>
      <w:divBdr>
        <w:top w:val="none" w:sz="0" w:space="0" w:color="auto"/>
        <w:left w:val="none" w:sz="0" w:space="0" w:color="auto"/>
        <w:bottom w:val="none" w:sz="0" w:space="0" w:color="auto"/>
        <w:right w:val="none" w:sz="0" w:space="0" w:color="auto"/>
      </w:divBdr>
    </w:div>
    <w:div w:id="194660872">
      <w:bodyDiv w:val="1"/>
      <w:marLeft w:val="0"/>
      <w:marRight w:val="0"/>
      <w:marTop w:val="0"/>
      <w:marBottom w:val="0"/>
      <w:divBdr>
        <w:top w:val="none" w:sz="0" w:space="0" w:color="auto"/>
        <w:left w:val="none" w:sz="0" w:space="0" w:color="auto"/>
        <w:bottom w:val="none" w:sz="0" w:space="0" w:color="auto"/>
        <w:right w:val="none" w:sz="0" w:space="0" w:color="auto"/>
      </w:divBdr>
    </w:div>
    <w:div w:id="249510998">
      <w:bodyDiv w:val="1"/>
      <w:marLeft w:val="0"/>
      <w:marRight w:val="0"/>
      <w:marTop w:val="0"/>
      <w:marBottom w:val="0"/>
      <w:divBdr>
        <w:top w:val="none" w:sz="0" w:space="0" w:color="auto"/>
        <w:left w:val="none" w:sz="0" w:space="0" w:color="auto"/>
        <w:bottom w:val="none" w:sz="0" w:space="0" w:color="auto"/>
        <w:right w:val="none" w:sz="0" w:space="0" w:color="auto"/>
      </w:divBdr>
    </w:div>
    <w:div w:id="256182151">
      <w:bodyDiv w:val="1"/>
      <w:marLeft w:val="0"/>
      <w:marRight w:val="0"/>
      <w:marTop w:val="0"/>
      <w:marBottom w:val="0"/>
      <w:divBdr>
        <w:top w:val="none" w:sz="0" w:space="0" w:color="auto"/>
        <w:left w:val="none" w:sz="0" w:space="0" w:color="auto"/>
        <w:bottom w:val="none" w:sz="0" w:space="0" w:color="auto"/>
        <w:right w:val="none" w:sz="0" w:space="0" w:color="auto"/>
      </w:divBdr>
    </w:div>
    <w:div w:id="262736362">
      <w:bodyDiv w:val="1"/>
      <w:marLeft w:val="0"/>
      <w:marRight w:val="0"/>
      <w:marTop w:val="0"/>
      <w:marBottom w:val="0"/>
      <w:divBdr>
        <w:top w:val="none" w:sz="0" w:space="0" w:color="auto"/>
        <w:left w:val="none" w:sz="0" w:space="0" w:color="auto"/>
        <w:bottom w:val="none" w:sz="0" w:space="0" w:color="auto"/>
        <w:right w:val="none" w:sz="0" w:space="0" w:color="auto"/>
      </w:divBdr>
    </w:div>
    <w:div w:id="287516047">
      <w:bodyDiv w:val="1"/>
      <w:marLeft w:val="0"/>
      <w:marRight w:val="0"/>
      <w:marTop w:val="0"/>
      <w:marBottom w:val="0"/>
      <w:divBdr>
        <w:top w:val="none" w:sz="0" w:space="0" w:color="auto"/>
        <w:left w:val="none" w:sz="0" w:space="0" w:color="auto"/>
        <w:bottom w:val="none" w:sz="0" w:space="0" w:color="auto"/>
        <w:right w:val="none" w:sz="0" w:space="0" w:color="auto"/>
      </w:divBdr>
    </w:div>
    <w:div w:id="344794934">
      <w:bodyDiv w:val="1"/>
      <w:marLeft w:val="0"/>
      <w:marRight w:val="0"/>
      <w:marTop w:val="0"/>
      <w:marBottom w:val="0"/>
      <w:divBdr>
        <w:top w:val="none" w:sz="0" w:space="0" w:color="auto"/>
        <w:left w:val="none" w:sz="0" w:space="0" w:color="auto"/>
        <w:bottom w:val="none" w:sz="0" w:space="0" w:color="auto"/>
        <w:right w:val="none" w:sz="0" w:space="0" w:color="auto"/>
      </w:divBdr>
    </w:div>
    <w:div w:id="359166431">
      <w:bodyDiv w:val="1"/>
      <w:marLeft w:val="0"/>
      <w:marRight w:val="0"/>
      <w:marTop w:val="0"/>
      <w:marBottom w:val="0"/>
      <w:divBdr>
        <w:top w:val="none" w:sz="0" w:space="0" w:color="auto"/>
        <w:left w:val="none" w:sz="0" w:space="0" w:color="auto"/>
        <w:bottom w:val="none" w:sz="0" w:space="0" w:color="auto"/>
        <w:right w:val="none" w:sz="0" w:space="0" w:color="auto"/>
      </w:divBdr>
    </w:div>
    <w:div w:id="367610102">
      <w:bodyDiv w:val="1"/>
      <w:marLeft w:val="0"/>
      <w:marRight w:val="0"/>
      <w:marTop w:val="0"/>
      <w:marBottom w:val="0"/>
      <w:divBdr>
        <w:top w:val="none" w:sz="0" w:space="0" w:color="auto"/>
        <w:left w:val="none" w:sz="0" w:space="0" w:color="auto"/>
        <w:bottom w:val="none" w:sz="0" w:space="0" w:color="auto"/>
        <w:right w:val="none" w:sz="0" w:space="0" w:color="auto"/>
      </w:divBdr>
    </w:div>
    <w:div w:id="382874269">
      <w:bodyDiv w:val="1"/>
      <w:marLeft w:val="0"/>
      <w:marRight w:val="0"/>
      <w:marTop w:val="0"/>
      <w:marBottom w:val="0"/>
      <w:divBdr>
        <w:top w:val="none" w:sz="0" w:space="0" w:color="auto"/>
        <w:left w:val="none" w:sz="0" w:space="0" w:color="auto"/>
        <w:bottom w:val="none" w:sz="0" w:space="0" w:color="auto"/>
        <w:right w:val="none" w:sz="0" w:space="0" w:color="auto"/>
      </w:divBdr>
    </w:div>
    <w:div w:id="396976260">
      <w:bodyDiv w:val="1"/>
      <w:marLeft w:val="0"/>
      <w:marRight w:val="0"/>
      <w:marTop w:val="0"/>
      <w:marBottom w:val="0"/>
      <w:divBdr>
        <w:top w:val="none" w:sz="0" w:space="0" w:color="auto"/>
        <w:left w:val="none" w:sz="0" w:space="0" w:color="auto"/>
        <w:bottom w:val="none" w:sz="0" w:space="0" w:color="auto"/>
        <w:right w:val="none" w:sz="0" w:space="0" w:color="auto"/>
      </w:divBdr>
    </w:div>
    <w:div w:id="398788633">
      <w:bodyDiv w:val="1"/>
      <w:marLeft w:val="0"/>
      <w:marRight w:val="0"/>
      <w:marTop w:val="0"/>
      <w:marBottom w:val="0"/>
      <w:divBdr>
        <w:top w:val="none" w:sz="0" w:space="0" w:color="auto"/>
        <w:left w:val="none" w:sz="0" w:space="0" w:color="auto"/>
        <w:bottom w:val="none" w:sz="0" w:space="0" w:color="auto"/>
        <w:right w:val="none" w:sz="0" w:space="0" w:color="auto"/>
      </w:divBdr>
    </w:div>
    <w:div w:id="464932756">
      <w:bodyDiv w:val="1"/>
      <w:marLeft w:val="0"/>
      <w:marRight w:val="0"/>
      <w:marTop w:val="0"/>
      <w:marBottom w:val="0"/>
      <w:divBdr>
        <w:top w:val="none" w:sz="0" w:space="0" w:color="auto"/>
        <w:left w:val="none" w:sz="0" w:space="0" w:color="auto"/>
        <w:bottom w:val="none" w:sz="0" w:space="0" w:color="auto"/>
        <w:right w:val="none" w:sz="0" w:space="0" w:color="auto"/>
      </w:divBdr>
    </w:div>
    <w:div w:id="482938999">
      <w:bodyDiv w:val="1"/>
      <w:marLeft w:val="0"/>
      <w:marRight w:val="0"/>
      <w:marTop w:val="0"/>
      <w:marBottom w:val="0"/>
      <w:divBdr>
        <w:top w:val="none" w:sz="0" w:space="0" w:color="auto"/>
        <w:left w:val="none" w:sz="0" w:space="0" w:color="auto"/>
        <w:bottom w:val="none" w:sz="0" w:space="0" w:color="auto"/>
        <w:right w:val="none" w:sz="0" w:space="0" w:color="auto"/>
      </w:divBdr>
    </w:div>
    <w:div w:id="536820527">
      <w:bodyDiv w:val="1"/>
      <w:marLeft w:val="0"/>
      <w:marRight w:val="0"/>
      <w:marTop w:val="0"/>
      <w:marBottom w:val="0"/>
      <w:divBdr>
        <w:top w:val="none" w:sz="0" w:space="0" w:color="auto"/>
        <w:left w:val="none" w:sz="0" w:space="0" w:color="auto"/>
        <w:bottom w:val="none" w:sz="0" w:space="0" w:color="auto"/>
        <w:right w:val="none" w:sz="0" w:space="0" w:color="auto"/>
      </w:divBdr>
    </w:div>
    <w:div w:id="573197685">
      <w:bodyDiv w:val="1"/>
      <w:marLeft w:val="0"/>
      <w:marRight w:val="0"/>
      <w:marTop w:val="0"/>
      <w:marBottom w:val="0"/>
      <w:divBdr>
        <w:top w:val="none" w:sz="0" w:space="0" w:color="auto"/>
        <w:left w:val="none" w:sz="0" w:space="0" w:color="auto"/>
        <w:bottom w:val="none" w:sz="0" w:space="0" w:color="auto"/>
        <w:right w:val="none" w:sz="0" w:space="0" w:color="auto"/>
      </w:divBdr>
      <w:divsChild>
        <w:div w:id="1506047193">
          <w:marLeft w:val="0"/>
          <w:marRight w:val="0"/>
          <w:marTop w:val="0"/>
          <w:marBottom w:val="0"/>
          <w:divBdr>
            <w:top w:val="none" w:sz="0" w:space="0" w:color="auto"/>
            <w:left w:val="none" w:sz="0" w:space="0" w:color="auto"/>
            <w:bottom w:val="none" w:sz="0" w:space="0" w:color="auto"/>
            <w:right w:val="none" w:sz="0" w:space="0" w:color="auto"/>
          </w:divBdr>
        </w:div>
        <w:div w:id="1177842136">
          <w:marLeft w:val="0"/>
          <w:marRight w:val="0"/>
          <w:marTop w:val="0"/>
          <w:marBottom w:val="0"/>
          <w:divBdr>
            <w:top w:val="none" w:sz="0" w:space="0" w:color="auto"/>
            <w:left w:val="none" w:sz="0" w:space="0" w:color="auto"/>
            <w:bottom w:val="none" w:sz="0" w:space="0" w:color="auto"/>
            <w:right w:val="none" w:sz="0" w:space="0" w:color="auto"/>
          </w:divBdr>
        </w:div>
        <w:div w:id="45878384">
          <w:marLeft w:val="0"/>
          <w:marRight w:val="0"/>
          <w:marTop w:val="0"/>
          <w:marBottom w:val="0"/>
          <w:divBdr>
            <w:top w:val="none" w:sz="0" w:space="0" w:color="auto"/>
            <w:left w:val="none" w:sz="0" w:space="0" w:color="auto"/>
            <w:bottom w:val="none" w:sz="0" w:space="0" w:color="auto"/>
            <w:right w:val="none" w:sz="0" w:space="0" w:color="auto"/>
          </w:divBdr>
        </w:div>
      </w:divsChild>
    </w:div>
    <w:div w:id="587928720">
      <w:bodyDiv w:val="1"/>
      <w:marLeft w:val="0"/>
      <w:marRight w:val="0"/>
      <w:marTop w:val="0"/>
      <w:marBottom w:val="0"/>
      <w:divBdr>
        <w:top w:val="none" w:sz="0" w:space="0" w:color="auto"/>
        <w:left w:val="none" w:sz="0" w:space="0" w:color="auto"/>
        <w:bottom w:val="none" w:sz="0" w:space="0" w:color="auto"/>
        <w:right w:val="none" w:sz="0" w:space="0" w:color="auto"/>
      </w:divBdr>
    </w:div>
    <w:div w:id="614558697">
      <w:bodyDiv w:val="1"/>
      <w:marLeft w:val="0"/>
      <w:marRight w:val="0"/>
      <w:marTop w:val="0"/>
      <w:marBottom w:val="0"/>
      <w:divBdr>
        <w:top w:val="none" w:sz="0" w:space="0" w:color="auto"/>
        <w:left w:val="none" w:sz="0" w:space="0" w:color="auto"/>
        <w:bottom w:val="none" w:sz="0" w:space="0" w:color="auto"/>
        <w:right w:val="none" w:sz="0" w:space="0" w:color="auto"/>
      </w:divBdr>
    </w:div>
    <w:div w:id="619264010">
      <w:bodyDiv w:val="1"/>
      <w:marLeft w:val="0"/>
      <w:marRight w:val="0"/>
      <w:marTop w:val="0"/>
      <w:marBottom w:val="0"/>
      <w:divBdr>
        <w:top w:val="none" w:sz="0" w:space="0" w:color="auto"/>
        <w:left w:val="none" w:sz="0" w:space="0" w:color="auto"/>
        <w:bottom w:val="none" w:sz="0" w:space="0" w:color="auto"/>
        <w:right w:val="none" w:sz="0" w:space="0" w:color="auto"/>
      </w:divBdr>
    </w:div>
    <w:div w:id="663902351">
      <w:bodyDiv w:val="1"/>
      <w:marLeft w:val="0"/>
      <w:marRight w:val="0"/>
      <w:marTop w:val="0"/>
      <w:marBottom w:val="0"/>
      <w:divBdr>
        <w:top w:val="none" w:sz="0" w:space="0" w:color="auto"/>
        <w:left w:val="none" w:sz="0" w:space="0" w:color="auto"/>
        <w:bottom w:val="none" w:sz="0" w:space="0" w:color="auto"/>
        <w:right w:val="none" w:sz="0" w:space="0" w:color="auto"/>
      </w:divBdr>
    </w:div>
    <w:div w:id="704411168">
      <w:bodyDiv w:val="1"/>
      <w:marLeft w:val="0"/>
      <w:marRight w:val="0"/>
      <w:marTop w:val="0"/>
      <w:marBottom w:val="0"/>
      <w:divBdr>
        <w:top w:val="none" w:sz="0" w:space="0" w:color="auto"/>
        <w:left w:val="none" w:sz="0" w:space="0" w:color="auto"/>
        <w:bottom w:val="none" w:sz="0" w:space="0" w:color="auto"/>
        <w:right w:val="none" w:sz="0" w:space="0" w:color="auto"/>
      </w:divBdr>
    </w:div>
    <w:div w:id="726149036">
      <w:bodyDiv w:val="1"/>
      <w:marLeft w:val="0"/>
      <w:marRight w:val="0"/>
      <w:marTop w:val="0"/>
      <w:marBottom w:val="0"/>
      <w:divBdr>
        <w:top w:val="none" w:sz="0" w:space="0" w:color="auto"/>
        <w:left w:val="none" w:sz="0" w:space="0" w:color="auto"/>
        <w:bottom w:val="none" w:sz="0" w:space="0" w:color="auto"/>
        <w:right w:val="none" w:sz="0" w:space="0" w:color="auto"/>
      </w:divBdr>
    </w:div>
    <w:div w:id="728698487">
      <w:bodyDiv w:val="1"/>
      <w:marLeft w:val="0"/>
      <w:marRight w:val="0"/>
      <w:marTop w:val="0"/>
      <w:marBottom w:val="0"/>
      <w:divBdr>
        <w:top w:val="none" w:sz="0" w:space="0" w:color="auto"/>
        <w:left w:val="none" w:sz="0" w:space="0" w:color="auto"/>
        <w:bottom w:val="none" w:sz="0" w:space="0" w:color="auto"/>
        <w:right w:val="none" w:sz="0" w:space="0" w:color="auto"/>
      </w:divBdr>
    </w:div>
    <w:div w:id="740061871">
      <w:bodyDiv w:val="1"/>
      <w:marLeft w:val="0"/>
      <w:marRight w:val="0"/>
      <w:marTop w:val="0"/>
      <w:marBottom w:val="0"/>
      <w:divBdr>
        <w:top w:val="none" w:sz="0" w:space="0" w:color="auto"/>
        <w:left w:val="none" w:sz="0" w:space="0" w:color="auto"/>
        <w:bottom w:val="none" w:sz="0" w:space="0" w:color="auto"/>
        <w:right w:val="none" w:sz="0" w:space="0" w:color="auto"/>
      </w:divBdr>
    </w:div>
    <w:div w:id="757601289">
      <w:bodyDiv w:val="1"/>
      <w:marLeft w:val="0"/>
      <w:marRight w:val="0"/>
      <w:marTop w:val="0"/>
      <w:marBottom w:val="0"/>
      <w:divBdr>
        <w:top w:val="none" w:sz="0" w:space="0" w:color="auto"/>
        <w:left w:val="none" w:sz="0" w:space="0" w:color="auto"/>
        <w:bottom w:val="none" w:sz="0" w:space="0" w:color="auto"/>
        <w:right w:val="none" w:sz="0" w:space="0" w:color="auto"/>
      </w:divBdr>
    </w:div>
    <w:div w:id="775095461">
      <w:bodyDiv w:val="1"/>
      <w:marLeft w:val="0"/>
      <w:marRight w:val="0"/>
      <w:marTop w:val="0"/>
      <w:marBottom w:val="0"/>
      <w:divBdr>
        <w:top w:val="none" w:sz="0" w:space="0" w:color="auto"/>
        <w:left w:val="none" w:sz="0" w:space="0" w:color="auto"/>
        <w:bottom w:val="none" w:sz="0" w:space="0" w:color="auto"/>
        <w:right w:val="none" w:sz="0" w:space="0" w:color="auto"/>
      </w:divBdr>
    </w:div>
    <w:div w:id="811290787">
      <w:bodyDiv w:val="1"/>
      <w:marLeft w:val="0"/>
      <w:marRight w:val="0"/>
      <w:marTop w:val="0"/>
      <w:marBottom w:val="0"/>
      <w:divBdr>
        <w:top w:val="none" w:sz="0" w:space="0" w:color="auto"/>
        <w:left w:val="none" w:sz="0" w:space="0" w:color="auto"/>
        <w:bottom w:val="none" w:sz="0" w:space="0" w:color="auto"/>
        <w:right w:val="none" w:sz="0" w:space="0" w:color="auto"/>
      </w:divBdr>
    </w:div>
    <w:div w:id="866875032">
      <w:bodyDiv w:val="1"/>
      <w:marLeft w:val="0"/>
      <w:marRight w:val="0"/>
      <w:marTop w:val="0"/>
      <w:marBottom w:val="0"/>
      <w:divBdr>
        <w:top w:val="none" w:sz="0" w:space="0" w:color="auto"/>
        <w:left w:val="none" w:sz="0" w:space="0" w:color="auto"/>
        <w:bottom w:val="none" w:sz="0" w:space="0" w:color="auto"/>
        <w:right w:val="none" w:sz="0" w:space="0" w:color="auto"/>
      </w:divBdr>
    </w:div>
    <w:div w:id="870189701">
      <w:bodyDiv w:val="1"/>
      <w:marLeft w:val="0"/>
      <w:marRight w:val="0"/>
      <w:marTop w:val="0"/>
      <w:marBottom w:val="0"/>
      <w:divBdr>
        <w:top w:val="none" w:sz="0" w:space="0" w:color="auto"/>
        <w:left w:val="none" w:sz="0" w:space="0" w:color="auto"/>
        <w:bottom w:val="none" w:sz="0" w:space="0" w:color="auto"/>
        <w:right w:val="none" w:sz="0" w:space="0" w:color="auto"/>
      </w:divBdr>
    </w:div>
    <w:div w:id="905335743">
      <w:bodyDiv w:val="1"/>
      <w:marLeft w:val="0"/>
      <w:marRight w:val="0"/>
      <w:marTop w:val="0"/>
      <w:marBottom w:val="0"/>
      <w:divBdr>
        <w:top w:val="none" w:sz="0" w:space="0" w:color="auto"/>
        <w:left w:val="none" w:sz="0" w:space="0" w:color="auto"/>
        <w:bottom w:val="none" w:sz="0" w:space="0" w:color="auto"/>
        <w:right w:val="none" w:sz="0" w:space="0" w:color="auto"/>
      </w:divBdr>
    </w:div>
    <w:div w:id="945968985">
      <w:bodyDiv w:val="1"/>
      <w:marLeft w:val="0"/>
      <w:marRight w:val="0"/>
      <w:marTop w:val="0"/>
      <w:marBottom w:val="0"/>
      <w:divBdr>
        <w:top w:val="none" w:sz="0" w:space="0" w:color="auto"/>
        <w:left w:val="none" w:sz="0" w:space="0" w:color="auto"/>
        <w:bottom w:val="none" w:sz="0" w:space="0" w:color="auto"/>
        <w:right w:val="none" w:sz="0" w:space="0" w:color="auto"/>
      </w:divBdr>
    </w:div>
    <w:div w:id="953025825">
      <w:bodyDiv w:val="1"/>
      <w:marLeft w:val="0"/>
      <w:marRight w:val="0"/>
      <w:marTop w:val="0"/>
      <w:marBottom w:val="0"/>
      <w:divBdr>
        <w:top w:val="none" w:sz="0" w:space="0" w:color="auto"/>
        <w:left w:val="none" w:sz="0" w:space="0" w:color="auto"/>
        <w:bottom w:val="none" w:sz="0" w:space="0" w:color="auto"/>
        <w:right w:val="none" w:sz="0" w:space="0" w:color="auto"/>
      </w:divBdr>
    </w:div>
    <w:div w:id="985939670">
      <w:bodyDiv w:val="1"/>
      <w:marLeft w:val="0"/>
      <w:marRight w:val="0"/>
      <w:marTop w:val="0"/>
      <w:marBottom w:val="0"/>
      <w:divBdr>
        <w:top w:val="none" w:sz="0" w:space="0" w:color="auto"/>
        <w:left w:val="none" w:sz="0" w:space="0" w:color="auto"/>
        <w:bottom w:val="none" w:sz="0" w:space="0" w:color="auto"/>
        <w:right w:val="none" w:sz="0" w:space="0" w:color="auto"/>
      </w:divBdr>
    </w:div>
    <w:div w:id="992563857">
      <w:bodyDiv w:val="1"/>
      <w:marLeft w:val="0"/>
      <w:marRight w:val="0"/>
      <w:marTop w:val="0"/>
      <w:marBottom w:val="0"/>
      <w:divBdr>
        <w:top w:val="none" w:sz="0" w:space="0" w:color="auto"/>
        <w:left w:val="none" w:sz="0" w:space="0" w:color="auto"/>
        <w:bottom w:val="none" w:sz="0" w:space="0" w:color="auto"/>
        <w:right w:val="none" w:sz="0" w:space="0" w:color="auto"/>
      </w:divBdr>
    </w:div>
    <w:div w:id="1031611039">
      <w:bodyDiv w:val="1"/>
      <w:marLeft w:val="0"/>
      <w:marRight w:val="0"/>
      <w:marTop w:val="0"/>
      <w:marBottom w:val="0"/>
      <w:divBdr>
        <w:top w:val="none" w:sz="0" w:space="0" w:color="auto"/>
        <w:left w:val="none" w:sz="0" w:space="0" w:color="auto"/>
        <w:bottom w:val="none" w:sz="0" w:space="0" w:color="auto"/>
        <w:right w:val="none" w:sz="0" w:space="0" w:color="auto"/>
      </w:divBdr>
    </w:div>
    <w:div w:id="1054809939">
      <w:bodyDiv w:val="1"/>
      <w:marLeft w:val="0"/>
      <w:marRight w:val="0"/>
      <w:marTop w:val="0"/>
      <w:marBottom w:val="0"/>
      <w:divBdr>
        <w:top w:val="none" w:sz="0" w:space="0" w:color="auto"/>
        <w:left w:val="none" w:sz="0" w:space="0" w:color="auto"/>
        <w:bottom w:val="none" w:sz="0" w:space="0" w:color="auto"/>
        <w:right w:val="none" w:sz="0" w:space="0" w:color="auto"/>
      </w:divBdr>
    </w:div>
    <w:div w:id="1061248445">
      <w:bodyDiv w:val="1"/>
      <w:marLeft w:val="0"/>
      <w:marRight w:val="0"/>
      <w:marTop w:val="0"/>
      <w:marBottom w:val="0"/>
      <w:divBdr>
        <w:top w:val="none" w:sz="0" w:space="0" w:color="auto"/>
        <w:left w:val="none" w:sz="0" w:space="0" w:color="auto"/>
        <w:bottom w:val="none" w:sz="0" w:space="0" w:color="auto"/>
        <w:right w:val="none" w:sz="0" w:space="0" w:color="auto"/>
      </w:divBdr>
    </w:div>
    <w:div w:id="1082532359">
      <w:bodyDiv w:val="1"/>
      <w:marLeft w:val="0"/>
      <w:marRight w:val="0"/>
      <w:marTop w:val="0"/>
      <w:marBottom w:val="0"/>
      <w:divBdr>
        <w:top w:val="none" w:sz="0" w:space="0" w:color="auto"/>
        <w:left w:val="none" w:sz="0" w:space="0" w:color="auto"/>
        <w:bottom w:val="none" w:sz="0" w:space="0" w:color="auto"/>
        <w:right w:val="none" w:sz="0" w:space="0" w:color="auto"/>
      </w:divBdr>
    </w:div>
    <w:div w:id="1102143562">
      <w:bodyDiv w:val="1"/>
      <w:marLeft w:val="0"/>
      <w:marRight w:val="0"/>
      <w:marTop w:val="0"/>
      <w:marBottom w:val="0"/>
      <w:divBdr>
        <w:top w:val="none" w:sz="0" w:space="0" w:color="auto"/>
        <w:left w:val="none" w:sz="0" w:space="0" w:color="auto"/>
        <w:bottom w:val="none" w:sz="0" w:space="0" w:color="auto"/>
        <w:right w:val="none" w:sz="0" w:space="0" w:color="auto"/>
      </w:divBdr>
    </w:div>
    <w:div w:id="1110197366">
      <w:bodyDiv w:val="1"/>
      <w:marLeft w:val="0"/>
      <w:marRight w:val="0"/>
      <w:marTop w:val="0"/>
      <w:marBottom w:val="0"/>
      <w:divBdr>
        <w:top w:val="none" w:sz="0" w:space="0" w:color="auto"/>
        <w:left w:val="none" w:sz="0" w:space="0" w:color="auto"/>
        <w:bottom w:val="none" w:sz="0" w:space="0" w:color="auto"/>
        <w:right w:val="none" w:sz="0" w:space="0" w:color="auto"/>
      </w:divBdr>
      <w:divsChild>
        <w:div w:id="613024623">
          <w:marLeft w:val="0"/>
          <w:marRight w:val="0"/>
          <w:marTop w:val="0"/>
          <w:marBottom w:val="0"/>
          <w:divBdr>
            <w:top w:val="none" w:sz="0" w:space="0" w:color="auto"/>
            <w:left w:val="none" w:sz="0" w:space="0" w:color="auto"/>
            <w:bottom w:val="none" w:sz="0" w:space="0" w:color="auto"/>
            <w:right w:val="none" w:sz="0" w:space="0" w:color="auto"/>
          </w:divBdr>
          <w:divsChild>
            <w:div w:id="1897621679">
              <w:marLeft w:val="0"/>
              <w:marRight w:val="0"/>
              <w:marTop w:val="0"/>
              <w:marBottom w:val="0"/>
              <w:divBdr>
                <w:top w:val="none" w:sz="0" w:space="0" w:color="auto"/>
                <w:left w:val="none" w:sz="0" w:space="0" w:color="auto"/>
                <w:bottom w:val="none" w:sz="0" w:space="0" w:color="auto"/>
                <w:right w:val="none" w:sz="0" w:space="0" w:color="auto"/>
              </w:divBdr>
              <w:divsChild>
                <w:div w:id="605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4273">
      <w:bodyDiv w:val="1"/>
      <w:marLeft w:val="0"/>
      <w:marRight w:val="0"/>
      <w:marTop w:val="0"/>
      <w:marBottom w:val="0"/>
      <w:divBdr>
        <w:top w:val="none" w:sz="0" w:space="0" w:color="auto"/>
        <w:left w:val="none" w:sz="0" w:space="0" w:color="auto"/>
        <w:bottom w:val="none" w:sz="0" w:space="0" w:color="auto"/>
        <w:right w:val="none" w:sz="0" w:space="0" w:color="auto"/>
      </w:divBdr>
    </w:div>
    <w:div w:id="1119421684">
      <w:bodyDiv w:val="1"/>
      <w:marLeft w:val="0"/>
      <w:marRight w:val="0"/>
      <w:marTop w:val="0"/>
      <w:marBottom w:val="0"/>
      <w:divBdr>
        <w:top w:val="none" w:sz="0" w:space="0" w:color="auto"/>
        <w:left w:val="none" w:sz="0" w:space="0" w:color="auto"/>
        <w:bottom w:val="none" w:sz="0" w:space="0" w:color="auto"/>
        <w:right w:val="none" w:sz="0" w:space="0" w:color="auto"/>
      </w:divBdr>
    </w:div>
    <w:div w:id="1129084360">
      <w:bodyDiv w:val="1"/>
      <w:marLeft w:val="0"/>
      <w:marRight w:val="0"/>
      <w:marTop w:val="0"/>
      <w:marBottom w:val="0"/>
      <w:divBdr>
        <w:top w:val="none" w:sz="0" w:space="0" w:color="auto"/>
        <w:left w:val="none" w:sz="0" w:space="0" w:color="auto"/>
        <w:bottom w:val="none" w:sz="0" w:space="0" w:color="auto"/>
        <w:right w:val="none" w:sz="0" w:space="0" w:color="auto"/>
      </w:divBdr>
    </w:div>
    <w:div w:id="1214002207">
      <w:bodyDiv w:val="1"/>
      <w:marLeft w:val="0"/>
      <w:marRight w:val="0"/>
      <w:marTop w:val="0"/>
      <w:marBottom w:val="0"/>
      <w:divBdr>
        <w:top w:val="none" w:sz="0" w:space="0" w:color="auto"/>
        <w:left w:val="none" w:sz="0" w:space="0" w:color="auto"/>
        <w:bottom w:val="none" w:sz="0" w:space="0" w:color="auto"/>
        <w:right w:val="none" w:sz="0" w:space="0" w:color="auto"/>
      </w:divBdr>
    </w:div>
    <w:div w:id="1248609937">
      <w:bodyDiv w:val="1"/>
      <w:marLeft w:val="0"/>
      <w:marRight w:val="0"/>
      <w:marTop w:val="0"/>
      <w:marBottom w:val="0"/>
      <w:divBdr>
        <w:top w:val="none" w:sz="0" w:space="0" w:color="auto"/>
        <w:left w:val="none" w:sz="0" w:space="0" w:color="auto"/>
        <w:bottom w:val="none" w:sz="0" w:space="0" w:color="auto"/>
        <w:right w:val="none" w:sz="0" w:space="0" w:color="auto"/>
      </w:divBdr>
    </w:div>
    <w:div w:id="1256094072">
      <w:bodyDiv w:val="1"/>
      <w:marLeft w:val="0"/>
      <w:marRight w:val="0"/>
      <w:marTop w:val="0"/>
      <w:marBottom w:val="0"/>
      <w:divBdr>
        <w:top w:val="none" w:sz="0" w:space="0" w:color="auto"/>
        <w:left w:val="none" w:sz="0" w:space="0" w:color="auto"/>
        <w:bottom w:val="none" w:sz="0" w:space="0" w:color="auto"/>
        <w:right w:val="none" w:sz="0" w:space="0" w:color="auto"/>
      </w:divBdr>
    </w:div>
    <w:div w:id="1264999484">
      <w:bodyDiv w:val="1"/>
      <w:marLeft w:val="0"/>
      <w:marRight w:val="0"/>
      <w:marTop w:val="0"/>
      <w:marBottom w:val="0"/>
      <w:divBdr>
        <w:top w:val="none" w:sz="0" w:space="0" w:color="auto"/>
        <w:left w:val="none" w:sz="0" w:space="0" w:color="auto"/>
        <w:bottom w:val="none" w:sz="0" w:space="0" w:color="auto"/>
        <w:right w:val="none" w:sz="0" w:space="0" w:color="auto"/>
      </w:divBdr>
    </w:div>
    <w:div w:id="1268197767">
      <w:bodyDiv w:val="1"/>
      <w:marLeft w:val="0"/>
      <w:marRight w:val="0"/>
      <w:marTop w:val="0"/>
      <w:marBottom w:val="0"/>
      <w:divBdr>
        <w:top w:val="none" w:sz="0" w:space="0" w:color="auto"/>
        <w:left w:val="none" w:sz="0" w:space="0" w:color="auto"/>
        <w:bottom w:val="none" w:sz="0" w:space="0" w:color="auto"/>
        <w:right w:val="none" w:sz="0" w:space="0" w:color="auto"/>
      </w:divBdr>
    </w:div>
    <w:div w:id="1281112564">
      <w:bodyDiv w:val="1"/>
      <w:marLeft w:val="0"/>
      <w:marRight w:val="0"/>
      <w:marTop w:val="0"/>
      <w:marBottom w:val="0"/>
      <w:divBdr>
        <w:top w:val="none" w:sz="0" w:space="0" w:color="auto"/>
        <w:left w:val="none" w:sz="0" w:space="0" w:color="auto"/>
        <w:bottom w:val="none" w:sz="0" w:space="0" w:color="auto"/>
        <w:right w:val="none" w:sz="0" w:space="0" w:color="auto"/>
      </w:divBdr>
    </w:div>
    <w:div w:id="1307660738">
      <w:bodyDiv w:val="1"/>
      <w:marLeft w:val="0"/>
      <w:marRight w:val="0"/>
      <w:marTop w:val="0"/>
      <w:marBottom w:val="0"/>
      <w:divBdr>
        <w:top w:val="none" w:sz="0" w:space="0" w:color="auto"/>
        <w:left w:val="none" w:sz="0" w:space="0" w:color="auto"/>
        <w:bottom w:val="none" w:sz="0" w:space="0" w:color="auto"/>
        <w:right w:val="none" w:sz="0" w:space="0" w:color="auto"/>
      </w:divBdr>
    </w:div>
    <w:div w:id="1310943976">
      <w:bodyDiv w:val="1"/>
      <w:marLeft w:val="0"/>
      <w:marRight w:val="0"/>
      <w:marTop w:val="0"/>
      <w:marBottom w:val="0"/>
      <w:divBdr>
        <w:top w:val="none" w:sz="0" w:space="0" w:color="auto"/>
        <w:left w:val="none" w:sz="0" w:space="0" w:color="auto"/>
        <w:bottom w:val="none" w:sz="0" w:space="0" w:color="auto"/>
        <w:right w:val="none" w:sz="0" w:space="0" w:color="auto"/>
      </w:divBdr>
    </w:div>
    <w:div w:id="1324580770">
      <w:bodyDiv w:val="1"/>
      <w:marLeft w:val="0"/>
      <w:marRight w:val="0"/>
      <w:marTop w:val="0"/>
      <w:marBottom w:val="0"/>
      <w:divBdr>
        <w:top w:val="none" w:sz="0" w:space="0" w:color="auto"/>
        <w:left w:val="none" w:sz="0" w:space="0" w:color="auto"/>
        <w:bottom w:val="none" w:sz="0" w:space="0" w:color="auto"/>
        <w:right w:val="none" w:sz="0" w:space="0" w:color="auto"/>
      </w:divBdr>
    </w:div>
    <w:div w:id="1378823358">
      <w:bodyDiv w:val="1"/>
      <w:marLeft w:val="0"/>
      <w:marRight w:val="0"/>
      <w:marTop w:val="0"/>
      <w:marBottom w:val="0"/>
      <w:divBdr>
        <w:top w:val="none" w:sz="0" w:space="0" w:color="auto"/>
        <w:left w:val="none" w:sz="0" w:space="0" w:color="auto"/>
        <w:bottom w:val="none" w:sz="0" w:space="0" w:color="auto"/>
        <w:right w:val="none" w:sz="0" w:space="0" w:color="auto"/>
      </w:divBdr>
    </w:div>
    <w:div w:id="1399019314">
      <w:bodyDiv w:val="1"/>
      <w:marLeft w:val="0"/>
      <w:marRight w:val="0"/>
      <w:marTop w:val="0"/>
      <w:marBottom w:val="0"/>
      <w:divBdr>
        <w:top w:val="none" w:sz="0" w:space="0" w:color="auto"/>
        <w:left w:val="none" w:sz="0" w:space="0" w:color="auto"/>
        <w:bottom w:val="none" w:sz="0" w:space="0" w:color="auto"/>
        <w:right w:val="none" w:sz="0" w:space="0" w:color="auto"/>
      </w:divBdr>
    </w:div>
    <w:div w:id="1414742968">
      <w:bodyDiv w:val="1"/>
      <w:marLeft w:val="0"/>
      <w:marRight w:val="0"/>
      <w:marTop w:val="0"/>
      <w:marBottom w:val="0"/>
      <w:divBdr>
        <w:top w:val="none" w:sz="0" w:space="0" w:color="auto"/>
        <w:left w:val="none" w:sz="0" w:space="0" w:color="auto"/>
        <w:bottom w:val="none" w:sz="0" w:space="0" w:color="auto"/>
        <w:right w:val="none" w:sz="0" w:space="0" w:color="auto"/>
      </w:divBdr>
    </w:div>
    <w:div w:id="1422994149">
      <w:bodyDiv w:val="1"/>
      <w:marLeft w:val="0"/>
      <w:marRight w:val="0"/>
      <w:marTop w:val="0"/>
      <w:marBottom w:val="0"/>
      <w:divBdr>
        <w:top w:val="none" w:sz="0" w:space="0" w:color="auto"/>
        <w:left w:val="none" w:sz="0" w:space="0" w:color="auto"/>
        <w:bottom w:val="none" w:sz="0" w:space="0" w:color="auto"/>
        <w:right w:val="none" w:sz="0" w:space="0" w:color="auto"/>
      </w:divBdr>
    </w:div>
    <w:div w:id="1570070127">
      <w:bodyDiv w:val="1"/>
      <w:marLeft w:val="0"/>
      <w:marRight w:val="0"/>
      <w:marTop w:val="0"/>
      <w:marBottom w:val="0"/>
      <w:divBdr>
        <w:top w:val="none" w:sz="0" w:space="0" w:color="auto"/>
        <w:left w:val="none" w:sz="0" w:space="0" w:color="auto"/>
        <w:bottom w:val="none" w:sz="0" w:space="0" w:color="auto"/>
        <w:right w:val="none" w:sz="0" w:space="0" w:color="auto"/>
      </w:divBdr>
    </w:div>
    <w:div w:id="1597590570">
      <w:bodyDiv w:val="1"/>
      <w:marLeft w:val="0"/>
      <w:marRight w:val="0"/>
      <w:marTop w:val="0"/>
      <w:marBottom w:val="0"/>
      <w:divBdr>
        <w:top w:val="none" w:sz="0" w:space="0" w:color="auto"/>
        <w:left w:val="none" w:sz="0" w:space="0" w:color="auto"/>
        <w:bottom w:val="none" w:sz="0" w:space="0" w:color="auto"/>
        <w:right w:val="none" w:sz="0" w:space="0" w:color="auto"/>
      </w:divBdr>
    </w:div>
    <w:div w:id="1601719528">
      <w:bodyDiv w:val="1"/>
      <w:marLeft w:val="0"/>
      <w:marRight w:val="0"/>
      <w:marTop w:val="0"/>
      <w:marBottom w:val="0"/>
      <w:divBdr>
        <w:top w:val="none" w:sz="0" w:space="0" w:color="auto"/>
        <w:left w:val="none" w:sz="0" w:space="0" w:color="auto"/>
        <w:bottom w:val="none" w:sz="0" w:space="0" w:color="auto"/>
        <w:right w:val="none" w:sz="0" w:space="0" w:color="auto"/>
      </w:divBdr>
      <w:divsChild>
        <w:div w:id="1449929165">
          <w:marLeft w:val="0"/>
          <w:marRight w:val="0"/>
          <w:marTop w:val="0"/>
          <w:marBottom w:val="0"/>
          <w:divBdr>
            <w:top w:val="none" w:sz="0" w:space="0" w:color="auto"/>
            <w:left w:val="none" w:sz="0" w:space="0" w:color="auto"/>
            <w:bottom w:val="none" w:sz="0" w:space="0" w:color="auto"/>
            <w:right w:val="none" w:sz="0" w:space="0" w:color="auto"/>
          </w:divBdr>
        </w:div>
        <w:div w:id="599334600">
          <w:marLeft w:val="0"/>
          <w:marRight w:val="0"/>
          <w:marTop w:val="0"/>
          <w:marBottom w:val="0"/>
          <w:divBdr>
            <w:top w:val="none" w:sz="0" w:space="0" w:color="auto"/>
            <w:left w:val="none" w:sz="0" w:space="0" w:color="auto"/>
            <w:bottom w:val="none" w:sz="0" w:space="0" w:color="auto"/>
            <w:right w:val="none" w:sz="0" w:space="0" w:color="auto"/>
          </w:divBdr>
        </w:div>
        <w:div w:id="1581479053">
          <w:marLeft w:val="0"/>
          <w:marRight w:val="0"/>
          <w:marTop w:val="0"/>
          <w:marBottom w:val="0"/>
          <w:divBdr>
            <w:top w:val="none" w:sz="0" w:space="0" w:color="auto"/>
            <w:left w:val="none" w:sz="0" w:space="0" w:color="auto"/>
            <w:bottom w:val="none" w:sz="0" w:space="0" w:color="auto"/>
            <w:right w:val="none" w:sz="0" w:space="0" w:color="auto"/>
          </w:divBdr>
        </w:div>
      </w:divsChild>
    </w:div>
    <w:div w:id="1611859387">
      <w:bodyDiv w:val="1"/>
      <w:marLeft w:val="0"/>
      <w:marRight w:val="0"/>
      <w:marTop w:val="0"/>
      <w:marBottom w:val="0"/>
      <w:divBdr>
        <w:top w:val="none" w:sz="0" w:space="0" w:color="auto"/>
        <w:left w:val="none" w:sz="0" w:space="0" w:color="auto"/>
        <w:bottom w:val="none" w:sz="0" w:space="0" w:color="auto"/>
        <w:right w:val="none" w:sz="0" w:space="0" w:color="auto"/>
      </w:divBdr>
    </w:div>
    <w:div w:id="1632325847">
      <w:bodyDiv w:val="1"/>
      <w:marLeft w:val="0"/>
      <w:marRight w:val="0"/>
      <w:marTop w:val="0"/>
      <w:marBottom w:val="0"/>
      <w:divBdr>
        <w:top w:val="none" w:sz="0" w:space="0" w:color="auto"/>
        <w:left w:val="none" w:sz="0" w:space="0" w:color="auto"/>
        <w:bottom w:val="none" w:sz="0" w:space="0" w:color="auto"/>
        <w:right w:val="none" w:sz="0" w:space="0" w:color="auto"/>
      </w:divBdr>
    </w:div>
    <w:div w:id="1643579872">
      <w:bodyDiv w:val="1"/>
      <w:marLeft w:val="0"/>
      <w:marRight w:val="0"/>
      <w:marTop w:val="0"/>
      <w:marBottom w:val="0"/>
      <w:divBdr>
        <w:top w:val="none" w:sz="0" w:space="0" w:color="auto"/>
        <w:left w:val="none" w:sz="0" w:space="0" w:color="auto"/>
        <w:bottom w:val="none" w:sz="0" w:space="0" w:color="auto"/>
        <w:right w:val="none" w:sz="0" w:space="0" w:color="auto"/>
      </w:divBdr>
    </w:div>
    <w:div w:id="1712457214">
      <w:bodyDiv w:val="1"/>
      <w:marLeft w:val="0"/>
      <w:marRight w:val="0"/>
      <w:marTop w:val="0"/>
      <w:marBottom w:val="0"/>
      <w:divBdr>
        <w:top w:val="none" w:sz="0" w:space="0" w:color="auto"/>
        <w:left w:val="none" w:sz="0" w:space="0" w:color="auto"/>
        <w:bottom w:val="none" w:sz="0" w:space="0" w:color="auto"/>
        <w:right w:val="none" w:sz="0" w:space="0" w:color="auto"/>
      </w:divBdr>
      <w:divsChild>
        <w:div w:id="2143960551">
          <w:marLeft w:val="0"/>
          <w:marRight w:val="0"/>
          <w:marTop w:val="0"/>
          <w:marBottom w:val="0"/>
          <w:divBdr>
            <w:top w:val="none" w:sz="0" w:space="0" w:color="auto"/>
            <w:left w:val="none" w:sz="0" w:space="0" w:color="auto"/>
            <w:bottom w:val="none" w:sz="0" w:space="0" w:color="auto"/>
            <w:right w:val="none" w:sz="0" w:space="0" w:color="auto"/>
          </w:divBdr>
          <w:divsChild>
            <w:div w:id="1802529062">
              <w:marLeft w:val="0"/>
              <w:marRight w:val="0"/>
              <w:marTop w:val="0"/>
              <w:marBottom w:val="0"/>
              <w:divBdr>
                <w:top w:val="none" w:sz="0" w:space="0" w:color="auto"/>
                <w:left w:val="none" w:sz="0" w:space="0" w:color="auto"/>
                <w:bottom w:val="none" w:sz="0" w:space="0" w:color="auto"/>
                <w:right w:val="none" w:sz="0" w:space="0" w:color="auto"/>
              </w:divBdr>
              <w:divsChild>
                <w:div w:id="1192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21588">
      <w:bodyDiv w:val="1"/>
      <w:marLeft w:val="0"/>
      <w:marRight w:val="0"/>
      <w:marTop w:val="0"/>
      <w:marBottom w:val="0"/>
      <w:divBdr>
        <w:top w:val="none" w:sz="0" w:space="0" w:color="auto"/>
        <w:left w:val="none" w:sz="0" w:space="0" w:color="auto"/>
        <w:bottom w:val="none" w:sz="0" w:space="0" w:color="auto"/>
        <w:right w:val="none" w:sz="0" w:space="0" w:color="auto"/>
      </w:divBdr>
    </w:div>
    <w:div w:id="1733236017">
      <w:bodyDiv w:val="1"/>
      <w:marLeft w:val="0"/>
      <w:marRight w:val="0"/>
      <w:marTop w:val="0"/>
      <w:marBottom w:val="0"/>
      <w:divBdr>
        <w:top w:val="none" w:sz="0" w:space="0" w:color="auto"/>
        <w:left w:val="none" w:sz="0" w:space="0" w:color="auto"/>
        <w:bottom w:val="none" w:sz="0" w:space="0" w:color="auto"/>
        <w:right w:val="none" w:sz="0" w:space="0" w:color="auto"/>
      </w:divBdr>
    </w:div>
    <w:div w:id="173370085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82">
          <w:marLeft w:val="0"/>
          <w:marRight w:val="0"/>
          <w:marTop w:val="0"/>
          <w:marBottom w:val="0"/>
          <w:divBdr>
            <w:top w:val="none" w:sz="0" w:space="0" w:color="auto"/>
            <w:left w:val="none" w:sz="0" w:space="0" w:color="auto"/>
            <w:bottom w:val="none" w:sz="0" w:space="0" w:color="auto"/>
            <w:right w:val="none" w:sz="0" w:space="0" w:color="auto"/>
          </w:divBdr>
          <w:divsChild>
            <w:div w:id="1332106519">
              <w:marLeft w:val="0"/>
              <w:marRight w:val="0"/>
              <w:marTop w:val="0"/>
              <w:marBottom w:val="0"/>
              <w:divBdr>
                <w:top w:val="none" w:sz="0" w:space="0" w:color="auto"/>
                <w:left w:val="none" w:sz="0" w:space="0" w:color="auto"/>
                <w:bottom w:val="none" w:sz="0" w:space="0" w:color="auto"/>
                <w:right w:val="none" w:sz="0" w:space="0" w:color="auto"/>
              </w:divBdr>
              <w:divsChild>
                <w:div w:id="9368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6086">
      <w:bodyDiv w:val="1"/>
      <w:marLeft w:val="0"/>
      <w:marRight w:val="0"/>
      <w:marTop w:val="0"/>
      <w:marBottom w:val="0"/>
      <w:divBdr>
        <w:top w:val="none" w:sz="0" w:space="0" w:color="auto"/>
        <w:left w:val="none" w:sz="0" w:space="0" w:color="auto"/>
        <w:bottom w:val="none" w:sz="0" w:space="0" w:color="auto"/>
        <w:right w:val="none" w:sz="0" w:space="0" w:color="auto"/>
      </w:divBdr>
    </w:div>
    <w:div w:id="1782651655">
      <w:bodyDiv w:val="1"/>
      <w:marLeft w:val="0"/>
      <w:marRight w:val="0"/>
      <w:marTop w:val="0"/>
      <w:marBottom w:val="0"/>
      <w:divBdr>
        <w:top w:val="none" w:sz="0" w:space="0" w:color="auto"/>
        <w:left w:val="none" w:sz="0" w:space="0" w:color="auto"/>
        <w:bottom w:val="none" w:sz="0" w:space="0" w:color="auto"/>
        <w:right w:val="none" w:sz="0" w:space="0" w:color="auto"/>
      </w:divBdr>
    </w:div>
    <w:div w:id="1807044923">
      <w:bodyDiv w:val="1"/>
      <w:marLeft w:val="0"/>
      <w:marRight w:val="0"/>
      <w:marTop w:val="0"/>
      <w:marBottom w:val="0"/>
      <w:divBdr>
        <w:top w:val="none" w:sz="0" w:space="0" w:color="auto"/>
        <w:left w:val="none" w:sz="0" w:space="0" w:color="auto"/>
        <w:bottom w:val="none" w:sz="0" w:space="0" w:color="auto"/>
        <w:right w:val="none" w:sz="0" w:space="0" w:color="auto"/>
      </w:divBdr>
    </w:div>
    <w:div w:id="1811244701">
      <w:bodyDiv w:val="1"/>
      <w:marLeft w:val="0"/>
      <w:marRight w:val="0"/>
      <w:marTop w:val="0"/>
      <w:marBottom w:val="0"/>
      <w:divBdr>
        <w:top w:val="none" w:sz="0" w:space="0" w:color="auto"/>
        <w:left w:val="none" w:sz="0" w:space="0" w:color="auto"/>
        <w:bottom w:val="none" w:sz="0" w:space="0" w:color="auto"/>
        <w:right w:val="none" w:sz="0" w:space="0" w:color="auto"/>
      </w:divBdr>
    </w:div>
    <w:div w:id="1814061920">
      <w:bodyDiv w:val="1"/>
      <w:marLeft w:val="0"/>
      <w:marRight w:val="0"/>
      <w:marTop w:val="0"/>
      <w:marBottom w:val="0"/>
      <w:divBdr>
        <w:top w:val="none" w:sz="0" w:space="0" w:color="auto"/>
        <w:left w:val="none" w:sz="0" w:space="0" w:color="auto"/>
        <w:bottom w:val="none" w:sz="0" w:space="0" w:color="auto"/>
        <w:right w:val="none" w:sz="0" w:space="0" w:color="auto"/>
      </w:divBdr>
    </w:div>
    <w:div w:id="1856772647">
      <w:bodyDiv w:val="1"/>
      <w:marLeft w:val="0"/>
      <w:marRight w:val="0"/>
      <w:marTop w:val="0"/>
      <w:marBottom w:val="0"/>
      <w:divBdr>
        <w:top w:val="none" w:sz="0" w:space="0" w:color="auto"/>
        <w:left w:val="none" w:sz="0" w:space="0" w:color="auto"/>
        <w:bottom w:val="none" w:sz="0" w:space="0" w:color="auto"/>
        <w:right w:val="none" w:sz="0" w:space="0" w:color="auto"/>
      </w:divBdr>
    </w:div>
    <w:div w:id="1892232304">
      <w:bodyDiv w:val="1"/>
      <w:marLeft w:val="0"/>
      <w:marRight w:val="0"/>
      <w:marTop w:val="0"/>
      <w:marBottom w:val="0"/>
      <w:divBdr>
        <w:top w:val="none" w:sz="0" w:space="0" w:color="auto"/>
        <w:left w:val="none" w:sz="0" w:space="0" w:color="auto"/>
        <w:bottom w:val="none" w:sz="0" w:space="0" w:color="auto"/>
        <w:right w:val="none" w:sz="0" w:space="0" w:color="auto"/>
      </w:divBdr>
    </w:div>
    <w:div w:id="1900894837">
      <w:bodyDiv w:val="1"/>
      <w:marLeft w:val="0"/>
      <w:marRight w:val="0"/>
      <w:marTop w:val="0"/>
      <w:marBottom w:val="0"/>
      <w:divBdr>
        <w:top w:val="none" w:sz="0" w:space="0" w:color="auto"/>
        <w:left w:val="none" w:sz="0" w:space="0" w:color="auto"/>
        <w:bottom w:val="none" w:sz="0" w:space="0" w:color="auto"/>
        <w:right w:val="none" w:sz="0" w:space="0" w:color="auto"/>
      </w:divBdr>
    </w:div>
    <w:div w:id="1947886535">
      <w:bodyDiv w:val="1"/>
      <w:marLeft w:val="0"/>
      <w:marRight w:val="0"/>
      <w:marTop w:val="0"/>
      <w:marBottom w:val="0"/>
      <w:divBdr>
        <w:top w:val="none" w:sz="0" w:space="0" w:color="auto"/>
        <w:left w:val="none" w:sz="0" w:space="0" w:color="auto"/>
        <w:bottom w:val="none" w:sz="0" w:space="0" w:color="auto"/>
        <w:right w:val="none" w:sz="0" w:space="0" w:color="auto"/>
      </w:divBdr>
    </w:div>
    <w:div w:id="1978610284">
      <w:bodyDiv w:val="1"/>
      <w:marLeft w:val="0"/>
      <w:marRight w:val="0"/>
      <w:marTop w:val="0"/>
      <w:marBottom w:val="0"/>
      <w:divBdr>
        <w:top w:val="none" w:sz="0" w:space="0" w:color="auto"/>
        <w:left w:val="none" w:sz="0" w:space="0" w:color="auto"/>
        <w:bottom w:val="none" w:sz="0" w:space="0" w:color="auto"/>
        <w:right w:val="none" w:sz="0" w:space="0" w:color="auto"/>
      </w:divBdr>
      <w:divsChild>
        <w:div w:id="2137094110">
          <w:marLeft w:val="0"/>
          <w:marRight w:val="0"/>
          <w:marTop w:val="0"/>
          <w:marBottom w:val="0"/>
          <w:divBdr>
            <w:top w:val="none" w:sz="0" w:space="0" w:color="auto"/>
            <w:left w:val="none" w:sz="0" w:space="0" w:color="auto"/>
            <w:bottom w:val="none" w:sz="0" w:space="0" w:color="auto"/>
            <w:right w:val="none" w:sz="0" w:space="0" w:color="auto"/>
          </w:divBdr>
        </w:div>
        <w:div w:id="472143153">
          <w:marLeft w:val="0"/>
          <w:marRight w:val="0"/>
          <w:marTop w:val="0"/>
          <w:marBottom w:val="0"/>
          <w:divBdr>
            <w:top w:val="none" w:sz="0" w:space="0" w:color="auto"/>
            <w:left w:val="none" w:sz="0" w:space="0" w:color="auto"/>
            <w:bottom w:val="none" w:sz="0" w:space="0" w:color="auto"/>
            <w:right w:val="none" w:sz="0" w:space="0" w:color="auto"/>
          </w:divBdr>
        </w:div>
        <w:div w:id="1647083295">
          <w:marLeft w:val="0"/>
          <w:marRight w:val="0"/>
          <w:marTop w:val="0"/>
          <w:marBottom w:val="0"/>
          <w:divBdr>
            <w:top w:val="none" w:sz="0" w:space="0" w:color="auto"/>
            <w:left w:val="none" w:sz="0" w:space="0" w:color="auto"/>
            <w:bottom w:val="none" w:sz="0" w:space="0" w:color="auto"/>
            <w:right w:val="none" w:sz="0" w:space="0" w:color="auto"/>
          </w:divBdr>
        </w:div>
      </w:divsChild>
    </w:div>
    <w:div w:id="1989168836">
      <w:bodyDiv w:val="1"/>
      <w:marLeft w:val="0"/>
      <w:marRight w:val="0"/>
      <w:marTop w:val="0"/>
      <w:marBottom w:val="0"/>
      <w:divBdr>
        <w:top w:val="none" w:sz="0" w:space="0" w:color="auto"/>
        <w:left w:val="none" w:sz="0" w:space="0" w:color="auto"/>
        <w:bottom w:val="none" w:sz="0" w:space="0" w:color="auto"/>
        <w:right w:val="none" w:sz="0" w:space="0" w:color="auto"/>
      </w:divBdr>
    </w:div>
    <w:div w:id="2079983514">
      <w:bodyDiv w:val="1"/>
      <w:marLeft w:val="0"/>
      <w:marRight w:val="0"/>
      <w:marTop w:val="0"/>
      <w:marBottom w:val="0"/>
      <w:divBdr>
        <w:top w:val="none" w:sz="0" w:space="0" w:color="auto"/>
        <w:left w:val="none" w:sz="0" w:space="0" w:color="auto"/>
        <w:bottom w:val="none" w:sz="0" w:space="0" w:color="auto"/>
        <w:right w:val="none" w:sz="0" w:space="0" w:color="auto"/>
      </w:divBdr>
    </w:div>
    <w:div w:id="21114647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F01E-C441-5D43-939B-6102F2C5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23</Pages>
  <Words>15107</Words>
  <Characters>86111</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Microsoft Word - J9000.F14.syllabus.doc</vt:lpstr>
    </vt:vector>
  </TitlesOfParts>
  <Company/>
  <LinksUpToDate>false</LinksUpToDate>
  <CharactersWithSpaces>101016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J9000.F14.syllabus.doc</dc:title>
  <dc:subject/>
  <dc:creator>Amanda Hinnant</dc:creator>
  <cp:keywords/>
  <dc:description/>
  <cp:lastModifiedBy>Hu, Lingshu (MU-Student)</cp:lastModifiedBy>
  <cp:revision>158</cp:revision>
  <cp:lastPrinted>2020-10-29T18:02:00Z</cp:lastPrinted>
  <dcterms:created xsi:type="dcterms:W3CDTF">2020-10-16T04:11:00Z</dcterms:created>
  <dcterms:modified xsi:type="dcterms:W3CDTF">2020-11-02T18:21:00Z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id="YaVRtfsK"/&gt;&lt;style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