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A6B1A" w14:textId="77777777" w:rsidR="00D835CA" w:rsidRDefault="00D835CA" w:rsidP="00D835CA">
      <w:pPr>
        <w:jc w:val="center"/>
        <w:rPr>
          <w:b/>
          <w:bCs/>
        </w:rPr>
      </w:pPr>
    </w:p>
    <w:p w14:paraId="18FB865B" w14:textId="42BFBB1F" w:rsidR="00D835CA" w:rsidRPr="008B1FE3" w:rsidRDefault="00D835CA" w:rsidP="00D835CA">
      <w:pPr>
        <w:jc w:val="center"/>
        <w:rPr>
          <w:b/>
          <w:bCs/>
        </w:rPr>
      </w:pPr>
      <w:r w:rsidRPr="008B1FE3">
        <w:rPr>
          <w:b/>
          <w:bCs/>
        </w:rPr>
        <w:t xml:space="preserve">Tracking Moral Divergence with DDR in Presidential Debates Over </w:t>
      </w:r>
      <w:r>
        <w:rPr>
          <w:b/>
          <w:bCs/>
        </w:rPr>
        <w:t>6</w:t>
      </w:r>
      <w:r w:rsidRPr="008B1FE3">
        <w:rPr>
          <w:b/>
          <w:bCs/>
        </w:rPr>
        <w:t>0 Years</w:t>
      </w:r>
    </w:p>
    <w:p w14:paraId="045E025E" w14:textId="77777777" w:rsidR="00D835CA" w:rsidRDefault="00D835CA" w:rsidP="00D835CA">
      <w:pPr>
        <w:jc w:val="center"/>
      </w:pPr>
    </w:p>
    <w:p w14:paraId="258D7132" w14:textId="77777777" w:rsidR="00D835CA" w:rsidRDefault="00D835CA" w:rsidP="00D835CA">
      <w:pPr>
        <w:jc w:val="center"/>
      </w:pPr>
      <w:proofErr w:type="spellStart"/>
      <w:r w:rsidRPr="003F49F4">
        <w:t>Mengyao</w:t>
      </w:r>
      <w:proofErr w:type="spellEnd"/>
      <w:r w:rsidRPr="003F49F4">
        <w:t xml:space="preserve"> Xu</w:t>
      </w:r>
      <w:r>
        <w:t xml:space="preserve">* </w:t>
      </w:r>
    </w:p>
    <w:p w14:paraId="3E3C429D" w14:textId="77777777" w:rsidR="00D835CA" w:rsidRDefault="00D835CA" w:rsidP="00D835CA">
      <w:pPr>
        <w:jc w:val="center"/>
      </w:pPr>
      <w:r w:rsidRPr="003F49F4">
        <w:t>Missouri School of Journalism</w:t>
      </w:r>
    </w:p>
    <w:p w14:paraId="79E3F999" w14:textId="77777777" w:rsidR="00D835CA" w:rsidRDefault="00D835CA" w:rsidP="00D835CA">
      <w:pPr>
        <w:jc w:val="center"/>
      </w:pPr>
    </w:p>
    <w:p w14:paraId="28D44466" w14:textId="4941BC5C" w:rsidR="00D835CA" w:rsidRDefault="00D835CA" w:rsidP="00D835CA">
      <w:pPr>
        <w:jc w:val="center"/>
      </w:pPr>
      <w:r w:rsidRPr="003F49F4">
        <w:t>Lingshu Hu</w:t>
      </w:r>
      <w:r>
        <w:t xml:space="preserve"> </w:t>
      </w:r>
    </w:p>
    <w:p w14:paraId="1E432F8D" w14:textId="42EF6BA0" w:rsidR="00D835CA" w:rsidRDefault="00D835CA" w:rsidP="00D835CA">
      <w:pPr>
        <w:jc w:val="center"/>
      </w:pPr>
      <w:r w:rsidRPr="00FB12D0">
        <w:t xml:space="preserve">Department of Business Administration, Williams School of Commerce, Economics, and Politics, </w:t>
      </w:r>
      <w:proofErr w:type="gramStart"/>
      <w:r w:rsidRPr="00FB12D0">
        <w:t>Washington</w:t>
      </w:r>
      <w:proofErr w:type="gramEnd"/>
      <w:r w:rsidRPr="00FB12D0">
        <w:t xml:space="preserve"> and Lee University</w:t>
      </w:r>
    </w:p>
    <w:p w14:paraId="12840539" w14:textId="77777777" w:rsidR="00D835CA" w:rsidRDefault="00D835CA" w:rsidP="00D835CA">
      <w:pPr>
        <w:jc w:val="center"/>
      </w:pPr>
    </w:p>
    <w:p w14:paraId="6DC91CBE" w14:textId="77777777" w:rsidR="00D835CA" w:rsidRDefault="00D835CA" w:rsidP="00D835CA">
      <w:pPr>
        <w:jc w:val="center"/>
      </w:pPr>
      <w:r>
        <w:t>Glen T. Cameron</w:t>
      </w:r>
    </w:p>
    <w:p w14:paraId="57609856" w14:textId="77777777" w:rsidR="00D835CA" w:rsidRDefault="00D835CA" w:rsidP="00D835CA">
      <w:pPr>
        <w:jc w:val="center"/>
      </w:pPr>
      <w:r>
        <w:t xml:space="preserve"> </w:t>
      </w:r>
      <w:r w:rsidRPr="003F49F4">
        <w:t>Missouri School of Journalism</w:t>
      </w:r>
    </w:p>
    <w:p w14:paraId="2FC10A10" w14:textId="77777777" w:rsidR="00D835CA" w:rsidRDefault="00D835CA" w:rsidP="00D835CA"/>
    <w:p w14:paraId="1BABD418" w14:textId="77777777" w:rsidR="00D835CA" w:rsidRDefault="00D835CA" w:rsidP="00D835CA"/>
    <w:p w14:paraId="29F44CC0" w14:textId="77777777" w:rsidR="00D835CA" w:rsidRDefault="00D835CA" w:rsidP="00D835CA"/>
    <w:p w14:paraId="1C3125CA" w14:textId="77777777" w:rsidR="00D835CA" w:rsidRDefault="00D835CA" w:rsidP="00D835CA"/>
    <w:p w14:paraId="756F106E" w14:textId="77777777" w:rsidR="00D835CA" w:rsidRDefault="00D835CA" w:rsidP="00D835CA">
      <w:pPr>
        <w:rPr>
          <w:color w:val="201F1E"/>
          <w:bdr w:val="none" w:sz="0" w:space="0" w:color="auto" w:frame="1"/>
        </w:rPr>
      </w:pPr>
      <w:r w:rsidRPr="00705C86">
        <w:rPr>
          <w:color w:val="201F1E"/>
          <w:bdr w:val="none" w:sz="0" w:space="0" w:color="auto" w:frame="1"/>
        </w:rPr>
        <w:t>We do not have any interests that might be interpreted as influencing the research, and APA ethical standards were adhered to in the research process</w:t>
      </w:r>
    </w:p>
    <w:p w14:paraId="6019733F" w14:textId="77777777" w:rsidR="00D835CA" w:rsidRDefault="00D835CA" w:rsidP="00D835CA">
      <w:r>
        <w:t xml:space="preserve">*Corresponding author: 246 Williams Hall, Missouri School of Journalism, Columbia, MO 65211; </w:t>
      </w:r>
      <w:proofErr w:type="spellStart"/>
      <w:r>
        <w:t>tel</w:t>
      </w:r>
      <w:proofErr w:type="spellEnd"/>
      <w:r>
        <w:t xml:space="preserve"> 573 818 5156; email: mx3mt@umsystem.edu</w:t>
      </w:r>
    </w:p>
    <w:p w14:paraId="764EEEEF" w14:textId="77777777" w:rsidR="00D835CA" w:rsidRDefault="00D835CA">
      <w:pPr>
        <w:widowControl/>
        <w:autoSpaceDE/>
        <w:autoSpaceDN/>
        <w:adjustRightInd/>
        <w:spacing w:line="240" w:lineRule="auto"/>
        <w:ind w:firstLine="0"/>
        <w:rPr>
          <w:b/>
          <w:bCs/>
        </w:rPr>
      </w:pPr>
      <w:r>
        <w:br w:type="page"/>
      </w:r>
    </w:p>
    <w:p w14:paraId="27D49C0C" w14:textId="77777777" w:rsidR="00D835CA" w:rsidRPr="003F49F4" w:rsidRDefault="00D835CA" w:rsidP="00D835CA">
      <w:pPr>
        <w:pStyle w:val="Heading1"/>
        <w:ind w:left="0" w:firstLine="0"/>
      </w:pPr>
      <w:r>
        <w:lastRenderedPageBreak/>
        <w:t>Author Note</w:t>
      </w:r>
    </w:p>
    <w:p w14:paraId="22733820" w14:textId="77777777" w:rsidR="00D835CA" w:rsidRDefault="00D835CA" w:rsidP="00802372">
      <w:pPr>
        <w:ind w:firstLine="450"/>
      </w:pPr>
      <w:proofErr w:type="spellStart"/>
      <w:r w:rsidRPr="00E9118D">
        <w:rPr>
          <w:b/>
          <w:bCs/>
        </w:rPr>
        <w:t>Mengyao</w:t>
      </w:r>
      <w:proofErr w:type="spellEnd"/>
      <w:r w:rsidRPr="00E9118D">
        <w:rPr>
          <w:b/>
          <w:bCs/>
        </w:rPr>
        <w:t xml:space="preserve"> Xu</w:t>
      </w:r>
      <w:r>
        <w:t>*</w:t>
      </w:r>
      <w:r w:rsidRPr="000131EC">
        <w:t xml:space="preserve"> </w:t>
      </w:r>
      <w:r w:rsidRPr="000131EC">
        <w:rPr>
          <w:color w:val="201F1E"/>
          <w:shd w:val="clear" w:color="auto" w:fill="FFFFFF"/>
          <w:lang w:eastAsia="zh-CN"/>
        </w:rPr>
        <w:t>is currently a doctoral student at the University of Missouri School of Journalism.</w:t>
      </w:r>
      <w:r w:rsidRPr="000131EC">
        <w:rPr>
          <w:lang w:eastAsia="zh-CN"/>
        </w:rPr>
        <w:t xml:space="preserve"> After working as a Production Director/Producer in the event and entertainment industry for over a decade, </w:t>
      </w:r>
      <w:r w:rsidRPr="000131EC">
        <w:t>she start</w:t>
      </w:r>
      <w:r>
        <w:t>s</w:t>
      </w:r>
      <w:r w:rsidRPr="000131EC">
        <w:t xml:space="preserve"> her PhD journey and looks forward to making connections between her professional history and academic exploration. Her research focuses on </w:t>
      </w:r>
      <w:r>
        <w:t xml:space="preserve">political </w:t>
      </w:r>
      <w:r w:rsidRPr="000131EC">
        <w:t xml:space="preserve">communication and </w:t>
      </w:r>
      <w:r>
        <w:t>mediatization</w:t>
      </w:r>
      <w:r w:rsidRPr="000131EC">
        <w:t xml:space="preserve">. </w:t>
      </w:r>
    </w:p>
    <w:p w14:paraId="393CED35" w14:textId="77777777" w:rsidR="00D835CA" w:rsidRPr="00ED1635" w:rsidRDefault="00D835CA" w:rsidP="00802372">
      <w:pPr>
        <w:tabs>
          <w:tab w:val="left" w:pos="3690"/>
          <w:tab w:val="left" w:pos="3780"/>
        </w:tabs>
        <w:ind w:firstLine="420"/>
      </w:pPr>
      <w:r w:rsidRPr="00E9118D">
        <w:rPr>
          <w:color w:val="0070C0"/>
        </w:rPr>
        <w:t>mx3mt@</w:t>
      </w:r>
      <w:r>
        <w:rPr>
          <w:color w:val="0070C0"/>
        </w:rPr>
        <w:t>umsystem</w:t>
      </w:r>
      <w:r w:rsidRPr="00E9118D">
        <w:rPr>
          <w:color w:val="0070C0"/>
        </w:rPr>
        <w:t>.edu</w:t>
      </w:r>
      <w:r>
        <w:tab/>
      </w:r>
      <w:r>
        <w:rPr>
          <w:noProof/>
        </w:rPr>
        <w:drawing>
          <wp:inline distT="0" distB="0" distL="0" distR="0" wp14:anchorId="7EF49759" wp14:editId="085F1CDC">
            <wp:extent cx="125868" cy="118359"/>
            <wp:effectExtent l="0" t="0" r="1270" b="0"/>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rotWithShape="1">
                    <a:blip r:embed="rId8" cstate="print">
                      <a:extLst>
                        <a:ext uri="{28A0092B-C50C-407E-A947-70E740481C1C}">
                          <a14:useLocalDpi xmlns:a14="http://schemas.microsoft.com/office/drawing/2010/main" val="0"/>
                        </a:ext>
                      </a:extLst>
                    </a:blip>
                    <a:srcRect l="28188" t="13542" r="29565" b="12890"/>
                    <a:stretch/>
                  </pic:blipFill>
                  <pic:spPr bwMode="auto">
                    <a:xfrm>
                      <a:off x="0" y="0"/>
                      <a:ext cx="133503" cy="125538"/>
                    </a:xfrm>
                    <a:prstGeom prst="rect">
                      <a:avLst/>
                    </a:prstGeom>
                    <a:ln>
                      <a:noFill/>
                    </a:ln>
                    <a:extLst>
                      <a:ext uri="{53640926-AAD7-44D8-BBD7-CCE9431645EC}">
                        <a14:shadowObscured xmlns:a14="http://schemas.microsoft.com/office/drawing/2010/main"/>
                      </a:ext>
                    </a:extLst>
                  </pic:spPr>
                </pic:pic>
              </a:graphicData>
            </a:graphic>
          </wp:inline>
        </w:drawing>
      </w:r>
      <w:r w:rsidRPr="004E0E42">
        <w:rPr>
          <w:rStyle w:val="orcid-id-https"/>
          <w:color w:val="494A4C"/>
        </w:rPr>
        <w:t xml:space="preserve"> </w:t>
      </w:r>
      <w:r w:rsidRPr="00ED1635">
        <w:rPr>
          <w:rStyle w:val="orcid-id-https"/>
          <w:color w:val="494A4C"/>
        </w:rPr>
        <w:t>https://orcid.org/0000-0002-3400-7046</w:t>
      </w:r>
      <w:r>
        <w:rPr>
          <w:rStyle w:val="orcid-id-https"/>
          <w:color w:val="494A4C"/>
        </w:rPr>
        <w:t xml:space="preserve"> </w:t>
      </w:r>
    </w:p>
    <w:p w14:paraId="7164CBF7" w14:textId="77777777" w:rsidR="00D835CA" w:rsidRDefault="00D835CA" w:rsidP="00802372">
      <w:pPr>
        <w:ind w:firstLine="450"/>
        <w:rPr>
          <w:color w:val="201F1E"/>
          <w:shd w:val="clear" w:color="auto" w:fill="FFFFFF"/>
          <w:lang w:eastAsia="zh-CN"/>
        </w:rPr>
      </w:pPr>
      <w:r>
        <w:rPr>
          <w:b/>
          <w:bCs/>
          <w:color w:val="201F1E"/>
          <w:shd w:val="clear" w:color="auto" w:fill="FFFFFF"/>
          <w:lang w:eastAsia="zh-CN"/>
        </w:rPr>
        <w:t xml:space="preserve">Dr. </w:t>
      </w:r>
      <w:r w:rsidRPr="00E9118D">
        <w:rPr>
          <w:b/>
          <w:bCs/>
          <w:color w:val="201F1E"/>
          <w:shd w:val="clear" w:color="auto" w:fill="FFFFFF"/>
          <w:lang w:eastAsia="zh-CN"/>
        </w:rPr>
        <w:t>Lingshu Hu</w:t>
      </w:r>
      <w:r w:rsidRPr="00407F77">
        <w:rPr>
          <w:color w:val="201F1E"/>
          <w:shd w:val="clear" w:color="auto" w:fill="FFFFFF"/>
          <w:lang w:eastAsia="zh-CN"/>
        </w:rPr>
        <w:t xml:space="preserve"> is an assistant professor of business administration </w:t>
      </w:r>
      <w:r>
        <w:rPr>
          <w:color w:val="201F1E"/>
          <w:shd w:val="clear" w:color="auto" w:fill="FFFFFF"/>
          <w:lang w:eastAsia="zh-CN"/>
        </w:rPr>
        <w:t xml:space="preserve">(focusing on data analytics) </w:t>
      </w:r>
      <w:r w:rsidRPr="00407F77">
        <w:rPr>
          <w:color w:val="201F1E"/>
          <w:shd w:val="clear" w:color="auto" w:fill="FFFFFF"/>
          <w:lang w:eastAsia="zh-CN"/>
        </w:rPr>
        <w:t xml:space="preserve">at the Williams School of Commerce, Economics, and Politics, </w:t>
      </w:r>
      <w:proofErr w:type="gramStart"/>
      <w:r w:rsidRPr="00407F77">
        <w:rPr>
          <w:color w:val="201F1E"/>
          <w:shd w:val="clear" w:color="auto" w:fill="FFFFFF"/>
          <w:lang w:eastAsia="zh-CN"/>
        </w:rPr>
        <w:t>Washington</w:t>
      </w:r>
      <w:proofErr w:type="gramEnd"/>
      <w:r w:rsidRPr="00407F77">
        <w:rPr>
          <w:color w:val="201F1E"/>
          <w:shd w:val="clear" w:color="auto" w:fill="FFFFFF"/>
          <w:lang w:eastAsia="zh-CN"/>
        </w:rPr>
        <w:t xml:space="preserve"> and Lee University. He earned his Ph.D. from the University of Missouri. His research interests include computational methods, </w:t>
      </w:r>
      <w:r>
        <w:rPr>
          <w:color w:val="201F1E"/>
          <w:shd w:val="clear" w:color="auto" w:fill="FFFFFF"/>
          <w:lang w:eastAsia="zh-CN"/>
        </w:rPr>
        <w:t>machine learning</w:t>
      </w:r>
      <w:r w:rsidRPr="00407F77">
        <w:rPr>
          <w:color w:val="201F1E"/>
          <w:shd w:val="clear" w:color="auto" w:fill="FFFFFF"/>
          <w:lang w:eastAsia="zh-CN"/>
        </w:rPr>
        <w:t xml:space="preserve">, social media, media psychology, and </w:t>
      </w:r>
      <w:r>
        <w:rPr>
          <w:color w:val="201F1E"/>
          <w:shd w:val="clear" w:color="auto" w:fill="FFFFFF"/>
          <w:lang w:eastAsia="zh-CN"/>
        </w:rPr>
        <w:t>digital publicness</w:t>
      </w:r>
      <w:r w:rsidRPr="00407F77">
        <w:rPr>
          <w:color w:val="201F1E"/>
          <w:shd w:val="clear" w:color="auto" w:fill="FFFFFF"/>
          <w:lang w:eastAsia="zh-CN"/>
        </w:rPr>
        <w:t>.</w:t>
      </w:r>
    </w:p>
    <w:p w14:paraId="42F1A809" w14:textId="4201CE64" w:rsidR="00D835CA" w:rsidRDefault="00D835CA" w:rsidP="00802372">
      <w:pPr>
        <w:ind w:firstLine="450"/>
        <w:rPr>
          <w:rStyle w:val="orcid-id-https"/>
          <w:color w:val="494A4C"/>
        </w:rPr>
      </w:pPr>
      <w:r w:rsidRPr="00900B78">
        <w:rPr>
          <w:color w:val="0070C0"/>
        </w:rPr>
        <w:t>lhu@wlu.edu</w:t>
      </w:r>
      <w:r>
        <w:tab/>
        <w:t xml:space="preserve">             </w:t>
      </w:r>
      <w:r w:rsidRPr="00645046">
        <w:rPr>
          <w:rStyle w:val="orcid-id-https"/>
          <w:noProof/>
          <w:color w:val="494A4C"/>
        </w:rPr>
        <w:drawing>
          <wp:inline distT="0" distB="0" distL="0" distR="0" wp14:anchorId="43E2CA36" wp14:editId="6E744C7C">
            <wp:extent cx="125868" cy="118359"/>
            <wp:effectExtent l="0" t="0" r="1270" b="0"/>
            <wp:docPr id="5" name="Picture 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rotWithShape="1">
                    <a:blip r:embed="rId8" cstate="print">
                      <a:extLst>
                        <a:ext uri="{28A0092B-C50C-407E-A947-70E740481C1C}">
                          <a14:useLocalDpi xmlns:a14="http://schemas.microsoft.com/office/drawing/2010/main" val="0"/>
                        </a:ext>
                      </a:extLst>
                    </a:blip>
                    <a:srcRect l="28188" t="13542" r="29565" b="12890"/>
                    <a:stretch/>
                  </pic:blipFill>
                  <pic:spPr bwMode="auto">
                    <a:xfrm>
                      <a:off x="0" y="0"/>
                      <a:ext cx="133503" cy="125538"/>
                    </a:xfrm>
                    <a:prstGeom prst="rect">
                      <a:avLst/>
                    </a:prstGeom>
                    <a:ln>
                      <a:noFill/>
                    </a:ln>
                    <a:extLst>
                      <a:ext uri="{53640926-AAD7-44D8-BBD7-CCE9431645EC}">
                        <a14:shadowObscured xmlns:a14="http://schemas.microsoft.com/office/drawing/2010/main"/>
                      </a:ext>
                    </a:extLst>
                  </pic:spPr>
                </pic:pic>
              </a:graphicData>
            </a:graphic>
          </wp:inline>
        </w:drawing>
      </w:r>
      <w:r w:rsidRPr="00645046">
        <w:rPr>
          <w:rStyle w:val="orcid-id-https"/>
          <w:color w:val="494A4C"/>
        </w:rPr>
        <w:t xml:space="preserve"> </w:t>
      </w:r>
      <w:hyperlink r:id="rId9" w:history="1">
        <w:r w:rsidR="000B3E92" w:rsidRPr="000E7FF1">
          <w:rPr>
            <w:rStyle w:val="Hyperlink"/>
          </w:rPr>
          <w:t>https://orcid.org/0000-0003-0304-882X</w:t>
        </w:r>
      </w:hyperlink>
    </w:p>
    <w:p w14:paraId="35E0AF95" w14:textId="392E01A2" w:rsidR="000B3E92" w:rsidRDefault="000B3E92" w:rsidP="00802372">
      <w:pPr>
        <w:ind w:firstLine="450"/>
        <w:rPr>
          <w:sz w:val="22"/>
          <w:szCs w:val="22"/>
        </w:rPr>
      </w:pPr>
      <w:r>
        <w:t xml:space="preserve">Google Scholar Link: </w:t>
      </w:r>
      <w:hyperlink r:id="rId10" w:history="1">
        <w:r w:rsidR="00802372" w:rsidRPr="000E7FF1">
          <w:rPr>
            <w:rStyle w:val="Hyperlink"/>
            <w:sz w:val="22"/>
            <w:szCs w:val="22"/>
          </w:rPr>
          <w:t>https://scholar.google.com/citations?hl=en&amp;user=_RrVOesAAAAJ</w:t>
        </w:r>
      </w:hyperlink>
    </w:p>
    <w:p w14:paraId="4BC82AEC" w14:textId="77777777" w:rsidR="00D835CA" w:rsidRDefault="00D835CA" w:rsidP="00802372">
      <w:pPr>
        <w:ind w:firstLine="450"/>
        <w:rPr>
          <w:color w:val="201F1E"/>
          <w:shd w:val="clear" w:color="auto" w:fill="FFFFFF"/>
          <w:lang w:eastAsia="zh-CN"/>
        </w:rPr>
      </w:pPr>
      <w:r w:rsidRPr="00E9118D">
        <w:rPr>
          <w:b/>
          <w:bCs/>
          <w:color w:val="201F1E"/>
          <w:shd w:val="clear" w:color="auto" w:fill="FFFFFF"/>
          <w:lang w:eastAsia="zh-CN"/>
        </w:rPr>
        <w:t xml:space="preserve">Dr. </w:t>
      </w:r>
      <w:r>
        <w:rPr>
          <w:b/>
          <w:bCs/>
          <w:color w:val="201F1E"/>
          <w:shd w:val="clear" w:color="auto" w:fill="FFFFFF"/>
          <w:lang w:eastAsia="zh-CN"/>
        </w:rPr>
        <w:t>Glen T. Cameron</w:t>
      </w:r>
      <w:r w:rsidRPr="00E9118D">
        <w:rPr>
          <w:b/>
          <w:bCs/>
          <w:color w:val="201F1E"/>
          <w:shd w:val="clear" w:color="auto" w:fill="FFFFFF"/>
          <w:lang w:eastAsia="zh-CN"/>
        </w:rPr>
        <w:t xml:space="preserve"> </w:t>
      </w:r>
      <w:r w:rsidRPr="000131EC">
        <w:rPr>
          <w:color w:val="201F1E"/>
          <w:shd w:val="clear" w:color="auto" w:fill="FFFFFF"/>
          <w:lang w:eastAsia="zh-CN"/>
        </w:rPr>
        <w:t>is</w:t>
      </w:r>
      <w:r w:rsidRPr="000E685B">
        <w:t xml:space="preserve"> a professor emeritus at the Missouri School of Journalism. He has received many academic awards and honors. In statistical analyses of journalism and mass communication scholarship, Cameron is cited as the most published researcher nationally in major refereed journals over the past five years. His research includes studies of public relations and news production, information processing of news and commercials, and tailored health news</w:t>
      </w:r>
      <w:r>
        <w:t xml:space="preserve">. </w:t>
      </w:r>
    </w:p>
    <w:p w14:paraId="274A508A" w14:textId="77777777" w:rsidR="00802372" w:rsidRDefault="00D835CA" w:rsidP="00802372">
      <w:pPr>
        <w:pStyle w:val="NormalWeb"/>
        <w:spacing w:before="0" w:beforeAutospacing="0" w:after="0" w:afterAutospacing="0"/>
        <w:ind w:firstLine="446"/>
      </w:pPr>
      <w:r w:rsidRPr="000E685B">
        <w:rPr>
          <w:rFonts w:ascii="Times New Roman" w:hAnsi="Times New Roman" w:cs="Times New Roman"/>
          <w:color w:val="0070C0"/>
        </w:rPr>
        <w:t>camerong@missouri.edu</w:t>
      </w:r>
      <w:r>
        <w:tab/>
        <w:t xml:space="preserve"> </w:t>
      </w:r>
    </w:p>
    <w:p w14:paraId="473F6F55" w14:textId="011060FB" w:rsidR="00860951" w:rsidRDefault="00802372" w:rsidP="00802372">
      <w:pPr>
        <w:pStyle w:val="NormalWeb"/>
        <w:spacing w:before="0" w:beforeAutospacing="0"/>
        <w:ind w:firstLine="450"/>
        <w:rPr>
          <w:rStyle w:val="Hyperlink"/>
          <w:rFonts w:ascii="Times New Roman" w:hAnsi="Times New Roman"/>
          <w:sz w:val="22"/>
          <w:szCs w:val="22"/>
          <w:lang w:eastAsia="en-US"/>
        </w:rPr>
      </w:pPr>
      <w:r w:rsidRPr="00802372">
        <w:rPr>
          <w:rFonts w:ascii="Times New Roman" w:hAnsi="Times New Roman" w:cs="Times New Roman"/>
          <w:lang w:eastAsia="en-US"/>
        </w:rPr>
        <w:t>Google Scholar Link:</w:t>
      </w:r>
      <w:r>
        <w:rPr>
          <w:rFonts w:ascii="Times New Roman" w:hAnsi="Times New Roman" w:cs="Times New Roman"/>
          <w:lang w:eastAsia="en-US"/>
        </w:rPr>
        <w:t xml:space="preserve"> </w:t>
      </w:r>
      <w:hyperlink r:id="rId11" w:history="1">
        <w:r w:rsidRPr="000E7FF1">
          <w:rPr>
            <w:rStyle w:val="Hyperlink"/>
            <w:rFonts w:ascii="Times New Roman" w:hAnsi="Times New Roman"/>
            <w:sz w:val="22"/>
            <w:szCs w:val="22"/>
            <w:lang w:eastAsia="en-US"/>
          </w:rPr>
          <w:t>https://scholar.google.com/citations?hl=en&amp;user=9GtSaJMAAAAJ</w:t>
        </w:r>
      </w:hyperlink>
    </w:p>
    <w:p w14:paraId="1561F465" w14:textId="77777777" w:rsidR="00D835CA" w:rsidRDefault="00D835CA">
      <w:pPr>
        <w:widowControl/>
        <w:autoSpaceDE/>
        <w:autoSpaceDN/>
        <w:adjustRightInd/>
        <w:spacing w:line="240" w:lineRule="auto"/>
        <w:ind w:firstLine="0"/>
        <w:rPr>
          <w:b/>
          <w:bCs/>
        </w:rPr>
      </w:pPr>
      <w:r>
        <w:br w:type="page"/>
      </w:r>
    </w:p>
    <w:p w14:paraId="17D9E6A8" w14:textId="39EB5D2A" w:rsidR="00240AE8" w:rsidRPr="001948D0" w:rsidRDefault="00240AE8" w:rsidP="00240AE8">
      <w:pPr>
        <w:pStyle w:val="Heading1"/>
        <w:ind w:left="0" w:firstLine="0"/>
        <w:rPr>
          <w:lang w:eastAsia="zh-CN"/>
        </w:rPr>
      </w:pPr>
      <w:r w:rsidRPr="001948D0">
        <w:lastRenderedPageBreak/>
        <w:t>Abstract</w:t>
      </w:r>
    </w:p>
    <w:p w14:paraId="1D727554" w14:textId="054D405A" w:rsidR="00240AE8" w:rsidRDefault="00240AE8" w:rsidP="002E0878">
      <w:pPr>
        <w:rPr>
          <w:ins w:id="0" w:author="mx3mt" w:date="2022-09-12T13:00:00Z"/>
        </w:rPr>
      </w:pPr>
      <w:del w:id="1" w:author="mx3mt" w:date="2022-09-12T13:40:00Z">
        <w:r w:rsidDel="00FB617A">
          <w:delText>Drawing upon</w:delText>
        </w:r>
      </w:del>
      <w:ins w:id="2" w:author="mx3mt" w:date="2022-09-12T13:40:00Z">
        <w:r w:rsidR="00FB617A">
          <w:t xml:space="preserve">Under the theoretical </w:t>
        </w:r>
      </w:ins>
      <w:ins w:id="3" w:author="mx3mt" w:date="2022-09-12T13:41:00Z">
        <w:r w:rsidR="00FB617A">
          <w:t>framework of</w:t>
        </w:r>
      </w:ins>
      <w:r>
        <w:t xml:space="preserve"> </w:t>
      </w:r>
      <w:del w:id="4" w:author="mx3mt" w:date="2022-09-12T12:44:00Z">
        <w:r w:rsidDel="00ED413A">
          <w:delText xml:space="preserve">mediatization </w:delText>
        </w:r>
      </w:del>
      <w:ins w:id="5" w:author="mx3mt" w:date="2022-09-12T12:44:00Z">
        <w:r w:rsidR="00ED413A">
          <w:t>Moral Foundation T</w:t>
        </w:r>
      </w:ins>
      <w:del w:id="6" w:author="mx3mt" w:date="2022-09-12T12:44:00Z">
        <w:r w:rsidDel="00ED413A">
          <w:delText>t</w:delText>
        </w:r>
      </w:del>
      <w:r>
        <w:t>heory</w:t>
      </w:r>
      <w:del w:id="7" w:author="mx3mt" w:date="2022-09-12T13:41:00Z">
        <w:r w:rsidDel="00FB617A">
          <w:delText xml:space="preserve"> as the prism</w:delText>
        </w:r>
      </w:del>
      <w:r>
        <w:t xml:space="preserve">, </w:t>
      </w:r>
      <w:del w:id="8" w:author="mx3mt" w:date="2022-09-12T13:00:00Z">
        <w:r w:rsidDel="00D4000C">
          <w:delText>t</w:delText>
        </w:r>
        <w:r w:rsidRPr="001948D0" w:rsidDel="00D4000C">
          <w:delText>his study explores</w:delText>
        </w:r>
        <w:r w:rsidDel="00D4000C">
          <w:delText xml:space="preserve"> </w:delText>
        </w:r>
        <w:r w:rsidRPr="001948D0" w:rsidDel="00D4000C">
          <w:delText>the transformative process in politi</w:delText>
        </w:r>
        <w:r w:rsidDel="00D4000C">
          <w:delText>cs</w:delText>
        </w:r>
        <w:r w:rsidRPr="001948D0" w:rsidDel="00D4000C">
          <w:delText xml:space="preserve"> caused by the development of media within the </w:delText>
        </w:r>
        <w:r w:rsidDel="00D4000C">
          <w:delText xml:space="preserve">televised US </w:delText>
        </w:r>
        <w:r w:rsidRPr="001948D0" w:rsidDel="00D4000C">
          <w:delText xml:space="preserve">presidential debate context. </w:delText>
        </w:r>
      </w:del>
      <w:ins w:id="9" w:author="mx3mt" w:date="2022-09-12T13:00:00Z">
        <w:r w:rsidR="00D4000C">
          <w:t>this study</w:t>
        </w:r>
      </w:ins>
      <w:del w:id="10" w:author="mx3mt" w:date="2022-09-12T13:00:00Z">
        <w:r w:rsidDel="00D4000C">
          <w:delText>We</w:delText>
        </w:r>
      </w:del>
      <w:r>
        <w:t xml:space="preserve"> examined the moral loading</w:t>
      </w:r>
      <w:ins w:id="11" w:author="mx3mt" w:date="2022-09-12T13:57:00Z">
        <w:r w:rsidR="004A6886">
          <w:t>s</w:t>
        </w:r>
      </w:ins>
      <w:r>
        <w:t xml:space="preserve"> embedded in each </w:t>
      </w:r>
      <w:ins w:id="12" w:author="mx3mt" w:date="2022-09-12T13:01:00Z">
        <w:r w:rsidR="00D4000C">
          <w:t xml:space="preserve">televised U.S. </w:t>
        </w:r>
      </w:ins>
      <w:r>
        <w:t xml:space="preserve">presidential debater’s arguments in the five innate moral foundations </w:t>
      </w:r>
      <w:del w:id="13" w:author="mx3mt" w:date="2022-09-12T13:02:00Z">
        <w:r w:rsidDel="00D4000C">
          <w:delText>defined by Moral Foundation Theory respectively</w:delText>
        </w:r>
      </w:del>
      <w:ins w:id="14" w:author="mx3mt" w:date="2022-09-12T13:02:00Z">
        <w:r w:rsidR="00D4000C">
          <w:t xml:space="preserve">using </w:t>
        </w:r>
      </w:ins>
      <w:ins w:id="15" w:author="mx3mt" w:date="2022-09-12T13:03:00Z">
        <w:r w:rsidR="00D4000C">
          <w:rPr>
            <w:lang w:eastAsia="zh-CN"/>
          </w:rPr>
          <w:t>DDR, a computational method based on distributed representation</w:t>
        </w:r>
      </w:ins>
      <w:r>
        <w:t xml:space="preserve">. </w:t>
      </w:r>
      <w:r w:rsidRPr="00740F2A">
        <w:t>Our results show a significant increase in moral divergence between Democrat and Republican candidates since 1980</w:t>
      </w:r>
      <w:ins w:id="16" w:author="mx3mt" w:date="2022-09-12T13:42:00Z">
        <w:r w:rsidR="00FB617A">
          <w:t>, and therefore provide a quantitative description</w:t>
        </w:r>
      </w:ins>
      <w:ins w:id="17" w:author="Hu, Lingshu" w:date="2022-09-20T15:00:00Z">
        <w:r w:rsidR="007F2670">
          <w:t xml:space="preserve"> (evidence?)</w:t>
        </w:r>
      </w:ins>
      <w:ins w:id="18" w:author="mx3mt" w:date="2022-09-12T13:42:00Z">
        <w:r w:rsidR="00FB617A">
          <w:t xml:space="preserve"> </w:t>
        </w:r>
      </w:ins>
      <w:ins w:id="19" w:author="mx3mt" w:date="2022-09-12T13:43:00Z">
        <w:r w:rsidR="00FB617A">
          <w:t xml:space="preserve">of </w:t>
        </w:r>
      </w:ins>
      <w:ins w:id="20" w:author="mx3mt" w:date="2022-09-12T13:44:00Z">
        <w:r w:rsidR="00FB617A">
          <w:t xml:space="preserve">a major challenge that has been faced by televised presidential debates – the lack </w:t>
        </w:r>
      </w:ins>
      <w:ins w:id="21" w:author="mx3mt" w:date="2022-09-12T13:45:00Z">
        <w:r w:rsidR="00FB617A">
          <w:t xml:space="preserve">of real conflict and a discussion of the issues – in terms of moral judgments. </w:t>
        </w:r>
        <w:r w:rsidR="002E0878">
          <w:t>More</w:t>
        </w:r>
      </w:ins>
      <w:ins w:id="22" w:author="mx3mt" w:date="2022-09-12T13:46:00Z">
        <w:r w:rsidR="002E0878">
          <w:t xml:space="preserve">over, </w:t>
        </w:r>
      </w:ins>
      <w:ins w:id="23" w:author="mx3mt" w:date="2022-09-12T14:00:00Z">
        <w:r w:rsidR="004A6886">
          <w:t>from a mediatization perspectiv</w:t>
        </w:r>
      </w:ins>
      <w:ins w:id="24" w:author="mx3mt" w:date="2022-09-12T14:01:00Z">
        <w:r w:rsidR="00E92A41">
          <w:t>e</w:t>
        </w:r>
      </w:ins>
      <w:ins w:id="25" w:author="mx3mt" w:date="2022-09-12T13:55:00Z">
        <w:r w:rsidR="00266C70">
          <w:t xml:space="preserve">, </w:t>
        </w:r>
      </w:ins>
      <w:ins w:id="26" w:author="mx3mt" w:date="2022-09-12T13:46:00Z">
        <w:r w:rsidR="002E0878">
          <w:t xml:space="preserve">media have been </w:t>
        </w:r>
      </w:ins>
      <w:ins w:id="27" w:author="mx3mt" w:date="2022-09-12T13:54:00Z">
        <w:r w:rsidR="00266C70">
          <w:t xml:space="preserve">systematically </w:t>
        </w:r>
      </w:ins>
      <w:ins w:id="28" w:author="mx3mt" w:date="2022-09-12T13:47:00Z">
        <w:r w:rsidR="002E0878">
          <w:t>changing</w:t>
        </w:r>
      </w:ins>
      <w:ins w:id="29" w:author="mx3mt" w:date="2022-09-12T13:46:00Z">
        <w:r w:rsidR="002E0878">
          <w:t xml:space="preserve"> all social actors</w:t>
        </w:r>
      </w:ins>
      <w:ins w:id="30" w:author="mx3mt" w:date="2022-09-12T13:47:00Z">
        <w:r w:rsidR="002E0878">
          <w:t>’ acting</w:t>
        </w:r>
      </w:ins>
      <w:ins w:id="31" w:author="mx3mt" w:date="2022-09-12T13:55:00Z">
        <w:r w:rsidR="00266C70">
          <w:t xml:space="preserve"> based on media logic</w:t>
        </w:r>
      </w:ins>
      <w:ins w:id="32" w:author="mx3mt" w:date="2022-09-12T14:02:00Z">
        <w:r w:rsidR="00E92A41">
          <w:t xml:space="preserve"> and accordingly politician</w:t>
        </w:r>
      </w:ins>
      <w:ins w:id="33" w:author="mx3mt" w:date="2022-09-12T14:04:00Z">
        <w:r w:rsidR="00E92A41">
          <w:t>s</w:t>
        </w:r>
      </w:ins>
      <w:ins w:id="34" w:author="mx3mt" w:date="2022-09-12T14:02:00Z">
        <w:r w:rsidR="00E92A41">
          <w:t xml:space="preserve"> </w:t>
        </w:r>
      </w:ins>
      <w:ins w:id="35" w:author="mx3mt" w:date="2022-09-12T14:03:00Z">
        <w:r w:rsidR="00E92A41">
          <w:t xml:space="preserve">have prioritized </w:t>
        </w:r>
      </w:ins>
      <w:ins w:id="36" w:author="mx3mt" w:date="2022-09-13T09:52:00Z">
        <w:r w:rsidR="00205E04">
          <w:t>self-image</w:t>
        </w:r>
      </w:ins>
      <w:ins w:id="37" w:author="mx3mt" w:date="2022-09-12T14:03:00Z">
        <w:r w:rsidR="00E92A41">
          <w:t xml:space="preserve"> building over political bargaining.</w:t>
        </w:r>
      </w:ins>
      <w:ins w:id="38" w:author="mx3mt" w:date="2022-09-12T13:55:00Z">
        <w:r w:rsidR="00266C70">
          <w:t xml:space="preserve"> </w:t>
        </w:r>
      </w:ins>
      <w:ins w:id="39" w:author="mx3mt" w:date="2022-09-12T14:04:00Z">
        <w:r w:rsidR="00E92A41">
          <w:t>So,</w:t>
        </w:r>
      </w:ins>
      <w:ins w:id="40" w:author="mx3mt" w:date="2022-09-12T13:48:00Z">
        <w:r w:rsidR="002E0878">
          <w:t xml:space="preserve"> our results</w:t>
        </w:r>
      </w:ins>
      <w:ins w:id="41" w:author="mx3mt" w:date="2022-09-12T13:55:00Z">
        <w:r w:rsidR="00266C70">
          <w:t xml:space="preserve"> </w:t>
        </w:r>
      </w:ins>
      <w:del w:id="42" w:author="mx3mt" w:date="2022-09-12T13:21:00Z">
        <w:r w:rsidDel="00287767">
          <w:delText>,</w:delText>
        </w:r>
      </w:del>
      <w:del w:id="43" w:author="mx3mt" w:date="2022-09-12T13:48:00Z">
        <w:r w:rsidDel="002E0878">
          <w:delText xml:space="preserve"> which </w:delText>
        </w:r>
      </w:del>
      <w:r>
        <w:t>impl</w:t>
      </w:r>
      <w:ins w:id="44" w:author="mx3mt" w:date="2022-09-12T13:49:00Z">
        <w:r w:rsidR="002E0878">
          <w:t>y</w:t>
        </w:r>
      </w:ins>
      <w:del w:id="45" w:author="mx3mt" w:date="2022-09-12T13:49:00Z">
        <w:r w:rsidDel="002E0878">
          <w:delText>ies</w:delText>
        </w:r>
      </w:del>
      <w:r>
        <w:t xml:space="preserve"> that </w:t>
      </w:r>
      <w:ins w:id="46" w:author="mx3mt" w:date="2022-09-12T13:56:00Z">
        <w:r w:rsidR="006534F7">
          <w:t xml:space="preserve">televised </w:t>
        </w:r>
      </w:ins>
      <w:r w:rsidRPr="001948D0">
        <w:t xml:space="preserve">presidential </w:t>
      </w:r>
      <w:del w:id="47" w:author="mx3mt" w:date="2022-09-12T13:57:00Z">
        <w:r w:rsidRPr="001948D0" w:rsidDel="006534F7">
          <w:delText xml:space="preserve">candidates </w:delText>
        </w:r>
      </w:del>
      <w:ins w:id="48" w:author="mx3mt" w:date="2022-09-12T13:57:00Z">
        <w:r w:rsidR="006534F7">
          <w:t>debaters</w:t>
        </w:r>
        <w:r w:rsidR="006534F7" w:rsidRPr="001948D0">
          <w:t xml:space="preserve"> </w:t>
        </w:r>
      </w:ins>
      <w:ins w:id="49" w:author="mx3mt" w:date="2022-09-12T13:04:00Z">
        <w:r w:rsidR="00D4000C">
          <w:t>have been increas</w:t>
        </w:r>
      </w:ins>
      <w:ins w:id="50" w:author="mx3mt" w:date="2022-09-12T13:05:00Z">
        <w:r w:rsidR="00D4000C">
          <w:t xml:space="preserve">ingly </w:t>
        </w:r>
      </w:ins>
      <w:del w:id="51" w:author="mx3mt" w:date="2022-09-12T13:05:00Z">
        <w:r w:rsidDel="00D4000C">
          <w:delText xml:space="preserve">became more </w:delText>
        </w:r>
      </w:del>
      <w:r>
        <w:t>focus</w:t>
      </w:r>
      <w:ins w:id="52" w:author="mx3mt" w:date="2022-09-12T13:05:00Z">
        <w:r w:rsidR="00D4000C">
          <w:t xml:space="preserve">ing </w:t>
        </w:r>
      </w:ins>
      <w:del w:id="53" w:author="mx3mt" w:date="2022-09-12T13:05:00Z">
        <w:r w:rsidDel="00D4000C">
          <w:delText>ed</w:delText>
        </w:r>
      </w:del>
      <w:del w:id="54" w:author="mx3mt" w:date="2022-09-12T14:44:00Z">
        <w:r w:rsidDel="008B4CFA">
          <w:delText xml:space="preserve"> </w:delText>
        </w:r>
      </w:del>
      <w:r>
        <w:t>on</w:t>
      </w:r>
      <w:r w:rsidRPr="001948D0">
        <w:t xml:space="preserve"> their own issue stances and moral reasoning </w:t>
      </w:r>
      <w:del w:id="55" w:author="mx3mt" w:date="2022-09-12T14:44:00Z">
        <w:r w:rsidDel="008B4CFA">
          <w:delText xml:space="preserve">than bargaining </w:delText>
        </w:r>
      </w:del>
      <w:del w:id="56" w:author="mx3mt" w:date="2022-09-12T14:55:00Z">
        <w:r w:rsidDel="005856BA">
          <w:delText xml:space="preserve">with each </w:delText>
        </w:r>
      </w:del>
      <w:del w:id="57" w:author="mx3mt" w:date="2022-09-12T14:54:00Z">
        <w:r w:rsidDel="005856BA">
          <w:delText>other</w:delText>
        </w:r>
      </w:del>
      <w:ins w:id="58" w:author="mx3mt" w:date="2022-09-12T14:04:00Z">
        <w:r w:rsidR="00E92A41">
          <w:t>to</w:t>
        </w:r>
      </w:ins>
      <w:ins w:id="59" w:author="mx3mt" w:date="2022-09-12T14:02:00Z">
        <w:r w:rsidR="00E92A41">
          <w:t xml:space="preserve"> build their personal image</w:t>
        </w:r>
      </w:ins>
      <w:ins w:id="60" w:author="mx3mt" w:date="2022-09-12T14:04:00Z">
        <w:r w:rsidR="00E92A41">
          <w:t>s</w:t>
        </w:r>
      </w:ins>
      <w:r>
        <w:t>.</w:t>
      </w:r>
      <w:ins w:id="61" w:author="mx3mt" w:date="2022-09-12T13:05:00Z">
        <w:r w:rsidR="004D00BF">
          <w:t xml:space="preserve"> </w:t>
        </w:r>
      </w:ins>
      <w:ins w:id="62" w:author="mx3mt" w:date="2022-09-12T13:51:00Z">
        <w:r w:rsidR="00266C70">
          <w:t xml:space="preserve">On the one hand, </w:t>
        </w:r>
      </w:ins>
      <w:del w:id="63" w:author="mx3mt" w:date="2022-09-12T13:05:00Z">
        <w:r w:rsidDel="004D00BF">
          <w:delText xml:space="preserve"> </w:delText>
        </w:r>
      </w:del>
      <w:moveToRangeStart w:id="64" w:author="mx3mt" w:date="2022-09-12T13:05:00Z" w:name="move113880362"/>
      <w:moveTo w:id="65" w:author="mx3mt" w:date="2022-09-12T13:05:00Z">
        <w:del w:id="66" w:author="mx3mt" w:date="2022-09-12T13:17:00Z">
          <w:r w:rsidR="004D00BF" w:rsidDel="00931433">
            <w:delText xml:space="preserve">Therefore, </w:delText>
          </w:r>
        </w:del>
        <w:del w:id="67" w:author="mx3mt" w:date="2022-09-12T13:49:00Z">
          <w:r w:rsidR="004D00BF" w:rsidDel="002E0878">
            <w:delText>the l</w:delText>
          </w:r>
          <w:r w:rsidR="004D00BF" w:rsidRPr="000A201A" w:rsidDel="002E0878">
            <w:delText>ack of real conflict and a discussion of the issues</w:delText>
          </w:r>
          <w:r w:rsidR="004D00BF" w:rsidDel="002E0878">
            <w:delText xml:space="preserve">, </w:delText>
          </w:r>
        </w:del>
        <w:del w:id="68" w:author="mx3mt" w:date="2022-09-12T13:17:00Z">
          <w:r w:rsidR="004D00BF" w:rsidDel="00931433">
            <w:delText xml:space="preserve">the major challenges that have been faced by televised presidential debates for decades </w:delText>
          </w:r>
        </w:del>
        <w:del w:id="69" w:author="mx3mt" w:date="2022-09-12T13:49:00Z">
          <w:r w:rsidR="004D00BF" w:rsidDel="002E0878">
            <w:delText>are unfortunately inevitable from a</w:delText>
          </w:r>
          <w:r w:rsidR="004D00BF" w:rsidRPr="000A201A" w:rsidDel="002E0878">
            <w:delText xml:space="preserve"> mediatization perspectiv</w:delText>
          </w:r>
        </w:del>
      </w:moveTo>
      <w:ins w:id="70" w:author="mx3mt" w:date="2022-09-12T13:51:00Z">
        <w:r w:rsidR="00266C70">
          <w:t>t</w:t>
        </w:r>
      </w:ins>
      <w:ins w:id="71" w:author="mx3mt" w:date="2022-09-12T13:50:00Z">
        <w:r w:rsidR="002E0878">
          <w:t>his study contribute</w:t>
        </w:r>
      </w:ins>
      <w:ins w:id="72" w:author="mx3mt" w:date="2022-09-12T13:51:00Z">
        <w:r w:rsidR="00266C70">
          <w:t>s</w:t>
        </w:r>
      </w:ins>
      <w:ins w:id="73" w:author="mx3mt" w:date="2022-09-12T13:50:00Z">
        <w:r w:rsidR="002E0878">
          <w:t xml:space="preserve"> to the literature by </w:t>
        </w:r>
      </w:ins>
      <w:moveTo w:id="74" w:author="mx3mt" w:date="2022-09-12T13:05:00Z">
        <w:del w:id="75" w:author="mx3mt" w:date="2022-09-12T13:49:00Z">
          <w:r w:rsidR="004D00BF" w:rsidRPr="000A201A" w:rsidDel="002E0878">
            <w:delText>e</w:delText>
          </w:r>
          <w:r w:rsidR="004D00BF" w:rsidDel="002E0878">
            <w:delText>.</w:delText>
          </w:r>
        </w:del>
      </w:moveTo>
      <w:moveToRangeEnd w:id="64"/>
      <w:del w:id="76" w:author="mx3mt" w:date="2022-09-12T13:50:00Z">
        <w:r w:rsidDel="002E0878">
          <w:delText xml:space="preserve">This reflects </w:delText>
        </w:r>
        <w:r w:rsidRPr="000A201A" w:rsidDel="002E0878">
          <w:delText xml:space="preserve">possible effects that mediatization </w:delText>
        </w:r>
        <w:r w:rsidDel="002E0878">
          <w:rPr>
            <w:rFonts w:hint="eastAsia"/>
          </w:rPr>
          <w:delText>could</w:delText>
        </w:r>
        <w:r w:rsidRPr="000A201A" w:rsidDel="002E0878">
          <w:delText xml:space="preserve"> have on the transformation of established democracies</w:delText>
        </w:r>
        <w:r w:rsidDel="002E0878">
          <w:delText>: media logic has been prioritized over</w:delText>
        </w:r>
        <w:r w:rsidRPr="001948D0" w:rsidDel="002E0878">
          <w:delText xml:space="preserve"> political bargaining logic by</w:delText>
        </w:r>
        <w:r w:rsidDel="002E0878">
          <w:delText xml:space="preserve"> politicians in order to build politicians’ own personal images. </w:delText>
        </w:r>
      </w:del>
      <w:moveFromRangeStart w:id="77" w:author="mx3mt" w:date="2022-09-12T13:05:00Z" w:name="move113880362"/>
      <w:moveFrom w:id="78" w:author="mx3mt" w:date="2022-09-12T13:05:00Z">
        <w:del w:id="79" w:author="mx3mt" w:date="2022-09-12T13:50:00Z">
          <w:r w:rsidDel="002E0878">
            <w:delText>Therefore, the l</w:delText>
          </w:r>
          <w:r w:rsidRPr="000A201A" w:rsidDel="002E0878">
            <w:delText>ack of real conflict and a discussion of the issues</w:delText>
          </w:r>
          <w:r w:rsidDel="002E0878">
            <w:delText>, the major challenges that have been faced by televised presidential debates for decades are unfortunately inevitable from a</w:delText>
          </w:r>
          <w:r w:rsidRPr="000A201A" w:rsidDel="002E0878">
            <w:delText xml:space="preserve"> mediatization perspective</w:delText>
          </w:r>
          <w:r w:rsidDel="002E0878">
            <w:delText>.</w:delText>
          </w:r>
          <w:r w:rsidRPr="000A201A" w:rsidDel="002E0878">
            <w:delText xml:space="preserve"> </w:delText>
          </w:r>
        </w:del>
      </w:moveFrom>
      <w:moveFromRangeEnd w:id="77"/>
      <w:del w:id="80" w:author="mx3mt" w:date="2022-09-12T13:50:00Z">
        <w:r w:rsidDel="002E0878">
          <w:delText>However, understanding the formation of those challenges could</w:delText>
        </w:r>
      </w:del>
      <w:del w:id="81" w:author="mx3mt" w:date="2022-09-12T13:51:00Z">
        <w:r w:rsidRPr="000A201A" w:rsidDel="00266C70">
          <w:delText xml:space="preserve"> </w:delText>
        </w:r>
      </w:del>
      <w:r w:rsidRPr="000A201A">
        <w:t>shed</w:t>
      </w:r>
      <w:ins w:id="82" w:author="mx3mt" w:date="2022-09-12T13:50:00Z">
        <w:r w:rsidR="002E0878">
          <w:t>ding</w:t>
        </w:r>
      </w:ins>
      <w:r w:rsidRPr="000A201A">
        <w:t xml:space="preserve"> light on the development of ways to encourage more effective political communication</w:t>
      </w:r>
      <w:ins w:id="83" w:author="mx3mt" w:date="2022-09-12T13:51:00Z">
        <w:r w:rsidR="00266C70">
          <w:t xml:space="preserve">. On the other hand, it shows the potential of </w:t>
        </w:r>
      </w:ins>
      <w:ins w:id="84" w:author="Hu, Lingshu" w:date="2022-09-20T14:59:00Z">
        <w:r w:rsidR="007F2670">
          <w:t xml:space="preserve">the </w:t>
        </w:r>
      </w:ins>
      <w:ins w:id="85" w:author="mx3mt" w:date="2022-09-12T13:52:00Z">
        <w:r w:rsidR="00266C70">
          <w:t>distributed representation</w:t>
        </w:r>
      </w:ins>
      <w:ins w:id="86" w:author="Hu, Lingshu" w:date="2022-09-20T14:59:00Z">
        <w:r w:rsidR="007F2670">
          <w:t xml:space="preserve"> method</w:t>
        </w:r>
      </w:ins>
      <w:ins w:id="87" w:author="mx3mt" w:date="2022-09-12T13:52:00Z">
        <w:r w:rsidR="00266C70">
          <w:t xml:space="preserve">, a milestone of machine learning, in future communication explorations. </w:t>
        </w:r>
      </w:ins>
      <w:ins w:id="88" w:author="mx3mt" w:date="2022-09-12T13:50:00Z">
        <w:r w:rsidR="002E0878">
          <w:t xml:space="preserve"> </w:t>
        </w:r>
      </w:ins>
      <w:del w:id="89" w:author="mx3mt" w:date="2022-09-12T13:50:00Z">
        <w:r w:rsidRPr="000A201A" w:rsidDel="002E0878">
          <w:delText xml:space="preserve">. </w:delText>
        </w:r>
      </w:del>
    </w:p>
    <w:p w14:paraId="51B615E1" w14:textId="51722B4F" w:rsidR="00D4000C" w:rsidRDefault="00D4000C" w:rsidP="00240AE8">
      <w:pPr>
        <w:rPr>
          <w:ins w:id="90" w:author="mx3mt" w:date="2022-09-12T13:00:00Z"/>
        </w:rPr>
      </w:pPr>
    </w:p>
    <w:p w14:paraId="23F455FC" w14:textId="56D1FDBD" w:rsidR="00D4000C" w:rsidRPr="000A201A" w:rsidDel="00266C70" w:rsidRDefault="00D4000C" w:rsidP="00240AE8">
      <w:pPr>
        <w:rPr>
          <w:del w:id="91" w:author="mx3mt" w:date="2022-09-12T13:53:00Z"/>
        </w:rPr>
      </w:pPr>
    </w:p>
    <w:p w14:paraId="734AC6AF" w14:textId="0A17CEC1" w:rsidR="00240AE8" w:rsidDel="00266C70" w:rsidRDefault="00240AE8">
      <w:pPr>
        <w:widowControl/>
        <w:autoSpaceDE/>
        <w:autoSpaceDN/>
        <w:adjustRightInd/>
        <w:spacing w:line="240" w:lineRule="auto"/>
        <w:ind w:firstLine="0"/>
        <w:rPr>
          <w:del w:id="92" w:author="mx3mt" w:date="2022-09-12T13:53:00Z"/>
          <w:b/>
          <w:bCs/>
        </w:rPr>
      </w:pPr>
      <w:del w:id="93" w:author="mx3mt" w:date="2022-09-12T13:53:00Z">
        <w:r w:rsidDel="00266C70">
          <w:rPr>
            <w:b/>
            <w:bCs/>
          </w:rPr>
          <w:br w:type="page"/>
        </w:r>
      </w:del>
    </w:p>
    <w:p w14:paraId="5394C718" w14:textId="77777777" w:rsidR="00266C70" w:rsidRDefault="00266C70">
      <w:pPr>
        <w:widowControl/>
        <w:autoSpaceDE/>
        <w:autoSpaceDN/>
        <w:adjustRightInd/>
        <w:spacing w:line="240" w:lineRule="auto"/>
        <w:ind w:firstLine="0"/>
        <w:rPr>
          <w:ins w:id="94" w:author="mx3mt" w:date="2022-09-12T13:53:00Z"/>
          <w:b/>
          <w:bCs/>
        </w:rPr>
      </w:pPr>
      <w:ins w:id="95" w:author="mx3mt" w:date="2022-09-12T13:53:00Z">
        <w:r>
          <w:rPr>
            <w:b/>
            <w:bCs/>
          </w:rPr>
          <w:br w:type="page"/>
        </w:r>
      </w:ins>
    </w:p>
    <w:p w14:paraId="7E6D3964" w14:textId="2839FC67" w:rsidR="00A63815" w:rsidRDefault="00F73438" w:rsidP="0065159D">
      <w:pPr>
        <w:widowControl/>
        <w:autoSpaceDE/>
        <w:autoSpaceDN/>
        <w:adjustRightInd/>
        <w:spacing w:after="120"/>
        <w:ind w:firstLine="0"/>
        <w:jc w:val="center"/>
        <w:rPr>
          <w:b/>
          <w:bCs/>
        </w:rPr>
      </w:pPr>
      <w:r>
        <w:rPr>
          <w:b/>
          <w:bCs/>
        </w:rPr>
        <w:lastRenderedPageBreak/>
        <w:t>Introduction</w:t>
      </w:r>
    </w:p>
    <w:p w14:paraId="3F3FBAAC" w14:textId="5B532C82" w:rsidR="00F631D8" w:rsidRDefault="00F73438" w:rsidP="008B1C0B">
      <w:pPr>
        <w:widowControl/>
      </w:pPr>
      <w:r>
        <w:t>Televised presidential debate</w:t>
      </w:r>
      <w:r w:rsidR="004D1D75">
        <w:t>s</w:t>
      </w:r>
      <w:r>
        <w:t xml:space="preserve"> ha</w:t>
      </w:r>
      <w:r w:rsidR="004D1D75">
        <w:t>ve</w:t>
      </w:r>
      <w:r>
        <w:t xml:space="preserve"> been criticized for </w:t>
      </w:r>
      <w:r w:rsidR="00221DDB">
        <w:t xml:space="preserve">their </w:t>
      </w:r>
      <w:r>
        <w:t xml:space="preserve">lack of </w:t>
      </w:r>
      <w:r w:rsidR="00221DDB">
        <w:t xml:space="preserve">an </w:t>
      </w:r>
      <w:r w:rsidR="004D1D75">
        <w:t xml:space="preserve">authentic </w:t>
      </w:r>
      <w:r>
        <w:t>clash</w:t>
      </w:r>
      <w:r w:rsidR="00221DDB">
        <w:t xml:space="preserve"> of ideas</w:t>
      </w:r>
      <w:r>
        <w:t xml:space="preserve">, </w:t>
      </w:r>
      <w:r w:rsidR="00221DDB">
        <w:t>their</w:t>
      </w:r>
      <w:r w:rsidR="004D1D75">
        <w:t xml:space="preserve"> failure to elicit </w:t>
      </w:r>
      <w:r>
        <w:t>discussion</w:t>
      </w:r>
      <w:r w:rsidR="004D1D75">
        <w:t xml:space="preserve"> of primary issues</w:t>
      </w:r>
      <w:r>
        <w:t xml:space="preserve">, </w:t>
      </w:r>
      <w:r w:rsidR="00365555">
        <w:t xml:space="preserve">and </w:t>
      </w:r>
      <w:r w:rsidR="00221DDB">
        <w:t>their</w:t>
      </w:r>
      <w:r w:rsidR="004D1D75">
        <w:t xml:space="preserve"> excessive focus </w:t>
      </w:r>
      <w:r w:rsidR="005C194B">
        <w:t xml:space="preserve">on </w:t>
      </w:r>
      <w:r w:rsidR="00221DDB">
        <w:t xml:space="preserve">the </w:t>
      </w:r>
      <w:r w:rsidR="005C194B">
        <w:t xml:space="preserve">candidates’ </w:t>
      </w:r>
      <w:r w:rsidR="00221DDB">
        <w:t xml:space="preserve">preoccupation with </w:t>
      </w:r>
      <w:r w:rsidR="005C194B">
        <w:t xml:space="preserve">image </w:t>
      </w:r>
      <w:r w:rsidR="004D1D75">
        <w:t>rather than the issues</w:t>
      </w:r>
      <w:r w:rsidR="005C194B">
        <w:t xml:space="preserve"> </w:t>
      </w:r>
      <w:r w:rsidR="005C194B">
        <w:fldChar w:fldCharType="begin">
          <w:fldData xml:space="preserve">PEVuZE5vdGU+PENpdGU+PEF1dGhvcj5DYXJsaW48L0F1dGhvcj48WWVhcj4xOTg5PC9ZZWFyPjxS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==
</w:fldData>
        </w:fldChar>
      </w:r>
      <w:r w:rsidR="005C30B5">
        <w:instrText xml:space="preserve"> ADDIN EN.CITE </w:instrText>
      </w:r>
      <w:r w:rsidR="005C30B5">
        <w:fldChar w:fldCharType="begin">
          <w:fldData xml:space="preserve">PEVuZE5vdGU+PENpdGU+PEF1dGhvcj5DYXJsaW48L0F1dGhvcj48WWVhcj4xOTg5PC9ZZWFyPjxS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==
</w:fldData>
        </w:fldChar>
      </w:r>
      <w:r w:rsidR="005C30B5">
        <w:instrText xml:space="preserve"> ADDIN EN.CITE.DATA </w:instrText>
      </w:r>
      <w:r w:rsidR="005C30B5">
        <w:fldChar w:fldCharType="end"/>
      </w:r>
      <w:r w:rsidR="005C194B">
        <w:fldChar w:fldCharType="separate"/>
      </w:r>
      <w:r w:rsidR="005C30B5">
        <w:rPr>
          <w:noProof/>
        </w:rPr>
        <w:t>(Carlin, 1989, 1992b; Clifford &amp; Jerit, 2013; McKinney &amp; Carlin, 2004)</w:t>
      </w:r>
      <w:r w:rsidR="005C194B">
        <w:fldChar w:fldCharType="end"/>
      </w:r>
      <w:r w:rsidR="004D1D75">
        <w:t xml:space="preserve">. There can be </w:t>
      </w:r>
      <w:del w:id="96" w:author="mx3mt" w:date="2022-08-22T14:45:00Z">
        <w:r w:rsidR="005C194B" w:rsidDel="006F4865">
          <w:delText xml:space="preserve"> </w:delText>
        </w:r>
      </w:del>
      <w:r w:rsidR="00A928DD">
        <w:t xml:space="preserve">no </w:t>
      </w:r>
      <w:r w:rsidR="00365555">
        <w:t>doubt</w:t>
      </w:r>
      <w:r w:rsidR="005C194B">
        <w:t xml:space="preserve"> that presidential debate</w:t>
      </w:r>
      <w:r w:rsidR="004D1D75">
        <w:t>s</w:t>
      </w:r>
      <w:r w:rsidR="005C194B">
        <w:t xml:space="preserve"> </w:t>
      </w:r>
      <w:r w:rsidR="004D1D75">
        <w:t xml:space="preserve">serve </w:t>
      </w:r>
      <w:r w:rsidR="005C194B">
        <w:t xml:space="preserve">our democracy well by contributing to a more engaged and better-informed electorate </w:t>
      </w:r>
      <w:r w:rsidR="005C194B">
        <w:fldChar w:fldCharType="begin"/>
      </w:r>
      <w:r w:rsidR="0054547D">
        <w:instrText xml:space="preserve"> ADDIN EN.CITE &lt;EndNote&gt;&lt;Cite&gt;&lt;Author&gt;McKinney&lt;/Author&gt;&lt;Year&gt;2004&lt;/Year&gt;&lt;RecNum&gt;297&lt;/RecNum&gt;&lt;DisplayText&gt;(McKinney &amp;amp; Carlin, 2004)&lt;/DisplayText&gt;&lt;record&gt;&lt;rec-number&gt;297&lt;/rec-number&gt;&lt;foreign-keys&gt;&lt;key app="EN" db-id="2xd0pvrd6xxp05evvtepd0f9vppe5rtsxa20" timestamp="1600019109"&gt;297&lt;/key&gt;&lt;/foreign-keys&gt;&lt;ref-type name="Journal Article"&gt;17&lt;/ref-type&gt;&lt;contributors&gt;&lt;authors&gt;&lt;author&gt;McKinney, Mitchell S&lt;/author&gt;&lt;author&gt;Carlin, Diana B&lt;/author&gt;&lt;/authors&gt;&lt;/contributors&gt;&lt;titles&gt;&lt;title&gt;Political campaign debates&lt;/title&gt;&lt;secondary-title&gt;Handbook of political communication research&lt;/secondary-title&gt;&lt;/titles&gt;&lt;periodical&gt;&lt;full-title&gt;Handbook of political communication research&lt;/full-title&gt;&lt;/periodical&gt;&lt;pages&gt;203-234&lt;/pages&gt;&lt;dates&gt;&lt;year&gt;2004&lt;/year&gt;&lt;/dates&gt;&lt;urls&gt;&lt;/urls&gt;&lt;/record&gt;&lt;/Cite&gt;&lt;/EndNote&gt;</w:instrText>
      </w:r>
      <w:r w:rsidR="005C194B">
        <w:fldChar w:fldCharType="separate"/>
      </w:r>
      <w:r w:rsidR="00614336">
        <w:rPr>
          <w:noProof/>
        </w:rPr>
        <w:t>(McKinney &amp; Carlin, 2004)</w:t>
      </w:r>
      <w:r w:rsidR="005C194B">
        <w:fldChar w:fldCharType="end"/>
      </w:r>
      <w:r w:rsidR="005C194B">
        <w:t xml:space="preserve">. </w:t>
      </w:r>
      <w:del w:id="97" w:author="mx3mt" w:date="2022-08-22T14:45:00Z">
        <w:r w:rsidR="00684D26" w:rsidDel="006F4865">
          <w:delText xml:space="preserve">Unfortunately, </w:delText>
        </w:r>
      </w:del>
      <w:ins w:id="98" w:author="mx3mt" w:date="2022-08-22T14:45:00Z">
        <w:r w:rsidR="006F4865">
          <w:t xml:space="preserve">However, </w:t>
        </w:r>
      </w:ins>
      <w:r w:rsidR="004D1D75">
        <w:t xml:space="preserve">if we use </w:t>
      </w:r>
      <w:r w:rsidR="005C194B">
        <w:t xml:space="preserve">Moral Foundation </w:t>
      </w:r>
      <w:r w:rsidR="00C60197">
        <w:t>Theory</w:t>
      </w:r>
      <w:r w:rsidR="004D1D75">
        <w:t xml:space="preserve"> as a guide</w:t>
      </w:r>
      <w:r w:rsidR="00C60197">
        <w:t xml:space="preserve"> </w:t>
      </w:r>
      <w:r w:rsidR="005C194B">
        <w:fldChar w:fldCharType="begin">
          <w:fldData xml:space="preserve">PEVuZE5vdGU+PENpdGU+PEF1dGhvcj5HcmFoYW08L0F1dGhvcj48WWVhcj4yMDEzPC9ZZWFyPjxS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</w:fldData>
        </w:fldChar>
      </w:r>
      <w:r w:rsidR="0054547D">
        <w:instrText xml:space="preserve"> ADDIN EN.CITE </w:instrText>
      </w:r>
      <w:r w:rsidR="0054547D">
        <w:fldChar w:fldCharType="begin">
          <w:fldData xml:space="preserve">PEVuZE5vdGU+PENpdGU+PEF1dGhvcj5HcmFoYW08L0F1dGhvcj48WWVhcj4yMDEzPC9ZZWFyPjxS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</w:fldData>
        </w:fldChar>
      </w:r>
      <w:r w:rsidR="0054547D">
        <w:instrText xml:space="preserve"> ADDIN EN.CITE.DATA </w:instrText>
      </w:r>
      <w:r w:rsidR="0054547D">
        <w:fldChar w:fldCharType="end"/>
      </w:r>
      <w:r w:rsidR="005C194B">
        <w:fldChar w:fldCharType="separate"/>
      </w:r>
      <w:r w:rsidR="00614336">
        <w:rPr>
          <w:noProof/>
        </w:rPr>
        <w:t>(Graham et al., 2013; Haidt &amp; Graham, 2007; Haidt &amp; Joseph, 2004)</w:t>
      </w:r>
      <w:r w:rsidR="005C194B">
        <w:fldChar w:fldCharType="end"/>
      </w:r>
      <w:ins w:id="99" w:author="mx3mt" w:date="2022-09-09T23:02:00Z">
        <w:r w:rsidR="00110AC2">
          <w:t>,</w:t>
        </w:r>
      </w:ins>
      <w:r w:rsidR="005C194B">
        <w:t xml:space="preserve"> </w:t>
      </w:r>
      <w:del w:id="100" w:author="mx3mt" w:date="2022-09-09T23:02:00Z">
        <w:r w:rsidR="006A3871" w:rsidDel="00110AC2">
          <w:delText>in conjunction with</w:delText>
        </w:r>
        <w:r w:rsidR="005C194B" w:rsidDel="00110AC2">
          <w:delText xml:space="preserve"> </w:delText>
        </w:r>
        <w:r w:rsidDel="00110AC2">
          <w:delText xml:space="preserve">mediatization </w:delText>
        </w:r>
        <w:r w:rsidR="00C60197" w:rsidDel="00110AC2">
          <w:delText xml:space="preserve">theory </w:delText>
        </w:r>
        <w:r w:rsidDel="00110AC2">
          <w:fldChar w:fldCharType="begin"/>
        </w:r>
        <w:r w:rsidR="0054547D" w:rsidDel="00110AC2">
          <w:delInstrText xml:space="preserve"> ADDIN EN.CITE &lt;EndNote&gt;&lt;Cite&gt;&lt;Author&gt;Hjarvard&lt;/Author&gt;&lt;Year&gt;2008&lt;/Year&gt;&lt;RecNum&gt;85&lt;/RecNum&gt;&lt;DisplayText&gt;(Hjarvard, 2008, 2013)&lt;/DisplayText&gt;&lt;record&gt;&lt;rec-number&gt;85&lt;/rec-number&gt;&lt;foreign-keys&gt;&lt;key app="EN" db-id="2xd0pvrd6xxp05evvtepd0f9vppe5rtsxa20" timestamp="1575312321"&gt;85&lt;/key&gt;&lt;/foreign-keys&gt;&lt;ref-type name="Journal Article"&gt;17&lt;/ref-type&gt;&lt;contributors&gt;&lt;authors&gt;&lt;author&gt;Hjarvard, Stig&lt;/author&gt;&lt;/authors&gt;&lt;/contributors&gt;&lt;titles&gt;&lt;title&gt;The mediatization of society&lt;/title&gt;&lt;secondary-title&gt;Nordicom review&lt;/secondary-title&gt;&lt;/titles&gt;&lt;periodical&gt;&lt;full-title&gt;Nordicom review&lt;/full-title&gt;&lt;/periodical&gt;&lt;pages&gt;102-131&lt;/pages&gt;&lt;volume&gt;29&lt;/volume&gt;&lt;number&gt;2&lt;/number&gt;&lt;dates&gt;&lt;year&gt;2008&lt;/year&gt;&lt;/dates&gt;&lt;isbn&gt;2001-5119&lt;/isbn&gt;&lt;urls&gt;&lt;/urls&gt;&lt;/record&gt;&lt;/Cite&gt;&lt;Cite&gt;&lt;Author&gt;Hjarvard&lt;/Author&gt;&lt;Year&gt;2013&lt;/Year&gt;&lt;RecNum&gt;55&lt;/RecNum&gt;&lt;record&gt;&lt;rec-number&gt;55&lt;/rec-number&gt;&lt;foreign-keys&gt;&lt;key app="EN" db-id="2xd0pvrd6xxp05evvtepd0f9vppe5rtsxa20" timestamp="1574822057"&gt;55&lt;/key&gt;&lt;/foreign-keys&gt;&lt;ref-type name="Book"&gt;6&lt;/ref-type&gt;&lt;contributors&gt;&lt;authors&gt;&lt;author&gt;Hjarvard, Stig&lt;/author&gt;&lt;/authors&gt;&lt;/contributors&gt;&lt;titles&gt;&lt;title&gt;The mediatization of culture and society&lt;/title&gt;&lt;/titles&gt;&lt;dates&gt;&lt;year&gt;2013&lt;/year&gt;&lt;/dates&gt;&lt;publisher&gt;Routledge&lt;/publisher&gt;&lt;isbn&gt;113658045X&lt;/isbn&gt;&lt;urls&gt;&lt;/urls&gt;&lt;/record&gt;&lt;/Cite&gt;&lt;/EndNote&gt;</w:delInstrText>
        </w:r>
        <w:r w:rsidDel="00110AC2">
          <w:fldChar w:fldCharType="separate"/>
        </w:r>
        <w:r w:rsidR="006A73A3" w:rsidDel="00110AC2">
          <w:rPr>
            <w:noProof/>
          </w:rPr>
          <w:delText>(Hjarvard, 2008, 2013)</w:delText>
        </w:r>
        <w:r w:rsidDel="00110AC2">
          <w:fldChar w:fldCharType="end"/>
        </w:r>
        <w:r w:rsidR="003A6725" w:rsidDel="00110AC2">
          <w:delText xml:space="preserve">, </w:delText>
        </w:r>
      </w:del>
      <w:del w:id="101" w:author="mx3mt" w:date="2022-08-23T15:48:00Z">
        <w:r w:rsidR="004D1D75" w:rsidDel="005C30B5">
          <w:delText xml:space="preserve">we will note that </w:delText>
        </w:r>
      </w:del>
      <w:del w:id="102" w:author="mx3mt" w:date="2022-08-22T15:04:00Z">
        <w:r w:rsidR="004D1D75" w:rsidDel="007274EE">
          <w:delText xml:space="preserve">a </w:delText>
        </w:r>
        <w:r w:rsidR="003A6725" w:rsidDel="007274EE">
          <w:delText xml:space="preserve">lack of </w:delText>
        </w:r>
        <w:r w:rsidR="004D1D75" w:rsidDel="007274EE">
          <w:delText>discussion</w:delText>
        </w:r>
        <w:r w:rsidR="003079E5" w:rsidDel="007274EE">
          <w:delText xml:space="preserve"> </w:delText>
        </w:r>
        <w:r w:rsidR="004D1D75" w:rsidDel="007274EE">
          <w:delText xml:space="preserve">regarding the primary issues and a </w:delText>
        </w:r>
        <w:r w:rsidR="00221DDB" w:rsidDel="007274EE">
          <w:delText>tend</w:delText>
        </w:r>
        <w:r w:rsidR="00CB1EB0" w:rsidDel="007274EE">
          <w:delText>e</w:delText>
        </w:r>
        <w:r w:rsidR="00221DDB" w:rsidDel="007274EE">
          <w:delText xml:space="preserve">ncy to avoid </w:delText>
        </w:r>
        <w:r w:rsidR="004D1D75" w:rsidDel="007274EE">
          <w:delText xml:space="preserve">conflict </w:delText>
        </w:r>
        <w:r w:rsidR="00221DDB" w:rsidDel="007274EE">
          <w:delText xml:space="preserve">when responding to </w:delText>
        </w:r>
        <w:r w:rsidR="004D1D75" w:rsidDel="007274EE">
          <w:delText>the issues at hand</w:delText>
        </w:r>
      </w:del>
      <w:ins w:id="103" w:author="mx3mt" w:date="2022-08-22T15:04:00Z">
        <w:r w:rsidR="007274EE">
          <w:t>those critiques</w:t>
        </w:r>
      </w:ins>
      <w:r w:rsidR="004D1D75">
        <w:t xml:space="preserve"> </w:t>
      </w:r>
      <w:del w:id="104" w:author="mx3mt" w:date="2022-08-23T15:49:00Z">
        <w:r w:rsidR="004D1D75" w:rsidDel="005C30B5">
          <w:delText xml:space="preserve">are </w:delText>
        </w:r>
        <w:r w:rsidR="003A6725" w:rsidDel="005C30B5">
          <w:delText>inevitable</w:delText>
        </w:r>
      </w:del>
      <w:del w:id="105" w:author="mx3mt" w:date="2022-08-22T15:04:00Z">
        <w:r w:rsidR="00CD5188" w:rsidDel="007274EE">
          <w:delText xml:space="preserve"> in </w:delText>
        </w:r>
        <w:r w:rsidR="006656D5" w:rsidDel="007274EE">
          <w:delText xml:space="preserve">televised </w:delText>
        </w:r>
        <w:r w:rsidR="00CD5188" w:rsidDel="007274EE">
          <w:delText>presidential debates</w:delText>
        </w:r>
        <w:r w:rsidR="003A6725" w:rsidDel="007274EE">
          <w:delText>.</w:delText>
        </w:r>
      </w:del>
      <w:ins w:id="106" w:author="mx3mt" w:date="2022-09-12T11:25:00Z">
        <w:r w:rsidR="00621B4B">
          <w:t>could have been predictable</w:t>
        </w:r>
      </w:ins>
      <w:ins w:id="107" w:author="mx3mt" w:date="2022-08-23T15:49:00Z">
        <w:r w:rsidR="005C30B5">
          <w:t xml:space="preserve">. </w:t>
        </w:r>
      </w:ins>
    </w:p>
    <w:p w14:paraId="0AE93061" w14:textId="6C31C3E3" w:rsidR="002874FF" w:rsidRDefault="00F73438" w:rsidP="003A6725">
      <w:pPr>
        <w:rPr>
          <w:lang w:eastAsia="zh-CN"/>
        </w:rPr>
      </w:pPr>
      <w:r>
        <w:t>M</w:t>
      </w:r>
      <w:r w:rsidRPr="009E2D9F">
        <w:t>oral Foundation Theory</w:t>
      </w:r>
      <w:r>
        <w:t xml:space="preserve"> (MFT) offers an innovative tool to understand the formation of political attitudes </w:t>
      </w:r>
      <w:r>
        <w:fldChar w:fldCharType="begin">
          <w:fldData xml:space="preserve">PEVuZE5vdGU+PENpdGU+PEF1dGhvcj5DbGlmZm9yZDwvQXV0aG9yPjxZZWFyPjIwMTM8L1llYXI+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</w:fldData>
        </w:fldChar>
      </w:r>
      <w:r w:rsidR="0054547D">
        <w:instrText xml:space="preserve"> ADDIN EN.CITE </w:instrText>
      </w:r>
      <w:r w:rsidR="0054547D">
        <w:fldChar w:fldCharType="begin">
          <w:fldData xml:space="preserve">PEVuZE5vdGU+PENpdGU+PEF1dGhvcj5DbGlmZm9yZDwvQXV0aG9yPjxZZWFyPjIwMTM8L1llYXI+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</w:fldData>
        </w:fldChar>
      </w:r>
      <w:r w:rsidR="0054547D">
        <w:instrText xml:space="preserve"> ADDIN EN.CITE.DATA </w:instrText>
      </w:r>
      <w:r w:rsidR="0054547D">
        <w:fldChar w:fldCharType="end"/>
      </w:r>
      <w:r>
        <w:fldChar w:fldCharType="separate"/>
      </w:r>
      <w:r>
        <w:rPr>
          <w:noProof/>
        </w:rPr>
        <w:t>(Clifford &amp; Jerit, 2013; Graham et al., 2011; Weber &amp; Federico, 2013)</w:t>
      </w:r>
      <w:r>
        <w:fldChar w:fldCharType="end"/>
      </w:r>
      <w:r w:rsidR="00FA4DDD">
        <w:t>.</w:t>
      </w:r>
      <w:r>
        <w:t xml:space="preserve"> </w:t>
      </w:r>
      <w:r w:rsidR="000E7C01">
        <w:t xml:space="preserve">MFT </w:t>
      </w:r>
      <w:r w:rsidR="000E7C01" w:rsidRPr="009E2D9F">
        <w:rPr>
          <w:rFonts w:eastAsia="SimSun"/>
          <w:color w:val="auto"/>
        </w:rPr>
        <w:t>posits that</w:t>
      </w:r>
      <w:r w:rsidR="000E7C01">
        <w:rPr>
          <w:rFonts w:eastAsia="SimSun"/>
          <w:color w:val="auto"/>
        </w:rPr>
        <w:t xml:space="preserve"> human beings construct moral virtues and meanings based on five innate moral foundations (ten dimensions total): </w:t>
      </w:r>
      <w:r w:rsidR="000E7C01" w:rsidRPr="009E2D9F">
        <w:t>care/har</w:t>
      </w:r>
      <w:r w:rsidR="000E7C01" w:rsidRPr="009E2D9F">
        <w:rPr>
          <w:lang w:eastAsia="zh-CN"/>
        </w:rPr>
        <w:t>m,</w:t>
      </w:r>
      <w:r w:rsidR="000E7C01" w:rsidRPr="009E2D9F">
        <w:t xml:space="preserve"> fairness/cheating, loyalty/betrayal, authority/subversion, </w:t>
      </w:r>
      <w:r w:rsidR="000E7C01">
        <w:t xml:space="preserve">and </w:t>
      </w:r>
      <w:r w:rsidR="000E7C01" w:rsidRPr="009E2D9F">
        <w:t>sanctity/degradation</w:t>
      </w:r>
      <w:r w:rsidR="004D1D75">
        <w:t>. It has been found that</w:t>
      </w:r>
      <w:r w:rsidR="000E7C01">
        <w:t xml:space="preserve"> </w:t>
      </w:r>
      <w:r w:rsidR="000E7C01">
        <w:rPr>
          <w:lang w:eastAsia="zh-CN"/>
        </w:rPr>
        <w:t>conservatives and liberals have different configurations</w:t>
      </w:r>
      <w:r w:rsidR="004D1D75">
        <w:rPr>
          <w:lang w:eastAsia="zh-CN"/>
        </w:rPr>
        <w:t xml:space="preserve"> of</w:t>
      </w:r>
      <w:r w:rsidR="00221DDB">
        <w:rPr>
          <w:lang w:eastAsia="zh-CN"/>
        </w:rPr>
        <w:t>,</w:t>
      </w:r>
      <w:r w:rsidR="004D1D75">
        <w:rPr>
          <w:lang w:eastAsia="zh-CN"/>
        </w:rPr>
        <w:t xml:space="preserve"> or </w:t>
      </w:r>
      <w:r w:rsidR="00E1781D">
        <w:rPr>
          <w:lang w:eastAsia="zh-CN"/>
        </w:rPr>
        <w:t>sensitivities</w:t>
      </w:r>
      <w:r w:rsidR="000E7C01">
        <w:rPr>
          <w:lang w:eastAsia="zh-CN"/>
        </w:rPr>
        <w:t xml:space="preserve"> </w:t>
      </w:r>
      <w:r w:rsidR="004D1D75">
        <w:rPr>
          <w:lang w:eastAsia="zh-CN"/>
        </w:rPr>
        <w:t>to</w:t>
      </w:r>
      <w:r w:rsidR="00221DDB">
        <w:rPr>
          <w:lang w:eastAsia="zh-CN"/>
        </w:rPr>
        <w:t>,</w:t>
      </w:r>
      <w:r w:rsidR="004D1D75">
        <w:rPr>
          <w:lang w:eastAsia="zh-CN"/>
        </w:rPr>
        <w:t xml:space="preserve"> </w:t>
      </w:r>
      <w:r w:rsidR="000E7C01">
        <w:rPr>
          <w:lang w:eastAsia="zh-CN"/>
        </w:rPr>
        <w:t xml:space="preserve">the five foundations </w:t>
      </w:r>
      <w:r w:rsidR="000E7C01">
        <w:fldChar w:fldCharType="begin">
          <w:fldData xml:space="preserve">PEVuZE5vdGU+PENpdGU+PEF1dGhvcj5HcmFoYW08L0F1dGhvcj48WWVhcj4yMDEzPC9ZZWFyPjxS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</w:fldData>
        </w:fldChar>
      </w:r>
      <w:r w:rsidR="0054547D">
        <w:instrText xml:space="preserve"> ADDIN EN.CITE </w:instrText>
      </w:r>
      <w:r w:rsidR="0054547D">
        <w:fldChar w:fldCharType="begin">
          <w:fldData xml:space="preserve">PEVuZE5vdGU+PENpdGU+PEF1dGhvcj5HcmFoYW08L0F1dGhvcj48WWVhcj4yMDEzPC9ZZWFyPjxS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</w:fldData>
        </w:fldChar>
      </w:r>
      <w:r w:rsidR="0054547D">
        <w:instrText xml:space="preserve"> ADDIN EN.CITE.DATA </w:instrText>
      </w:r>
      <w:r w:rsidR="0054547D">
        <w:fldChar w:fldCharType="end"/>
      </w:r>
      <w:r w:rsidR="000E7C01">
        <w:fldChar w:fldCharType="separate"/>
      </w:r>
      <w:r w:rsidR="000E7C01">
        <w:rPr>
          <w:noProof/>
        </w:rPr>
        <w:t>(Graham et al., 2013; Haidt &amp; Graham, 2007; Haidt &amp; Joseph, 2004)</w:t>
      </w:r>
      <w:r w:rsidR="000E7C01">
        <w:fldChar w:fldCharType="end"/>
      </w:r>
      <w:r w:rsidR="000E7C01">
        <w:rPr>
          <w:lang w:eastAsia="zh-CN"/>
        </w:rPr>
        <w:t xml:space="preserve">. Accordingly, “conservatives and liberals have a hard time seeing eye-to-eye” </w:t>
      </w:r>
      <w:r w:rsidR="000E7C01">
        <w:rPr>
          <w:lang w:eastAsia="zh-CN"/>
        </w:rPr>
        <w:fldChar w:fldCharType="begin"/>
      </w:r>
      <w:r w:rsidR="0054547D">
        <w:rPr>
          <w:lang w:eastAsia="zh-CN"/>
        </w:rPr>
        <w:instrText xml:space="preserve"> ADDIN EN.CITE &lt;EndNote&gt;&lt;Cite&gt;&lt;Author&gt;Clifford&lt;/Author&gt;&lt;Year&gt;2013&lt;/Year&gt;&lt;RecNum&gt;333&lt;/RecNum&gt;&lt;Pages&gt;658&lt;/Pages&gt;&lt;DisplayText&gt;(Clifford &amp;amp; Jerit, 2013, p. 658)&lt;/DisplayText&gt;&lt;record&gt;&lt;rec-number&gt;333&lt;/rec-number&gt;&lt;foreign-keys&gt;&lt;key app="EN" db-id="2xd0pvrd6xxp05evvtepd0f9vppe5rtsxa20" timestamp="1602953868"&gt;333&lt;/key&gt;&lt;/foreign-keys&gt;&lt;ref-type name="Journal Article"&gt;17&lt;/ref-type&gt;&lt;contributors&gt;&lt;authors&gt;&lt;author&gt;Clifford, Scott&lt;/author&gt;&lt;author&gt;Jerit, Jennifer&lt;/author&gt;&lt;/authors&gt;&lt;/contributors&gt;&lt;titles&gt;&lt;title&gt;How words do the work of politics: Moral foundations theory and the debate over stem cell research&lt;/title&gt;&lt;secondary-title&gt;The Journal of Politics&lt;/secondary-title&gt;&lt;/titles&gt;&lt;periodical&gt;&lt;full-title&gt;The Journal of Politics&lt;/full-title&gt;&lt;/periodical&gt;&lt;pages&gt;659-671&lt;/pages&gt;&lt;volume&gt;75&lt;/volume&gt;&lt;number&gt;3&lt;/number&gt;&lt;dates&gt;&lt;year&gt;2013&lt;/year&gt;&lt;/dates&gt;&lt;isbn&gt;0022-3816&lt;/isbn&gt;&lt;urls&gt;&lt;/urls&gt;&lt;/record&gt;&lt;/Cite&gt;&lt;/EndNote&gt;</w:instrText>
      </w:r>
      <w:r w:rsidR="000E7C01">
        <w:rPr>
          <w:lang w:eastAsia="zh-CN"/>
        </w:rPr>
        <w:fldChar w:fldCharType="separate"/>
      </w:r>
      <w:r w:rsidR="000E7C01">
        <w:rPr>
          <w:noProof/>
          <w:lang w:eastAsia="zh-CN"/>
        </w:rPr>
        <w:t>(Clifford &amp; Jerit, 2013, p. 658)</w:t>
      </w:r>
      <w:r w:rsidR="000E7C01">
        <w:rPr>
          <w:lang w:eastAsia="zh-CN"/>
        </w:rPr>
        <w:fldChar w:fldCharType="end"/>
      </w:r>
      <w:r w:rsidR="000E7C01">
        <w:rPr>
          <w:lang w:eastAsia="zh-CN"/>
        </w:rPr>
        <w:t xml:space="preserve">. In other words, </w:t>
      </w:r>
      <w:r w:rsidR="00E1781D">
        <w:rPr>
          <w:lang w:eastAsia="zh-CN"/>
        </w:rPr>
        <w:t xml:space="preserve">people with different moral foundation configurations </w:t>
      </w:r>
      <w:r w:rsidR="004D1D75">
        <w:rPr>
          <w:lang w:eastAsia="zh-CN"/>
        </w:rPr>
        <w:t>(</w:t>
      </w:r>
      <w:r w:rsidR="00E1781D">
        <w:rPr>
          <w:lang w:eastAsia="zh-CN"/>
        </w:rPr>
        <w:t xml:space="preserve">such as </w:t>
      </w:r>
      <w:r w:rsidR="000E7C01">
        <w:rPr>
          <w:lang w:eastAsia="zh-CN"/>
        </w:rPr>
        <w:t>conservatives and liberals</w:t>
      </w:r>
      <w:r w:rsidR="004D1D75">
        <w:rPr>
          <w:lang w:eastAsia="zh-CN"/>
        </w:rPr>
        <w:t>)</w:t>
      </w:r>
      <w:r w:rsidR="000E7C01">
        <w:rPr>
          <w:lang w:eastAsia="zh-CN"/>
        </w:rPr>
        <w:t xml:space="preserve"> may not understand each other very well. </w:t>
      </w:r>
      <w:ins w:id="108" w:author="mx3mt" w:date="2022-08-23T15:55:00Z">
        <w:r w:rsidR="00BF19C8">
          <w:rPr>
            <w:lang w:eastAsia="zh-CN"/>
          </w:rPr>
          <w:t xml:space="preserve">Therefore, presidential debaters may have been </w:t>
        </w:r>
      </w:ins>
      <w:del w:id="109" w:author="mx3mt" w:date="2022-08-23T15:55:00Z">
        <w:r w:rsidR="004D1D75" w:rsidDel="00BF19C8">
          <w:rPr>
            <w:lang w:eastAsia="zh-CN"/>
          </w:rPr>
          <w:delText>Th</w:delText>
        </w:r>
        <w:r w:rsidR="00221DDB" w:rsidDel="00BF19C8">
          <w:rPr>
            <w:lang w:eastAsia="zh-CN"/>
          </w:rPr>
          <w:delText>is</w:delText>
        </w:r>
        <w:r w:rsidR="004D1D75" w:rsidDel="00BF19C8">
          <w:rPr>
            <w:lang w:eastAsia="zh-CN"/>
          </w:rPr>
          <w:delText xml:space="preserve"> same </w:delText>
        </w:r>
        <w:r w:rsidR="00221DDB" w:rsidDel="00BF19C8">
          <w:rPr>
            <w:lang w:eastAsia="zh-CN"/>
          </w:rPr>
          <w:delText>predicame</w:delText>
        </w:r>
        <w:r w:rsidR="006A3871" w:rsidDel="00BF19C8">
          <w:rPr>
            <w:lang w:eastAsia="zh-CN"/>
          </w:rPr>
          <w:delText>n</w:delText>
        </w:r>
        <w:r w:rsidR="00221DDB" w:rsidDel="00BF19C8">
          <w:rPr>
            <w:lang w:eastAsia="zh-CN"/>
          </w:rPr>
          <w:delText>t</w:delText>
        </w:r>
        <w:r w:rsidR="000E7C01" w:rsidDel="00BF19C8">
          <w:rPr>
            <w:lang w:eastAsia="zh-CN"/>
          </w:rPr>
          <w:delText xml:space="preserve"> </w:delText>
        </w:r>
      </w:del>
      <w:del w:id="110" w:author="mx3mt" w:date="2022-08-23T15:50:00Z">
        <w:r w:rsidR="000E7C01" w:rsidDel="005C30B5">
          <w:rPr>
            <w:lang w:eastAsia="zh-CN"/>
          </w:rPr>
          <w:delText>w</w:delText>
        </w:r>
      </w:del>
      <w:del w:id="111" w:author="mx3mt" w:date="2022-08-23T15:55:00Z">
        <w:r w:rsidR="000E7C01" w:rsidDel="00BF19C8">
          <w:rPr>
            <w:lang w:eastAsia="zh-CN"/>
          </w:rPr>
          <w:delText xml:space="preserve">ould </w:delText>
        </w:r>
        <w:r w:rsidR="004D1D75" w:rsidDel="00BF19C8">
          <w:rPr>
            <w:lang w:eastAsia="zh-CN"/>
          </w:rPr>
          <w:delText xml:space="preserve">affect </w:delText>
        </w:r>
        <w:r w:rsidR="000E7C01" w:rsidDel="00BF19C8">
          <w:rPr>
            <w:lang w:eastAsia="zh-CN"/>
          </w:rPr>
          <w:delText>the debaters in presidential debates</w:delText>
        </w:r>
        <w:r w:rsidR="004D1D75" w:rsidDel="00BF19C8">
          <w:rPr>
            <w:lang w:eastAsia="zh-CN"/>
          </w:rPr>
          <w:delText xml:space="preserve"> as well</w:delText>
        </w:r>
        <w:r w:rsidR="000E7C01" w:rsidDel="00BF19C8">
          <w:rPr>
            <w:lang w:eastAsia="zh-CN"/>
          </w:rPr>
          <w:delText xml:space="preserve">. They </w:delText>
        </w:r>
        <w:r w:rsidR="004D1D75" w:rsidDel="00BF19C8">
          <w:rPr>
            <w:lang w:eastAsia="zh-CN"/>
          </w:rPr>
          <w:delText>tend to t</w:delText>
        </w:r>
      </w:del>
      <w:ins w:id="112" w:author="mx3mt" w:date="2022-08-23T15:55:00Z">
        <w:r w:rsidR="00BF19C8">
          <w:rPr>
            <w:lang w:eastAsia="zh-CN"/>
          </w:rPr>
          <w:t>t</w:t>
        </w:r>
      </w:ins>
      <w:r w:rsidR="004D1D75">
        <w:rPr>
          <w:lang w:eastAsia="zh-CN"/>
        </w:rPr>
        <w:t>alk</w:t>
      </w:r>
      <w:ins w:id="113" w:author="mx3mt" w:date="2022-08-23T15:55:00Z">
        <w:r w:rsidR="00BF19C8">
          <w:rPr>
            <w:lang w:eastAsia="zh-CN"/>
          </w:rPr>
          <w:t>ing</w:t>
        </w:r>
      </w:ins>
      <w:r w:rsidR="00221DDB">
        <w:rPr>
          <w:lang w:eastAsia="zh-CN"/>
        </w:rPr>
        <w:t xml:space="preserve"> </w:t>
      </w:r>
      <w:r w:rsidR="000E7C01">
        <w:rPr>
          <w:lang w:eastAsia="zh-CN"/>
        </w:rPr>
        <w:t>past each other rather than to each other because</w:t>
      </w:r>
      <w:ins w:id="114" w:author="mx3mt" w:date="2022-08-22T22:38:00Z">
        <w:r w:rsidR="006D16B4">
          <w:rPr>
            <w:lang w:eastAsia="zh-CN"/>
          </w:rPr>
          <w:t xml:space="preserve"> </w:t>
        </w:r>
      </w:ins>
      <w:ins w:id="115" w:author="mx3mt" w:date="2022-08-23T15:55:00Z">
        <w:r w:rsidR="00BF19C8">
          <w:rPr>
            <w:lang w:eastAsia="zh-CN"/>
          </w:rPr>
          <w:t>of their</w:t>
        </w:r>
      </w:ins>
      <w:ins w:id="116" w:author="mx3mt" w:date="2022-08-22T22:38:00Z">
        <w:r w:rsidR="006D16B4">
          <w:rPr>
            <w:lang w:eastAsia="zh-CN"/>
          </w:rPr>
          <w:t xml:space="preserve"> different moral judgments – </w:t>
        </w:r>
      </w:ins>
      <w:del w:id="117" w:author="mx3mt" w:date="2022-08-22T22:38:00Z">
        <w:r w:rsidR="000E7C01" w:rsidDel="006D16B4">
          <w:rPr>
            <w:lang w:eastAsia="zh-CN"/>
          </w:rPr>
          <w:delText xml:space="preserve"> of their </w:delText>
        </w:r>
      </w:del>
      <w:r w:rsidR="000E7C01">
        <w:rPr>
          <w:lang w:eastAsia="zh-CN"/>
        </w:rPr>
        <w:t>moral divergence</w:t>
      </w:r>
      <w:del w:id="118" w:author="mx3mt" w:date="2022-08-22T22:40:00Z">
        <w:r w:rsidR="004D1D75" w:rsidRPr="003079E5" w:rsidDel="006D16B4">
          <w:rPr>
            <w:lang w:eastAsia="zh-CN"/>
          </w:rPr>
          <w:delText xml:space="preserve">, </w:delText>
        </w:r>
        <w:r w:rsidR="004D1D75" w:rsidRPr="009901FE" w:rsidDel="006D16B4">
          <w:rPr>
            <w:lang w:eastAsia="zh-CN"/>
          </w:rPr>
          <w:delText xml:space="preserve">that is to say their </w:delText>
        </w:r>
        <w:r w:rsidR="00B42D73" w:rsidRPr="00920C5D" w:rsidDel="006D16B4">
          <w:rPr>
            <w:rFonts w:hint="eastAsia"/>
            <w:lang w:eastAsia="zh-CN"/>
          </w:rPr>
          <w:delText>diff</w:delText>
        </w:r>
        <w:r w:rsidR="00221DDB" w:rsidRPr="00926752" w:rsidDel="006D16B4">
          <w:rPr>
            <w:lang w:eastAsia="zh-CN"/>
          </w:rPr>
          <w:delText>ering</w:delText>
        </w:r>
        <w:r w:rsidR="00B42D73" w:rsidRPr="00920C5D" w:rsidDel="006D16B4">
          <w:rPr>
            <w:lang w:eastAsia="zh-CN"/>
          </w:rPr>
          <w:delText xml:space="preserve"> moral </w:delText>
        </w:r>
        <w:r w:rsidR="003079E5" w:rsidRPr="00720F46" w:rsidDel="006D16B4">
          <w:rPr>
            <w:lang w:eastAsia="zh-CN"/>
          </w:rPr>
          <w:delText>judgment</w:delText>
        </w:r>
        <w:r w:rsidR="003079E5" w:rsidRPr="003079E5" w:rsidDel="006D16B4">
          <w:rPr>
            <w:lang w:eastAsia="zh-CN"/>
          </w:rPr>
          <w:delText xml:space="preserve"> </w:delText>
        </w:r>
        <w:r w:rsidR="004D1D75" w:rsidRPr="009901FE" w:rsidDel="006D16B4">
          <w:rPr>
            <w:lang w:eastAsia="zh-CN"/>
          </w:rPr>
          <w:delText xml:space="preserve">as </w:delText>
        </w:r>
        <w:r w:rsidR="00B42D73" w:rsidRPr="009901FE" w:rsidDel="006D16B4">
          <w:rPr>
            <w:lang w:eastAsia="zh-CN"/>
          </w:rPr>
          <w:delText xml:space="preserve">determined by </w:delText>
        </w:r>
        <w:r w:rsidR="003079E5" w:rsidRPr="00920C5D" w:rsidDel="006D16B4">
          <w:rPr>
            <w:lang w:eastAsia="zh-CN"/>
          </w:rPr>
          <w:delText>moral foundation configurations</w:delText>
        </w:r>
        <w:r w:rsidR="000E7C01" w:rsidRPr="00920C5D" w:rsidDel="006D16B4">
          <w:rPr>
            <w:lang w:eastAsia="zh-CN"/>
          </w:rPr>
          <w:delText>.</w:delText>
        </w:r>
      </w:del>
      <w:ins w:id="119" w:author="mx3mt" w:date="2022-08-22T22:40:00Z">
        <w:r w:rsidR="006D16B4">
          <w:rPr>
            <w:lang w:eastAsia="zh-CN"/>
          </w:rPr>
          <w:t>.</w:t>
        </w:r>
      </w:ins>
      <w:r w:rsidR="000E7C01">
        <w:rPr>
          <w:lang w:eastAsia="zh-CN"/>
        </w:rPr>
        <w:t xml:space="preserve">  </w:t>
      </w:r>
    </w:p>
    <w:p w14:paraId="668A5711" w14:textId="6AF5FC2A" w:rsidR="002D20E0" w:rsidRDefault="0004165D" w:rsidP="002D20E0">
      <w:pPr>
        <w:rPr>
          <w:ins w:id="120" w:author="mx3mt" w:date="2022-08-23T22:38:00Z"/>
          <w:lang w:eastAsia="zh-CN"/>
        </w:rPr>
      </w:pPr>
      <w:ins w:id="121" w:author="mx3mt" w:date="2022-09-10T22:24:00Z">
        <w:r>
          <w:rPr>
            <w:lang w:eastAsia="zh-CN"/>
          </w:rPr>
          <w:t>According to</w:t>
        </w:r>
        <w:r>
          <w:rPr>
            <w:rFonts w:hint="eastAsia"/>
            <w:color w:val="000000"/>
            <w:lang w:eastAsia="zh-TW"/>
          </w:rPr>
          <w:t xml:space="preserve"> </w:t>
        </w:r>
        <w:r>
          <w:rPr>
            <w:color w:val="000000"/>
          </w:rPr>
          <w:fldChar w:fldCharType="begin"/>
        </w:r>
      </w:ins>
      <w:r w:rsidR="00FD26A7">
        <w:rPr>
          <w:color w:val="000000"/>
        </w:rPr>
        <w:instrText xml:space="preserve"> ADDIN EN.CITE &lt;EndNote&gt;&lt;Cite AuthorYear="1"&gt;&lt;Author&gt;Heltzel&lt;/Author&gt;&lt;Year&gt;2020&lt;/Year&gt;&lt;RecNum&gt;637&lt;/RecNum&gt;&lt;DisplayText&gt;Heltzel and Laurin (2020)&lt;/DisplayText&gt;&lt;record&gt;&lt;rec-number&gt;637&lt;/rec-number&gt;&lt;foreign-keys&gt;&lt;key app="EN" db-id="2xd0pvrd6xxp05evvtepd0f9vppe5rtsxa20" timestamp="1627011452"&gt;637&lt;/key&gt;&lt;/foreign-keys&gt;&lt;ref-type name="Journal Article"&gt;17&lt;/ref-type&gt;&lt;contributors&gt;&lt;authors&gt;&lt;author&gt;Heltzel, Gordon&lt;/author&gt;&lt;author&gt;Laurin, Kristin&lt;/author&gt;&lt;/authors&gt;&lt;/contributors&gt;&lt;titles&gt;&lt;title&gt;Polarization in America: two possible futures&lt;/title&gt;&lt;secondary-title&gt;Current opinion in behavioral sciences&lt;/secondary-title&gt;&lt;/titles&gt;&lt;periodical&gt;&lt;full-title&gt;Current opinion in behavioral sciences&lt;/full-title&gt;&lt;/periodical&gt;&lt;pages&gt;179-184&lt;/pages&gt;&lt;volume&gt;34&lt;/volume&gt;&lt;dates&gt;&lt;year&gt;2020&lt;/year&gt;&lt;/dates&gt;&lt;isbn&gt;2352-1546&lt;/isbn&gt;&lt;urls&gt;&lt;/urls&gt;&lt;/record&gt;&lt;/Cite&gt;&lt;/EndNote&gt;</w:instrText>
      </w:r>
      <w:ins w:id="122" w:author="mx3mt" w:date="2022-09-10T22:24:00Z">
        <w:r>
          <w:rPr>
            <w:color w:val="000000"/>
          </w:rPr>
          <w:fldChar w:fldCharType="separate"/>
        </w:r>
      </w:ins>
      <w:r w:rsidR="00FD26A7">
        <w:rPr>
          <w:noProof/>
          <w:color w:val="000000"/>
        </w:rPr>
        <w:t>Heltzel and Laurin (2020)</w:t>
      </w:r>
      <w:ins w:id="123" w:author="mx3mt" w:date="2022-09-10T22:24:00Z">
        <w:r>
          <w:rPr>
            <w:color w:val="000000"/>
          </w:rPr>
          <w:fldChar w:fldCharType="end"/>
        </w:r>
        <w:r>
          <w:rPr>
            <w:color w:val="000000"/>
          </w:rPr>
          <w:t>, mis</w:t>
        </w:r>
      </w:ins>
      <w:ins w:id="124" w:author="mx3mt" w:date="2022-09-10T22:25:00Z">
        <w:r>
          <w:rPr>
            <w:color w:val="000000"/>
          </w:rPr>
          <w:t xml:space="preserve">perception and avoidance have been fueling </w:t>
        </w:r>
      </w:ins>
      <w:ins w:id="125" w:author="mx3mt" w:date="2022-09-10T22:26:00Z">
        <w:r w:rsidR="00565175">
          <w:rPr>
            <w:color w:val="000000"/>
          </w:rPr>
          <w:t xml:space="preserve">the rise </w:t>
        </w:r>
      </w:ins>
      <w:ins w:id="126" w:author="mx3mt" w:date="2022-09-10T22:27:00Z">
        <w:r w:rsidR="00565175">
          <w:rPr>
            <w:color w:val="000000"/>
          </w:rPr>
          <w:t>of polarization in the</w:t>
        </w:r>
      </w:ins>
      <w:ins w:id="127" w:author="mx3mt" w:date="2022-09-10T22:26:00Z">
        <w:r w:rsidR="00565175">
          <w:rPr>
            <w:color w:val="000000"/>
          </w:rPr>
          <w:t xml:space="preserve"> </w:t>
        </w:r>
      </w:ins>
      <w:ins w:id="128" w:author="mx3mt" w:date="2022-09-10T22:25:00Z">
        <w:r w:rsidR="00565175">
          <w:rPr>
            <w:color w:val="000000"/>
          </w:rPr>
          <w:t>U.S.</w:t>
        </w:r>
      </w:ins>
      <w:ins w:id="129" w:author="mx3mt" w:date="2022-09-10T22:27:00Z">
        <w:r w:rsidR="00565175">
          <w:rPr>
            <w:color w:val="000000"/>
          </w:rPr>
          <w:t xml:space="preserve"> However, it is </w:t>
        </w:r>
      </w:ins>
      <w:ins w:id="130" w:author="mx3mt" w:date="2022-09-10T22:28:00Z">
        <w:r w:rsidR="00565175">
          <w:rPr>
            <w:color w:val="000000"/>
          </w:rPr>
          <w:t>unclear</w:t>
        </w:r>
      </w:ins>
      <w:ins w:id="131" w:author="mx3mt" w:date="2022-09-10T22:27:00Z">
        <w:r w:rsidR="00565175">
          <w:rPr>
            <w:color w:val="000000"/>
          </w:rPr>
          <w:t xml:space="preserve"> </w:t>
        </w:r>
      </w:ins>
      <w:ins w:id="132" w:author="mx3mt" w:date="2022-09-12T09:49:00Z">
        <w:r w:rsidR="00FD26A7">
          <w:rPr>
            <w:color w:val="000000"/>
          </w:rPr>
          <w:t>whether</w:t>
        </w:r>
      </w:ins>
      <w:ins w:id="133" w:author="mx3mt" w:date="2022-09-10T22:41:00Z">
        <w:r w:rsidR="009A100C">
          <w:rPr>
            <w:color w:val="000000"/>
          </w:rPr>
          <w:t xml:space="preserve"> the </w:t>
        </w:r>
      </w:ins>
      <w:ins w:id="134" w:author="mx3mt" w:date="2022-09-12T09:51:00Z">
        <w:r w:rsidR="000C5D91">
          <w:rPr>
            <w:color w:val="000000"/>
          </w:rPr>
          <w:t>misperception a</w:t>
        </w:r>
      </w:ins>
      <w:ins w:id="135" w:author="mx3mt" w:date="2022-09-12T09:52:00Z">
        <w:r w:rsidR="000C5D91">
          <w:rPr>
            <w:color w:val="000000"/>
          </w:rPr>
          <w:t xml:space="preserve">nd avoidance </w:t>
        </w:r>
      </w:ins>
      <w:ins w:id="136" w:author="mx3mt" w:date="2022-09-10T22:41:00Z">
        <w:r w:rsidR="009A100C">
          <w:rPr>
            <w:color w:val="000000"/>
          </w:rPr>
          <w:t xml:space="preserve">between the televised presidential debaters </w:t>
        </w:r>
      </w:ins>
      <w:ins w:id="137" w:author="mx3mt" w:date="2022-09-10T22:42:00Z">
        <w:r w:rsidR="009A100C">
          <w:rPr>
            <w:color w:val="000000"/>
          </w:rPr>
          <w:t xml:space="preserve">has been </w:t>
        </w:r>
      </w:ins>
      <w:ins w:id="138" w:author="mx3mt" w:date="2022-09-12T09:50:00Z">
        <w:r w:rsidR="00FD26A7">
          <w:rPr>
            <w:color w:val="000000"/>
          </w:rPr>
          <w:t>widening</w:t>
        </w:r>
      </w:ins>
      <w:ins w:id="139" w:author="mx3mt" w:date="2022-09-10T22:42:00Z">
        <w:r w:rsidR="009A100C">
          <w:rPr>
            <w:color w:val="000000"/>
          </w:rPr>
          <w:t xml:space="preserve">. </w:t>
        </w:r>
      </w:ins>
      <w:ins w:id="140" w:author="mx3mt" w:date="2022-09-10T22:48:00Z">
        <w:r w:rsidR="000F6592">
          <w:rPr>
            <w:rFonts w:hint="eastAsia"/>
            <w:color w:val="000000"/>
            <w:lang w:eastAsia="zh-CN"/>
          </w:rPr>
          <w:t>T</w:t>
        </w:r>
        <w:r w:rsidR="000F6592">
          <w:rPr>
            <w:color w:val="000000"/>
            <w:lang w:eastAsia="zh-CN"/>
          </w:rPr>
          <w:t xml:space="preserve">aking the televising </w:t>
        </w:r>
        <w:r w:rsidR="000F6592">
          <w:rPr>
            <w:color w:val="000000"/>
            <w:lang w:eastAsia="zh-CN"/>
          </w:rPr>
          <w:lastRenderedPageBreak/>
          <w:t xml:space="preserve">context </w:t>
        </w:r>
      </w:ins>
      <w:ins w:id="141" w:author="mx3mt" w:date="2022-09-12T09:52:00Z">
        <w:r w:rsidR="000C5D91">
          <w:rPr>
            <w:color w:val="000000"/>
            <w:lang w:eastAsia="zh-CN"/>
          </w:rPr>
          <w:t>into</w:t>
        </w:r>
      </w:ins>
      <w:ins w:id="142" w:author="mx3mt" w:date="2022-09-10T22:48:00Z">
        <w:r w:rsidR="000F6592">
          <w:rPr>
            <w:color w:val="000000"/>
            <w:lang w:eastAsia="zh-CN"/>
          </w:rPr>
          <w:t xml:space="preserve"> consideration</w:t>
        </w:r>
      </w:ins>
      <w:ins w:id="143" w:author="mx3mt" w:date="2022-09-12T09:53:00Z">
        <w:r w:rsidR="000C5D91" w:rsidRPr="000C5D91">
          <w:rPr>
            <w:lang w:eastAsia="zh-CN"/>
          </w:rPr>
          <w:t xml:space="preserve"> </w:t>
        </w:r>
        <w:r w:rsidR="000C5D91">
          <w:rPr>
            <w:lang w:eastAsia="zh-CN"/>
          </w:rPr>
          <w:t>under the framework of MFT</w:t>
        </w:r>
      </w:ins>
      <w:ins w:id="144" w:author="mx3mt" w:date="2022-09-10T22:49:00Z">
        <w:r w:rsidR="000F6592">
          <w:rPr>
            <w:color w:val="000000"/>
            <w:lang w:eastAsia="zh-CN"/>
          </w:rPr>
          <w:t xml:space="preserve">, this study explores </w:t>
        </w:r>
      </w:ins>
      <w:ins w:id="145" w:author="mx3mt" w:date="2022-09-10T22:50:00Z">
        <w:r w:rsidR="000F6592">
          <w:rPr>
            <w:color w:val="000000"/>
            <w:lang w:eastAsia="zh-CN"/>
          </w:rPr>
          <w:t xml:space="preserve">the </w:t>
        </w:r>
      </w:ins>
      <w:ins w:id="146" w:author="mx3mt" w:date="2022-09-12T09:53:00Z">
        <w:r w:rsidR="000C5D91">
          <w:rPr>
            <w:color w:val="000000"/>
            <w:lang w:eastAsia="zh-CN"/>
          </w:rPr>
          <w:t>ev</w:t>
        </w:r>
      </w:ins>
      <w:ins w:id="147" w:author="mx3mt" w:date="2022-09-12T09:54:00Z">
        <w:r w:rsidR="000C5D91">
          <w:rPr>
            <w:color w:val="000000"/>
            <w:lang w:eastAsia="zh-CN"/>
          </w:rPr>
          <w:t>olution</w:t>
        </w:r>
      </w:ins>
      <w:ins w:id="148" w:author="mx3mt" w:date="2022-09-10T22:50:00Z">
        <w:r w:rsidR="000F6592">
          <w:rPr>
            <w:color w:val="000000"/>
            <w:lang w:eastAsia="zh-CN"/>
          </w:rPr>
          <w:t xml:space="preserve"> of </w:t>
        </w:r>
      </w:ins>
      <w:ins w:id="149" w:author="mx3mt" w:date="2022-09-12T09:52:00Z">
        <w:r w:rsidR="000C5D91">
          <w:rPr>
            <w:color w:val="000000"/>
            <w:lang w:eastAsia="zh-CN"/>
          </w:rPr>
          <w:t xml:space="preserve">the </w:t>
        </w:r>
      </w:ins>
      <w:ins w:id="150" w:author="mx3mt" w:date="2022-09-12T09:53:00Z">
        <w:r w:rsidR="000C5D91">
          <w:rPr>
            <w:color w:val="000000"/>
            <w:lang w:eastAsia="zh-CN"/>
          </w:rPr>
          <w:t xml:space="preserve">moral divergence </w:t>
        </w:r>
      </w:ins>
      <w:ins w:id="151" w:author="mx3mt" w:date="2022-09-10T22:50:00Z">
        <w:r w:rsidR="000F6592">
          <w:rPr>
            <w:color w:val="000000"/>
            <w:lang w:eastAsia="zh-CN"/>
          </w:rPr>
          <w:t xml:space="preserve">between presidential debaters from </w:t>
        </w:r>
      </w:ins>
      <w:del w:id="152" w:author="mx3mt" w:date="2022-09-10T22:42:00Z">
        <w:r w:rsidR="00B65EB3" w:rsidDel="009A100C">
          <w:rPr>
            <w:lang w:eastAsia="zh-CN"/>
          </w:rPr>
          <w:delText>Moreover</w:delText>
        </w:r>
        <w:r w:rsidR="00F73438" w:rsidDel="009A100C">
          <w:rPr>
            <w:lang w:eastAsia="zh-CN"/>
          </w:rPr>
          <w:delText>,</w:delText>
        </w:r>
        <w:r w:rsidR="004F06E8" w:rsidDel="009A100C">
          <w:rPr>
            <w:lang w:eastAsia="zh-CN"/>
          </w:rPr>
          <w:delText xml:space="preserve"> </w:delText>
        </w:r>
      </w:del>
      <w:ins w:id="153" w:author="mx3mt" w:date="2022-09-09T23:03:00Z">
        <w:r w:rsidR="00110AC2">
          <w:rPr>
            <w:lang w:eastAsia="zh-CN"/>
          </w:rPr>
          <w:t xml:space="preserve">a </w:t>
        </w:r>
      </w:ins>
      <w:ins w:id="154" w:author="mx3mt" w:date="2022-09-10T22:50:00Z">
        <w:r w:rsidR="000F6592">
          <w:rPr>
            <w:lang w:eastAsia="zh-CN"/>
          </w:rPr>
          <w:t>m</w:t>
        </w:r>
      </w:ins>
      <w:ins w:id="155" w:author="mx3mt" w:date="2022-09-09T23:04:00Z">
        <w:r w:rsidR="00110AC2">
          <w:rPr>
            <w:lang w:eastAsia="zh-CN"/>
          </w:rPr>
          <w:t>ediatization perspective</w:t>
        </w:r>
      </w:ins>
      <w:ins w:id="156" w:author="mx3mt" w:date="2022-09-10T22:54:00Z">
        <w:r w:rsidR="00A14651">
          <w:rPr>
            <w:lang w:eastAsia="zh-CN"/>
          </w:rPr>
          <w:t>.</w:t>
        </w:r>
      </w:ins>
      <w:ins w:id="157" w:author="mx3mt" w:date="2022-08-23T23:04:00Z">
        <w:r w:rsidR="00CE4904">
          <w:rPr>
            <w:lang w:eastAsia="zh-CN"/>
          </w:rPr>
          <w:t xml:space="preserve"> </w:t>
        </w:r>
      </w:ins>
      <w:ins w:id="158" w:author="mx3mt" w:date="2022-08-23T22:34:00Z">
        <w:r w:rsidR="00190C2F">
          <w:t xml:space="preserve">Mediatization discusses </w:t>
        </w:r>
      </w:ins>
      <w:ins w:id="159" w:author="mx3mt" w:date="2022-09-12T11:02:00Z">
        <w:r w:rsidR="008D38C9">
          <w:t>how</w:t>
        </w:r>
      </w:ins>
      <w:ins w:id="160" w:author="mx3mt" w:date="2022-08-23T22:34:00Z">
        <w:r w:rsidR="00190C2F">
          <w:t xml:space="preserve"> </w:t>
        </w:r>
        <w:r w:rsidR="00190C2F" w:rsidRPr="003F49F4">
          <w:t xml:space="preserve">media </w:t>
        </w:r>
      </w:ins>
      <w:ins w:id="161" w:author="mx3mt" w:date="2022-09-12T10:58:00Z">
        <w:r w:rsidR="002D601C">
          <w:t xml:space="preserve">have been exerting a systematic influence on </w:t>
        </w:r>
      </w:ins>
      <w:ins w:id="162" w:author="mx3mt" w:date="2022-09-12T10:59:00Z">
        <w:r w:rsidR="009B6A37">
          <w:t xml:space="preserve">all </w:t>
        </w:r>
      </w:ins>
      <w:ins w:id="163" w:author="mx3mt" w:date="2022-09-12T10:58:00Z">
        <w:r w:rsidR="002D601C">
          <w:t xml:space="preserve">social actors’ </w:t>
        </w:r>
      </w:ins>
      <w:ins w:id="164" w:author="mx3mt" w:date="2022-09-12T10:59:00Z">
        <w:r w:rsidR="009B6A37">
          <w:t>acting</w:t>
        </w:r>
      </w:ins>
      <w:ins w:id="165" w:author="mx3mt" w:date="2022-08-23T23:05:00Z">
        <w:r w:rsidR="00957382">
          <w:t xml:space="preserve"> </w:t>
        </w:r>
      </w:ins>
      <w:ins w:id="166" w:author="mx3mt" w:date="2022-09-12T11:02:00Z">
        <w:r w:rsidR="008D38C9">
          <w:t xml:space="preserve">as a social change process </w:t>
        </w:r>
      </w:ins>
      <w:r w:rsidR="00957382">
        <w:fldChar w:fldCharType="begin"/>
      </w:r>
      <w:r w:rsidR="00957382">
        <w:instrText xml:space="preserve"> ADDIN EN.CITE &lt;EndNote&gt;&lt;Cite&gt;&lt;Author&gt;Hjarvard&lt;/Author&gt;&lt;Year&gt;2013&lt;/Year&gt;&lt;RecNum&gt;55&lt;/RecNum&gt;&lt;DisplayText&gt;(Hjarvard, 2013)&lt;/DisplayText&gt;&lt;record&gt;&lt;rec-number&gt;55&lt;/rec-number&gt;&lt;foreign-keys&gt;&lt;key app="EN" db-id="2xd0pvrd6xxp05evvtepd0f9vppe5rtsxa20" timestamp="1574822057"&gt;55&lt;/key&gt;&lt;/foreign-keys&gt;&lt;ref-type name="Book"&gt;6&lt;/ref-type&gt;&lt;contributors&gt;&lt;authors&gt;&lt;author&gt;Hjarvard, Stig&lt;/author&gt;&lt;/authors&gt;&lt;/contributors&gt;&lt;titles&gt;&lt;title&gt;The mediatization of culture and society&lt;/title&gt;&lt;/titles&gt;&lt;dates&gt;&lt;year&gt;2013&lt;/year&gt;&lt;/dates&gt;&lt;publisher&gt;Routledge&lt;/publisher&gt;&lt;isbn&gt;113658045X&lt;/isbn&gt;&lt;urls&gt;&lt;/urls&gt;&lt;/record&gt;&lt;/Cite&gt;&lt;/EndNote&gt;</w:instrText>
      </w:r>
      <w:r w:rsidR="00957382">
        <w:fldChar w:fldCharType="separate"/>
      </w:r>
      <w:r w:rsidR="00957382">
        <w:rPr>
          <w:noProof/>
        </w:rPr>
        <w:t>(Hjarvard, 2013)</w:t>
      </w:r>
      <w:r w:rsidR="00957382">
        <w:fldChar w:fldCharType="end"/>
      </w:r>
      <w:ins w:id="167" w:author="mx3mt" w:date="2022-08-23T22:34:00Z">
        <w:r w:rsidR="00190C2F">
          <w:t xml:space="preserve">. Politicians have been more likely to prioritize their </w:t>
        </w:r>
      </w:ins>
      <w:ins w:id="168" w:author="mx3mt" w:date="2022-08-23T22:35:00Z">
        <w:r w:rsidR="00190C2F">
          <w:t>personal</w:t>
        </w:r>
      </w:ins>
      <w:ins w:id="169" w:author="mx3mt" w:date="2022-08-23T22:34:00Z">
        <w:r w:rsidR="00190C2F">
          <w:t xml:space="preserve"> image building </w:t>
        </w:r>
      </w:ins>
      <w:ins w:id="170" w:author="mx3mt" w:date="2022-08-23T22:36:00Z">
        <w:r w:rsidR="00190C2F">
          <w:t xml:space="preserve">over political bargaining </w:t>
        </w:r>
      </w:ins>
      <w:ins w:id="171" w:author="mx3mt" w:date="2022-08-23T22:34:00Z">
        <w:r w:rsidR="00190C2F">
          <w:t xml:space="preserve">due to the mediatization in politics </w:t>
        </w:r>
        <w:r w:rsidR="00190C2F">
          <w:fldChar w:fldCharType="begin"/>
        </w:r>
        <w:r w:rsidR="00190C2F">
          <w:instrText xml:space="preserve"> ADDIN EN.CITE &lt;EndNote&gt;&lt;Cite&gt;&lt;Author&gt;Hjarvard&lt;/Author&gt;&lt;Year&gt;2013&lt;/Year&gt;&lt;RecNum&gt;55&lt;/RecNum&gt;&lt;DisplayText&gt;(Hjarvard, 2013; Mazzoleni, 2008)&lt;/DisplayText&gt;&lt;record&gt;&lt;rec-number&gt;55&lt;/rec-number&gt;&lt;foreign-keys&gt;&lt;key app="EN" db-id="2xd0pvrd6xxp05evvtepd0f9vppe5rtsxa20" timestamp="1574822057"&gt;55&lt;/key&gt;&lt;/foreign-keys&gt;&lt;ref-type name="Book"&gt;6&lt;/ref-type&gt;&lt;contributors&gt;&lt;authors&gt;&lt;author&gt;Hjarvard, Stig&lt;/author&gt;&lt;/authors&gt;&lt;/contributors&gt;&lt;titles&gt;&lt;title&gt;The mediatization of culture and society&lt;/title&gt;&lt;/titles&gt;&lt;dates&gt;&lt;year&gt;2013&lt;/year&gt;&lt;/dates&gt;&lt;publisher&gt;Routledge&lt;/publisher&gt;&lt;isbn&gt;113658045X&lt;/isbn&gt;&lt;urls&gt;&lt;/urls&gt;&lt;/record&gt;&lt;/Cite&gt;&lt;Cite&gt;&lt;Author&gt;Mazzoleni&lt;/Author&gt;&lt;Year&gt;2008&lt;/Year&gt;&lt;RecNum&gt;347&lt;/RecNum&gt;&lt;record&gt;&lt;rec-number&gt;347&lt;/rec-number&gt;&lt;foreign-keys&gt;&lt;key app="EN" db-id="2xd0pvrd6xxp05evvtepd0f9vppe5rtsxa20" timestamp="1603744784"&gt;347&lt;/key&gt;&lt;/foreign-keys&gt;&lt;ref-type name="Encyclopedia"&gt;53&lt;/ref-type&gt;&lt;contributors&gt;&lt;authors&gt;&lt;author&gt;Mazzoleni, Gianpietro&lt;/author&gt;&lt;/authors&gt;&lt;/contributors&gt;&lt;titles&gt;&lt;title&gt;Mediatization of politics&lt;/title&gt;&lt;secondary-title&gt;The international encyclopedia of communication&lt;/secondary-title&gt;&lt;/titles&gt;&lt;periodical&gt;&lt;full-title&gt;The international encyclopedia of communication&lt;/full-title&gt;&lt;/periodical&gt;&lt;pages&gt;3047-3051&lt;/pages&gt;&lt;volume&gt;7&lt;/volume&gt;&lt;dates&gt;&lt;year&gt;2008&lt;/year&gt;&lt;/dates&gt;&lt;pub-location&gt;Hoboken, NJ&lt;/pub-location&gt;&lt;publisher&gt;John Wiley &amp;amp; Sons, Inc.&lt;/publisher&gt;&lt;urls&gt;&lt;/urls&gt;&lt;/record&gt;&lt;/Cite&gt;&lt;/EndNote&gt;</w:instrText>
        </w:r>
        <w:r w:rsidR="00190C2F">
          <w:fldChar w:fldCharType="separate"/>
        </w:r>
        <w:r w:rsidR="00190C2F">
          <w:rPr>
            <w:noProof/>
          </w:rPr>
          <w:t>(Hjarvard, 2013; Mazzoleni, 2008)</w:t>
        </w:r>
        <w:r w:rsidR="00190C2F">
          <w:fldChar w:fldCharType="end"/>
        </w:r>
        <w:r w:rsidR="00190C2F">
          <w:t>.</w:t>
        </w:r>
      </w:ins>
      <w:ins w:id="172" w:author="mx3mt" w:date="2022-08-23T22:37:00Z">
        <w:r w:rsidR="00190C2F">
          <w:t xml:space="preserve"> Accordingly, </w:t>
        </w:r>
        <w:r w:rsidR="00190C2F">
          <w:rPr>
            <w:lang w:eastAsia="zh-CN"/>
          </w:rPr>
          <w:t xml:space="preserve">presidential debaters may not be willing to talk to each other </w:t>
        </w:r>
        <w:r w:rsidR="00190C2F">
          <w:t xml:space="preserve">because their </w:t>
        </w:r>
      </w:ins>
      <w:ins w:id="173" w:author="mx3mt" w:date="2022-08-23T22:38:00Z">
        <w:r w:rsidR="00190C2F">
          <w:t>priority</w:t>
        </w:r>
      </w:ins>
      <w:ins w:id="174" w:author="mx3mt" w:date="2022-08-23T22:37:00Z">
        <w:r w:rsidR="00190C2F">
          <w:t xml:space="preserve"> is </w:t>
        </w:r>
      </w:ins>
      <w:ins w:id="175" w:author="mx3mt" w:date="2022-08-23T23:06:00Z">
        <w:r w:rsidR="00957382">
          <w:t xml:space="preserve">to </w:t>
        </w:r>
      </w:ins>
      <w:ins w:id="176" w:author="mx3mt" w:date="2022-08-23T22:37:00Z">
        <w:r w:rsidR="00190C2F">
          <w:t xml:space="preserve">talk about themselves </w:t>
        </w:r>
      </w:ins>
      <w:ins w:id="177" w:author="mx3mt" w:date="2022-08-23T22:39:00Z">
        <w:r w:rsidR="002D20E0">
          <w:t xml:space="preserve">for </w:t>
        </w:r>
      </w:ins>
      <w:ins w:id="178" w:author="mx3mt" w:date="2022-08-23T22:37:00Z">
        <w:r w:rsidR="00190C2F">
          <w:t>image</w:t>
        </w:r>
      </w:ins>
      <w:ins w:id="179" w:author="mx3mt" w:date="2022-08-23T22:39:00Z">
        <w:r w:rsidR="002D20E0">
          <w:t xml:space="preserve"> building</w:t>
        </w:r>
      </w:ins>
      <w:ins w:id="180" w:author="mx3mt" w:date="2022-08-23T22:37:00Z">
        <w:r w:rsidR="00190C2F">
          <w:t xml:space="preserve">. </w:t>
        </w:r>
      </w:ins>
      <w:ins w:id="181" w:author="mx3mt" w:date="2022-08-23T22:39:00Z">
        <w:r w:rsidR="002D20E0">
          <w:t>T</w:t>
        </w:r>
      </w:ins>
      <w:ins w:id="182" w:author="mx3mt" w:date="2022-08-23T22:38:00Z">
        <w:r w:rsidR="002D20E0">
          <w:t xml:space="preserve">hey might </w:t>
        </w:r>
      </w:ins>
      <w:ins w:id="183" w:author="mx3mt" w:date="2022-08-23T22:40:00Z">
        <w:r w:rsidR="002D20E0">
          <w:t>have been increasingly</w:t>
        </w:r>
      </w:ins>
      <w:ins w:id="184" w:author="mx3mt" w:date="2022-08-23T22:38:00Z">
        <w:r w:rsidR="002D20E0">
          <w:t xml:space="preserve"> focus more on stating their </w:t>
        </w:r>
        <w:r w:rsidR="002D20E0">
          <w:rPr>
            <w:lang w:eastAsia="zh-CN"/>
          </w:rPr>
          <w:t xml:space="preserve">own issue stances </w:t>
        </w:r>
        <w:r w:rsidR="002D20E0">
          <w:rPr>
            <w:rFonts w:hint="eastAsia"/>
            <w:lang w:eastAsia="zh-CN"/>
          </w:rPr>
          <w:t>and</w:t>
        </w:r>
        <w:r w:rsidR="002D20E0">
          <w:rPr>
            <w:lang w:eastAsia="zh-CN"/>
          </w:rPr>
          <w:t xml:space="preserve"> moral reasons </w:t>
        </w:r>
      </w:ins>
      <w:ins w:id="185" w:author="mx3mt" w:date="2022-08-24T11:32:00Z">
        <w:r w:rsidR="00A94FA3">
          <w:rPr>
            <w:lang w:eastAsia="zh-CN"/>
          </w:rPr>
          <w:t xml:space="preserve">rather </w:t>
        </w:r>
      </w:ins>
      <w:ins w:id="186" w:author="mx3mt" w:date="2022-08-23T22:38:00Z">
        <w:r w:rsidR="002D20E0">
          <w:rPr>
            <w:lang w:eastAsia="zh-CN"/>
          </w:rPr>
          <w:t>than discussing other people’s stances and moral reasons</w:t>
        </w:r>
      </w:ins>
      <w:ins w:id="187" w:author="mx3mt" w:date="2022-08-23T22:40:00Z">
        <w:r w:rsidR="002D20E0">
          <w:rPr>
            <w:lang w:eastAsia="zh-CN"/>
          </w:rPr>
          <w:t xml:space="preserve">, which </w:t>
        </w:r>
      </w:ins>
      <w:ins w:id="188" w:author="mx3mt" w:date="2022-09-10T22:51:00Z">
        <w:r w:rsidR="00A14651">
          <w:rPr>
            <w:lang w:eastAsia="zh-CN"/>
          </w:rPr>
          <w:t xml:space="preserve">would </w:t>
        </w:r>
      </w:ins>
      <w:ins w:id="189" w:author="mx3mt" w:date="2022-08-23T22:40:00Z">
        <w:r w:rsidR="002D20E0">
          <w:rPr>
            <w:lang w:eastAsia="zh-CN"/>
          </w:rPr>
          <w:t>entail a</w:t>
        </w:r>
      </w:ins>
      <w:ins w:id="190" w:author="mx3mt" w:date="2022-08-23T22:41:00Z">
        <w:r w:rsidR="002D20E0">
          <w:rPr>
            <w:lang w:eastAsia="zh-CN"/>
          </w:rPr>
          <w:t>n increase of their moral judgment difference.</w:t>
        </w:r>
      </w:ins>
      <w:ins w:id="191" w:author="mx3mt" w:date="2022-09-10T22:51:00Z">
        <w:r w:rsidR="00A14651">
          <w:rPr>
            <w:lang w:eastAsia="zh-CN"/>
          </w:rPr>
          <w:t xml:space="preserve"> </w:t>
        </w:r>
      </w:ins>
    </w:p>
    <w:p w14:paraId="2EF1AF30" w14:textId="345D66C8" w:rsidR="002874FF" w:rsidDel="00190C2F" w:rsidRDefault="00A14651" w:rsidP="002874FF">
      <w:pPr>
        <w:rPr>
          <w:del w:id="192" w:author="mx3mt" w:date="2022-08-23T22:37:00Z"/>
          <w:lang w:eastAsia="zh-CN"/>
        </w:rPr>
      </w:pPr>
      <w:ins w:id="193" w:author="mx3mt" w:date="2022-09-10T22:54:00Z">
        <w:r>
          <w:rPr>
            <w:lang w:eastAsia="zh-CN"/>
          </w:rPr>
          <w:t xml:space="preserve">Concretely, </w:t>
        </w:r>
      </w:ins>
      <w:del w:id="194" w:author="mx3mt" w:date="2022-08-23T22:29:00Z">
        <w:r w:rsidR="000E7C01" w:rsidDel="00BD505D">
          <w:rPr>
            <w:lang w:eastAsia="zh-CN"/>
          </w:rPr>
          <w:delText xml:space="preserve">according to </w:delText>
        </w:r>
        <w:r w:rsidR="000E7C01" w:rsidDel="00BD505D">
          <w:delText xml:space="preserve">mediatization theory </w:delText>
        </w:r>
        <w:r w:rsidR="000E7C01" w:rsidDel="00BD505D">
          <w:fldChar w:fldCharType="begin"/>
        </w:r>
        <w:r w:rsidR="0054547D" w:rsidDel="00BD505D">
          <w:delInstrText xml:space="preserve"> ADDIN EN.CITE &lt;EndNote&gt;&lt;Cite&gt;&lt;Author&gt;Hjarvard&lt;/Author&gt;&lt;Year&gt;2008&lt;/Year&gt;&lt;RecNum&gt;85&lt;/RecNum&gt;&lt;DisplayText&gt;(Hjarvard, 2008, 2013)&lt;/DisplayText&gt;&lt;record&gt;&lt;rec-number&gt;85&lt;/rec-number&gt;&lt;foreign-keys&gt;&lt;key app="EN" db-id="2xd0pvrd6xxp05evvtepd0f9vppe5rtsxa20" timestamp="1575312321"&gt;85&lt;/key&gt;&lt;/foreign-keys&gt;&lt;ref-type name="Journal Article"&gt;17&lt;/ref-type&gt;&lt;contributors&gt;&lt;authors&gt;&lt;author&gt;Hjarvard, Stig&lt;/author&gt;&lt;/authors&gt;&lt;/contributors&gt;&lt;titles&gt;&lt;title&gt;The mediatization of society&lt;/title&gt;&lt;secondary-title&gt;Nordicom review&lt;/secondary-title&gt;&lt;/titles&gt;&lt;periodical&gt;&lt;full-title&gt;Nordicom review&lt;/full-title&gt;&lt;/periodical&gt;&lt;pages&gt;102-131&lt;/pages&gt;&lt;volume&gt;29&lt;/volume&gt;&lt;number&gt;2&lt;/number&gt;&lt;dates&gt;&lt;year&gt;2008&lt;/year&gt;&lt;/dates&gt;&lt;isbn&gt;2001-5119&lt;/isbn&gt;&lt;urls&gt;&lt;/urls&gt;&lt;/record&gt;&lt;/Cite&gt;&lt;Cite&gt;&lt;Author&gt;Hjarvard&lt;/Author&gt;&lt;Year&gt;2013&lt;/Year&gt;&lt;RecNum&gt;55&lt;/RecNum&gt;&lt;record&gt;&lt;rec-number&gt;55&lt;/rec-number&gt;&lt;foreign-keys&gt;&lt;key app="EN" db-id="2xd0pvrd6xxp05evvtepd0f9vppe5rtsxa20" timestamp="1574822057"&gt;55&lt;/key&gt;&lt;/foreign-keys&gt;&lt;ref-type name="Book"&gt;6&lt;/ref-type&gt;&lt;contributors&gt;&lt;authors&gt;&lt;author&gt;Hjarvard, Stig&lt;/author&gt;&lt;/authors&gt;&lt;/contributors&gt;&lt;titles&gt;&lt;title&gt;The mediatization of culture and society&lt;/title&gt;&lt;/titles&gt;&lt;dates&gt;&lt;year&gt;2013&lt;/year&gt;&lt;/dates&gt;&lt;publisher&gt;Routledge&lt;/publisher&gt;&lt;isbn&gt;113658045X&lt;/isbn&gt;&lt;urls&gt;&lt;/urls&gt;&lt;/record&gt;&lt;/Cite&gt;&lt;/EndNote&gt;</w:delInstrText>
        </w:r>
        <w:r w:rsidR="000E7C01" w:rsidDel="00BD505D">
          <w:fldChar w:fldCharType="separate"/>
        </w:r>
        <w:r w:rsidR="000E7C01" w:rsidDel="00BD505D">
          <w:rPr>
            <w:noProof/>
          </w:rPr>
          <w:delText>(Hjarvard, 2008, 2013)</w:delText>
        </w:r>
        <w:r w:rsidR="000E7C01" w:rsidDel="00BD505D">
          <w:fldChar w:fldCharType="end"/>
        </w:r>
        <w:r w:rsidR="000E7C01" w:rsidDel="00BD505D">
          <w:delText xml:space="preserve">, </w:delText>
        </w:r>
      </w:del>
      <w:del w:id="195" w:author="mx3mt" w:date="2022-08-23T22:37:00Z">
        <w:r w:rsidR="00753E5A" w:rsidDel="00190C2F">
          <w:rPr>
            <w:lang w:eastAsia="zh-CN"/>
          </w:rPr>
          <w:delText xml:space="preserve">presidential </w:delText>
        </w:r>
      </w:del>
      <w:del w:id="196" w:author="mx3mt" w:date="2022-08-23T15:57:00Z">
        <w:r w:rsidR="00753E5A" w:rsidDel="0016374D">
          <w:rPr>
            <w:lang w:eastAsia="zh-CN"/>
          </w:rPr>
          <w:delText>candidate</w:delText>
        </w:r>
        <w:r w:rsidR="00B65EB3" w:rsidDel="0016374D">
          <w:rPr>
            <w:lang w:eastAsia="zh-CN"/>
          </w:rPr>
          <w:delText>s</w:delText>
        </w:r>
        <w:r w:rsidR="00F73438" w:rsidDel="0016374D">
          <w:rPr>
            <w:lang w:eastAsia="zh-CN"/>
          </w:rPr>
          <w:delText xml:space="preserve"> </w:delText>
        </w:r>
      </w:del>
      <w:del w:id="197" w:author="mx3mt" w:date="2022-08-23T22:37:00Z">
        <w:r w:rsidR="004F06E8" w:rsidDel="00190C2F">
          <w:rPr>
            <w:lang w:eastAsia="zh-CN"/>
          </w:rPr>
          <w:delText xml:space="preserve">may not </w:delText>
        </w:r>
        <w:r w:rsidR="00221DDB" w:rsidDel="00190C2F">
          <w:rPr>
            <w:lang w:eastAsia="zh-CN"/>
          </w:rPr>
          <w:delText xml:space="preserve">be </w:delText>
        </w:r>
        <w:r w:rsidR="00070AAF" w:rsidDel="00190C2F">
          <w:rPr>
            <w:lang w:eastAsia="zh-CN"/>
          </w:rPr>
          <w:delText>willing</w:delText>
        </w:r>
        <w:r w:rsidR="004F06E8" w:rsidDel="00190C2F">
          <w:rPr>
            <w:lang w:eastAsia="zh-CN"/>
          </w:rPr>
          <w:delText xml:space="preserve"> to </w:delText>
        </w:r>
      </w:del>
      <w:del w:id="198" w:author="mx3mt" w:date="2022-08-23T15:57:00Z">
        <w:r w:rsidR="004F06E8" w:rsidDel="0016374D">
          <w:rPr>
            <w:lang w:eastAsia="zh-CN"/>
          </w:rPr>
          <w:delText xml:space="preserve">understand </w:delText>
        </w:r>
        <w:r w:rsidR="004D1D75" w:rsidDel="0016374D">
          <w:rPr>
            <w:lang w:eastAsia="zh-CN"/>
          </w:rPr>
          <w:delText xml:space="preserve">and engage with the views of </w:delText>
        </w:r>
        <w:r w:rsidR="00221DDB" w:rsidDel="0016374D">
          <w:rPr>
            <w:lang w:eastAsia="zh-CN"/>
          </w:rPr>
          <w:delText xml:space="preserve">their </w:delText>
        </w:r>
        <w:r w:rsidR="004F06E8" w:rsidDel="0016374D">
          <w:rPr>
            <w:lang w:eastAsia="zh-CN"/>
          </w:rPr>
          <w:delText>opponent</w:delText>
        </w:r>
        <w:r w:rsidR="00221DDB" w:rsidDel="0016374D">
          <w:rPr>
            <w:lang w:eastAsia="zh-CN"/>
          </w:rPr>
          <w:delText>s</w:delText>
        </w:r>
        <w:r w:rsidR="000E7C01" w:rsidDel="0016374D">
          <w:rPr>
            <w:lang w:eastAsia="zh-CN"/>
          </w:rPr>
          <w:delText xml:space="preserve"> in televised debates</w:delText>
        </w:r>
        <w:r w:rsidR="000E7C01" w:rsidDel="0016374D">
          <w:delText xml:space="preserve"> </w:delText>
        </w:r>
      </w:del>
      <w:del w:id="199" w:author="mx3mt" w:date="2022-08-23T22:37:00Z">
        <w:r w:rsidR="000E7C01" w:rsidDel="00190C2F">
          <w:delText xml:space="preserve">because their first priority is </w:delText>
        </w:r>
      </w:del>
      <w:del w:id="200" w:author="mx3mt" w:date="2022-08-23T15:57:00Z">
        <w:r w:rsidR="000E7C01" w:rsidDel="0016374D">
          <w:delText xml:space="preserve">to </w:delText>
        </w:r>
      </w:del>
      <w:del w:id="201" w:author="mx3mt" w:date="2022-08-23T22:37:00Z">
        <w:r w:rsidR="004D1D75" w:rsidDel="00190C2F">
          <w:delText xml:space="preserve">construct </w:delText>
        </w:r>
      </w:del>
      <w:del w:id="202" w:author="mx3mt" w:date="2022-08-23T15:57:00Z">
        <w:r w:rsidR="004D1D75" w:rsidDel="0016374D">
          <w:delText>an</w:delText>
        </w:r>
      </w:del>
      <w:del w:id="203" w:author="mx3mt" w:date="2022-08-23T22:37:00Z">
        <w:r w:rsidR="000E7C01" w:rsidDel="00190C2F">
          <w:delText xml:space="preserve"> image.</w:delText>
        </w:r>
        <w:r w:rsidR="004F06E8" w:rsidDel="00190C2F">
          <w:delText xml:space="preserve"> </w:delText>
        </w:r>
      </w:del>
      <w:del w:id="204" w:author="mx3mt" w:date="2022-08-23T22:34:00Z">
        <w:r w:rsidR="004F06E8" w:rsidDel="00190C2F">
          <w:delText xml:space="preserve">Mediatization discusses </w:delText>
        </w:r>
        <w:r w:rsidR="00247C7E" w:rsidDel="00190C2F">
          <w:delText xml:space="preserve">the process </w:delText>
        </w:r>
        <w:r w:rsidR="00E10B0F" w:rsidDel="00190C2F">
          <w:delText xml:space="preserve">of </w:delText>
        </w:r>
        <w:r w:rsidR="00F73438" w:rsidRPr="003F49F4" w:rsidDel="00190C2F">
          <w:delText xml:space="preserve">media logic being internalized </w:delText>
        </w:r>
        <w:r w:rsidR="00F73438" w:rsidDel="00190C2F">
          <w:delText xml:space="preserve">by </w:delText>
        </w:r>
      </w:del>
      <w:del w:id="205" w:author="mx3mt" w:date="2022-08-23T16:21:00Z">
        <w:r w:rsidR="00F73438" w:rsidDel="00974115">
          <w:delText>other</w:delText>
        </w:r>
        <w:r w:rsidR="00F73438" w:rsidRPr="003F49F4" w:rsidDel="00974115">
          <w:delText xml:space="preserve"> </w:delText>
        </w:r>
        <w:r w:rsidR="00F73438" w:rsidDel="00974115">
          <w:delText xml:space="preserve">institutions </w:delText>
        </w:r>
        <w:r w:rsidR="00E10B0F" w:rsidDel="00974115">
          <w:delText>in</w:delText>
        </w:r>
        <w:r w:rsidR="00F73438" w:rsidDel="00974115">
          <w:delText xml:space="preserve"> our society, </w:delText>
        </w:r>
        <w:r w:rsidR="00221DDB" w:rsidDel="00974115">
          <w:delText>be they</w:delText>
        </w:r>
      </w:del>
      <w:del w:id="206" w:author="mx3mt" w:date="2022-08-23T16:24:00Z">
        <w:r w:rsidR="00221DDB" w:rsidDel="00974115">
          <w:delText xml:space="preserve"> </w:delText>
        </w:r>
      </w:del>
      <w:del w:id="207" w:author="mx3mt" w:date="2022-08-23T16:21:00Z">
        <w:r w:rsidR="00E10B0F" w:rsidDel="00974115">
          <w:delText>political,</w:delText>
        </w:r>
        <w:r w:rsidR="00F73438" w:rsidDel="00974115">
          <w:delText xml:space="preserve"> econom</w:delText>
        </w:r>
        <w:r w:rsidR="00E10B0F" w:rsidDel="00974115">
          <w:delText>ic</w:delText>
        </w:r>
        <w:r w:rsidR="00F73438" w:rsidDel="00974115">
          <w:delText>, cultur</w:delText>
        </w:r>
        <w:r w:rsidR="00E10B0F" w:rsidDel="00974115">
          <w:delText>al</w:delText>
        </w:r>
        <w:r w:rsidR="00221DDB" w:rsidDel="00974115">
          <w:delText>,</w:delText>
        </w:r>
        <w:r w:rsidR="00100B2A" w:rsidDel="00974115">
          <w:delText xml:space="preserve"> </w:delText>
        </w:r>
        <w:r w:rsidR="00F73438" w:rsidDel="00974115">
          <w:delText>and so forth.</w:delText>
        </w:r>
        <w:r w:rsidR="004F06E8" w:rsidDel="00974115">
          <w:delText xml:space="preserve"> </w:delText>
        </w:r>
      </w:del>
      <w:del w:id="208" w:author="mx3mt" w:date="2022-08-23T16:24:00Z">
        <w:r w:rsidR="00846916" w:rsidDel="00974115">
          <w:delText xml:space="preserve">Personalization has been identified as </w:delText>
        </w:r>
        <w:r w:rsidR="0038601F" w:rsidDel="00974115">
          <w:delText>a</w:delText>
        </w:r>
        <w:r w:rsidR="00846916" w:rsidDel="00974115">
          <w:delText xml:space="preserve"> major change </w:delText>
        </w:r>
        <w:r w:rsidR="00E10B0F" w:rsidDel="00974115">
          <w:delText>in</w:delText>
        </w:r>
        <w:r w:rsidR="0038601F" w:rsidDel="00974115">
          <w:delText xml:space="preserve"> </w:delText>
        </w:r>
        <w:r w:rsidR="00846916" w:rsidDel="00974115">
          <w:delText>politi</w:delText>
        </w:r>
        <w:r w:rsidR="00100B2A" w:rsidDel="00974115">
          <w:delText>cal discourse</w:delText>
        </w:r>
        <w:r w:rsidR="0038601F" w:rsidDel="00974115">
          <w:delText xml:space="preserve"> </w:delText>
        </w:r>
        <w:r w:rsidR="00100B2A" w:rsidDel="00974115">
          <w:delText xml:space="preserve">as a result of </w:delText>
        </w:r>
        <w:r w:rsidR="0038601F" w:rsidDel="00974115">
          <w:delText xml:space="preserve">mediatization, </w:delText>
        </w:r>
        <w:r w:rsidR="00846916" w:rsidDel="00974115">
          <w:delText xml:space="preserve">and </w:delText>
        </w:r>
        <w:r w:rsidR="00E10B0F" w:rsidDel="00974115">
          <w:delText>the resu</w:delText>
        </w:r>
        <w:r w:rsidR="006D2DB4" w:rsidDel="00974115">
          <w:delText>l</w:delText>
        </w:r>
        <w:r w:rsidR="00E10B0F" w:rsidDel="00974115">
          <w:delText xml:space="preserve">t is that the desire to build </w:delText>
        </w:r>
        <w:r w:rsidR="0038601F" w:rsidDel="00974115">
          <w:delText xml:space="preserve">a personal </w:delText>
        </w:r>
        <w:r w:rsidR="003C425A" w:rsidDel="00974115">
          <w:delText>pu</w:delText>
        </w:r>
        <w:r w:rsidR="0038601F" w:rsidDel="00974115">
          <w:delText xml:space="preserve">blic image </w:delText>
        </w:r>
        <w:r w:rsidR="00846916" w:rsidDel="00974115">
          <w:delText xml:space="preserve">has </w:delText>
        </w:r>
        <w:r w:rsidR="00B46ACB" w:rsidDel="00974115">
          <w:delText>become</w:delText>
        </w:r>
        <w:r w:rsidR="00846916" w:rsidDel="00974115">
          <w:delText xml:space="preserve"> </w:delText>
        </w:r>
        <w:r w:rsidR="00E10B0F" w:rsidDel="00974115">
          <w:delText xml:space="preserve">a top priority of </w:delText>
        </w:r>
        <w:r w:rsidR="00B46ACB" w:rsidDel="00974115">
          <w:delText>politicians</w:delText>
        </w:r>
        <w:r w:rsidR="00E10B0F" w:rsidDel="00974115">
          <w:delText xml:space="preserve"> </w:delText>
        </w:r>
        <w:r w:rsidR="00EA4D10" w:rsidDel="00974115">
          <w:fldChar w:fldCharType="begin"/>
        </w:r>
        <w:r w:rsidR="0054547D" w:rsidDel="00974115">
          <w:delInstrText xml:space="preserve"> ADDIN EN.CITE &lt;EndNote&gt;&lt;Cite&gt;&lt;Author&gt;Hjarvard&lt;/Author&gt;&lt;Year&gt;2013&lt;/Year&gt;&lt;RecNum&gt;55&lt;/RecNum&gt;&lt;DisplayText&gt;(Hjarvard, 2013; Mazzoleni, 2008)&lt;/DisplayText&gt;&lt;record&gt;&lt;rec-number&gt;55&lt;/rec-number&gt;&lt;foreign-keys&gt;&lt;key app="EN" db-id="2xd0pvrd6xxp05evvtepd0f9vppe5rtsxa20" timestamp="1574822057"&gt;55&lt;/key&gt;&lt;/foreign-keys&gt;&lt;ref-type name="Book"&gt;6&lt;/ref-type&gt;&lt;contributors&gt;&lt;authors&gt;&lt;author&gt;Hjarvard, Stig&lt;/author&gt;&lt;/authors&gt;&lt;/contributors&gt;&lt;titles&gt;&lt;title&gt;The mediatization of culture and society&lt;/title&gt;&lt;/titles&gt;&lt;dates&gt;&lt;year&gt;2013&lt;/year&gt;&lt;/dates&gt;&lt;publisher&gt;Routledge&lt;/publisher&gt;&lt;isbn&gt;113658045X&lt;/isbn&gt;&lt;urls&gt;&lt;/urls&gt;&lt;/record&gt;&lt;/Cite&gt;&lt;Cite&gt;&lt;Author&gt;Mazzoleni&lt;/Author&gt;&lt;Year&gt;2008&lt;/Year&gt;&lt;RecNum&gt;347&lt;/RecNum&gt;&lt;record&gt;&lt;rec-number&gt;347&lt;/rec-number&gt;&lt;foreign-keys&gt;&lt;key app="EN" db-id="2xd0pvrd6xxp05evvtepd0f9vppe5rtsxa20" timestamp="1603744784"&gt;347&lt;/key&gt;&lt;/foreign-keys&gt;&lt;ref-type name="Encyclopedia"&gt;53&lt;/ref-type&gt;&lt;contributors&gt;&lt;authors&gt;&lt;author&gt;Mazzoleni, Gianpietro&lt;/author&gt;&lt;/authors&gt;&lt;/contributors&gt;&lt;titles&gt;&lt;title&gt;Mediatization of politics&lt;/title&gt;&lt;secondary-title&gt;The international encyclopedia of communication&lt;/secondary-title&gt;&lt;/titles&gt;&lt;periodical&gt;&lt;full-title&gt;The international encyclopedia of communication&lt;/full-title&gt;&lt;/periodical&gt;&lt;pages&gt;3047-3051&lt;/pages&gt;&lt;volume&gt;7&lt;/volume&gt;&lt;dates&gt;&lt;year&gt;2008&lt;/year&gt;&lt;/dates&gt;&lt;pub-location&gt;Hoboken, NJ&lt;/pub-location&gt;&lt;publisher&gt;John Wiley &amp;amp; Sons, Inc.&lt;/publisher&gt;&lt;urls&gt;&lt;/urls&gt;&lt;/record&gt;&lt;/Cite&gt;&lt;/EndNote&gt;</w:delInstrText>
        </w:r>
        <w:r w:rsidR="00EA4D10" w:rsidDel="00974115">
          <w:fldChar w:fldCharType="separate"/>
        </w:r>
        <w:r w:rsidR="00EA4D10" w:rsidDel="00974115">
          <w:rPr>
            <w:noProof/>
          </w:rPr>
          <w:delText>(Hjarvard, 2013; Mazzoleni, 2008)</w:delText>
        </w:r>
        <w:r w:rsidR="00EA4D10" w:rsidDel="00974115">
          <w:fldChar w:fldCharType="end"/>
        </w:r>
        <w:r w:rsidR="003C425A" w:rsidDel="00974115">
          <w:delText xml:space="preserve">. </w:delText>
        </w:r>
      </w:del>
      <w:del w:id="209" w:author="mx3mt" w:date="2022-08-23T22:34:00Z">
        <w:r w:rsidR="003C425A" w:rsidDel="00190C2F">
          <w:delText>As a media event, televised presidential debate</w:delText>
        </w:r>
        <w:r w:rsidR="00E10B0F" w:rsidDel="00190C2F">
          <w:delText>s</w:delText>
        </w:r>
        <w:r w:rsidR="003A6725" w:rsidDel="00190C2F">
          <w:delText xml:space="preserve"> </w:delText>
        </w:r>
        <w:r w:rsidR="00C112FC" w:rsidDel="00190C2F">
          <w:delText>ha</w:delText>
        </w:r>
        <w:r w:rsidR="003A6725" w:rsidDel="00190C2F">
          <w:delText>ve</w:delText>
        </w:r>
        <w:r w:rsidR="00C112FC" w:rsidDel="00190C2F">
          <w:delText xml:space="preserve"> to abide by media logic </w:delText>
        </w:r>
        <w:r w:rsidR="00100B2A" w:rsidDel="00190C2F">
          <w:delText xml:space="preserve">in order </w:delText>
        </w:r>
        <w:r w:rsidR="00C112FC" w:rsidDel="00190C2F">
          <w:delText xml:space="preserve">to be media-friendly because </w:delText>
        </w:r>
        <w:r w:rsidR="00E10B0F" w:rsidDel="00190C2F">
          <w:delText>the</w:delText>
        </w:r>
        <w:r w:rsidR="00100B2A" w:rsidDel="00190C2F">
          <w:delText xml:space="preserve"> debates</w:delText>
        </w:r>
        <w:r w:rsidR="00C112FC" w:rsidDel="00190C2F">
          <w:delText xml:space="preserve"> </w:delText>
        </w:r>
        <w:r w:rsidR="00E10B0F" w:rsidDel="00190C2F">
          <w:delText>are</w:delText>
        </w:r>
        <w:r w:rsidR="00C112FC" w:rsidDel="00190C2F">
          <w:delText xml:space="preserve"> designed to be </w:delText>
        </w:r>
        <w:r w:rsidR="00A541EA" w:rsidDel="00190C2F">
          <w:delText>broadcast</w:delText>
        </w:r>
        <w:r w:rsidR="006336D5" w:rsidDel="00190C2F">
          <w:delText xml:space="preserve"> </w:delText>
        </w:r>
        <w:r w:rsidR="009D647F" w:rsidDel="00190C2F">
          <w:fldChar w:fldCharType="begin"/>
        </w:r>
        <w:r w:rsidR="0054547D" w:rsidDel="00190C2F">
          <w:delInstrText xml:space="preserve"> ADDIN EN.CITE &lt;EndNote&gt;&lt;Cite&gt;&lt;Author&gt;Dayan&lt;/Author&gt;&lt;Year&gt;1992&lt;/Year&gt;&lt;RecNum&gt;30&lt;/RecNum&gt;&lt;DisplayText&gt;(Dayan &amp;amp; Katz, 1992)&lt;/DisplayText&gt;&lt;record&gt;&lt;rec-number&gt;30&lt;/rec-number&gt;&lt;foreign-keys&gt;&lt;key app="EN" db-id="2xd0pvrd6xxp05evvtepd0f9vppe5rtsxa20" timestamp="1573568587"&gt;30&lt;/key&gt;&lt;/foreign-keys&gt;&lt;ref-type name="Book"&gt;6&lt;/ref-type&gt;&lt;contributors&gt;&lt;authors&gt;&lt;author&gt;Dayan, Daniel&lt;/author&gt;&lt;author&gt;Katz, Elihu&lt;/author&gt;&lt;/authors&gt;&lt;/contributors&gt;&lt;titles&gt;&lt;title&gt;Media events&lt;/title&gt;&lt;/titles&gt;&lt;dates&gt;&lt;year&gt;1992&lt;/year&gt;&lt;/dates&gt;&lt;pub-location&gt;Cambridge, MA&lt;/pub-location&gt;&lt;publisher&gt;Harvard University Press&lt;/publisher&gt;&lt;isbn&gt;0674559568&lt;/isbn&gt;&lt;urls&gt;&lt;/urls&gt;&lt;/record&gt;&lt;/Cite&gt;&lt;/EndNote&gt;</w:delInstrText>
        </w:r>
        <w:r w:rsidR="009D647F" w:rsidDel="00190C2F">
          <w:fldChar w:fldCharType="separate"/>
        </w:r>
        <w:r w:rsidR="009D647F" w:rsidDel="00190C2F">
          <w:rPr>
            <w:noProof/>
          </w:rPr>
          <w:delText>(Dayan &amp; Katz, 1992)</w:delText>
        </w:r>
        <w:r w:rsidR="009D647F" w:rsidDel="00190C2F">
          <w:fldChar w:fldCharType="end"/>
        </w:r>
        <w:r w:rsidR="009D647F" w:rsidDel="00190C2F">
          <w:delText xml:space="preserve">. This </w:delText>
        </w:r>
        <w:r w:rsidR="00B46ACB" w:rsidDel="00190C2F">
          <w:delText>means</w:delText>
        </w:r>
        <w:r w:rsidR="009D647F" w:rsidDel="00190C2F">
          <w:delText xml:space="preserve"> that the presidential </w:delText>
        </w:r>
      </w:del>
      <w:del w:id="210" w:author="mx3mt" w:date="2022-08-23T16:25:00Z">
        <w:r w:rsidR="009D647F" w:rsidDel="00803FD4">
          <w:delText xml:space="preserve">candidates </w:delText>
        </w:r>
      </w:del>
      <w:del w:id="211" w:author="mx3mt" w:date="2022-08-23T16:26:00Z">
        <w:r w:rsidR="009D647F" w:rsidDel="00803FD4">
          <w:delText xml:space="preserve">may </w:delText>
        </w:r>
        <w:r w:rsidR="00E10B0F" w:rsidDel="00803FD4">
          <w:delText xml:space="preserve">not be motivated to engage in </w:delText>
        </w:r>
        <w:r w:rsidR="00100B2A" w:rsidDel="00803FD4">
          <w:delText xml:space="preserve">the discussion and debate of </w:delText>
        </w:r>
        <w:r w:rsidR="009D647F" w:rsidDel="00803FD4">
          <w:delText>real issue</w:delText>
        </w:r>
        <w:r w:rsidR="00100B2A" w:rsidDel="00803FD4">
          <w:delText>s</w:delText>
        </w:r>
        <w:r w:rsidR="009D647F" w:rsidDel="00803FD4">
          <w:delText xml:space="preserve"> because they </w:delText>
        </w:r>
        <w:r w:rsidR="00E10B0F" w:rsidDel="00803FD4">
          <w:delText>prefer to</w:delText>
        </w:r>
        <w:r w:rsidR="00684D26" w:rsidDel="00803FD4">
          <w:delText xml:space="preserve"> </w:delText>
        </w:r>
        <w:r w:rsidR="00F068C7" w:rsidDel="00803FD4">
          <w:delText>focus more</w:delText>
        </w:r>
        <w:r w:rsidR="009D647F" w:rsidDel="00803FD4">
          <w:delText xml:space="preserve"> on building their own image</w:delText>
        </w:r>
        <w:r w:rsidR="009A55DD" w:rsidDel="00803FD4">
          <w:delText xml:space="preserve"> as media logic</w:delText>
        </w:r>
        <w:r w:rsidR="00E10B0F" w:rsidDel="00803FD4">
          <w:delText xml:space="preserve"> requires</w:delText>
        </w:r>
        <w:r w:rsidR="009D647F" w:rsidDel="00803FD4">
          <w:delText xml:space="preserve">. </w:delText>
        </w:r>
      </w:del>
      <w:del w:id="212" w:author="mx3mt" w:date="2022-08-22T15:24:00Z">
        <w:r w:rsidR="00F73438" w:rsidDel="00F845AC">
          <w:delText xml:space="preserve">Consequently, </w:delText>
        </w:r>
      </w:del>
      <w:del w:id="213" w:author="mx3mt" w:date="2022-08-22T15:18:00Z">
        <w:r w:rsidR="00F73438" w:rsidDel="00EC2B20">
          <w:delText xml:space="preserve">real </w:delText>
        </w:r>
        <w:r w:rsidR="00E10B0F" w:rsidDel="00EC2B20">
          <w:delText xml:space="preserve">conflict tends to be avoided </w:delText>
        </w:r>
      </w:del>
      <w:del w:id="214" w:author="mx3mt" w:date="2022-08-22T15:24:00Z">
        <w:r w:rsidR="00E10B0F" w:rsidDel="00F845AC">
          <w:delText xml:space="preserve">in order to promote </w:delText>
        </w:r>
        <w:r w:rsidR="00BC13F9" w:rsidDel="00F845AC">
          <w:rPr>
            <w:lang w:eastAsia="zh-CN"/>
          </w:rPr>
          <w:delText>image building</w:delText>
        </w:r>
      </w:del>
      <w:del w:id="215" w:author="mx3mt" w:date="2022-08-23T22:34:00Z">
        <w:r w:rsidR="00BC13F9" w:rsidDel="00190C2F">
          <w:rPr>
            <w:lang w:eastAsia="zh-CN"/>
          </w:rPr>
          <w:delText xml:space="preserve"> </w:delText>
        </w:r>
      </w:del>
      <w:del w:id="216" w:author="mx3mt" w:date="2022-08-22T15:23:00Z">
        <w:r w:rsidR="00E10B0F" w:rsidDel="00F845AC">
          <w:rPr>
            <w:lang w:eastAsia="zh-CN"/>
          </w:rPr>
          <w:delText xml:space="preserve">by </w:delText>
        </w:r>
        <w:r w:rsidR="00BC13F9" w:rsidDel="00F845AC">
          <w:rPr>
            <w:lang w:eastAsia="zh-CN"/>
          </w:rPr>
          <w:delText>stating</w:delText>
        </w:r>
      </w:del>
      <w:del w:id="217" w:author="mx3mt" w:date="2022-08-22T15:19:00Z">
        <w:r w:rsidR="00BC13F9" w:rsidDel="00EC2B20">
          <w:rPr>
            <w:lang w:eastAsia="zh-CN"/>
          </w:rPr>
          <w:delText xml:space="preserve"> one’s own issue stance</w:delText>
        </w:r>
        <w:r w:rsidR="00941B0A" w:rsidDel="00EC2B20">
          <w:rPr>
            <w:lang w:eastAsia="zh-CN"/>
          </w:rPr>
          <w:delText xml:space="preserve"> </w:delText>
        </w:r>
        <w:r w:rsidR="00941B0A" w:rsidDel="00EC2B20">
          <w:rPr>
            <w:rFonts w:hint="eastAsia"/>
            <w:lang w:eastAsia="zh-CN"/>
          </w:rPr>
          <w:delText>and</w:delText>
        </w:r>
        <w:r w:rsidR="00941B0A" w:rsidDel="00EC2B20">
          <w:rPr>
            <w:lang w:eastAsia="zh-CN"/>
          </w:rPr>
          <w:delText xml:space="preserve"> moral reasons</w:delText>
        </w:r>
        <w:r w:rsidR="00100B2A" w:rsidDel="00EC2B20">
          <w:rPr>
            <w:lang w:eastAsia="zh-CN"/>
          </w:rPr>
          <w:delText xml:space="preserve"> behind it</w:delText>
        </w:r>
      </w:del>
      <w:del w:id="218" w:author="mx3mt" w:date="2022-08-22T15:23:00Z">
        <w:r w:rsidR="00E10B0F" w:rsidDel="00F845AC">
          <w:rPr>
            <w:lang w:eastAsia="zh-CN"/>
          </w:rPr>
          <w:delText xml:space="preserve">. </w:delText>
        </w:r>
      </w:del>
      <w:del w:id="219" w:author="mx3mt" w:date="2022-08-22T15:24:00Z">
        <w:r w:rsidR="00E10B0F" w:rsidDel="00F845AC">
          <w:rPr>
            <w:lang w:eastAsia="zh-CN"/>
          </w:rPr>
          <w:delText>This effort</w:delText>
        </w:r>
        <w:r w:rsidR="00BC13F9" w:rsidDel="00F845AC">
          <w:rPr>
            <w:lang w:eastAsia="zh-CN"/>
          </w:rPr>
          <w:delText xml:space="preserve"> outweighs</w:delText>
        </w:r>
        <w:r w:rsidR="00F73438" w:rsidDel="00F845AC">
          <w:rPr>
            <w:lang w:eastAsia="zh-CN"/>
          </w:rPr>
          <w:delText xml:space="preserve"> issue</w:delText>
        </w:r>
        <w:r w:rsidR="0025410C" w:rsidDel="00F845AC">
          <w:rPr>
            <w:lang w:eastAsia="zh-CN"/>
          </w:rPr>
          <w:delText xml:space="preserve"> discussion, and the moral divergence between presidential debaters </w:delText>
        </w:r>
        <w:r w:rsidR="00E10B0F" w:rsidDel="00F845AC">
          <w:rPr>
            <w:lang w:eastAsia="zh-CN"/>
          </w:rPr>
          <w:delText xml:space="preserve">is </w:delText>
        </w:r>
        <w:r w:rsidR="0025410C" w:rsidDel="00F845AC">
          <w:rPr>
            <w:lang w:eastAsia="zh-CN"/>
          </w:rPr>
          <w:delText xml:space="preserve">increasingly widened. </w:delText>
        </w:r>
      </w:del>
    </w:p>
    <w:p w14:paraId="44B4E9F3" w14:textId="20D565D2" w:rsidR="008B1FE3" w:rsidRDefault="00A14651" w:rsidP="0025410C">
      <w:ins w:id="220" w:author="mx3mt" w:date="2022-09-10T22:54:00Z">
        <w:r>
          <w:t>t</w:t>
        </w:r>
      </w:ins>
      <w:ins w:id="221" w:author="mx3mt" w:date="2022-08-22T15:37:00Z">
        <w:r w:rsidR="00BE2F4C">
          <w:t xml:space="preserve">his study quantitatively traces the moral judgments </w:t>
        </w:r>
      </w:ins>
      <w:ins w:id="222" w:author="mx3mt" w:date="2022-08-22T15:39:00Z">
        <w:r w:rsidR="00A65F6C">
          <w:t>of every televised presidential debater’s argument</w:t>
        </w:r>
      </w:ins>
      <w:ins w:id="223" w:author="mx3mt" w:date="2022-08-24T11:34:00Z">
        <w:r w:rsidR="00A94FA3">
          <w:t xml:space="preserve"> (1960-2020)</w:t>
        </w:r>
      </w:ins>
      <w:ins w:id="224" w:author="mx3mt" w:date="2022-08-22T15:39:00Z">
        <w:r w:rsidR="00A65F6C">
          <w:t xml:space="preserve"> </w:t>
        </w:r>
      </w:ins>
      <w:ins w:id="225" w:author="mx3mt" w:date="2022-09-12T09:56:00Z">
        <w:r w:rsidR="00655748">
          <w:t>in</w:t>
        </w:r>
      </w:ins>
      <w:ins w:id="226" w:author="mx3mt" w:date="2022-08-22T15:39:00Z">
        <w:r w:rsidR="00A65F6C">
          <w:t xml:space="preserve"> each moral foundation </w:t>
        </w:r>
      </w:ins>
      <w:ins w:id="227" w:author="mx3mt" w:date="2022-08-22T15:37:00Z">
        <w:r w:rsidR="00BE2F4C">
          <w:t>over</w:t>
        </w:r>
        <w:r w:rsidR="00BE2F4C">
          <w:rPr>
            <w:lang w:eastAsia="zh-CN"/>
          </w:rPr>
          <w:t xml:space="preserve"> six decades</w:t>
        </w:r>
        <w:r w:rsidR="00BE2F4C">
          <w:t xml:space="preserve"> </w:t>
        </w:r>
      </w:ins>
      <w:del w:id="228" w:author="mx3mt" w:date="2022-08-22T15:37:00Z">
        <w:r w:rsidR="00F73438" w:rsidDel="00BE2F4C">
          <w:delText>By examining the</w:delText>
        </w:r>
      </w:del>
      <w:ins w:id="229" w:author="mx3mt" w:date="2022-08-22T15:37:00Z">
        <w:r w:rsidR="00BE2F4C">
          <w:t>with</w:t>
        </w:r>
      </w:ins>
      <w:r w:rsidR="00F73438">
        <w:t xml:space="preserve"> moral </w:t>
      </w:r>
      <w:r w:rsidR="00212279">
        <w:t>loading</w:t>
      </w:r>
      <w:r w:rsidR="00E10B0F">
        <w:t xml:space="preserve">, </w:t>
      </w:r>
      <w:r w:rsidR="00BC3A28">
        <w:t xml:space="preserve">an indicator of </w:t>
      </w:r>
      <w:r w:rsidR="00716C87">
        <w:t>moral</w:t>
      </w:r>
      <w:ins w:id="230" w:author="mx3mt" w:date="2022-08-22T22:12:00Z">
        <w:r w:rsidR="004D5F58">
          <w:t xml:space="preserve"> judgments</w:t>
        </w:r>
      </w:ins>
      <w:del w:id="231" w:author="mx3mt" w:date="2022-08-22T22:12:00Z">
        <w:r w:rsidR="00FF5DF1" w:rsidDel="004D5F58">
          <w:delText xml:space="preserve"> stance</w:delText>
        </w:r>
      </w:del>
      <w:r w:rsidR="00FF5DF1">
        <w:t xml:space="preserve"> </w:t>
      </w:r>
      <w:r w:rsidR="00FF5DF1">
        <w:rPr>
          <w:rFonts w:eastAsia="SimSun"/>
          <w:lang w:eastAsia="zh-CN"/>
        </w:rPr>
        <w:fldChar w:fldCharType="begin">
          <w:fldData xml:space="preserve">PEVuZE5vdGU+PENpdGU+PEF1dGhvcj5HYXJ0ZW48L0F1dGhvcj48WWVhcj4yMDE4PC9ZZWFyPjxS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</w:fldData>
        </w:fldChar>
      </w:r>
      <w:r w:rsidR="005C30B5">
        <w:rPr>
          <w:rFonts w:eastAsia="SimSun"/>
          <w:lang w:eastAsia="zh-CN"/>
        </w:rPr>
        <w:instrText xml:space="preserve"> ADDIN EN.CITE </w:instrText>
      </w:r>
      <w:r w:rsidR="005C30B5">
        <w:rPr>
          <w:rFonts w:eastAsia="SimSun"/>
          <w:lang w:eastAsia="zh-CN"/>
        </w:rPr>
        <w:fldChar w:fldCharType="begin">
          <w:fldData xml:space="preserve">PEVuZE5vdGU+PENpdGU+PEF1dGhvcj5HYXJ0ZW48L0F1dGhvcj48WWVhcj4yMDE4PC9ZZWFyPjxS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</w:fldData>
        </w:fldChar>
      </w:r>
      <w:r w:rsidR="005C30B5">
        <w:rPr>
          <w:rFonts w:eastAsia="SimSun"/>
          <w:lang w:eastAsia="zh-CN"/>
        </w:rPr>
        <w:instrText xml:space="preserve"> ADDIN EN.CITE.DATA </w:instrText>
      </w:r>
      <w:r w:rsidR="005C30B5">
        <w:rPr>
          <w:rFonts w:eastAsia="SimSun"/>
          <w:lang w:eastAsia="zh-CN"/>
        </w:rPr>
      </w:r>
      <w:r w:rsidR="005C30B5">
        <w:rPr>
          <w:rFonts w:eastAsia="SimSun"/>
          <w:lang w:eastAsia="zh-CN"/>
        </w:rPr>
        <w:fldChar w:fldCharType="end"/>
      </w:r>
      <w:r w:rsidR="00FF5DF1">
        <w:rPr>
          <w:rFonts w:eastAsia="SimSun"/>
          <w:lang w:eastAsia="zh-CN"/>
        </w:rPr>
      </w:r>
      <w:r w:rsidR="00FF5DF1">
        <w:rPr>
          <w:rFonts w:eastAsia="SimSun"/>
          <w:lang w:eastAsia="zh-CN"/>
        </w:rPr>
        <w:fldChar w:fldCharType="separate"/>
      </w:r>
      <w:r w:rsidR="005C30B5">
        <w:rPr>
          <w:rFonts w:eastAsia="SimSun"/>
          <w:noProof/>
          <w:lang w:eastAsia="zh-CN"/>
        </w:rPr>
        <w:t>(Araque et al., 2020; Garten et al., 2018; Hoover et al., 2018)</w:t>
      </w:r>
      <w:r w:rsidR="00FF5DF1">
        <w:rPr>
          <w:rFonts w:eastAsia="SimSun"/>
          <w:lang w:eastAsia="zh-CN"/>
        </w:rPr>
        <w:fldChar w:fldCharType="end"/>
      </w:r>
      <w:ins w:id="232" w:author="mx3mt" w:date="2022-08-22T15:38:00Z">
        <w:r w:rsidR="00A65F6C">
          <w:rPr>
            <w:rFonts w:eastAsia="SimSun"/>
            <w:lang w:eastAsia="zh-CN"/>
          </w:rPr>
          <w:t>.</w:t>
        </w:r>
      </w:ins>
      <w:del w:id="233" w:author="mx3mt" w:date="2022-08-22T15:37:00Z">
        <w:r w:rsidR="00E10B0F" w:rsidDel="00BE2F4C">
          <w:rPr>
            <w:rFonts w:eastAsia="SimSun"/>
            <w:lang w:eastAsia="zh-CN"/>
          </w:rPr>
          <w:delText>,</w:delText>
        </w:r>
      </w:del>
      <w:r w:rsidR="00B65EB3">
        <w:t xml:space="preserve"> </w:t>
      </w:r>
      <w:del w:id="234" w:author="mx3mt" w:date="2022-08-22T15:38:00Z">
        <w:r w:rsidR="00F73438" w:rsidDel="00A65F6C">
          <w:delText xml:space="preserve">of every </w:delText>
        </w:r>
        <w:r w:rsidR="00A263E3" w:rsidDel="00A65F6C">
          <w:delText xml:space="preserve">televised </w:delText>
        </w:r>
        <w:r w:rsidR="00F73438" w:rsidDel="00A65F6C">
          <w:delText xml:space="preserve">presidential debater’s </w:delText>
        </w:r>
        <w:r w:rsidR="00212279" w:rsidDel="00A65F6C">
          <w:delText>argument</w:delText>
        </w:r>
        <w:r w:rsidR="00F73438" w:rsidDel="00A65F6C">
          <w:delText xml:space="preserve"> </w:delText>
        </w:r>
        <w:r w:rsidR="00E10B0F" w:rsidDel="00A65F6C">
          <w:delText xml:space="preserve">relative to each </w:delText>
        </w:r>
        <w:r w:rsidR="00F73438" w:rsidDel="00A65F6C">
          <w:delText>moral foundation</w:delText>
        </w:r>
      </w:del>
      <w:del w:id="235" w:author="mx3mt" w:date="2022-08-22T15:40:00Z">
        <w:r w:rsidR="00F73438" w:rsidDel="00A65F6C">
          <w:delText>,</w:delText>
        </w:r>
      </w:del>
      <w:del w:id="236" w:author="mx3mt" w:date="2022-08-22T15:37:00Z">
        <w:r w:rsidR="00F73438" w:rsidDel="00BE2F4C">
          <w:delText xml:space="preserve"> this study quantitatively trace</w:delText>
        </w:r>
        <w:r w:rsidR="00E10B0F" w:rsidDel="00BE2F4C">
          <w:delText xml:space="preserve">s </w:delText>
        </w:r>
        <w:r w:rsidR="00A263E3" w:rsidDel="00BE2F4C">
          <w:delText xml:space="preserve">the </w:delText>
        </w:r>
        <w:r w:rsidR="00BC3A28" w:rsidDel="00BE2F4C">
          <w:delText xml:space="preserve">moral </w:delText>
        </w:r>
      </w:del>
      <w:del w:id="237" w:author="mx3mt" w:date="2022-08-22T15:33:00Z">
        <w:r w:rsidR="00BC3A28" w:rsidDel="007F6CEE">
          <w:delText xml:space="preserve">divergence </w:delText>
        </w:r>
      </w:del>
      <w:del w:id="238" w:author="mx3mt" w:date="2022-08-22T15:37:00Z">
        <w:r w:rsidR="00BC3A28" w:rsidDel="00BE2F4C">
          <w:delText>between US presidential debate</w:delText>
        </w:r>
        <w:r w:rsidR="00E10B0F" w:rsidDel="00BE2F4C">
          <w:delText>r</w:delText>
        </w:r>
        <w:r w:rsidR="00BC3A28" w:rsidDel="00BE2F4C">
          <w:delText>s over</w:delText>
        </w:r>
        <w:r w:rsidR="00BC3A28" w:rsidDel="00BE2F4C">
          <w:rPr>
            <w:lang w:eastAsia="zh-CN"/>
          </w:rPr>
          <w:delText xml:space="preserve"> </w:delText>
        </w:r>
        <w:r w:rsidR="00C31393" w:rsidDel="00BE2F4C">
          <w:rPr>
            <w:lang w:eastAsia="zh-CN"/>
          </w:rPr>
          <w:delText>six decades</w:delText>
        </w:r>
      </w:del>
      <w:del w:id="239" w:author="mx3mt" w:date="2022-08-22T15:40:00Z">
        <w:r w:rsidR="006C6B36" w:rsidDel="00A65F6C">
          <w:rPr>
            <w:lang w:eastAsia="zh-CN"/>
          </w:rPr>
          <w:delText>.</w:delText>
        </w:r>
        <w:r w:rsidR="006C6B36" w:rsidRPr="006C6B36" w:rsidDel="00A65F6C">
          <w:rPr>
            <w:lang w:eastAsia="zh-CN"/>
          </w:rPr>
          <w:delText xml:space="preserve"> </w:delText>
        </w:r>
      </w:del>
      <w:ins w:id="240" w:author="mx3mt" w:date="2022-08-22T15:43:00Z">
        <w:r w:rsidR="00A65F6C">
          <w:rPr>
            <w:lang w:eastAsia="zh-CN"/>
          </w:rPr>
          <w:t>I</w:t>
        </w:r>
      </w:ins>
      <w:del w:id="241" w:author="mx3mt" w:date="2022-08-22T15:43:00Z">
        <w:r w:rsidR="00E758B4" w:rsidDel="00A65F6C">
          <w:rPr>
            <w:lang w:eastAsia="zh-CN"/>
          </w:rPr>
          <w:delText xml:space="preserve">On </w:delText>
        </w:r>
        <w:r w:rsidR="00E10B0F" w:rsidDel="00A65F6C">
          <w:rPr>
            <w:lang w:eastAsia="zh-CN"/>
          </w:rPr>
          <w:delText xml:space="preserve">the </w:delText>
        </w:r>
        <w:r w:rsidR="00E758B4" w:rsidDel="00A65F6C">
          <w:rPr>
            <w:lang w:eastAsia="zh-CN"/>
          </w:rPr>
          <w:delText>one hand, i</w:delText>
        </w:r>
      </w:del>
      <w:r w:rsidR="006C6B36">
        <w:rPr>
          <w:lang w:eastAsia="zh-CN"/>
        </w:rPr>
        <w:t xml:space="preserve">t </w:t>
      </w:r>
      <w:ins w:id="242" w:author="mx3mt" w:date="2022-09-12T10:00:00Z">
        <w:r w:rsidR="00C827FB">
          <w:rPr>
            <w:lang w:eastAsia="zh-CN"/>
          </w:rPr>
          <w:t>provides</w:t>
        </w:r>
      </w:ins>
      <w:ins w:id="243" w:author="mx3mt" w:date="2022-09-12T09:59:00Z">
        <w:r w:rsidR="00655748">
          <w:rPr>
            <w:lang w:eastAsia="zh-CN"/>
          </w:rPr>
          <w:t xml:space="preserve"> a </w:t>
        </w:r>
      </w:ins>
      <w:ins w:id="244" w:author="mx3mt" w:date="2022-09-12T10:01:00Z">
        <w:r w:rsidR="00C827FB">
          <w:rPr>
            <w:lang w:eastAsia="zh-CN"/>
          </w:rPr>
          <w:t xml:space="preserve">quantitative </w:t>
        </w:r>
      </w:ins>
      <w:ins w:id="245" w:author="mx3mt" w:date="2022-09-12T09:59:00Z">
        <w:r w:rsidR="00655748">
          <w:rPr>
            <w:lang w:eastAsia="zh-CN"/>
          </w:rPr>
          <w:t>description of</w:t>
        </w:r>
      </w:ins>
      <w:ins w:id="246" w:author="mx3mt" w:date="2022-09-12T10:01:00Z">
        <w:r w:rsidR="00C827FB">
          <w:rPr>
            <w:lang w:eastAsia="zh-CN"/>
          </w:rPr>
          <w:t xml:space="preserve"> presidential debaters’ moral judgments</w:t>
        </w:r>
      </w:ins>
      <w:ins w:id="247" w:author="mx3mt" w:date="2022-09-12T10:02:00Z">
        <w:r w:rsidR="00C827FB">
          <w:rPr>
            <w:lang w:eastAsia="zh-CN"/>
          </w:rPr>
          <w:t xml:space="preserve"> </w:t>
        </w:r>
      </w:ins>
      <w:del w:id="248" w:author="mx3mt" w:date="2022-08-23T22:42:00Z">
        <w:r w:rsidR="006C6B36" w:rsidDel="002D20E0">
          <w:rPr>
            <w:lang w:eastAsia="zh-CN"/>
          </w:rPr>
          <w:delText xml:space="preserve">contributes </w:delText>
        </w:r>
        <w:r w:rsidR="00C31393" w:rsidDel="002D20E0">
          <w:rPr>
            <w:lang w:eastAsia="zh-CN"/>
          </w:rPr>
          <w:delText xml:space="preserve">to the </w:delText>
        </w:r>
        <w:r w:rsidR="00E10B0F" w:rsidDel="002D20E0">
          <w:rPr>
            <w:lang w:eastAsia="zh-CN"/>
          </w:rPr>
          <w:delText xml:space="preserve">current research </w:delText>
        </w:r>
        <w:r w:rsidR="006C6B36" w:rsidDel="002D20E0">
          <w:rPr>
            <w:lang w:eastAsia="zh-CN"/>
          </w:rPr>
          <w:delText>by</w:delText>
        </w:r>
        <w:r w:rsidR="00100B2A" w:rsidDel="002D20E0">
          <w:rPr>
            <w:lang w:eastAsia="zh-CN"/>
          </w:rPr>
          <w:delText xml:space="preserve"> </w:delText>
        </w:r>
        <w:r w:rsidR="00E10B0F" w:rsidDel="002D20E0">
          <w:rPr>
            <w:lang w:eastAsia="zh-CN"/>
          </w:rPr>
          <w:delText xml:space="preserve">revealing </w:delText>
        </w:r>
      </w:del>
      <w:del w:id="249" w:author="mx3mt" w:date="2022-08-22T15:43:00Z">
        <w:r w:rsidR="00F768E5" w:rsidDel="00A65F6C">
          <w:rPr>
            <w:lang w:eastAsia="zh-CN"/>
          </w:rPr>
          <w:delText xml:space="preserve"> </w:delText>
        </w:r>
      </w:del>
      <w:del w:id="250" w:author="mx3mt" w:date="2022-09-12T09:58:00Z">
        <w:r w:rsidR="00F768E5" w:rsidDel="00655748">
          <w:rPr>
            <w:lang w:eastAsia="zh-CN"/>
          </w:rPr>
          <w:delText>one</w:delText>
        </w:r>
      </w:del>
      <w:del w:id="251" w:author="mx3mt" w:date="2022-09-12T10:02:00Z">
        <w:r w:rsidR="001F7D7B" w:rsidDel="00C827FB">
          <w:rPr>
            <w:lang w:eastAsia="zh-CN"/>
          </w:rPr>
          <w:delText xml:space="preserve"> </w:delText>
        </w:r>
        <w:r w:rsidR="00A263E3" w:rsidDel="00C827FB">
          <w:rPr>
            <w:lang w:eastAsia="zh-CN"/>
          </w:rPr>
          <w:delText>cr</w:delText>
        </w:r>
        <w:r w:rsidR="007E1656" w:rsidDel="00C827FB">
          <w:rPr>
            <w:lang w:eastAsia="zh-CN"/>
          </w:rPr>
          <w:delText>ucial</w:delText>
        </w:r>
        <w:r w:rsidR="001F7D7B" w:rsidDel="00C827FB">
          <w:rPr>
            <w:lang w:eastAsia="zh-CN"/>
          </w:rPr>
          <w:delText xml:space="preserve"> challenge </w:delText>
        </w:r>
        <w:r w:rsidR="00A263E3" w:rsidDel="00C827FB">
          <w:rPr>
            <w:lang w:eastAsia="zh-CN"/>
          </w:rPr>
          <w:delText>that</w:delText>
        </w:r>
        <w:r w:rsidR="001F7D7B" w:rsidDel="00C827FB">
          <w:rPr>
            <w:lang w:eastAsia="zh-CN"/>
          </w:rPr>
          <w:delText xml:space="preserve"> </w:delText>
        </w:r>
        <w:r w:rsidR="00F768E5" w:rsidDel="00C827FB">
          <w:rPr>
            <w:lang w:eastAsia="zh-CN"/>
          </w:rPr>
          <w:delText>presidential debate</w:delText>
        </w:r>
        <w:r w:rsidR="00E10B0F" w:rsidDel="00C827FB">
          <w:rPr>
            <w:lang w:eastAsia="zh-CN"/>
          </w:rPr>
          <w:delText>s</w:delText>
        </w:r>
        <w:r w:rsidR="00A263E3" w:rsidDel="00C827FB">
          <w:rPr>
            <w:lang w:eastAsia="zh-CN"/>
          </w:rPr>
          <w:delText xml:space="preserve"> </w:delText>
        </w:r>
        <w:r w:rsidR="00E10B0F" w:rsidDel="00C827FB">
          <w:rPr>
            <w:lang w:eastAsia="zh-CN"/>
          </w:rPr>
          <w:delText>are</w:delText>
        </w:r>
        <w:r w:rsidR="00A263E3" w:rsidDel="00C827FB">
          <w:rPr>
            <w:lang w:eastAsia="zh-CN"/>
          </w:rPr>
          <w:delText xml:space="preserve"> facing</w:delText>
        </w:r>
        <w:r w:rsidR="00F768E5" w:rsidDel="00C827FB">
          <w:rPr>
            <w:lang w:eastAsia="zh-CN"/>
          </w:rPr>
          <w:delText xml:space="preserve"> –</w:delText>
        </w:r>
        <w:r w:rsidR="006C6B36" w:rsidDel="00C827FB">
          <w:rPr>
            <w:lang w:eastAsia="zh-CN"/>
          </w:rPr>
          <w:delText xml:space="preserve"> </w:delText>
        </w:r>
      </w:del>
      <w:del w:id="252" w:author="mx3mt" w:date="2022-08-24T11:32:00Z">
        <w:r w:rsidR="00F768E5" w:rsidDel="00A94FA3">
          <w:rPr>
            <w:lang w:eastAsia="zh-CN"/>
          </w:rPr>
          <w:delText xml:space="preserve">lack of real </w:delText>
        </w:r>
        <w:r w:rsidR="00E10B0F" w:rsidDel="00A94FA3">
          <w:rPr>
            <w:lang w:eastAsia="zh-CN"/>
          </w:rPr>
          <w:delText xml:space="preserve">conflict </w:delText>
        </w:r>
        <w:r w:rsidR="00F768E5" w:rsidDel="00A94FA3">
          <w:rPr>
            <w:lang w:eastAsia="zh-CN"/>
          </w:rPr>
          <w:delText xml:space="preserve">and </w:delText>
        </w:r>
        <w:r w:rsidR="00E10B0F" w:rsidDel="00A94FA3">
          <w:rPr>
            <w:lang w:eastAsia="zh-CN"/>
          </w:rPr>
          <w:delText>a discussion of the i</w:delText>
        </w:r>
        <w:r w:rsidR="00F768E5" w:rsidDel="00A94FA3">
          <w:rPr>
            <w:lang w:eastAsia="zh-CN"/>
          </w:rPr>
          <w:delText>ssue</w:delText>
        </w:r>
        <w:r w:rsidR="00E10B0F" w:rsidDel="00A94FA3">
          <w:rPr>
            <w:lang w:eastAsia="zh-CN"/>
          </w:rPr>
          <w:delText>s</w:delText>
        </w:r>
      </w:del>
      <w:del w:id="253" w:author="mx3mt" w:date="2022-08-22T15:44:00Z">
        <w:r w:rsidR="00720F46" w:rsidDel="008227A1">
          <w:rPr>
            <w:lang w:eastAsia="zh-CN"/>
          </w:rPr>
          <w:delText xml:space="preserve"> –</w:delText>
        </w:r>
        <w:r w:rsidR="00C31393" w:rsidDel="008227A1">
          <w:rPr>
            <w:lang w:eastAsia="zh-CN"/>
          </w:rPr>
          <w:delText xml:space="preserve"> from a </w:delText>
        </w:r>
        <w:r w:rsidR="00E758B4" w:rsidDel="008227A1">
          <w:rPr>
            <w:lang w:eastAsia="zh-CN"/>
          </w:rPr>
          <w:delText xml:space="preserve">mediatization </w:delText>
        </w:r>
        <w:r w:rsidR="00C31393" w:rsidDel="008227A1">
          <w:rPr>
            <w:lang w:eastAsia="zh-CN"/>
          </w:rPr>
          <w:delText>perspective</w:delText>
        </w:r>
      </w:del>
      <w:ins w:id="254" w:author="mx3mt" w:date="2022-08-23T23:01:00Z">
        <w:r w:rsidR="002D33E8">
          <w:rPr>
            <w:lang w:eastAsia="zh-CN"/>
          </w:rPr>
          <w:t>using</w:t>
        </w:r>
      </w:ins>
      <w:ins w:id="255" w:author="mx3mt" w:date="2022-08-23T22:47:00Z">
        <w:r w:rsidR="00F74DFA">
          <w:rPr>
            <w:lang w:eastAsia="zh-CN"/>
          </w:rPr>
          <w:t xml:space="preserve"> DDR,</w:t>
        </w:r>
      </w:ins>
      <w:ins w:id="256" w:author="mx3mt" w:date="2022-08-23T22:48:00Z">
        <w:r w:rsidR="00F74DFA">
          <w:rPr>
            <w:lang w:eastAsia="zh-CN"/>
          </w:rPr>
          <w:t xml:space="preserve"> a computational </w:t>
        </w:r>
        <w:r w:rsidR="007B1AB6">
          <w:rPr>
            <w:lang w:eastAsia="zh-CN"/>
          </w:rPr>
          <w:t xml:space="preserve">method based on </w:t>
        </w:r>
      </w:ins>
      <w:ins w:id="257" w:author="mx3mt" w:date="2022-08-23T22:57:00Z">
        <w:r w:rsidR="00E622D0">
          <w:rPr>
            <w:lang w:eastAsia="zh-CN"/>
          </w:rPr>
          <w:t>distributed representation</w:t>
        </w:r>
      </w:ins>
      <w:ins w:id="258" w:author="mx3mt" w:date="2022-08-23T22:44:00Z">
        <w:r w:rsidR="00F74DFA">
          <w:rPr>
            <w:lang w:eastAsia="zh-CN"/>
          </w:rPr>
          <w:t>.</w:t>
        </w:r>
      </w:ins>
      <w:ins w:id="259" w:author="mx3mt" w:date="2022-08-23T22:48:00Z">
        <w:r w:rsidR="007B1AB6">
          <w:rPr>
            <w:lang w:eastAsia="zh-CN"/>
          </w:rPr>
          <w:t xml:space="preserve"> </w:t>
        </w:r>
      </w:ins>
      <w:ins w:id="260" w:author="mx3mt" w:date="2022-08-24T11:34:00Z">
        <w:r w:rsidR="00A94FA3">
          <w:rPr>
            <w:lang w:eastAsia="zh-CN"/>
          </w:rPr>
          <w:t>The longitudinal focus of t</w:t>
        </w:r>
      </w:ins>
      <w:ins w:id="261" w:author="mx3mt" w:date="2022-08-23T22:49:00Z">
        <w:r w:rsidR="007B1AB6">
          <w:rPr>
            <w:lang w:eastAsia="zh-CN"/>
          </w:rPr>
          <w:t xml:space="preserve">his study </w:t>
        </w:r>
      </w:ins>
      <w:ins w:id="262" w:author="mx3mt" w:date="2022-08-24T11:34:00Z">
        <w:r w:rsidR="00A94FA3">
          <w:rPr>
            <w:lang w:eastAsia="zh-CN"/>
          </w:rPr>
          <w:t>allows for</w:t>
        </w:r>
      </w:ins>
      <w:ins w:id="263" w:author="mx3mt" w:date="2022-08-24T11:35:00Z">
        <w:r w:rsidR="00A94FA3">
          <w:t xml:space="preserve"> the examination of shifts and evolutions in </w:t>
        </w:r>
      </w:ins>
      <w:ins w:id="264" w:author="mx3mt" w:date="2022-09-12T10:02:00Z">
        <w:r w:rsidR="00C827FB">
          <w:t xml:space="preserve">presidential </w:t>
        </w:r>
      </w:ins>
      <w:ins w:id="265" w:author="mx3mt" w:date="2022-08-24T11:36:00Z">
        <w:r w:rsidR="008E0E16">
          <w:t>debaters</w:t>
        </w:r>
      </w:ins>
      <w:ins w:id="266" w:author="mx3mt" w:date="2022-08-24T11:37:00Z">
        <w:r w:rsidR="008E0E16">
          <w:t>’</w:t>
        </w:r>
      </w:ins>
      <w:ins w:id="267" w:author="mx3mt" w:date="2022-08-24T11:36:00Z">
        <w:r w:rsidR="008E0E16">
          <w:t xml:space="preserve"> </w:t>
        </w:r>
      </w:ins>
      <w:ins w:id="268" w:author="mx3mt" w:date="2022-08-24T11:35:00Z">
        <w:r w:rsidR="008E0E16">
          <w:t xml:space="preserve">moral divergence. </w:t>
        </w:r>
      </w:ins>
      <w:ins w:id="269" w:author="mx3mt" w:date="2022-09-12T10:05:00Z">
        <w:r w:rsidR="00C827FB">
          <w:t>T</w:t>
        </w:r>
      </w:ins>
      <w:ins w:id="270" w:author="mx3mt" w:date="2022-08-24T11:37:00Z">
        <w:r w:rsidR="008E0E16">
          <w:t>his study sheds</w:t>
        </w:r>
      </w:ins>
      <w:del w:id="271" w:author="mx3mt" w:date="2022-08-23T22:42:00Z">
        <w:r w:rsidR="00F06391" w:rsidDel="002D20E0">
          <w:rPr>
            <w:lang w:eastAsia="zh-CN"/>
          </w:rPr>
          <w:delText>,</w:delText>
        </w:r>
      </w:del>
      <w:del w:id="272" w:author="mx3mt" w:date="2022-08-23T22:50:00Z">
        <w:r w:rsidR="00F06391" w:rsidDel="007B1AB6">
          <w:rPr>
            <w:lang w:eastAsia="zh-CN"/>
          </w:rPr>
          <w:delText xml:space="preserve"> and therefor</w:delText>
        </w:r>
        <w:r w:rsidR="00B65EB3" w:rsidDel="007B1AB6">
          <w:rPr>
            <w:lang w:eastAsia="zh-CN"/>
          </w:rPr>
          <w:delText>e</w:delText>
        </w:r>
        <w:r w:rsidR="00F06391" w:rsidDel="007B1AB6">
          <w:rPr>
            <w:lang w:eastAsia="zh-CN"/>
          </w:rPr>
          <w:delText xml:space="preserve"> </w:delText>
        </w:r>
      </w:del>
      <w:del w:id="273" w:author="mx3mt" w:date="2022-08-24T11:35:00Z">
        <w:r w:rsidR="00F06391" w:rsidDel="008E0E16">
          <w:rPr>
            <w:lang w:eastAsia="zh-CN"/>
          </w:rPr>
          <w:delText>sheds</w:delText>
        </w:r>
      </w:del>
      <w:r w:rsidR="00F06391">
        <w:rPr>
          <w:lang w:eastAsia="zh-CN"/>
        </w:rPr>
        <w:t xml:space="preserve"> light on the development of </w:t>
      </w:r>
      <w:r w:rsidR="00E10B0F">
        <w:rPr>
          <w:lang w:eastAsia="zh-CN"/>
        </w:rPr>
        <w:t>ways to encourage</w:t>
      </w:r>
      <w:r w:rsidR="00100B2A">
        <w:rPr>
          <w:lang w:eastAsia="zh-CN"/>
        </w:rPr>
        <w:t xml:space="preserve"> </w:t>
      </w:r>
      <w:r w:rsidR="00F06391">
        <w:rPr>
          <w:lang w:eastAsia="zh-CN"/>
        </w:rPr>
        <w:t>more effective political communication.</w:t>
      </w:r>
      <w:r w:rsidR="001F7D7B">
        <w:rPr>
          <w:lang w:eastAsia="zh-CN"/>
        </w:rPr>
        <w:t xml:space="preserve"> </w:t>
      </w:r>
      <w:ins w:id="274" w:author="mx3mt" w:date="2022-08-23T22:51:00Z">
        <w:r w:rsidR="007B1AB6">
          <w:rPr>
            <w:lang w:eastAsia="zh-CN"/>
          </w:rPr>
          <w:t>Additionally</w:t>
        </w:r>
      </w:ins>
      <w:ins w:id="275" w:author="mx3mt" w:date="2022-08-23T22:50:00Z">
        <w:r w:rsidR="007B1AB6">
          <w:rPr>
            <w:lang w:eastAsia="zh-CN"/>
          </w:rPr>
          <w:t xml:space="preserve">, it </w:t>
        </w:r>
      </w:ins>
      <w:ins w:id="276" w:author="mx3mt" w:date="2022-08-23T22:51:00Z">
        <w:r w:rsidR="007B1AB6">
          <w:rPr>
            <w:lang w:eastAsia="zh-CN"/>
          </w:rPr>
          <w:t>demonstrates the potential of</w:t>
        </w:r>
      </w:ins>
      <w:ins w:id="277" w:author="mx3mt" w:date="2022-08-23T22:52:00Z">
        <w:r w:rsidR="007B1AB6">
          <w:rPr>
            <w:lang w:eastAsia="zh-CN"/>
          </w:rPr>
          <w:t xml:space="preserve"> </w:t>
        </w:r>
      </w:ins>
      <w:ins w:id="278" w:author="mx3mt" w:date="2022-08-23T22:54:00Z">
        <w:r w:rsidR="00E622D0">
          <w:rPr>
            <w:lang w:eastAsia="zh-CN"/>
          </w:rPr>
          <w:t xml:space="preserve">applying </w:t>
        </w:r>
      </w:ins>
      <w:ins w:id="279" w:author="mx3mt" w:date="2022-08-23T22:57:00Z">
        <w:r w:rsidR="00E622D0">
          <w:rPr>
            <w:lang w:eastAsia="zh-CN"/>
          </w:rPr>
          <w:t xml:space="preserve">distributed representation, a </w:t>
        </w:r>
      </w:ins>
      <w:ins w:id="280" w:author="mx3mt" w:date="2022-08-23T22:59:00Z">
        <w:r w:rsidR="00E622D0">
          <w:rPr>
            <w:lang w:eastAsia="zh-CN"/>
          </w:rPr>
          <w:t xml:space="preserve">milestone </w:t>
        </w:r>
      </w:ins>
      <w:ins w:id="281" w:author="mx3mt" w:date="2022-09-12T10:03:00Z">
        <w:r w:rsidR="00C827FB">
          <w:rPr>
            <w:lang w:eastAsia="zh-CN"/>
          </w:rPr>
          <w:t>of computational method</w:t>
        </w:r>
      </w:ins>
      <w:ins w:id="282" w:author="mx3mt" w:date="2022-09-12T10:05:00Z">
        <w:r w:rsidR="00C827FB">
          <w:rPr>
            <w:lang w:eastAsia="zh-CN"/>
          </w:rPr>
          <w:t>s especially</w:t>
        </w:r>
      </w:ins>
      <w:ins w:id="283" w:author="mx3mt" w:date="2022-09-12T10:03:00Z">
        <w:r w:rsidR="00C827FB">
          <w:rPr>
            <w:lang w:eastAsia="zh-CN"/>
          </w:rPr>
          <w:t xml:space="preserve"> in term of </w:t>
        </w:r>
      </w:ins>
      <w:ins w:id="284" w:author="mx3mt" w:date="2022-08-23T22:59:00Z">
        <w:r w:rsidR="002D33E8">
          <w:rPr>
            <w:lang w:eastAsia="zh-CN"/>
          </w:rPr>
          <w:t>natural language processing</w:t>
        </w:r>
      </w:ins>
      <w:ins w:id="285" w:author="mx3mt" w:date="2022-08-23T22:54:00Z">
        <w:r w:rsidR="00E622D0">
          <w:rPr>
            <w:lang w:eastAsia="zh-CN"/>
          </w:rPr>
          <w:t xml:space="preserve">, </w:t>
        </w:r>
      </w:ins>
      <w:ins w:id="286" w:author="mx3mt" w:date="2022-08-23T22:53:00Z">
        <w:r w:rsidR="00E622D0">
          <w:rPr>
            <w:lang w:eastAsia="zh-CN"/>
          </w:rPr>
          <w:t xml:space="preserve">in political communication. </w:t>
        </w:r>
      </w:ins>
      <w:del w:id="287" w:author="mx3mt" w:date="2022-08-22T15:45:00Z">
        <w:r w:rsidR="00E758B4" w:rsidDel="008227A1">
          <w:rPr>
            <w:lang w:eastAsia="zh-CN"/>
          </w:rPr>
          <w:delText xml:space="preserve">On the other hand, </w:delText>
        </w:r>
        <w:r w:rsidR="00A6206D" w:rsidDel="008227A1">
          <w:rPr>
            <w:lang w:eastAsia="zh-CN"/>
          </w:rPr>
          <w:delText xml:space="preserve">it </w:delText>
        </w:r>
        <w:r w:rsidR="001D2575" w:rsidDel="008227A1">
          <w:rPr>
            <w:lang w:eastAsia="zh-CN"/>
          </w:rPr>
          <w:delText>re</w:delText>
        </w:r>
        <w:r w:rsidR="00100B2A" w:rsidDel="008227A1">
          <w:rPr>
            <w:lang w:eastAsia="zh-CN"/>
          </w:rPr>
          <w:delText xml:space="preserve">veals </w:delText>
        </w:r>
        <w:r w:rsidR="001D2575" w:rsidDel="008227A1">
          <w:rPr>
            <w:lang w:eastAsia="zh-CN"/>
          </w:rPr>
          <w:delText xml:space="preserve">possible effects that mediatization may have on </w:delText>
        </w:r>
        <w:r w:rsidR="00A6206D" w:rsidDel="008227A1">
          <w:rPr>
            <w:lang w:eastAsia="zh-CN"/>
          </w:rPr>
          <w:delText>the transformation of established democracies</w:delText>
        </w:r>
        <w:r w:rsidR="00720F46" w:rsidDel="008227A1">
          <w:rPr>
            <w:lang w:eastAsia="zh-CN"/>
          </w:rPr>
          <w:delText>.</w:delText>
        </w:r>
      </w:del>
    </w:p>
    <w:p w14:paraId="6B7FE9DD" w14:textId="77777777" w:rsidR="00325643" w:rsidRDefault="00F73438" w:rsidP="00325643">
      <w:pPr>
        <w:ind w:firstLine="0"/>
        <w:jc w:val="center"/>
        <w:rPr>
          <w:b/>
          <w:bCs/>
          <w:lang w:eastAsia="zh-CN"/>
        </w:rPr>
      </w:pPr>
      <w:r>
        <w:rPr>
          <w:rFonts w:hint="eastAsia"/>
          <w:b/>
          <w:bCs/>
          <w:lang w:eastAsia="zh-CN"/>
        </w:rPr>
        <w:t>L</w:t>
      </w:r>
      <w:r>
        <w:rPr>
          <w:b/>
          <w:bCs/>
        </w:rPr>
        <w:t xml:space="preserve">iterature </w:t>
      </w:r>
      <w:r>
        <w:rPr>
          <w:rFonts w:hint="eastAsia"/>
          <w:b/>
          <w:bCs/>
          <w:lang w:eastAsia="zh-CN"/>
        </w:rPr>
        <w:t>Review</w:t>
      </w:r>
      <w:r>
        <w:rPr>
          <w:b/>
          <w:bCs/>
          <w:lang w:eastAsia="zh-CN"/>
        </w:rPr>
        <w:t xml:space="preserve"> </w:t>
      </w:r>
    </w:p>
    <w:p w14:paraId="253BB447" w14:textId="262DA73F" w:rsidR="00540F01" w:rsidDel="00EB63DE" w:rsidRDefault="004B75F2">
      <w:pPr>
        <w:ind w:firstLine="0"/>
        <w:rPr>
          <w:moveFrom w:id="288" w:author="mx3mt" w:date="2022-08-22T15:48:00Z"/>
          <w:b/>
          <w:iCs/>
          <w:lang w:eastAsia="zh-CN"/>
        </w:rPr>
      </w:pPr>
      <w:ins w:id="289" w:author="mx3mt" w:date="2022-08-23T11:05:00Z">
        <w:r>
          <w:rPr>
            <w:b/>
            <w:iCs/>
            <w:lang w:eastAsia="zh-CN"/>
          </w:rPr>
          <w:tab/>
        </w:r>
      </w:ins>
      <w:moveFromRangeStart w:id="290" w:author="mx3mt" w:date="2022-08-22T15:48:00Z" w:name="move112075721"/>
      <w:moveFrom w:id="291" w:author="mx3mt" w:date="2022-08-22T15:48:00Z">
        <w:r w:rsidR="00F73438" w:rsidRPr="009E2D9F" w:rsidDel="00EB63DE">
          <w:rPr>
            <w:b/>
            <w:iCs/>
            <w:lang w:eastAsia="zh-CN"/>
          </w:rPr>
          <w:t xml:space="preserve">Moral Foundation Theory </w:t>
        </w:r>
      </w:moveFrom>
    </w:p>
    <w:moveFromRangeEnd w:id="290"/>
    <w:p w14:paraId="7E7FDE55" w14:textId="049F7609" w:rsidR="00A3391F" w:rsidRDefault="00F73438">
      <w:pPr>
        <w:ind w:firstLine="0"/>
        <w:pPrChange w:id="292" w:author="mx3mt" w:date="2022-08-23T11:05:00Z">
          <w:pPr/>
        </w:pPrChange>
      </w:pPr>
      <w:r>
        <w:rPr>
          <w:rFonts w:hint="eastAsia"/>
          <w:lang w:eastAsia="zh-CN"/>
        </w:rPr>
        <w:t>I</w:t>
      </w:r>
      <w:r>
        <w:t>n the United States, political debates</w:t>
      </w:r>
      <w:r w:rsidR="00E10B0F">
        <w:t>,</w:t>
      </w:r>
      <w:r>
        <w:t xml:space="preserve"> including presidential debate</w:t>
      </w:r>
      <w:r>
        <w:rPr>
          <w:rFonts w:hint="eastAsia"/>
          <w:lang w:eastAsia="zh-CN"/>
        </w:rPr>
        <w:t>s</w:t>
      </w:r>
      <w:r w:rsidR="00E10B0F">
        <w:rPr>
          <w:lang w:eastAsia="zh-CN"/>
        </w:rPr>
        <w:t>,</w:t>
      </w:r>
      <w:r>
        <w:t xml:space="preserve"> </w:t>
      </w:r>
      <w:r w:rsidR="003E5A31">
        <w:t>are</w:t>
      </w:r>
      <w:r>
        <w:t xml:space="preserve"> direct expression</w:t>
      </w:r>
      <w:r w:rsidR="003E5A31">
        <w:t>s</w:t>
      </w:r>
      <w:r>
        <w:t xml:space="preserve"> of different political attitudes and </w:t>
      </w:r>
      <w:r w:rsidR="00E10B0F">
        <w:t>th</w:t>
      </w:r>
      <w:r w:rsidR="00100B2A">
        <w:t>is</w:t>
      </w:r>
      <w:r>
        <w:t xml:space="preserve"> “reveals problem-solving abilities, habits of </w:t>
      </w:r>
      <w:r>
        <w:lastRenderedPageBreak/>
        <w:t xml:space="preserve">mind, and electoral appeal” </w:t>
      </w:r>
      <w:r>
        <w:fldChar w:fldCharType="begin"/>
      </w:r>
      <w:r w:rsidR="0054547D">
        <w:instrText xml:space="preserve"> ADDIN EN.CITE &lt;EndNote&gt;&lt;Cite&gt;&lt;Author&gt;Jamieson&lt;/Author&gt;&lt;Year&gt;1990&lt;/Year&gt;&lt;RecNum&gt;299&lt;/RecNum&gt;&lt;Pages&gt;37&lt;/Pages&gt;&lt;DisplayText&gt;(Jamieson &amp;amp; Birdsell, 1990, p. 37)&lt;/DisplayText&gt;&lt;record&gt;&lt;rec-number&gt;299&lt;/rec-number&gt;&lt;foreign-keys&gt;&lt;key app="EN" db-id="2xd0pvrd6xxp05evvtepd0f9vppe5rtsxa20" timestamp="1600020422"&gt;299&lt;/key&gt;&lt;/foreign-keys&gt;&lt;ref-type name="Book"&gt;6&lt;/ref-type&gt;&lt;contributors&gt;&lt;authors&gt;&lt;author&gt;Jamieson, Kathleen Hall&lt;/author&gt;&lt;author&gt;Birdsell, David S&lt;/author&gt;&lt;/authors&gt;&lt;/contributors&gt;&lt;titles&gt;&lt;title&gt;Presidential debates: The challenge of creating an informed electorate&lt;/title&gt;&lt;/titles&gt;&lt;dates&gt;&lt;year&gt;1990&lt;/year&gt;&lt;/dates&gt;&lt;publisher&gt;Oxford University Press on Demand&lt;/publisher&gt;&lt;isbn&gt;019506660X&lt;/isbn&gt;&lt;urls&gt;&lt;/urls&gt;&lt;/record&gt;&lt;/Cite&gt;&lt;/EndNote&gt;</w:instrText>
      </w:r>
      <w:r>
        <w:fldChar w:fldCharType="separate"/>
      </w:r>
      <w:r>
        <w:rPr>
          <w:noProof/>
        </w:rPr>
        <w:t>(Jamieson &amp; Birdsell, 1990, p. 37)</w:t>
      </w:r>
      <w:r>
        <w:fldChar w:fldCharType="end"/>
      </w:r>
      <w:r>
        <w:t xml:space="preserve">. </w:t>
      </w:r>
      <w:del w:id="293" w:author="mx3mt" w:date="2022-08-23T23:08:00Z">
        <w:r w:rsidR="00E10B0F" w:rsidDel="00957382">
          <w:delText xml:space="preserve">Because </w:delText>
        </w:r>
      </w:del>
      <w:ins w:id="294" w:author="mx3mt" w:date="2022-08-23T23:08:00Z">
        <w:r w:rsidR="00957382">
          <w:t xml:space="preserve">As </w:t>
        </w:r>
      </w:ins>
      <w:r w:rsidR="00E10B0F">
        <w:t>M</w:t>
      </w:r>
      <w:r w:rsidR="00C611AE" w:rsidRPr="009E2D9F">
        <w:t>oral Foundation Theory</w:t>
      </w:r>
      <w:r w:rsidR="00C611AE">
        <w:t xml:space="preserve"> (MFT) offers an innovative tool to understand the formation of political attitudes</w:t>
      </w:r>
      <w:r w:rsidR="007125AF">
        <w:t xml:space="preserve"> by exploring </w:t>
      </w:r>
      <w:r w:rsidR="000F264B">
        <w:t>people’s moral mind</w:t>
      </w:r>
      <w:r w:rsidR="00E10B0F">
        <w:t>sets</w:t>
      </w:r>
      <w:r w:rsidR="00C611AE">
        <w:t xml:space="preserve"> </w:t>
      </w:r>
      <w:r w:rsidR="00C611AE">
        <w:fldChar w:fldCharType="begin">
          <w:fldData xml:space="preserve">PEVuZE5vdGU+PENpdGU+PEF1dGhvcj5DbGlmZm9yZDwvQXV0aG9yPjxZZWFyPjIwMTM8L1llYXI+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</w:fldData>
        </w:fldChar>
      </w:r>
      <w:r w:rsidR="0054547D">
        <w:instrText xml:space="preserve"> ADDIN EN.CITE </w:instrText>
      </w:r>
      <w:r w:rsidR="0054547D">
        <w:fldChar w:fldCharType="begin">
          <w:fldData xml:space="preserve">PEVuZE5vdGU+PENpdGU+PEF1dGhvcj5DbGlmZm9yZDwvQXV0aG9yPjxZZWFyPjIwMTM8L1llYXI+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</w:fldData>
        </w:fldChar>
      </w:r>
      <w:r w:rsidR="0054547D">
        <w:instrText xml:space="preserve"> ADDIN EN.CITE.DATA </w:instrText>
      </w:r>
      <w:r w:rsidR="0054547D">
        <w:fldChar w:fldCharType="end"/>
      </w:r>
      <w:r w:rsidR="00C611AE">
        <w:fldChar w:fldCharType="separate"/>
      </w:r>
      <w:r w:rsidR="007125AF">
        <w:rPr>
          <w:noProof/>
        </w:rPr>
        <w:t>(Clifford &amp; Jerit, 2013; Graham et al., 2011; Haidt, 2012; Haidt &amp; Joseph, 2007; Weber &amp; Federico, 2013)</w:t>
      </w:r>
      <w:r w:rsidR="00C611AE">
        <w:fldChar w:fldCharType="end"/>
      </w:r>
      <w:r>
        <w:t>, it may</w:t>
      </w:r>
      <w:r w:rsidR="00064394">
        <w:t xml:space="preserve"> offer some unique insights </w:t>
      </w:r>
      <w:r w:rsidR="00E10B0F">
        <w:t>into</w:t>
      </w:r>
      <w:r w:rsidR="00BB1F11">
        <w:t xml:space="preserve"> </w:t>
      </w:r>
      <w:r w:rsidR="00064394">
        <w:t xml:space="preserve">why a debate – a communication format designed </w:t>
      </w:r>
      <w:r w:rsidR="00BB1F11">
        <w:t xml:space="preserve">specifically </w:t>
      </w:r>
      <w:r w:rsidR="00064394">
        <w:t xml:space="preserve">to facilitate issue discussion and embark on </w:t>
      </w:r>
      <w:r w:rsidR="00E10B0F">
        <w:t xml:space="preserve">a meaningful </w:t>
      </w:r>
      <w:r>
        <w:t>clash</w:t>
      </w:r>
      <w:r w:rsidR="00E10B0F">
        <w:t xml:space="preserve"> of viewpoints</w:t>
      </w:r>
      <w:r w:rsidR="00064394">
        <w:t xml:space="preserve"> – could be </w:t>
      </w:r>
      <w:r w:rsidR="00E10B0F">
        <w:t xml:space="preserve">so lacking in both conflicting ideas and </w:t>
      </w:r>
      <w:r w:rsidR="00100B2A">
        <w:t xml:space="preserve">a thorough </w:t>
      </w:r>
      <w:r w:rsidR="00E10B0F">
        <w:t xml:space="preserve">discussion of important issues. </w:t>
      </w:r>
    </w:p>
    <w:p w14:paraId="3C27EE14" w14:textId="77777777" w:rsidR="00EB63DE" w:rsidRDefault="00EB63DE" w:rsidP="00EB63DE">
      <w:pPr>
        <w:ind w:firstLine="0"/>
        <w:rPr>
          <w:moveTo w:id="295" w:author="mx3mt" w:date="2022-08-22T15:48:00Z"/>
          <w:b/>
          <w:iCs/>
          <w:lang w:eastAsia="zh-CN"/>
        </w:rPr>
      </w:pPr>
      <w:moveToRangeStart w:id="296" w:author="mx3mt" w:date="2022-08-22T15:48:00Z" w:name="move112075721"/>
      <w:moveTo w:id="297" w:author="mx3mt" w:date="2022-08-22T15:48:00Z">
        <w:r w:rsidRPr="009E2D9F">
          <w:rPr>
            <w:b/>
            <w:iCs/>
            <w:lang w:eastAsia="zh-CN"/>
          </w:rPr>
          <w:t xml:space="preserve">Moral Foundation Theory </w:t>
        </w:r>
      </w:moveTo>
    </w:p>
    <w:moveToRangeEnd w:id="296"/>
    <w:p w14:paraId="11998747" w14:textId="10E70B50" w:rsidR="00134CB2" w:rsidRDefault="0054547D" w:rsidP="0054547D">
      <w:pPr>
        <w:rPr>
          <w:ins w:id="298" w:author="mx3mt" w:date="2022-08-22T16:10:00Z"/>
        </w:rPr>
      </w:pPr>
      <w:ins w:id="299" w:author="mx3mt" w:date="2022-08-22T15:50:00Z">
        <w:r>
          <w:t>Moral Foundation Theory</w:t>
        </w:r>
        <w:r w:rsidRPr="00897B41">
          <w:t xml:space="preserve"> </w:t>
        </w:r>
        <w:r>
          <w:fldChar w:fldCharType="begin"/>
        </w:r>
      </w:ins>
      <w:r w:rsidR="005C30B5">
        <w:instrText xml:space="preserve"> ADDIN EN.CITE &lt;EndNote&gt;&lt;Cite&gt;&lt;Author&gt;Haidt&lt;/Author&gt;&lt;Year&gt;2012&lt;/Year&gt;&lt;RecNum&gt;6&lt;/RecNum&gt;&lt;Prefix&gt;MFT`, &lt;/Prefix&gt;&lt;DisplayText&gt;(MFT, Graham et al., 2009; Haidt, 2012)&lt;/DisplayText&gt;&lt;record&gt;&lt;rec-number&gt;6&lt;/rec-number&gt;&lt;foreign-keys&gt;&lt;key app="EN" db-id="2xd0pvrd6xxp05evvtepd0f9vppe5rtsxa20" timestamp="1572880132"&gt;6&lt;/key&gt;&lt;/foreign-keys&gt;&lt;ref-type name="Book"&gt;6&lt;/ref-type&gt;&lt;contributors&gt;&lt;authors&gt;&lt;author&gt;Haidt, Jonathan&lt;/author&gt;&lt;/authors&gt;&lt;/contributors&gt;&lt;titles&gt;&lt;title&gt;The righteous mind: Why good people are divided by politics and religion&lt;/title&gt;&lt;/titles&gt;&lt;edition&gt;1&lt;/edition&gt;&lt;dates&gt;&lt;year&gt;2012&lt;/year&gt;&lt;/dates&gt;&lt;pub-location&gt;New York&lt;/pub-location&gt;&lt;publisher&gt;Pantheon Books&lt;/publisher&gt;&lt;isbn&gt;0307907031&lt;/isbn&gt;&lt;urls&gt;&lt;/urls&gt;&lt;/record&gt;&lt;/Cite&gt;&lt;Cite&gt;&lt;Author&gt;Graham&lt;/Author&gt;&lt;Year&gt;2009&lt;/Year&gt;&lt;RecNum&gt;352&lt;/RecNum&gt;&lt;record&gt;&lt;rec-number&gt;352&lt;/rec-number&gt;&lt;foreign-keys&gt;&lt;key app="EN" db-id="2xd0pvrd6xxp05evvtepd0f9vppe5rtsxa20" timestamp="1603854491"&gt;352&lt;/key&gt;&lt;/foreign-keys&gt;&lt;ref-type name="Journal Article"&gt;17&lt;/ref-type&gt;&lt;contributors&gt;&lt;authors&gt;&lt;author&gt;Graham, Jesse&lt;/author&gt;&lt;author&gt;Haidt, Jonathan&lt;/author&gt;&lt;author&gt;Nosek, Brian A&lt;/author&gt;&lt;/authors&gt;&lt;/contributors&gt;&lt;titles&gt;&lt;title&gt;Liberals and conservatives rely on different sets of moral foundations&lt;/title&gt;&lt;secondary-title&gt;Journal of personality and social psychology&lt;/secondary-title&gt;&lt;/titles&gt;&lt;periodical&gt;&lt;full-title&gt;Journal of personality and social psychology&lt;/full-title&gt;&lt;/periodical&gt;&lt;pages&gt;1029&lt;/pages&gt;&lt;volume&gt;96&lt;/volume&gt;&lt;number&gt;5&lt;/number&gt;&lt;dates&gt;&lt;year&gt;2009&lt;/year&gt;&lt;/dates&gt;&lt;isbn&gt;1939-1315&lt;/isbn&gt;&lt;urls&gt;&lt;/urls&gt;&lt;/record&gt;&lt;/Cite&gt;&lt;/EndNote&gt;</w:instrText>
      </w:r>
      <w:ins w:id="300" w:author="mx3mt" w:date="2022-08-22T15:50:00Z">
        <w:r>
          <w:fldChar w:fldCharType="separate"/>
        </w:r>
      </w:ins>
      <w:r w:rsidR="005C30B5">
        <w:rPr>
          <w:noProof/>
        </w:rPr>
        <w:t>(MFT, Graham et al., 2009; Haidt, 2012)</w:t>
      </w:r>
      <w:ins w:id="301" w:author="mx3mt" w:date="2022-08-22T15:50:00Z">
        <w:r>
          <w:fldChar w:fldCharType="end"/>
        </w:r>
        <w:r>
          <w:t xml:space="preserve"> </w:t>
        </w:r>
        <w:r w:rsidRPr="00B700DD">
          <w:t xml:space="preserve">posits that human beings </w:t>
        </w:r>
        <w:r>
          <w:t>are equipped with 5 innate moral foundations: protecting others and preventing harm (c</w:t>
        </w:r>
        <w:r w:rsidRPr="00B700DD">
          <w:t>are/harm</w:t>
        </w:r>
        <w:r>
          <w:t>);</w:t>
        </w:r>
        <w:r w:rsidRPr="00B700DD">
          <w:t xml:space="preserve"> </w:t>
        </w:r>
        <w:r>
          <w:t>ensuring fair distributions of outcomes (f</w:t>
        </w:r>
        <w:r w:rsidRPr="00B700DD">
          <w:t>airness/cheating</w:t>
        </w:r>
        <w:r>
          <w:t>);</w:t>
        </w:r>
        <w:r w:rsidRPr="00B700DD">
          <w:t xml:space="preserve"> </w:t>
        </w:r>
        <w:r>
          <w:t>promoting group interests and loyalty (l</w:t>
        </w:r>
        <w:r w:rsidRPr="00B700DD">
          <w:t>oyalty/betrayal</w:t>
        </w:r>
        <w:r>
          <w:t>); respecting authority and hierarchy (a</w:t>
        </w:r>
        <w:r w:rsidRPr="00B700DD">
          <w:t>uthority/subversion</w:t>
        </w:r>
        <w:r>
          <w:t>); and</w:t>
        </w:r>
        <w:r w:rsidRPr="00B700DD">
          <w:t xml:space="preserve"> </w:t>
        </w:r>
        <w:r>
          <w:t>avoiding disgusting and upholding sacred things (s</w:t>
        </w:r>
        <w:r w:rsidRPr="00B700DD">
          <w:t>anctity/degradation</w:t>
        </w:r>
        <w:r>
          <w:t>)</w:t>
        </w:r>
      </w:ins>
      <w:ins w:id="302" w:author="mx3mt" w:date="2022-08-22T16:08:00Z">
        <w:r w:rsidR="00AA54F0">
          <w:t>;</w:t>
        </w:r>
      </w:ins>
      <w:ins w:id="303" w:author="mx3mt" w:date="2022-08-22T15:50:00Z">
        <w:r>
          <w:t xml:space="preserve"> </w:t>
        </w:r>
      </w:ins>
      <w:ins w:id="304" w:author="mx3mt" w:date="2022-08-22T16:09:00Z">
        <w:r w:rsidR="00AA54F0">
          <w:t>e</w:t>
        </w:r>
      </w:ins>
      <w:ins w:id="305" w:author="mx3mt" w:date="2022-08-22T15:52:00Z">
        <w:r>
          <w:t>ach moral foundation</w:t>
        </w:r>
      </w:ins>
      <w:ins w:id="306" w:author="mx3mt" w:date="2022-08-22T15:53:00Z">
        <w:r>
          <w:t xml:space="preserve"> issues snap moral judgments automatically</w:t>
        </w:r>
      </w:ins>
      <w:ins w:id="307" w:author="mx3mt" w:date="2022-08-22T15:54:00Z">
        <w:r>
          <w:t xml:space="preserve">; </w:t>
        </w:r>
        <w:r w:rsidR="00FF0400">
          <w:t>and</w:t>
        </w:r>
      </w:ins>
      <w:ins w:id="308" w:author="mx3mt" w:date="2022-08-22T15:55:00Z">
        <w:r w:rsidR="00FF0400">
          <w:t xml:space="preserve"> those moral judgments would guide </w:t>
        </w:r>
      </w:ins>
      <w:ins w:id="309" w:author="mx3mt" w:date="2022-08-22T15:56:00Z">
        <w:r w:rsidR="00FF0400">
          <w:t>human beings judgments of right and wrong.</w:t>
        </w:r>
      </w:ins>
      <w:ins w:id="310" w:author="mx3mt" w:date="2022-08-22T16:12:00Z">
        <w:r w:rsidR="0053434A">
          <w:t xml:space="preserve"> Being concerned with the protection of individual rights and well-being, care/harm, and fairness/cheating are considered individual-focused moral foundations, while being concerned with binding individuals to form stable groups, l</w:t>
        </w:r>
        <w:r w:rsidR="0053434A" w:rsidRPr="009E2D9F">
          <w:t>oyalty/betrayal</w:t>
        </w:r>
        <w:r w:rsidR="0053434A">
          <w:t>, a</w:t>
        </w:r>
        <w:r w:rsidR="0053434A" w:rsidRPr="009E2D9F">
          <w:t xml:space="preserve">uthority/subversion, and </w:t>
        </w:r>
        <w:r w:rsidR="0053434A">
          <w:t>s</w:t>
        </w:r>
        <w:r w:rsidR="0053434A" w:rsidRPr="009E2D9F">
          <w:t>anctity/degradation</w:t>
        </w:r>
        <w:r w:rsidR="0053434A">
          <w:t xml:space="preserve"> are considered group-focused moral foundations </w:t>
        </w:r>
        <w:r w:rsidR="0053434A">
          <w:fldChar w:fldCharType="begin"/>
        </w:r>
        <w:r w:rsidR="0053434A">
          <w:instrText xml:space="preserve"> ADDIN EN.CITE &lt;EndNote&gt;&lt;Cite&gt;&lt;Author&gt;Graham&lt;/Author&gt;&lt;Year&gt;2009&lt;/Year&gt;&lt;RecNum&gt;352&lt;/RecNum&gt;&lt;DisplayText&gt;(Graham et al., 2009)&lt;/DisplayText&gt;&lt;record&gt;&lt;rec-number&gt;352&lt;/rec-number&gt;&lt;foreign-keys&gt;&lt;key app="EN" db-id="2xd0pvrd6xxp05evvtepd0f9vppe5rtsxa20" timestamp="1603854491"&gt;352&lt;/key&gt;&lt;/foreign-keys&gt;&lt;ref-type name="Journal Article"&gt;17&lt;/ref-type&gt;&lt;contributors&gt;&lt;authors&gt;&lt;author&gt;Graham, Jesse&lt;/author&gt;&lt;author&gt;Haidt, Jonathan&lt;/author&gt;&lt;author&gt;Nosek, Brian A&lt;/author&gt;&lt;/authors&gt;&lt;/contributors&gt;&lt;titles&gt;&lt;title&gt;Liberals and conservatives rely on different sets of moral foundations&lt;/title&gt;&lt;secondary-title&gt;Journal of personality and social psychology&lt;/secondary-title&gt;&lt;/titles&gt;&lt;periodical&gt;&lt;full-title&gt;Journal of personality and social psychology&lt;/full-title&gt;&lt;/periodical&gt;&lt;pages&gt;1029&lt;/pages&gt;&lt;volume&gt;96&lt;/volume&gt;&lt;number&gt;5&lt;/number&gt;&lt;dates&gt;&lt;year&gt;2009&lt;/year&gt;&lt;/dates&gt;&lt;isbn&gt;1939-1315&lt;/isbn&gt;&lt;urls&gt;&lt;/urls&gt;&lt;/record&gt;&lt;/Cite&gt;&lt;/EndNote&gt;</w:instrText>
        </w:r>
        <w:r w:rsidR="0053434A">
          <w:fldChar w:fldCharType="separate"/>
        </w:r>
        <w:r w:rsidR="0053434A">
          <w:rPr>
            <w:noProof/>
          </w:rPr>
          <w:t>(Graham et al., 2009)</w:t>
        </w:r>
        <w:r w:rsidR="0053434A">
          <w:fldChar w:fldCharType="end"/>
        </w:r>
        <w:r w:rsidR="0053434A">
          <w:t>.</w:t>
        </w:r>
      </w:ins>
    </w:p>
    <w:p w14:paraId="0A815B38" w14:textId="38599102" w:rsidR="00EE0A78" w:rsidRPr="0053434A" w:rsidDel="0053434A" w:rsidRDefault="00AA54F0">
      <w:pPr>
        <w:rPr>
          <w:del w:id="311" w:author="mx3mt" w:date="2022-08-22T16:15:00Z"/>
          <w:moveFrom w:id="312" w:author="mx3mt" w:date="2022-08-22T15:48:00Z"/>
          <w:rPrChange w:id="313" w:author="mx3mt" w:date="2022-08-22T16:15:00Z">
            <w:rPr>
              <w:del w:id="314" w:author="mx3mt" w:date="2022-08-22T16:15:00Z"/>
              <w:moveFrom w:id="315" w:author="mx3mt" w:date="2022-08-22T15:48:00Z"/>
              <w:b/>
              <w:bCs/>
              <w:i/>
              <w:iCs/>
            </w:rPr>
          </w:rPrChange>
        </w:rPr>
        <w:pPrChange w:id="316" w:author="mx3mt" w:date="2022-08-22T16:15:00Z">
          <w:pPr>
            <w:ind w:firstLine="0"/>
          </w:pPr>
        </w:pPrChange>
      </w:pPr>
      <w:ins w:id="317" w:author="mx3mt" w:date="2022-08-22T16:11:00Z">
        <w:r>
          <w:rPr>
            <w:rFonts w:eastAsia="SimSun"/>
            <w:color w:val="auto"/>
          </w:rPr>
          <w:t>P</w:t>
        </w:r>
        <w:r>
          <w:t xml:space="preserve">eople in different groups have different configurations, or in other words sensitivities – different degrees of endorsement of each moral foundation. This is because </w:t>
        </w:r>
      </w:ins>
      <w:moveToRangeStart w:id="318" w:author="mx3mt" w:date="2022-08-22T16:11:00Z" w:name="move112077080"/>
      <w:moveTo w:id="319" w:author="mx3mt" w:date="2022-08-22T16:11:00Z">
        <w:del w:id="320" w:author="mx3mt" w:date="2022-08-22T16:11:00Z">
          <w:r w:rsidDel="00AA54F0">
            <w:rPr>
              <w:rFonts w:eastAsia="SimSun"/>
              <w:color w:val="auto"/>
            </w:rPr>
            <w:delText>E</w:delText>
          </w:r>
          <w:r w:rsidRPr="009E2D9F" w:rsidDel="0053434A">
            <w:rPr>
              <w:rFonts w:eastAsia="SimSun"/>
              <w:color w:val="auto"/>
            </w:rPr>
            <w:delText>ach foundation</w:delText>
          </w:r>
        </w:del>
        <w:del w:id="321" w:author="mx3mt" w:date="2022-08-22T16:12:00Z">
          <w:r w:rsidRPr="009E2D9F" w:rsidDel="0053434A">
            <w:rPr>
              <w:rFonts w:eastAsia="SimSun"/>
              <w:color w:val="auto"/>
            </w:rPr>
            <w:delText xml:space="preserve"> </w:delText>
          </w:r>
        </w:del>
        <w:r>
          <w:rPr>
            <w:rFonts w:eastAsia="SimSun"/>
            <w:color w:val="auto"/>
          </w:rPr>
          <w:t>“</w:t>
        </w:r>
        <w:del w:id="322" w:author="mx3mt" w:date="2022-08-22T16:12:00Z">
          <w:r w:rsidRPr="009E2D9F" w:rsidDel="0053434A">
            <w:rPr>
              <w:rFonts w:eastAsia="SimSun"/>
              <w:color w:val="auto"/>
            </w:rPr>
            <w:delText xml:space="preserve">serves different but related social functions and </w:delText>
          </w:r>
        </w:del>
        <w:r w:rsidRPr="009E2D9F">
          <w:rPr>
            <w:rFonts w:eastAsia="SimSun"/>
            <w:color w:val="auto"/>
          </w:rPr>
          <w:t>the degree of sensitivity</w:t>
        </w:r>
        <w:r>
          <w:rPr>
            <w:rFonts w:eastAsia="SimSun"/>
            <w:color w:val="auto"/>
          </w:rPr>
          <w:t xml:space="preserve"> towards </w:t>
        </w:r>
        <w:r w:rsidRPr="009E2D9F">
          <w:rPr>
            <w:rFonts w:eastAsia="SimSun"/>
            <w:color w:val="auto"/>
          </w:rPr>
          <w:t>these foundations vary across different cultures and context</w:t>
        </w:r>
        <w:r>
          <w:rPr>
            <w:rFonts w:eastAsia="SimSun"/>
            <w:color w:val="auto"/>
          </w:rPr>
          <w:t xml:space="preserve">” </w:t>
        </w:r>
        <w:r>
          <w:rPr>
            <w:rFonts w:eastAsia="SimSun"/>
            <w:color w:val="auto"/>
          </w:rPr>
          <w:fldChar w:fldCharType="begin"/>
        </w:r>
        <w:r>
          <w:rPr>
            <w:rFonts w:eastAsia="SimSun"/>
            <w:color w:val="auto"/>
          </w:rPr>
          <w:instrText xml:space="preserve"> ADDIN EN.CITE &lt;EndNote&gt;&lt;Cite&gt;&lt;Author&gt;Sagi&lt;/Author&gt;&lt;Year&gt;2014&lt;/Year&gt;&lt;RecNum&gt;295&lt;/RecNum&gt;&lt;Pages&gt;133&lt;/Pages&gt;&lt;DisplayText&gt;(Sagi &amp;amp; Dehghani, 2014, p. 133)&lt;/DisplayText&gt;&lt;record&gt;&lt;rec-number&gt;295&lt;/rec-number&gt;&lt;foreign-keys&gt;&lt;key app="EN" db-id="2xd0pvrd6xxp05evvtepd0f9vppe5rtsxa20" timestamp="1599961789"&gt;295&lt;/key&gt;&lt;/foreign-keys&gt;&lt;ref-type name="Journal Article"&gt;17&lt;/ref-type&gt;&lt;contributors&gt;&lt;authors&gt;&lt;author&gt;Sagi, Eyal&lt;/author&gt;&lt;author&gt;Dehghani, Morteza&lt;/author&gt;&lt;/authors&gt;&lt;/contributors&gt;&lt;titles&gt;&lt;title&gt;Measuring moral rhetoric in text&lt;/title&gt;&lt;secondary-title&gt;Social science computer review&lt;/secondary-title&gt;&lt;/titles&gt;&lt;periodical&gt;&lt;full-title&gt;Social science computer review&lt;/full-title&gt;&lt;/periodical&gt;&lt;pages&gt;132-144&lt;/pages&gt;&lt;volume&gt;32&lt;/volume&gt;&lt;number&gt;2&lt;/number&gt;&lt;dates&gt;&lt;year&gt;2014&lt;/year&gt;&lt;/dates&gt;&lt;isbn&gt;0894-4393&lt;/isbn&gt;&lt;urls&gt;&lt;/urls&gt;&lt;/record&gt;&lt;/Cite&gt;&lt;/EndNote&gt;</w:instrText>
        </w:r>
        <w:r>
          <w:rPr>
            <w:rFonts w:eastAsia="SimSun"/>
            <w:color w:val="auto"/>
          </w:rPr>
          <w:fldChar w:fldCharType="separate"/>
        </w:r>
        <w:r>
          <w:rPr>
            <w:rFonts w:eastAsia="SimSun"/>
            <w:noProof/>
            <w:color w:val="auto"/>
          </w:rPr>
          <w:t>(Sagi &amp; Dehghani, 2014, p. 133)</w:t>
        </w:r>
        <w:r>
          <w:rPr>
            <w:rFonts w:eastAsia="SimSun"/>
            <w:color w:val="auto"/>
          </w:rPr>
          <w:fldChar w:fldCharType="end"/>
        </w:r>
        <w:r w:rsidRPr="009E2D9F">
          <w:rPr>
            <w:rFonts w:eastAsia="SimSun"/>
            <w:color w:val="auto"/>
          </w:rPr>
          <w:t xml:space="preserve">. </w:t>
        </w:r>
        <w:del w:id="323" w:author="mx3mt" w:date="2022-08-22T16:12:00Z">
          <w:r w:rsidDel="0053434A">
            <w:rPr>
              <w:rFonts w:eastAsia="SimSun"/>
              <w:color w:val="auto"/>
            </w:rPr>
            <w:delText xml:space="preserve">That is, </w:delText>
          </w:r>
        </w:del>
        <w:del w:id="324" w:author="mx3mt" w:date="2022-08-22T16:11:00Z">
          <w:r w:rsidDel="00AA54F0">
            <w:rPr>
              <w:rFonts w:eastAsia="SimSun"/>
              <w:color w:val="auto"/>
            </w:rPr>
            <w:delText>p</w:delText>
          </w:r>
          <w:r w:rsidDel="00AA54F0">
            <w:delText xml:space="preserve">eople in different groups have different configurations, or in other words sensitivities – different degrees of endorsement of each moral foundation. </w:delText>
          </w:r>
        </w:del>
        <w:del w:id="325" w:author="mx3mt" w:date="2022-08-22T16:13:00Z">
          <w:r w:rsidDel="0053434A">
            <w:delText>Generally speaking</w:delText>
          </w:r>
        </w:del>
      </w:moveTo>
      <w:ins w:id="326" w:author="mx3mt" w:date="2022-08-22T16:13:00Z">
        <w:r w:rsidR="0053434A">
          <w:rPr>
            <w:rFonts w:eastAsia="SimSun"/>
            <w:color w:val="auto"/>
          </w:rPr>
          <w:t>According to MFT</w:t>
        </w:r>
      </w:ins>
      <w:moveTo w:id="327" w:author="mx3mt" w:date="2022-08-22T16:11:00Z">
        <w:r>
          <w:t xml:space="preserve">, </w:t>
        </w:r>
        <w:r>
          <w:rPr>
            <w:lang w:eastAsia="zh-CN"/>
          </w:rPr>
          <w:t>those</w:t>
        </w:r>
        <w:r w:rsidRPr="009E2D9F">
          <w:rPr>
            <w:lang w:eastAsia="zh-CN"/>
          </w:rPr>
          <w:t xml:space="preserve"> with a libe</w:t>
        </w:r>
        <w:r>
          <w:rPr>
            <w:lang w:eastAsia="zh-CN"/>
          </w:rPr>
          <w:t>ral</w:t>
        </w:r>
        <w:r w:rsidRPr="009E2D9F">
          <w:rPr>
            <w:lang w:eastAsia="zh-CN"/>
          </w:rPr>
          <w:t xml:space="preserve"> perspective </w:t>
        </w:r>
        <w:r>
          <w:rPr>
            <w:lang w:eastAsia="zh-CN"/>
          </w:rPr>
          <w:t>are</w:t>
        </w:r>
        <w:r w:rsidRPr="009E2D9F">
          <w:rPr>
            <w:lang w:eastAsia="zh-CN"/>
          </w:rPr>
          <w:t xml:space="preserve"> more sensitive </w:t>
        </w:r>
        <w:r w:rsidRPr="009E2D9F">
          <w:rPr>
            <w:lang w:eastAsia="zh-CN"/>
          </w:rPr>
          <w:lastRenderedPageBreak/>
          <w:t xml:space="preserve">to </w:t>
        </w:r>
        <w:del w:id="328" w:author="mx3mt" w:date="2022-08-22T16:14:00Z">
          <w:r w:rsidRPr="009E2D9F" w:rsidDel="0053434A">
            <w:delText>care/har</w:delText>
          </w:r>
          <w:r w:rsidRPr="009E2D9F" w:rsidDel="0053434A">
            <w:rPr>
              <w:lang w:eastAsia="zh-CN"/>
            </w:rPr>
            <w:delText>m,</w:delText>
          </w:r>
          <w:r w:rsidRPr="009E2D9F" w:rsidDel="0053434A">
            <w:delText xml:space="preserve"> fairness/cheating</w:delText>
          </w:r>
        </w:del>
      </w:moveTo>
      <w:ins w:id="329" w:author="mx3mt" w:date="2022-08-22T16:14:00Z">
        <w:r w:rsidR="0053434A">
          <w:t>individual-focused moral foundations</w:t>
        </w:r>
      </w:ins>
      <w:moveTo w:id="330" w:author="mx3mt" w:date="2022-08-22T16:11:00Z">
        <w:del w:id="331" w:author="mx3mt" w:date="2022-08-22T16:14:00Z">
          <w:r w:rsidRPr="009E2D9F" w:rsidDel="0053434A">
            <w:rPr>
              <w:lang w:eastAsia="zh-CN"/>
            </w:rPr>
            <w:delText xml:space="preserve"> and very obtuse to </w:delText>
          </w:r>
          <w:r w:rsidRPr="009E2D9F" w:rsidDel="0053434A">
            <w:delText>loyalty/betrayal, authority/subversion, and sanctity/degradation</w:delText>
          </w:r>
        </w:del>
        <w:r w:rsidRPr="009E2D9F">
          <w:rPr>
            <w:lang w:eastAsia="zh-CN"/>
          </w:rPr>
          <w:t xml:space="preserve">, while conservatives </w:t>
        </w:r>
        <w:del w:id="332" w:author="mx3mt" w:date="2022-08-22T16:14:00Z">
          <w:r w:rsidDel="0053434A">
            <w:rPr>
              <w:lang w:eastAsia="zh-CN"/>
            </w:rPr>
            <w:delText xml:space="preserve">reveal a more </w:delText>
          </w:r>
          <w:r w:rsidRPr="009E2D9F" w:rsidDel="0053434A">
            <w:rPr>
              <w:lang w:eastAsia="zh-CN"/>
            </w:rPr>
            <w:delText xml:space="preserve">even sensitivity across all </w:delText>
          </w:r>
          <w:r w:rsidDel="0053434A">
            <w:rPr>
              <w:rFonts w:hint="eastAsia"/>
              <w:lang w:eastAsia="zh-CN"/>
            </w:rPr>
            <w:delText>five</w:delText>
          </w:r>
          <w:r w:rsidRPr="009E2D9F" w:rsidDel="0053434A">
            <w:rPr>
              <w:lang w:eastAsia="zh-CN"/>
            </w:rPr>
            <w:delText xml:space="preserve"> kinds of </w:delText>
          </w:r>
          <w:r w:rsidDel="0053434A">
            <w:rPr>
              <w:lang w:eastAsia="zh-CN"/>
            </w:rPr>
            <w:delText xml:space="preserve">moral foundations </w:delText>
          </w:r>
          <w:r w:rsidDel="0053434A">
            <w:fldChar w:fldCharType="begin">
              <w:fldData xml:space="preserve">PEVuZE5vdGU+PENpdGU+PEF1dGhvcj5HcmFoYW08L0F1dGhvcj48WWVhcj4yMDEzPC9ZZWFyPjxS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</w:fldData>
            </w:fldChar>
          </w:r>
          <w:r w:rsidDel="0053434A">
            <w:delInstrText xml:space="preserve"> ADDIN EN.CITE </w:delInstrText>
          </w:r>
          <w:r w:rsidDel="0053434A">
            <w:fldChar w:fldCharType="begin">
              <w:fldData xml:space="preserve">PEVuZE5vdGU+PENpdGU+PEF1dGhvcj5HcmFoYW08L0F1dGhvcj48WWVhcj4yMDEzPC9ZZWFyPjxS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</w:fldData>
            </w:fldChar>
          </w:r>
          <w:r w:rsidDel="0053434A">
            <w:delInstrText xml:space="preserve"> ADDIN EN.CITE.DATA </w:delInstrText>
          </w:r>
        </w:del>
      </w:moveTo>
      <w:ins w:id="333" w:author="mx3mt" w:date="2022-08-22T16:11:00Z">
        <w:del w:id="334" w:author="mx3mt" w:date="2022-08-22T16:14:00Z"/>
      </w:ins>
      <w:moveTo w:id="335" w:author="mx3mt" w:date="2022-08-22T16:11:00Z">
        <w:del w:id="336" w:author="mx3mt" w:date="2022-08-22T16:14:00Z">
          <w:r w:rsidDel="0053434A">
            <w:fldChar w:fldCharType="end"/>
          </w:r>
        </w:del>
      </w:moveTo>
      <w:ins w:id="337" w:author="mx3mt" w:date="2022-08-22T16:11:00Z">
        <w:del w:id="338" w:author="mx3mt" w:date="2022-08-22T16:14:00Z"/>
      </w:ins>
      <w:moveTo w:id="339" w:author="mx3mt" w:date="2022-08-22T16:11:00Z">
        <w:del w:id="340" w:author="mx3mt" w:date="2022-08-22T16:14:00Z">
          <w:r w:rsidDel="0053434A">
            <w:fldChar w:fldCharType="separate"/>
          </w:r>
          <w:r w:rsidDel="0053434A">
            <w:rPr>
              <w:noProof/>
            </w:rPr>
            <w:delText>(Graham et al., 2013; Haidt, 2012; Haidt &amp; Graham, 2007; Haidt &amp; Joseph, 2004)</w:delText>
          </w:r>
          <w:r w:rsidDel="0053434A">
            <w:fldChar w:fldCharType="end"/>
          </w:r>
        </w:del>
      </w:moveTo>
      <w:moveToRangeEnd w:id="318"/>
      <w:ins w:id="341" w:author="mx3mt" w:date="2022-08-22T16:14:00Z">
        <w:r w:rsidR="0053434A">
          <w:rPr>
            <w:lang w:eastAsia="zh-CN"/>
          </w:rPr>
          <w:t>are more sensitive to group-focused moral foundations.</w:t>
        </w:r>
      </w:ins>
      <w:ins w:id="342" w:author="mx3mt" w:date="2022-08-22T16:15:00Z">
        <w:r w:rsidR="0053434A" w:rsidRPr="0053434A">
          <w:t xml:space="preserve"> </w:t>
        </w:r>
        <w:r w:rsidR="0053434A">
          <w:t xml:space="preserve">Different sensitivities towards moral foundations could lead to different moral judgments, and </w:t>
        </w:r>
        <w:r w:rsidR="0053434A">
          <w:rPr>
            <w:lang w:eastAsia="zh-CN"/>
          </w:rPr>
          <w:t>different moral judgments would lead to different “</w:t>
        </w:r>
        <w:r w:rsidR="0053434A" w:rsidRPr="00C2241B">
          <w:t>partisan and ideological identification along with a variety of political attitudes</w:t>
        </w:r>
        <w:r w:rsidR="0053434A">
          <w:t xml:space="preserve">” </w:t>
        </w:r>
        <w:r w:rsidR="0053434A">
          <w:fldChar w:fldCharType="begin"/>
        </w:r>
        <w:r w:rsidR="0053434A">
          <w:instrText xml:space="preserve"> ADDIN EN.CITE &lt;EndNote&gt;&lt;Cite&gt;&lt;Author&gt;Clifford&lt;/Author&gt;&lt;Year&gt;2013&lt;/Year&gt;&lt;RecNum&gt;333&lt;/RecNum&gt;&lt;Pages&gt;659&lt;/Pages&gt;&lt;DisplayText&gt;(Clifford &amp;amp; Jerit, 2013, p. 659)&lt;/DisplayText&gt;&lt;record&gt;&lt;rec-number&gt;333&lt;/rec-number&gt;&lt;foreign-keys&gt;&lt;key app="EN" db-id="2xd0pvrd6xxp05evvtepd0f9vppe5rtsxa20" timestamp="1602953868"&gt;333&lt;/key&gt;&lt;/foreign-keys&gt;&lt;ref-type name="Journal Article"&gt;17&lt;/ref-type&gt;&lt;contributors&gt;&lt;authors&gt;&lt;author&gt;Clifford, Scott&lt;/author&gt;&lt;author&gt;Jerit, Jennifer&lt;/author&gt;&lt;/authors&gt;&lt;/contributors&gt;&lt;titles&gt;&lt;title&gt;How words do the work of politics: Moral foundations theory and the debate over stem cell research&lt;/title&gt;&lt;secondary-title&gt;The Journal of Politics&lt;/secondary-title&gt;&lt;/titles&gt;&lt;periodical&gt;&lt;full-title&gt;The Journal of Politics&lt;/full-title&gt;&lt;/periodical&gt;&lt;pages&gt;659-671&lt;/pages&gt;&lt;volume&gt;75&lt;/volume&gt;&lt;number&gt;3&lt;/number&gt;&lt;dates&gt;&lt;year&gt;2013&lt;/year&gt;&lt;/dates&gt;&lt;isbn&gt;0022-3816&lt;/isbn&gt;&lt;urls&gt;&lt;/urls&gt;&lt;/record&gt;&lt;/Cite&gt;&lt;/EndNote&gt;</w:instrText>
        </w:r>
        <w:r w:rsidR="0053434A">
          <w:fldChar w:fldCharType="separate"/>
        </w:r>
        <w:r w:rsidR="0053434A">
          <w:rPr>
            <w:noProof/>
          </w:rPr>
          <w:t>(Clifford &amp; Jerit, 2013, p. 659)</w:t>
        </w:r>
        <w:r w:rsidR="0053434A">
          <w:fldChar w:fldCharType="end"/>
        </w:r>
      </w:ins>
      <w:moveToRangeStart w:id="343" w:author="mx3mt" w:date="2022-08-22T16:01:00Z" w:name="move112076478"/>
      <w:moveTo w:id="344" w:author="mx3mt" w:date="2022-08-22T16:01:00Z">
        <w:del w:id="345" w:author="mx3mt" w:date="2022-08-22T16:15:00Z">
          <w:r w:rsidR="00134CB2" w:rsidDel="0053434A">
            <w:rPr>
              <w:lang w:eastAsia="zh-CN"/>
            </w:rPr>
            <w:delText>At</w:delText>
          </w:r>
          <w:r w:rsidR="00134CB2" w:rsidRPr="009E2D9F" w:rsidDel="0053434A">
            <w:delText xml:space="preserve"> a given time, a </w:delText>
          </w:r>
          <w:r w:rsidR="00134CB2" w:rsidRPr="009E2D9F" w:rsidDel="0053434A">
            <w:rPr>
              <w:lang w:eastAsia="zh-CN"/>
            </w:rPr>
            <w:delText xml:space="preserve">certain </w:delText>
          </w:r>
          <w:r w:rsidR="00134CB2" w:rsidDel="0053434A">
            <w:delText xml:space="preserve">issue </w:delText>
          </w:r>
          <w:r w:rsidR="00134CB2" w:rsidRPr="009E2D9F" w:rsidDel="0053434A">
            <w:delText>w</w:delText>
          </w:r>
          <w:r w:rsidR="00134CB2" w:rsidDel="0053434A">
            <w:delText>ould</w:delText>
          </w:r>
          <w:r w:rsidR="00134CB2" w:rsidRPr="009E2D9F" w:rsidDel="0053434A">
            <w:delText xml:space="preserve"> </w:delText>
          </w:r>
          <w:r w:rsidR="00134CB2" w:rsidDel="0053434A">
            <w:delText>trigger a response based on a person’s moral foundations a</w:delText>
          </w:r>
          <w:r w:rsidR="00134CB2" w:rsidRPr="009E2D9F" w:rsidDel="0053434A">
            <w:delText>t different levels</w:delText>
          </w:r>
          <w:r w:rsidR="00134CB2" w:rsidDel="0053434A">
            <w:delText xml:space="preserve">, generate different moral </w:delText>
          </w:r>
        </w:del>
        <w:del w:id="346" w:author="mx3mt" w:date="2022-08-22T16:06:00Z">
          <w:r w:rsidR="00134CB2" w:rsidDel="00134CB2">
            <w:delText>concerns</w:delText>
          </w:r>
        </w:del>
        <w:del w:id="347" w:author="mx3mt" w:date="2022-08-22T16:15:00Z">
          <w:r w:rsidR="00134CB2" w:rsidDel="0053434A">
            <w:delText xml:space="preserve">, and those moral concerns would then underpin, motivate, justify attitudes towards that issue. That is to say, different sensitivities towards moral foundations could lead to different moral concerns, and </w:delText>
          </w:r>
          <w:r w:rsidR="00134CB2" w:rsidDel="0053434A">
            <w:rPr>
              <w:lang w:eastAsia="zh-CN"/>
            </w:rPr>
            <w:delText>different moral concerns would lead to different “</w:delText>
          </w:r>
          <w:r w:rsidR="00134CB2" w:rsidRPr="00C2241B" w:rsidDel="0053434A">
            <w:delText>partisan and ideological identification along with a variety of political attitudes</w:delText>
          </w:r>
          <w:r w:rsidR="00134CB2" w:rsidDel="0053434A">
            <w:delText xml:space="preserve">” </w:delText>
          </w:r>
          <w:r w:rsidR="00134CB2" w:rsidDel="0053434A">
            <w:fldChar w:fldCharType="begin"/>
          </w:r>
          <w:r w:rsidR="00134CB2" w:rsidDel="0053434A">
            <w:delInstrText xml:space="preserve"> ADDIN EN.CITE &lt;EndNote&gt;&lt;Cite&gt;&lt;Author&gt;Clifford&lt;/Author&gt;&lt;Year&gt;2013&lt;/Year&gt;&lt;RecNum&gt;333&lt;/RecNum&gt;&lt;Pages&gt;659&lt;/Pages&gt;&lt;DisplayText&gt;(Clifford &amp;amp; Jerit, 2013, p. 659)&lt;/DisplayText&gt;&lt;record&gt;&lt;rec-number&gt;333&lt;/rec-number&gt;&lt;foreign-keys&gt;&lt;key app="EN" db-id="2xd0pvrd6xxp05evvtepd0f9vppe5rtsxa20" timestamp="1602953868"&gt;333&lt;/key&gt;&lt;/foreign-keys&gt;&lt;ref-type name="Journal Article"&gt;17&lt;/ref-type&gt;&lt;contributors&gt;&lt;authors&gt;&lt;author&gt;Clifford, Scott&lt;/author&gt;&lt;author&gt;Jerit, Jennifer&lt;/author&gt;&lt;/authors&gt;&lt;/contributors&gt;&lt;titles&gt;&lt;title&gt;How words do the work of politics: Moral foundations theory and the debate over stem cell research&lt;/title&gt;&lt;secondary-title&gt;The Journal of Politics&lt;/secondary-title&gt;&lt;/titles&gt;&lt;periodical&gt;&lt;full-title&gt;The Journal of Politics&lt;/full-title&gt;&lt;/periodical&gt;&lt;pages&gt;659-671&lt;/pages&gt;&lt;volume&gt;75&lt;/volume&gt;&lt;number&gt;3&lt;/number&gt;&lt;dates&gt;&lt;year&gt;2013&lt;/year&gt;&lt;/dates&gt;&lt;isbn&gt;0022-3816&lt;/isbn&gt;&lt;urls&gt;&lt;/urls&gt;&lt;/record&gt;&lt;/Cite&gt;&lt;/EndNote&gt;</w:delInstrText>
          </w:r>
          <w:r w:rsidR="00134CB2" w:rsidDel="0053434A">
            <w:fldChar w:fldCharType="separate"/>
          </w:r>
          <w:r w:rsidR="00134CB2" w:rsidDel="0053434A">
            <w:rPr>
              <w:noProof/>
            </w:rPr>
            <w:delText>(Clifford &amp; Jerit, 2013, p. 659)</w:delText>
          </w:r>
          <w:r w:rsidR="00134CB2" w:rsidDel="0053434A">
            <w:fldChar w:fldCharType="end"/>
          </w:r>
        </w:del>
      </w:moveTo>
      <w:moveFromRangeStart w:id="348" w:author="mx3mt" w:date="2022-08-22T15:48:00Z" w:name="move112075748"/>
      <w:moveToRangeEnd w:id="343"/>
      <w:moveFrom w:id="349" w:author="mx3mt" w:date="2022-08-22T15:48:00Z">
        <w:del w:id="350" w:author="mx3mt" w:date="2022-08-22T16:15:00Z">
          <w:r w:rsidR="00F73438" w:rsidRPr="008B1FE3" w:rsidDel="0053434A">
            <w:rPr>
              <w:b/>
              <w:bCs/>
              <w:i/>
              <w:iCs/>
            </w:rPr>
            <w:delText xml:space="preserve">Moral Consideration as the Focal </w:delText>
          </w:r>
          <w:r w:rsidR="00F73438" w:rsidRPr="008B1FE3" w:rsidDel="0053434A">
            <w:rPr>
              <w:b/>
              <w:bCs/>
              <w:i/>
              <w:iCs/>
              <w:lang w:eastAsia="zh-CN"/>
            </w:rPr>
            <w:delText>Point of Disagreement</w:delText>
          </w:r>
        </w:del>
      </w:moveFrom>
    </w:p>
    <w:moveFromRangeEnd w:id="348"/>
    <w:p w14:paraId="1F951C08" w14:textId="4C07C7A5" w:rsidR="00540F01" w:rsidRPr="009E2D9F" w:rsidDel="0054547D" w:rsidRDefault="00F73438">
      <w:pPr>
        <w:rPr>
          <w:del w:id="351" w:author="mx3mt" w:date="2022-08-22T15:50:00Z"/>
        </w:rPr>
      </w:pPr>
      <w:del w:id="352" w:author="mx3mt" w:date="2022-08-22T15:50:00Z">
        <w:r w:rsidDel="0054547D">
          <w:delText>MFT</w:delText>
        </w:r>
        <w:r w:rsidR="008E0AC0" w:rsidDel="0054547D">
          <w:delText xml:space="preserve"> </w:delText>
        </w:r>
        <w:r w:rsidRPr="009E2D9F" w:rsidDel="0054547D">
          <w:delText>argues that human beings</w:delText>
        </w:r>
        <w:r w:rsidDel="0054547D">
          <w:delText>:</w:delText>
        </w:r>
      </w:del>
    </w:p>
    <w:p w14:paraId="36612A96" w14:textId="45B01F17" w:rsidR="00540F01" w:rsidRPr="009E2D9F" w:rsidDel="00FF0400" w:rsidRDefault="00F73438">
      <w:pPr>
        <w:rPr>
          <w:del w:id="353" w:author="mx3mt" w:date="2022-08-22T15:58:00Z"/>
        </w:rPr>
        <w:pPrChange w:id="354" w:author="mx3mt" w:date="2022-08-22T16:15:00Z">
          <w:pPr>
            <w:spacing w:after="120"/>
            <w:ind w:left="720" w:firstLine="0"/>
          </w:pPr>
        </w:pPrChange>
      </w:pPr>
      <w:del w:id="355" w:author="mx3mt" w:date="2022-08-22T15:50:00Z">
        <w:r w:rsidRPr="009E2D9F" w:rsidDel="0054547D">
          <w:delText>construct moral virtues, meanings, and institutions in variable ways by rely</w:delText>
        </w:r>
        <w:r w:rsidRPr="009E2D9F" w:rsidDel="0054547D">
          <w:rPr>
            <w:lang w:eastAsia="zh-CN"/>
          </w:rPr>
          <w:delText xml:space="preserve">ing </w:delText>
        </w:r>
        <w:r w:rsidRPr="009E2D9F" w:rsidDel="0054547D">
          <w:delText>to varying degrees, on five innate psychological systems.</w:delText>
        </w:r>
      </w:del>
      <w:del w:id="356" w:author="mx3mt" w:date="2022-08-22T15:58:00Z">
        <w:r w:rsidRPr="009E2D9F" w:rsidDel="00FF0400">
          <w:delText xml:space="preserve"> </w:delText>
        </w:r>
      </w:del>
      <w:del w:id="357" w:author="mx3mt" w:date="2022-08-22T15:50:00Z">
        <w:r w:rsidRPr="009E2D9F" w:rsidDel="0054547D">
          <w:delText>Each system</w:delText>
        </w:r>
      </w:del>
      <w:del w:id="358" w:author="mx3mt" w:date="2022-08-22T15:51:00Z">
        <w:r w:rsidRPr="009E2D9F" w:rsidDel="0054547D">
          <w:delText xml:space="preserve"> </w:delText>
        </w:r>
      </w:del>
      <w:del w:id="359" w:author="mx3mt" w:date="2022-08-22T15:58:00Z">
        <w:r w:rsidRPr="009E2D9F" w:rsidDel="00FF0400">
          <w:delText>produces fast, automatic gut-reactions of like and dislike when certain patterns are received in the social world, which in turn guide judgments of right and wrong</w:delText>
        </w:r>
      </w:del>
      <w:del w:id="360" w:author="mx3mt" w:date="2022-08-22T15:51:00Z">
        <w:r w:rsidRPr="009E2D9F" w:rsidDel="0054547D">
          <w:delText>.</w:delText>
        </w:r>
      </w:del>
      <w:del w:id="361" w:author="mx3mt" w:date="2022-08-22T15:58:00Z">
        <w:r w:rsidRPr="009E2D9F" w:rsidDel="00FF0400">
          <w:delText xml:space="preserve"> </w:delText>
        </w:r>
        <w:r w:rsidDel="00FF0400">
          <w:fldChar w:fldCharType="begin"/>
        </w:r>
        <w:r w:rsidR="00FF0400" w:rsidDel="00FF0400">
          <w:delInstrText xml:space="preserve"> ADDIN EN.CITE &lt;EndNote&gt;&lt;Cite&gt;&lt;Author&gt;Koleva&lt;/Author&gt;&lt;Year&gt;2012&lt;/Year&gt;&lt;RecNum&gt;95&lt;/RecNum&gt;&lt;Pages&gt;185&lt;/Pages&gt;&lt;DisplayText&gt;(Koleva, Graham, Iyer, Ditto, &amp;amp; Haidt, 2012, p. 185)&lt;/DisplayText&gt;&lt;record&gt;&lt;rec-number&gt;95&lt;/rec-number&gt;&lt;foreign-keys&gt;&lt;key app="EN" db-id="2xd0pvrd6xxp05evvtepd0f9vppe5rtsxa20" timestamp="1575587393"&gt;95&lt;/key&gt;&lt;/foreign-keys&gt;&lt;ref-type name="Journal Article"&gt;17&lt;/ref-type&gt;&lt;contributors&gt;&lt;authors&gt;&lt;author&gt;Koleva, Spassena P&lt;/author&gt;&lt;author&gt;Graham, Jesse&lt;/author&gt;&lt;author&gt;Iyer, Ravi&lt;/author&gt;&lt;author&gt;Ditto, Peter H&lt;/author&gt;&lt;author&gt;Haidt, Jonathan&lt;/author&gt;&lt;/authors&gt;&lt;/contributors&gt;&lt;titles&gt;&lt;title&gt;Tracing the threads: How five moral concerns (especially Purity) help explain culture war attitudes&lt;/title&gt;&lt;secondary-title&gt;Journal of Research in Personality&lt;/secondary-title&gt;&lt;/titles&gt;&lt;periodical&gt;&lt;full-title&gt;Journal of Research in Personality&lt;/full-title&gt;&lt;/periodical&gt;&lt;pages&gt;184-194&lt;/pages&gt;&lt;volume&gt;46&lt;/volume&gt;&lt;number&gt;2&lt;/number&gt;&lt;dates&gt;&lt;year&gt;2012&lt;/year&gt;&lt;/dates&gt;&lt;isbn&gt;0092-6566&lt;/isbn&gt;&lt;urls&gt;&lt;/urls&gt;&lt;/record&gt;&lt;/Cite&gt;&lt;/EndNote&gt;</w:delInstrText>
        </w:r>
        <w:r w:rsidDel="00FF0400">
          <w:fldChar w:fldCharType="separate"/>
        </w:r>
        <w:r w:rsidR="00FF0400" w:rsidDel="00FF0400">
          <w:rPr>
            <w:noProof/>
          </w:rPr>
          <w:delText>(Koleva, Graham, Iyer, Ditto, &amp; Haidt, 2012, p. 185)</w:delText>
        </w:r>
        <w:r w:rsidDel="00FF0400">
          <w:fldChar w:fldCharType="end"/>
        </w:r>
      </w:del>
      <w:del w:id="362" w:author="mx3mt" w:date="2022-08-22T15:51:00Z">
        <w:r w:rsidRPr="009E2D9F" w:rsidDel="0054547D">
          <w:delText xml:space="preserve"> </w:delText>
        </w:r>
      </w:del>
    </w:p>
    <w:p w14:paraId="48AB8180" w14:textId="357A248C" w:rsidR="008E0AC0" w:rsidDel="0054547D" w:rsidRDefault="00F73438">
      <w:pPr>
        <w:rPr>
          <w:del w:id="363" w:author="mx3mt" w:date="2022-08-22T15:51:00Z"/>
          <w:lang w:eastAsia="zh-CN"/>
        </w:rPr>
        <w:pPrChange w:id="364" w:author="mx3mt" w:date="2022-08-22T16:15:00Z">
          <w:pPr>
            <w:spacing w:after="120"/>
            <w:ind w:firstLine="0"/>
          </w:pPr>
        </w:pPrChange>
      </w:pPr>
      <w:del w:id="365" w:author="mx3mt" w:date="2022-08-22T15:51:00Z">
        <w:r w:rsidDel="0054547D">
          <w:rPr>
            <w:lang w:eastAsia="zh-CN"/>
          </w:rPr>
          <w:delText>Each moral foundation has two opposite dimensions: virtue (care, fairness, loyalty, authority, and sanctity) and vice (harm, cheating, betrayal, subversion, and degradation)</w:delText>
        </w:r>
        <w:r w:rsidR="003E5A31" w:rsidDel="0054547D">
          <w:rPr>
            <w:lang w:eastAsia="zh-CN"/>
          </w:rPr>
          <w:delText xml:space="preserve"> – 5 pairs in total</w:delText>
        </w:r>
        <w:r w:rsidDel="0054547D">
          <w:rPr>
            <w:lang w:eastAsia="zh-CN"/>
          </w:rPr>
          <w:delText>.</w:delText>
        </w:r>
      </w:del>
    </w:p>
    <w:p w14:paraId="13F3E038" w14:textId="3CAAFCB6" w:rsidR="00B00DA7" w:rsidRDefault="00277FA6" w:rsidP="00B00DA7">
      <w:pPr>
        <w:rPr>
          <w:ins w:id="366" w:author="mx3mt" w:date="2022-08-22T16:21:00Z"/>
          <w:lang w:eastAsia="zh-CN"/>
        </w:rPr>
      </w:pPr>
      <w:moveFromRangeStart w:id="367" w:author="mx3mt" w:date="2022-08-22T16:11:00Z" w:name="move112077080"/>
      <w:moveFrom w:id="368" w:author="mx3mt" w:date="2022-08-22T16:11:00Z">
        <w:del w:id="369" w:author="mx3mt" w:date="2022-08-22T16:15:00Z">
          <w:r w:rsidDel="0053434A">
            <w:rPr>
              <w:rFonts w:eastAsia="SimSun"/>
              <w:color w:val="auto"/>
            </w:rPr>
            <w:delText>E</w:delText>
          </w:r>
          <w:r w:rsidRPr="009E2D9F" w:rsidDel="0053434A">
            <w:rPr>
              <w:rFonts w:eastAsia="SimSun"/>
              <w:color w:val="auto"/>
            </w:rPr>
            <w:delText xml:space="preserve">ach foundation </w:delText>
          </w:r>
          <w:r w:rsidDel="0053434A">
            <w:rPr>
              <w:rFonts w:eastAsia="SimSun"/>
              <w:color w:val="auto"/>
            </w:rPr>
            <w:delText>“</w:delText>
          </w:r>
          <w:r w:rsidRPr="009E2D9F" w:rsidDel="0053434A">
            <w:rPr>
              <w:rFonts w:eastAsia="SimSun"/>
              <w:color w:val="auto"/>
            </w:rPr>
            <w:delText>serves different but related social functions and the degree of sensitivity</w:delText>
          </w:r>
          <w:r w:rsidDel="0053434A">
            <w:rPr>
              <w:rFonts w:eastAsia="SimSun"/>
              <w:color w:val="auto"/>
            </w:rPr>
            <w:delText xml:space="preserve"> toward</w:delText>
          </w:r>
          <w:r w:rsidR="004E4B91" w:rsidDel="0053434A">
            <w:rPr>
              <w:rFonts w:eastAsia="SimSun"/>
              <w:color w:val="auto"/>
            </w:rPr>
            <w:delText>s</w:delText>
          </w:r>
          <w:r w:rsidDel="0053434A">
            <w:rPr>
              <w:rFonts w:eastAsia="SimSun"/>
              <w:color w:val="auto"/>
            </w:rPr>
            <w:delText xml:space="preserve"> </w:delText>
          </w:r>
          <w:r w:rsidRPr="009E2D9F" w:rsidDel="0053434A">
            <w:rPr>
              <w:rFonts w:eastAsia="SimSun"/>
              <w:color w:val="auto"/>
            </w:rPr>
            <w:delText>these foundations vary across different cultures and context</w:delText>
          </w:r>
          <w:r w:rsidDel="0053434A">
            <w:rPr>
              <w:rFonts w:eastAsia="SimSun"/>
              <w:color w:val="auto"/>
            </w:rPr>
            <w:delText xml:space="preserve">” </w:delText>
          </w:r>
          <w:r w:rsidDel="0053434A">
            <w:rPr>
              <w:rFonts w:eastAsia="SimSun"/>
              <w:color w:val="auto"/>
            </w:rPr>
            <w:fldChar w:fldCharType="begin"/>
          </w:r>
          <w:r w:rsidR="0054547D" w:rsidDel="0053434A">
            <w:rPr>
              <w:rFonts w:eastAsia="SimSun"/>
              <w:color w:val="auto"/>
            </w:rPr>
            <w:delInstrText xml:space="preserve"> ADDIN EN.CITE &lt;EndNote&gt;&lt;Cite&gt;&lt;Author&gt;Sagi&lt;/Author&gt;&lt;Year&gt;2014&lt;/Year&gt;&lt;RecNum&gt;295&lt;/RecNum&gt;&lt;Pages&gt;133&lt;/Pages&gt;&lt;DisplayText&gt;(Sagi &amp;amp; Dehghani, 2014, p. 133)&lt;/DisplayText&gt;&lt;record&gt;&lt;rec-number&gt;295&lt;/rec-number&gt;&lt;foreign-keys&gt;&lt;key app="EN" db-id="2xd0pvrd6xxp05evvtepd0f9vppe5rtsxa20" timestamp="1599961789"&gt;295&lt;/key&gt;&lt;/foreign-keys&gt;&lt;ref-type name="Journal Article"&gt;17&lt;/ref-type&gt;&lt;contributors&gt;&lt;authors&gt;&lt;author&gt;Sagi, Eyal&lt;/author&gt;&lt;author&gt;Dehghani, Morteza&lt;/author&gt;&lt;/authors&gt;&lt;/contributors&gt;&lt;titles&gt;&lt;title&gt;Measuring moral rhetoric in text&lt;/title&gt;&lt;secondary-title&gt;Social science computer review&lt;/secondary-title&gt;&lt;/titles&gt;&lt;periodical&gt;&lt;full-title&gt;Social science computer review&lt;/full-title&gt;&lt;/periodical&gt;&lt;pages&gt;132-144&lt;/pages&gt;&lt;volume&gt;32&lt;/volume&gt;&lt;number&gt;2&lt;/number&gt;&lt;dates&gt;&lt;year&gt;2014&lt;/year&gt;&lt;/dates&gt;&lt;isbn&gt;0894-4393&lt;/isbn&gt;&lt;urls&gt;&lt;/urls&gt;&lt;/record&gt;&lt;/Cite&gt;&lt;/EndNote&gt;</w:delInstrText>
          </w:r>
          <w:r w:rsidDel="0053434A">
            <w:rPr>
              <w:rFonts w:eastAsia="SimSun"/>
              <w:color w:val="auto"/>
            </w:rPr>
            <w:fldChar w:fldCharType="separate"/>
          </w:r>
          <w:r w:rsidDel="0053434A">
            <w:rPr>
              <w:rFonts w:eastAsia="SimSun"/>
              <w:noProof/>
              <w:color w:val="auto"/>
            </w:rPr>
            <w:delText>(Sagi &amp; Dehghani, 2014, p. 133)</w:delText>
          </w:r>
          <w:r w:rsidDel="0053434A">
            <w:rPr>
              <w:rFonts w:eastAsia="SimSun"/>
              <w:color w:val="auto"/>
            </w:rPr>
            <w:fldChar w:fldCharType="end"/>
          </w:r>
          <w:r w:rsidRPr="009E2D9F" w:rsidDel="0053434A">
            <w:rPr>
              <w:rFonts w:eastAsia="SimSun"/>
              <w:color w:val="auto"/>
            </w:rPr>
            <w:delText xml:space="preserve">. </w:delText>
          </w:r>
          <w:r w:rsidDel="0053434A">
            <w:rPr>
              <w:rFonts w:eastAsia="SimSun"/>
              <w:color w:val="auto"/>
            </w:rPr>
            <w:delText>That is, p</w:delText>
          </w:r>
          <w:r w:rsidR="00F73438" w:rsidDel="0053434A">
            <w:delText>eople</w:delText>
          </w:r>
          <w:r w:rsidDel="0053434A">
            <w:delText xml:space="preserve"> in different groups</w:delText>
          </w:r>
          <w:r w:rsidR="00F73438" w:rsidDel="0053434A">
            <w:delText xml:space="preserve"> have different </w:delText>
          </w:r>
          <w:r w:rsidR="004A5405" w:rsidDel="0053434A">
            <w:delText xml:space="preserve">configurations, or in other words </w:delText>
          </w:r>
          <w:r w:rsidR="00F73438" w:rsidDel="0053434A">
            <w:delText>sensitiv</w:delText>
          </w:r>
          <w:r w:rsidR="00334FC4" w:rsidDel="0053434A">
            <w:delText>ities – different degree</w:delText>
          </w:r>
          <w:r w:rsidR="00BA14C8" w:rsidDel="0053434A">
            <w:delText>s</w:delText>
          </w:r>
          <w:r w:rsidR="00334FC4" w:rsidDel="0053434A">
            <w:delText xml:space="preserve"> of endorsement</w:delText>
          </w:r>
          <w:r w:rsidR="00F73438" w:rsidDel="0053434A">
            <w:delText xml:space="preserve"> of each moral foundation. Generally speaking, </w:delText>
          </w:r>
          <w:r w:rsidR="00E10B0F" w:rsidDel="0053434A">
            <w:rPr>
              <w:lang w:eastAsia="zh-CN"/>
            </w:rPr>
            <w:delText>those</w:delText>
          </w:r>
          <w:r w:rsidR="00F73438" w:rsidRPr="009E2D9F" w:rsidDel="0053434A">
            <w:rPr>
              <w:lang w:eastAsia="zh-CN"/>
            </w:rPr>
            <w:delText xml:space="preserve"> with a libe</w:delText>
          </w:r>
          <w:r w:rsidR="00F73438" w:rsidDel="0053434A">
            <w:rPr>
              <w:lang w:eastAsia="zh-CN"/>
            </w:rPr>
            <w:delText>ral</w:delText>
          </w:r>
          <w:r w:rsidR="00F73438" w:rsidRPr="009E2D9F" w:rsidDel="0053434A">
            <w:rPr>
              <w:lang w:eastAsia="zh-CN"/>
            </w:rPr>
            <w:delText xml:space="preserve"> perspective </w:delText>
          </w:r>
          <w:r w:rsidR="00E10B0F" w:rsidDel="0053434A">
            <w:rPr>
              <w:lang w:eastAsia="zh-CN"/>
            </w:rPr>
            <w:delText>are</w:delText>
          </w:r>
          <w:r w:rsidR="00F73438" w:rsidRPr="009E2D9F" w:rsidDel="0053434A">
            <w:rPr>
              <w:lang w:eastAsia="zh-CN"/>
            </w:rPr>
            <w:delText xml:space="preserve"> more sensitive to </w:delText>
          </w:r>
          <w:r w:rsidR="00F73438" w:rsidRPr="009E2D9F" w:rsidDel="0053434A">
            <w:delText>care/har</w:delText>
          </w:r>
          <w:r w:rsidR="00F73438" w:rsidRPr="009E2D9F" w:rsidDel="0053434A">
            <w:rPr>
              <w:lang w:eastAsia="zh-CN"/>
            </w:rPr>
            <w:delText>m,</w:delText>
          </w:r>
          <w:r w:rsidR="00F73438" w:rsidRPr="009E2D9F" w:rsidDel="0053434A">
            <w:delText xml:space="preserve"> fairness/cheating</w:delText>
          </w:r>
          <w:r w:rsidR="00F73438" w:rsidRPr="009E2D9F" w:rsidDel="0053434A">
            <w:rPr>
              <w:lang w:eastAsia="zh-CN"/>
            </w:rPr>
            <w:delText xml:space="preserve"> and very obtuse to </w:delText>
          </w:r>
          <w:r w:rsidR="00F73438" w:rsidRPr="009E2D9F" w:rsidDel="0053434A">
            <w:delText>loyalty/betrayal, authority/subversion, and sanctity/degradation</w:delText>
          </w:r>
          <w:r w:rsidR="00F73438" w:rsidRPr="009E2D9F" w:rsidDel="0053434A">
            <w:rPr>
              <w:lang w:eastAsia="zh-CN"/>
            </w:rPr>
            <w:delText xml:space="preserve">, while conservatives </w:delText>
          </w:r>
          <w:r w:rsidR="00100B2A" w:rsidDel="0053434A">
            <w:rPr>
              <w:lang w:eastAsia="zh-CN"/>
            </w:rPr>
            <w:delText xml:space="preserve">reveal </w:delText>
          </w:r>
          <w:r w:rsidR="00E10B0F" w:rsidDel="0053434A">
            <w:rPr>
              <w:lang w:eastAsia="zh-CN"/>
            </w:rPr>
            <w:delText>a</w:delText>
          </w:r>
          <w:r w:rsidR="00100B2A" w:rsidDel="0053434A">
            <w:rPr>
              <w:lang w:eastAsia="zh-CN"/>
            </w:rPr>
            <w:delText xml:space="preserve"> more</w:delText>
          </w:r>
          <w:r w:rsidR="00E10B0F" w:rsidDel="0053434A">
            <w:rPr>
              <w:lang w:eastAsia="zh-CN"/>
            </w:rPr>
            <w:delText xml:space="preserve"> </w:delText>
          </w:r>
          <w:r w:rsidR="00F73438" w:rsidRPr="009E2D9F" w:rsidDel="0053434A">
            <w:rPr>
              <w:lang w:eastAsia="zh-CN"/>
            </w:rPr>
            <w:delText xml:space="preserve">even sensitivity across all </w:delText>
          </w:r>
          <w:r w:rsidR="00F73438" w:rsidDel="0053434A">
            <w:rPr>
              <w:rFonts w:hint="eastAsia"/>
              <w:lang w:eastAsia="zh-CN"/>
            </w:rPr>
            <w:delText>five</w:delText>
          </w:r>
          <w:r w:rsidR="00F73438" w:rsidRPr="009E2D9F" w:rsidDel="0053434A">
            <w:rPr>
              <w:lang w:eastAsia="zh-CN"/>
            </w:rPr>
            <w:delText xml:space="preserve"> kinds of </w:delText>
          </w:r>
          <w:r w:rsidR="00F73438" w:rsidDel="0053434A">
            <w:rPr>
              <w:lang w:eastAsia="zh-CN"/>
            </w:rPr>
            <w:delText xml:space="preserve">moral foundations </w:delText>
          </w:r>
          <w:r w:rsidR="00F73438" w:rsidDel="0053434A">
            <w:fldChar w:fldCharType="begin">
              <w:fldData xml:space="preserve">PEVuZE5vdGU+PENpdGU+PEF1dGhvcj5HcmFoYW08L0F1dGhvcj48WWVhcj4yMDEzPC9ZZWFyPjxS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</w:fldData>
            </w:fldChar>
          </w:r>
          <w:r w:rsidR="0054547D" w:rsidDel="0053434A">
            <w:delInstrText xml:space="preserve"> ADDIN EN.CITE </w:delInstrText>
          </w:r>
          <w:r w:rsidR="0054547D" w:rsidDel="0053434A">
            <w:fldChar w:fldCharType="begin">
              <w:fldData xml:space="preserve">PEVuZE5vdGU+PENpdGU+PEF1dGhvcj5HcmFoYW08L0F1dGhvcj48WWVhcj4yMDEzPC9ZZWFyPjxS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</w:fldData>
            </w:fldChar>
          </w:r>
          <w:r w:rsidR="0054547D" w:rsidDel="0053434A">
            <w:delInstrText xml:space="preserve"> ADDIN EN.CITE.DATA </w:delInstrText>
          </w:r>
        </w:del>
      </w:moveFrom>
      <w:del w:id="370" w:author="mx3mt" w:date="2022-08-22T16:11:00Z"/>
      <w:moveFrom w:id="371" w:author="mx3mt" w:date="2022-08-22T16:11:00Z">
        <w:del w:id="372" w:author="mx3mt" w:date="2022-08-22T16:15:00Z">
          <w:r w:rsidR="0054547D" w:rsidDel="0053434A">
            <w:fldChar w:fldCharType="end"/>
          </w:r>
        </w:del>
      </w:moveFrom>
      <w:del w:id="373" w:author="mx3mt" w:date="2022-08-22T16:11:00Z"/>
      <w:moveFrom w:id="374" w:author="mx3mt" w:date="2022-08-22T16:11:00Z">
        <w:del w:id="375" w:author="mx3mt" w:date="2022-08-22T16:15:00Z">
          <w:r w:rsidR="00F73438" w:rsidDel="0053434A">
            <w:fldChar w:fldCharType="separate"/>
          </w:r>
          <w:r w:rsidR="00F73438" w:rsidDel="0053434A">
            <w:rPr>
              <w:noProof/>
            </w:rPr>
            <w:delText>(Graham et al., 2013; Haidt, 2012; Haidt &amp; Graham, 2007; Haidt &amp; Joseph, 2004)</w:delText>
          </w:r>
          <w:r w:rsidR="00F73438" w:rsidDel="0053434A">
            <w:fldChar w:fldCharType="end"/>
          </w:r>
        </w:del>
      </w:moveFrom>
      <w:moveFromRangeEnd w:id="367"/>
      <w:del w:id="376" w:author="mx3mt" w:date="2022-08-22T16:15:00Z">
        <w:r w:rsidR="00F73438" w:rsidDel="0053434A">
          <w:rPr>
            <w:lang w:eastAsia="zh-CN"/>
          </w:rPr>
          <w:delText>.</w:delText>
        </w:r>
      </w:del>
      <w:moveFromRangeStart w:id="377" w:author="mx3mt" w:date="2022-08-22T16:01:00Z" w:name="move112076478"/>
      <w:moveFrom w:id="378" w:author="mx3mt" w:date="2022-08-22T16:01:00Z">
        <w:del w:id="379" w:author="mx3mt" w:date="2022-08-22T16:15:00Z">
          <w:r w:rsidR="00F73438" w:rsidDel="0053434A">
            <w:rPr>
              <w:lang w:eastAsia="zh-CN"/>
            </w:rPr>
            <w:delText xml:space="preserve"> </w:delText>
          </w:r>
        </w:del>
        <w:r w:rsidR="00F73438" w:rsidDel="00134CB2">
          <w:rPr>
            <w:lang w:eastAsia="zh-CN"/>
          </w:rPr>
          <w:t>At</w:t>
        </w:r>
        <w:r w:rsidR="00F73438" w:rsidRPr="009E2D9F" w:rsidDel="00134CB2">
          <w:t xml:space="preserve"> a given time, a </w:t>
        </w:r>
        <w:r w:rsidR="00F73438" w:rsidRPr="009E2D9F" w:rsidDel="00134CB2">
          <w:rPr>
            <w:lang w:eastAsia="zh-CN"/>
          </w:rPr>
          <w:t xml:space="preserve">certain </w:t>
        </w:r>
        <w:r w:rsidR="00F73438" w:rsidDel="00134CB2">
          <w:t xml:space="preserve">issue </w:t>
        </w:r>
        <w:r w:rsidR="00F73438" w:rsidRPr="009E2D9F" w:rsidDel="00134CB2">
          <w:t>w</w:t>
        </w:r>
        <w:r w:rsidR="00F73438" w:rsidDel="00134CB2">
          <w:t>ould</w:t>
        </w:r>
        <w:r w:rsidR="00F73438" w:rsidRPr="009E2D9F" w:rsidDel="00134CB2">
          <w:t xml:space="preserve"> </w:t>
        </w:r>
        <w:r w:rsidR="00F73438" w:rsidDel="00134CB2">
          <w:t xml:space="preserve">trigger </w:t>
        </w:r>
        <w:r w:rsidR="00FC225F" w:rsidDel="00134CB2">
          <w:t xml:space="preserve">a </w:t>
        </w:r>
        <w:r w:rsidR="00100B2A" w:rsidDel="00134CB2">
          <w:t xml:space="preserve">response based on a </w:t>
        </w:r>
        <w:r w:rsidR="00FC225F" w:rsidDel="00134CB2">
          <w:t>person’s</w:t>
        </w:r>
        <w:r w:rsidR="00F73438" w:rsidDel="00134CB2">
          <w:t xml:space="preserve"> moral foundations a</w:t>
        </w:r>
        <w:r w:rsidR="00F73438" w:rsidRPr="009E2D9F" w:rsidDel="00134CB2">
          <w:t>t different levels</w:t>
        </w:r>
        <w:r w:rsidR="00F73438" w:rsidDel="00134CB2">
          <w:t xml:space="preserve">, generate different </w:t>
        </w:r>
        <w:r w:rsidR="003B688E" w:rsidDel="00134CB2">
          <w:t>moral concerns</w:t>
        </w:r>
        <w:r w:rsidR="00F73438" w:rsidDel="00134CB2">
          <w:t xml:space="preserve">, and those </w:t>
        </w:r>
        <w:r w:rsidR="003B688E" w:rsidDel="00134CB2">
          <w:t>moral concerns</w:t>
        </w:r>
        <w:r w:rsidR="00F73438" w:rsidDel="00134CB2">
          <w:t xml:space="preserve"> would then underpin, motivate, justify attitudes towards th</w:t>
        </w:r>
        <w:r w:rsidR="00CB04E5" w:rsidDel="00134CB2">
          <w:t>at</w:t>
        </w:r>
        <w:r w:rsidR="00F73438" w:rsidDel="00134CB2">
          <w:t xml:space="preserve"> issue. </w:t>
        </w:r>
        <w:r w:rsidR="00334FC4" w:rsidDel="00134CB2">
          <w:t>That is</w:t>
        </w:r>
        <w:r w:rsidR="00FC225F" w:rsidDel="00134CB2">
          <w:t xml:space="preserve"> to say</w:t>
        </w:r>
        <w:r w:rsidR="00F73438" w:rsidDel="00134CB2">
          <w:t xml:space="preserve">, different sensitivities </w:t>
        </w:r>
        <w:r w:rsidR="00FC225F" w:rsidDel="00134CB2">
          <w:t>t</w:t>
        </w:r>
        <w:r w:rsidR="00100B2A" w:rsidDel="00134CB2">
          <w:t>ow</w:t>
        </w:r>
        <w:r w:rsidR="00FC225F" w:rsidDel="00134CB2">
          <w:t>ard</w:t>
        </w:r>
        <w:r w:rsidR="004E4B91" w:rsidDel="00134CB2">
          <w:t>s</w:t>
        </w:r>
        <w:r w:rsidR="00F73438" w:rsidDel="00134CB2">
          <w:t xml:space="preserve"> moral foundations could lead to different </w:t>
        </w:r>
        <w:r w:rsidR="003B688E" w:rsidDel="00134CB2">
          <w:t>moral concerns</w:t>
        </w:r>
        <w:r w:rsidR="00F73438" w:rsidDel="00134CB2">
          <w:t xml:space="preserve">, and </w:t>
        </w:r>
        <w:r w:rsidR="00A9786D" w:rsidDel="00134CB2">
          <w:rPr>
            <w:lang w:eastAsia="zh-CN"/>
          </w:rPr>
          <w:t xml:space="preserve">different </w:t>
        </w:r>
        <w:r w:rsidR="003B688E" w:rsidDel="00134CB2">
          <w:rPr>
            <w:lang w:eastAsia="zh-CN"/>
          </w:rPr>
          <w:t>moral concerns</w:t>
        </w:r>
        <w:r w:rsidR="00A9786D" w:rsidDel="00134CB2">
          <w:rPr>
            <w:lang w:eastAsia="zh-CN"/>
          </w:rPr>
          <w:t xml:space="preserve"> would lead to different “</w:t>
        </w:r>
        <w:r w:rsidR="00A9786D" w:rsidRPr="00C2241B" w:rsidDel="00134CB2">
          <w:t>partisan and ideological identification along with a variety of political attitudes</w:t>
        </w:r>
        <w:r w:rsidR="00A9786D" w:rsidDel="00134CB2">
          <w:t xml:space="preserve">” </w:t>
        </w:r>
        <w:r w:rsidR="00A9786D" w:rsidDel="00134CB2">
          <w:fldChar w:fldCharType="begin"/>
        </w:r>
        <w:r w:rsidR="0054547D" w:rsidDel="00134CB2">
          <w:instrText xml:space="preserve"> ADDIN EN.CITE &lt;EndNote&gt;&lt;Cite&gt;&lt;Author&gt;Clifford&lt;/Author&gt;&lt;Year&gt;2013&lt;/Year&gt;&lt;RecNum&gt;333&lt;/RecNum&gt;&lt;Pages&gt;659&lt;/Pages&gt;&lt;DisplayText&gt;(Clifford &amp;amp; Jerit, 2013, p. 659)&lt;/DisplayText&gt;&lt;record&gt;&lt;rec-number&gt;333&lt;/rec-number&gt;&lt;foreign-keys&gt;&lt;key app="EN" db-id="2xd0pvrd6xxp05evvtepd0f9vppe5rtsxa20" timestamp="1602953868"&gt;333&lt;/key&gt;&lt;/foreign-keys&gt;&lt;ref-type name="Journal Article"&gt;17&lt;/ref-type&gt;&lt;contributors&gt;&lt;authors&gt;&lt;author&gt;Clifford, Scott&lt;/author&gt;&lt;author&gt;Jerit, Jennifer&lt;/author&gt;&lt;/authors&gt;&lt;/contributors&gt;&lt;titles&gt;&lt;title&gt;How words do the work of politics: Moral foundations theory and the debate over stem cell research&lt;/title&gt;&lt;secondary-title&gt;The Journal of Politics&lt;/secondary-title&gt;&lt;/titles&gt;&lt;periodical&gt;&lt;full-title&gt;The Journal of Politics&lt;/full-title&gt;&lt;/periodical&gt;&lt;pages&gt;659-671&lt;/pages&gt;&lt;volume&gt;75&lt;/volume&gt;&lt;number&gt;3&lt;/number&gt;&lt;dates&gt;&lt;year&gt;2013&lt;/year&gt;&lt;/dates&gt;&lt;isbn&gt;0022-3816&lt;/isbn&gt;&lt;urls&gt;&lt;/urls&gt;&lt;/record&gt;&lt;/Cite&gt;&lt;/EndNote&gt;</w:instrText>
        </w:r>
        <w:r w:rsidR="00A9786D" w:rsidDel="00134CB2">
          <w:fldChar w:fldCharType="separate"/>
        </w:r>
        <w:r w:rsidR="00A9786D" w:rsidDel="00134CB2">
          <w:rPr>
            <w:noProof/>
          </w:rPr>
          <w:t>(Clifford &amp; Jerit, 2013, p. 659)</w:t>
        </w:r>
        <w:r w:rsidR="00A9786D" w:rsidDel="00134CB2">
          <w:fldChar w:fldCharType="end"/>
        </w:r>
      </w:moveFrom>
      <w:moveFromRangeEnd w:id="377"/>
      <w:r w:rsidR="00A9786D">
        <w:t xml:space="preserve">. </w:t>
      </w:r>
      <w:r w:rsidR="00D1459B">
        <w:rPr>
          <w:lang w:eastAsia="zh-CN"/>
        </w:rPr>
        <w:t xml:space="preserve">For example, </w:t>
      </w:r>
      <w:proofErr w:type="spellStart"/>
      <w:r w:rsidR="00D1459B">
        <w:rPr>
          <w:lang w:eastAsia="zh-CN"/>
        </w:rPr>
        <w:t>Koleva</w:t>
      </w:r>
      <w:proofErr w:type="spellEnd"/>
      <w:r w:rsidR="00D1459B">
        <w:rPr>
          <w:lang w:eastAsia="zh-CN"/>
        </w:rPr>
        <w:t xml:space="preserve"> et al. </w:t>
      </w:r>
      <w:r w:rsidR="00D1459B">
        <w:rPr>
          <w:lang w:eastAsia="zh-CN"/>
        </w:rPr>
        <w:fldChar w:fldCharType="begin"/>
      </w:r>
      <w:r w:rsidR="0054547D">
        <w:rPr>
          <w:lang w:eastAsia="zh-CN"/>
        </w:rPr>
        <w:instrText xml:space="preserve"> ADDIN EN.CITE &lt;EndNote&gt;&lt;Cite ExcludeAuth="1"&gt;&lt;Author&gt;Koleva&lt;/Author&gt;&lt;Year&gt;2012&lt;/Year&gt;&lt;RecNum&gt;95&lt;/RecNum&gt;&lt;DisplayText&gt;(2012)&lt;/DisplayText&gt;&lt;record&gt;&lt;rec-number&gt;95&lt;/rec-number&gt;&lt;foreign-keys&gt;&lt;key app="EN" db-id="2xd0pvrd6xxp05evvtepd0f9vppe5rtsxa20" timestamp="1575587393"&gt;95&lt;/key&gt;&lt;/foreign-keys&gt;&lt;ref-type name="Journal Article"&gt;17&lt;/ref-type&gt;&lt;contributors&gt;&lt;authors&gt;&lt;author&gt;Koleva, Spassena P&lt;/author&gt;&lt;author&gt;Graham, Jesse&lt;/author&gt;&lt;author&gt;Iyer, Ravi&lt;/author&gt;&lt;author&gt;Ditto, Peter H&lt;/author&gt;&lt;author&gt;Haidt, Jonathan&lt;/author&gt;&lt;/authors&gt;&lt;/contributors&gt;&lt;titles&gt;&lt;title&gt;Tracing the threads: How five moral concerns (especially Purity) help explain culture war attitudes&lt;/title&gt;&lt;secondary-title&gt;Journal of Research in Personality&lt;/secondary-title&gt;&lt;/titles&gt;&lt;periodical&gt;&lt;full-title&gt;Journal of Research in Personality&lt;/full-title&gt;&lt;/periodical&gt;&lt;pages&gt;184-194&lt;/pages&gt;&lt;volume&gt;46&lt;/volume&gt;&lt;number&gt;2&lt;/number&gt;&lt;dates&gt;&lt;year&gt;2012&lt;/year&gt;&lt;/dates&gt;&lt;isbn&gt;0092-6566&lt;/isbn&gt;&lt;urls&gt;&lt;/urls&gt;&lt;/record&gt;&lt;/Cite&gt;&lt;/EndNote&gt;</w:instrText>
      </w:r>
      <w:r w:rsidR="00D1459B">
        <w:rPr>
          <w:lang w:eastAsia="zh-CN"/>
        </w:rPr>
        <w:fldChar w:fldCharType="separate"/>
      </w:r>
      <w:r w:rsidR="00D1459B">
        <w:rPr>
          <w:noProof/>
          <w:lang w:eastAsia="zh-CN"/>
        </w:rPr>
        <w:t>(2012)</w:t>
      </w:r>
      <w:r w:rsidR="00D1459B">
        <w:rPr>
          <w:lang w:eastAsia="zh-CN"/>
        </w:rPr>
        <w:fldChar w:fldCharType="end"/>
      </w:r>
      <w:r w:rsidR="00D1459B">
        <w:rPr>
          <w:lang w:eastAsia="zh-CN"/>
        </w:rPr>
        <w:t xml:space="preserve"> found that the endorsement of </w:t>
      </w:r>
      <w:r w:rsidR="00FC225F">
        <w:rPr>
          <w:lang w:eastAsia="zh-CN"/>
        </w:rPr>
        <w:t xml:space="preserve">certain </w:t>
      </w:r>
      <w:r w:rsidR="00D1459B">
        <w:rPr>
          <w:lang w:eastAsia="zh-CN"/>
        </w:rPr>
        <w:t xml:space="preserve">moral foundations could </w:t>
      </w:r>
      <w:r w:rsidR="004E4B91">
        <w:rPr>
          <w:lang w:eastAsia="zh-CN"/>
        </w:rPr>
        <w:t xml:space="preserve">better </w:t>
      </w:r>
      <w:r w:rsidR="00D1459B">
        <w:rPr>
          <w:lang w:eastAsia="zh-CN"/>
        </w:rPr>
        <w:t>predict an individual</w:t>
      </w:r>
      <w:del w:id="380" w:author="mx3mt" w:date="2022-08-22T15:48:00Z">
        <w:r w:rsidR="00D1459B" w:rsidDel="00EB63DE">
          <w:rPr>
            <w:lang w:eastAsia="zh-CN"/>
          </w:rPr>
          <w:delText>'</w:delText>
        </w:r>
      </w:del>
      <w:ins w:id="381" w:author="mx3mt" w:date="2022-08-22T15:48:00Z">
        <w:r w:rsidR="00EB63DE">
          <w:rPr>
            <w:lang w:eastAsia="zh-CN"/>
          </w:rPr>
          <w:t>’</w:t>
        </w:r>
      </w:ins>
      <w:r w:rsidR="00D1459B">
        <w:rPr>
          <w:lang w:eastAsia="zh-CN"/>
        </w:rPr>
        <w:t xml:space="preserve">s attitudes towards different culture war issues (such as abortion, gun control, </w:t>
      </w:r>
      <w:r w:rsidR="00D1459B" w:rsidRPr="00B13736">
        <w:rPr>
          <w:lang w:eastAsia="zh-CN"/>
        </w:rPr>
        <w:t>death penalty</w:t>
      </w:r>
      <w:r w:rsidR="00D1459B">
        <w:rPr>
          <w:lang w:eastAsia="zh-CN"/>
        </w:rPr>
        <w:t>, and similar social controversies</w:t>
      </w:r>
      <w:r w:rsidR="00D1459B" w:rsidRPr="00720F46">
        <w:rPr>
          <w:lang w:eastAsia="zh-CN"/>
        </w:rPr>
        <w:t>)</w:t>
      </w:r>
      <w:r w:rsidR="004E4B91" w:rsidRPr="00720F46">
        <w:rPr>
          <w:lang w:eastAsia="zh-CN"/>
        </w:rPr>
        <w:t xml:space="preserve"> than </w:t>
      </w:r>
      <w:r w:rsidR="00D1459B">
        <w:rPr>
          <w:lang w:eastAsia="zh-CN"/>
        </w:rPr>
        <w:t>“</w:t>
      </w:r>
      <w:r w:rsidR="00D1459B" w:rsidRPr="00B13736">
        <w:rPr>
          <w:lang w:eastAsia="zh-CN"/>
        </w:rPr>
        <w:t>ideology,</w:t>
      </w:r>
      <w:r w:rsidR="00D1459B">
        <w:rPr>
          <w:lang w:eastAsia="zh-CN"/>
        </w:rPr>
        <w:t xml:space="preserve"> </w:t>
      </w:r>
      <w:r w:rsidR="00D1459B" w:rsidRPr="00B13736">
        <w:rPr>
          <w:lang w:eastAsia="zh-CN"/>
        </w:rPr>
        <w:t>age, gender, religious attendance, and interest in politics</w:t>
      </w:r>
      <w:r w:rsidR="00D1459B">
        <w:rPr>
          <w:lang w:eastAsia="zh-CN"/>
        </w:rPr>
        <w:t xml:space="preserve">” </w:t>
      </w:r>
      <w:r w:rsidR="00D1459B">
        <w:rPr>
          <w:lang w:eastAsia="zh-CN"/>
        </w:rPr>
        <w:fldChar w:fldCharType="begin"/>
      </w:r>
      <w:r w:rsidR="0054547D">
        <w:rPr>
          <w:lang w:eastAsia="zh-CN"/>
        </w:rPr>
        <w:instrText xml:space="preserve"> ADDIN EN.CITE &lt;EndNote&gt;&lt;Cite ExcludeAuth="1" ExcludeYear="1"&gt;&lt;Author&gt;Koleva&lt;/Author&gt;&lt;Year&gt;2012&lt;/Year&gt;&lt;RecNum&gt;95&lt;/RecNum&gt;&lt;Pages&gt;184&lt;/Pages&gt;&lt;DisplayText&gt;(p. 184)&lt;/DisplayText&gt;&lt;record&gt;&lt;rec-number&gt;95&lt;/rec-number&gt;&lt;foreign-keys&gt;&lt;key app="EN" db-id="2xd0pvrd6xxp05evvtepd0f9vppe5rtsxa20" timestamp="1575587393"&gt;95&lt;/key&gt;&lt;/foreign-keys&gt;&lt;ref-type name="Journal Article"&gt;17&lt;/ref-type&gt;&lt;contributors&gt;&lt;authors&gt;&lt;author&gt;Koleva, Spassena P&lt;/author&gt;&lt;author&gt;Graham, Jesse&lt;/author&gt;&lt;author&gt;Iyer, Ravi&lt;/author&gt;&lt;author&gt;Ditto, Peter H&lt;/author&gt;&lt;author&gt;Haidt, Jonathan&lt;/author&gt;&lt;/authors&gt;&lt;/contributors&gt;&lt;titles&gt;&lt;title&gt;Tracing the threads: How five moral concerns (especially Purity) help explain culture war attitudes&lt;/title&gt;&lt;secondary-title&gt;Journal of Research in Personality&lt;/secondary-title&gt;&lt;/titles&gt;&lt;periodical&gt;&lt;full-title&gt;Journal of Research in Personality&lt;/full-title&gt;&lt;/periodical&gt;&lt;pages&gt;184-194&lt;/pages&gt;&lt;volume&gt;46&lt;/volume&gt;&lt;number&gt;2&lt;/number&gt;&lt;dates&gt;&lt;year&gt;2012&lt;/year&gt;&lt;/dates&gt;&lt;isbn&gt;0092-6566&lt;/isbn&gt;&lt;urls&gt;&lt;/urls&gt;&lt;/record&gt;&lt;/Cite&gt;&lt;/EndNote&gt;</w:instrText>
      </w:r>
      <w:r w:rsidR="00D1459B">
        <w:rPr>
          <w:lang w:eastAsia="zh-CN"/>
        </w:rPr>
        <w:fldChar w:fldCharType="separate"/>
      </w:r>
      <w:r w:rsidR="00D1459B">
        <w:rPr>
          <w:noProof/>
          <w:lang w:eastAsia="zh-CN"/>
        </w:rPr>
        <w:t>(p. 184)</w:t>
      </w:r>
      <w:r w:rsidR="00D1459B">
        <w:rPr>
          <w:lang w:eastAsia="zh-CN"/>
        </w:rPr>
        <w:fldChar w:fldCharType="end"/>
      </w:r>
      <w:r w:rsidR="00D1459B">
        <w:rPr>
          <w:lang w:eastAsia="zh-CN"/>
        </w:rPr>
        <w:t xml:space="preserve">. </w:t>
      </w:r>
      <w:ins w:id="382" w:author="mx3mt" w:date="2022-08-22T16:20:00Z">
        <w:r w:rsidR="00B00DA7">
          <w:rPr>
            <w:lang w:eastAsia="zh-CN"/>
          </w:rPr>
          <w:t>Moreover, differen</w:t>
        </w:r>
      </w:ins>
      <w:ins w:id="383" w:author="mx3mt" w:date="2022-08-22T16:21:00Z">
        <w:r w:rsidR="00B00DA7">
          <w:rPr>
            <w:lang w:eastAsia="zh-CN"/>
          </w:rPr>
          <w:t xml:space="preserve">t moral judgments may lead to moral divergence, a barrier for </w:t>
        </w:r>
        <w:r w:rsidR="00B00DA7">
          <w:rPr>
            <w:rFonts w:hint="eastAsia"/>
            <w:lang w:eastAsia="zh-CN"/>
          </w:rPr>
          <w:t>efficient</w:t>
        </w:r>
        <w:r w:rsidR="00B00DA7">
          <w:rPr>
            <w:lang w:eastAsia="zh-CN"/>
          </w:rPr>
          <w:t xml:space="preserve"> communication </w:t>
        </w:r>
      </w:ins>
      <w:ins w:id="384" w:author="mx3mt" w:date="2022-08-23T23:10:00Z">
        <w:r w:rsidR="00375513">
          <w:rPr>
            <w:lang w:eastAsia="zh-CN"/>
          </w:rPr>
          <w:t>among</w:t>
        </w:r>
      </w:ins>
      <w:ins w:id="385" w:author="mx3mt" w:date="2022-08-23T23:11:00Z">
        <w:r w:rsidR="00375513">
          <w:rPr>
            <w:lang w:eastAsia="zh-CN"/>
          </w:rPr>
          <w:t xml:space="preserve"> </w:t>
        </w:r>
      </w:ins>
      <w:ins w:id="386" w:author="mx3mt" w:date="2022-08-22T16:21:00Z">
        <w:r w:rsidR="00B00DA7">
          <w:rPr>
            <w:lang w:eastAsia="zh-CN"/>
          </w:rPr>
          <w:t xml:space="preserve">groups. </w:t>
        </w:r>
      </w:ins>
    </w:p>
    <w:p w14:paraId="6A3C03C2" w14:textId="52162E97" w:rsidR="00EB63DE" w:rsidRPr="008B1FE3" w:rsidRDefault="00F73438" w:rsidP="00EB63DE">
      <w:pPr>
        <w:ind w:firstLine="0"/>
        <w:rPr>
          <w:moveTo w:id="387" w:author="mx3mt" w:date="2022-08-22T15:48:00Z"/>
          <w:b/>
          <w:bCs/>
          <w:i/>
          <w:iCs/>
        </w:rPr>
      </w:pPr>
      <w:del w:id="388" w:author="mx3mt" w:date="2022-08-22T16:21:00Z">
        <w:r w:rsidDel="00B00DA7">
          <w:delText xml:space="preserve">Fernades </w:delText>
        </w:r>
        <w:r w:rsidDel="00B00DA7">
          <w:fldChar w:fldCharType="begin"/>
        </w:r>
        <w:r w:rsidR="0054547D" w:rsidDel="00B00DA7">
          <w:delInstrText xml:space="preserve"> ADDIN EN.CITE &lt;EndNote&gt;&lt;Cite ExcludeAuth="1"&gt;&lt;Author&gt;Fernandes&lt;/Author&gt;&lt;Year&gt;2020&lt;/Year&gt;&lt;RecNum&gt;329&lt;/RecNum&gt;&lt;DisplayText&gt;(2020)&lt;/DisplayText&gt;&lt;record&gt;&lt;rec-number&gt;329&lt;/rec-number&gt;&lt;foreign-keys&gt;&lt;key app="EN" db-id="2xd0pvrd6xxp05evvtepd0f9vppe5rtsxa20" timestamp="1602906763"&gt;329&lt;/key&gt;&lt;/foreign-keys&gt;&lt;ref-type name="Journal Article"&gt;17&lt;/ref-type&gt;&lt;contributors&gt;&lt;authors&gt;&lt;author&gt;Fernandes, Daniel&lt;/author&gt;&lt;/authors&gt;&lt;/contributors&gt;&lt;titles&gt;&lt;title&gt;Politics at the Mall: The Moral Foundations of Boycotts&lt;/title&gt;&lt;secondary-title&gt;Journal of Public Policy &amp;amp; Marketing&lt;/secondary-title&gt;&lt;/titles&gt;&lt;periodical&gt;&lt;full-title&gt;Journal of Public Policy &amp;amp; Marketing&lt;/full-title&gt;&lt;/periodical&gt;&lt;pages&gt;494-513&lt;/pages&gt;&lt;volume&gt;39&lt;/volume&gt;&lt;number&gt;4&lt;/number&gt;&lt;dates&gt;&lt;year&gt;2020&lt;/year&gt;&lt;/dates&gt;&lt;isbn&gt;0743-9156&lt;/isbn&gt;&lt;urls&gt;&lt;/urls&gt;&lt;/record&gt;&lt;/Cite&gt;&lt;/EndNote&gt;</w:delInstrText>
        </w:r>
        <w:r w:rsidDel="00B00DA7">
          <w:fldChar w:fldCharType="separate"/>
        </w:r>
        <w:r w:rsidDel="00B00DA7">
          <w:rPr>
            <w:noProof/>
          </w:rPr>
          <w:delText>(2020)</w:delText>
        </w:r>
        <w:r w:rsidDel="00B00DA7">
          <w:fldChar w:fldCharType="end"/>
        </w:r>
        <w:r w:rsidDel="00B00DA7">
          <w:delText xml:space="preserve"> discovered that </w:delText>
        </w:r>
        <w:r w:rsidR="00571DA1" w:rsidDel="00B00DA7">
          <w:delText>people’s</w:delText>
        </w:r>
        <w:r w:rsidDel="00B00DA7">
          <w:delText xml:space="preserve"> engagement in consumer political actions are </w:delText>
        </w:r>
        <w:r w:rsidR="00571DA1" w:rsidDel="00B00DA7">
          <w:delText>mainly determined</w:delText>
        </w:r>
        <w:r w:rsidDel="00B00DA7">
          <w:delText xml:space="preserve"> by </w:delText>
        </w:r>
        <w:r w:rsidR="00571DA1" w:rsidDel="00B00DA7">
          <w:rPr>
            <w:rFonts w:hint="eastAsia"/>
            <w:lang w:eastAsia="zh-CN"/>
          </w:rPr>
          <w:delText>moral</w:delText>
        </w:r>
        <w:r w:rsidR="00571DA1" w:rsidDel="00B00DA7">
          <w:rPr>
            <w:lang w:eastAsia="zh-CN"/>
          </w:rPr>
          <w:delText xml:space="preserve"> concerns associated with their different </w:delText>
        </w:r>
        <w:r w:rsidR="009901FE" w:rsidDel="00B00DA7">
          <w:rPr>
            <w:lang w:eastAsia="zh-CN"/>
          </w:rPr>
          <w:delText xml:space="preserve">sensitive </w:delText>
        </w:r>
        <w:r w:rsidR="00571DA1" w:rsidDel="00B00DA7">
          <w:rPr>
            <w:lang w:eastAsia="zh-CN"/>
          </w:rPr>
          <w:delText>moral foundations</w:delText>
        </w:r>
        <w:r w:rsidDel="00B00DA7">
          <w:delText xml:space="preserve">: liberals are mainly influenced by </w:delText>
        </w:r>
        <w:r w:rsidR="00100B2A" w:rsidDel="00B00DA7">
          <w:delText xml:space="preserve">the moral concerns of </w:delText>
        </w:r>
        <w:r w:rsidDel="00B00DA7">
          <w:delText>care and fairness</w:delText>
        </w:r>
        <w:r w:rsidR="00100B2A" w:rsidDel="00B00DA7">
          <w:delText xml:space="preserve">, </w:delText>
        </w:r>
        <w:r w:rsidDel="00B00DA7">
          <w:delText xml:space="preserve">while conservatives are mainly influenced by </w:delText>
        </w:r>
        <w:r w:rsidR="00FC225F" w:rsidDel="00B00DA7">
          <w:delText xml:space="preserve">the moral concerns of </w:delText>
        </w:r>
        <w:r w:rsidDel="00B00DA7">
          <w:delText>loyalty, authority, and sanctity.</w:delText>
        </w:r>
        <w:r w:rsidDel="00B00DA7">
          <w:rPr>
            <w:lang w:eastAsia="zh-CN"/>
          </w:rPr>
          <w:delText xml:space="preserve"> </w:delText>
        </w:r>
        <w:r w:rsidR="00326F89" w:rsidDel="00B00DA7">
          <w:rPr>
            <w:lang w:eastAsia="zh-CN"/>
          </w:rPr>
          <w:delText>In sum</w:delText>
        </w:r>
        <w:r w:rsidDel="00B00DA7">
          <w:rPr>
            <w:lang w:eastAsia="zh-CN"/>
          </w:rPr>
          <w:delText xml:space="preserve">, </w:delText>
        </w:r>
        <w:r w:rsidR="00571DA1" w:rsidDel="00B00DA7">
          <w:rPr>
            <w:lang w:eastAsia="zh-CN"/>
          </w:rPr>
          <w:delText xml:space="preserve">the </w:delText>
        </w:r>
        <w:r w:rsidR="00F67D11" w:rsidDel="00B00DA7">
          <w:rPr>
            <w:lang w:eastAsia="zh-CN"/>
          </w:rPr>
          <w:delText xml:space="preserve">different moral configurations of different groups </w:delText>
        </w:r>
      </w:del>
      <w:del w:id="389" w:author="mx3mt" w:date="2022-08-22T16:17:00Z">
        <w:r w:rsidR="00F67D11" w:rsidDel="0062064C">
          <w:rPr>
            <w:lang w:eastAsia="zh-CN"/>
          </w:rPr>
          <w:delText xml:space="preserve">would lead to </w:delText>
        </w:r>
        <w:r w:rsidR="00571DA1" w:rsidDel="0062064C">
          <w:rPr>
            <w:lang w:eastAsia="zh-CN"/>
          </w:rPr>
          <w:delText>differen</w:delText>
        </w:r>
        <w:r w:rsidR="00F67D11" w:rsidDel="0062064C">
          <w:rPr>
            <w:lang w:eastAsia="zh-CN"/>
          </w:rPr>
          <w:delText>t moral concerns</w:delText>
        </w:r>
        <w:r w:rsidR="00326F89" w:rsidDel="0062064C">
          <w:rPr>
            <w:lang w:eastAsia="zh-CN"/>
          </w:rPr>
          <w:delText xml:space="preserve">, and therefore lead to different moral </w:delText>
        </w:r>
        <w:r w:rsidR="009901FE" w:rsidDel="0062064C">
          <w:rPr>
            <w:lang w:eastAsia="zh-CN"/>
          </w:rPr>
          <w:delText>judgment</w:delText>
        </w:r>
        <w:r w:rsidR="004E4B91" w:rsidDel="0062064C">
          <w:rPr>
            <w:lang w:eastAsia="zh-CN"/>
          </w:rPr>
          <w:delText>,</w:delText>
        </w:r>
        <w:r w:rsidR="009901FE" w:rsidDel="0062064C">
          <w:rPr>
            <w:lang w:eastAsia="zh-CN"/>
          </w:rPr>
          <w:delText xml:space="preserve"> </w:delText>
        </w:r>
        <w:r w:rsidR="00FC225F" w:rsidDel="0062064C">
          <w:rPr>
            <w:lang w:eastAsia="zh-CN"/>
          </w:rPr>
          <w:delText>or</w:delText>
        </w:r>
        <w:r w:rsidR="004E4B91" w:rsidDel="0062064C">
          <w:rPr>
            <w:lang w:eastAsia="zh-CN"/>
          </w:rPr>
          <w:delText xml:space="preserve"> in other words,</w:delText>
        </w:r>
        <w:r w:rsidR="00FC225F" w:rsidDel="0062064C">
          <w:rPr>
            <w:lang w:eastAsia="zh-CN"/>
          </w:rPr>
          <w:delText xml:space="preserve"> </w:delText>
        </w:r>
      </w:del>
      <w:del w:id="390" w:author="mx3mt" w:date="2022-08-22T16:21:00Z">
        <w:r w:rsidDel="00B00DA7">
          <w:rPr>
            <w:lang w:eastAsia="zh-CN"/>
          </w:rPr>
          <w:delText>m</w:delText>
        </w:r>
        <w:r w:rsidDel="00B00DA7">
          <w:rPr>
            <w:rFonts w:hint="eastAsia"/>
            <w:lang w:eastAsia="zh-CN"/>
          </w:rPr>
          <w:delText>oral</w:delText>
        </w:r>
        <w:r w:rsidDel="00B00DA7">
          <w:rPr>
            <w:lang w:eastAsia="zh-CN"/>
          </w:rPr>
          <w:delText xml:space="preserve"> </w:delText>
        </w:r>
        <w:r w:rsidDel="00B00DA7">
          <w:rPr>
            <w:rFonts w:hint="eastAsia"/>
            <w:lang w:eastAsia="zh-CN"/>
          </w:rPr>
          <w:delText>diver</w:delText>
        </w:r>
        <w:r w:rsidDel="00B00DA7">
          <w:rPr>
            <w:lang w:eastAsia="zh-CN"/>
          </w:rPr>
          <w:delText>gence</w:delText>
        </w:r>
        <w:r w:rsidR="00326F89" w:rsidDel="00B00DA7">
          <w:rPr>
            <w:lang w:eastAsia="zh-CN"/>
          </w:rPr>
          <w:delText xml:space="preserve">, a </w:delText>
        </w:r>
        <w:r w:rsidDel="00B00DA7">
          <w:rPr>
            <w:lang w:eastAsia="zh-CN"/>
          </w:rPr>
          <w:delText xml:space="preserve">barrier </w:delText>
        </w:r>
        <w:r w:rsidR="00156BA9" w:rsidDel="00B00DA7">
          <w:rPr>
            <w:lang w:eastAsia="zh-CN"/>
          </w:rPr>
          <w:delText>for</w:delText>
        </w:r>
        <w:r w:rsidR="00601831" w:rsidDel="00B00DA7">
          <w:rPr>
            <w:lang w:eastAsia="zh-CN"/>
          </w:rPr>
          <w:delText xml:space="preserve"> </w:delText>
        </w:r>
        <w:r w:rsidR="00441DFA" w:rsidDel="00B00DA7">
          <w:rPr>
            <w:rFonts w:hint="eastAsia"/>
            <w:lang w:eastAsia="zh-CN"/>
          </w:rPr>
          <w:delText>efficient</w:delText>
        </w:r>
        <w:r w:rsidR="00441DFA" w:rsidDel="00B00DA7">
          <w:rPr>
            <w:lang w:eastAsia="zh-CN"/>
          </w:rPr>
          <w:delText xml:space="preserve"> </w:delText>
        </w:r>
        <w:r w:rsidR="00156BA9" w:rsidDel="00B00DA7">
          <w:rPr>
            <w:lang w:eastAsia="zh-CN"/>
          </w:rPr>
          <w:delText>communicat</w:delText>
        </w:r>
        <w:r w:rsidR="00326F89" w:rsidDel="00B00DA7">
          <w:rPr>
            <w:lang w:eastAsia="zh-CN"/>
          </w:rPr>
          <w:delText xml:space="preserve">ion across groups. </w:delText>
        </w:r>
      </w:del>
      <w:moveToRangeStart w:id="391" w:author="mx3mt" w:date="2022-08-22T15:48:00Z" w:name="move112075748"/>
      <w:moveTo w:id="392" w:author="mx3mt" w:date="2022-08-22T15:48:00Z">
        <w:r w:rsidR="00EB63DE" w:rsidRPr="008B1FE3">
          <w:rPr>
            <w:b/>
            <w:bCs/>
            <w:i/>
            <w:iCs/>
          </w:rPr>
          <w:t>Moral</w:t>
        </w:r>
      </w:moveTo>
      <w:ins w:id="393" w:author="mx3mt" w:date="2022-08-22T16:27:00Z">
        <w:r w:rsidR="00871AF9">
          <w:rPr>
            <w:b/>
            <w:bCs/>
            <w:i/>
            <w:iCs/>
          </w:rPr>
          <w:t xml:space="preserve"> </w:t>
        </w:r>
      </w:ins>
      <w:moveTo w:id="394" w:author="mx3mt" w:date="2022-08-22T15:48:00Z">
        <w:del w:id="395" w:author="mx3mt" w:date="2022-08-22T16:27:00Z">
          <w:r w:rsidR="00EB63DE" w:rsidRPr="008B1FE3" w:rsidDel="00871AF9">
            <w:rPr>
              <w:b/>
              <w:bCs/>
              <w:i/>
              <w:iCs/>
            </w:rPr>
            <w:delText xml:space="preserve"> Consideration</w:delText>
          </w:r>
        </w:del>
      </w:moveTo>
      <w:ins w:id="396" w:author="mx3mt" w:date="2022-09-12T10:17:00Z">
        <w:r w:rsidR="002B0309">
          <w:rPr>
            <w:b/>
            <w:bCs/>
            <w:i/>
            <w:iCs/>
          </w:rPr>
          <w:t>Divergence</w:t>
        </w:r>
      </w:ins>
      <w:moveTo w:id="397" w:author="mx3mt" w:date="2022-08-22T15:48:00Z">
        <w:r w:rsidR="00EB63DE" w:rsidRPr="008B1FE3">
          <w:rPr>
            <w:b/>
            <w:bCs/>
            <w:i/>
            <w:iCs/>
          </w:rPr>
          <w:t xml:space="preserve"> as the Focal </w:t>
        </w:r>
        <w:r w:rsidR="00EB63DE" w:rsidRPr="008B1FE3">
          <w:rPr>
            <w:b/>
            <w:bCs/>
            <w:i/>
            <w:iCs/>
            <w:lang w:eastAsia="zh-CN"/>
          </w:rPr>
          <w:t>Point of Disagreement</w:t>
        </w:r>
      </w:moveTo>
    </w:p>
    <w:moveToRangeEnd w:id="391"/>
    <w:p w14:paraId="7693F080" w14:textId="65B427A6" w:rsidR="00416735" w:rsidDel="00B00DA7" w:rsidRDefault="00E65280">
      <w:pPr>
        <w:rPr>
          <w:del w:id="398" w:author="mx3mt" w:date="2022-08-22T15:48:00Z"/>
          <w:lang w:eastAsia="zh-CN"/>
        </w:rPr>
        <w:pPrChange w:id="399" w:author="mx3mt" w:date="2022-08-22T16:59:00Z">
          <w:pPr>
            <w:widowControl/>
          </w:pPr>
        </w:pPrChange>
      </w:pPr>
      <w:ins w:id="400" w:author="mx3mt" w:date="2022-08-22T17:01:00Z">
        <w:r>
          <w:rPr>
            <w:lang w:eastAsia="zh-CN"/>
          </w:rPr>
          <w:t>On the one hand</w:t>
        </w:r>
      </w:ins>
      <w:ins w:id="401" w:author="mx3mt" w:date="2022-08-22T16:59:00Z">
        <w:r>
          <w:rPr>
            <w:lang w:eastAsia="zh-CN"/>
          </w:rPr>
          <w:t xml:space="preserve">, </w:t>
        </w:r>
      </w:ins>
      <w:ins w:id="402" w:author="mx3mt" w:date="2022-08-22T16:56:00Z">
        <w:r w:rsidR="00BB32F8">
          <w:rPr>
            <w:rFonts w:hint="eastAsia"/>
            <w:lang w:eastAsia="zh-CN"/>
          </w:rPr>
          <w:t>t</w:t>
        </w:r>
        <w:r w:rsidR="00BB32F8" w:rsidRPr="00BB32F8">
          <w:t xml:space="preserve">he </w:t>
        </w:r>
      </w:ins>
      <w:ins w:id="403" w:author="mx3mt" w:date="2022-08-22T16:57:00Z">
        <w:r w:rsidR="00BB32F8">
          <w:t xml:space="preserve">moral </w:t>
        </w:r>
      </w:ins>
      <w:ins w:id="404" w:author="mx3mt" w:date="2022-09-12T10:18:00Z">
        <w:r w:rsidR="002B0309">
          <w:t>judgments</w:t>
        </w:r>
      </w:ins>
      <w:ins w:id="405" w:author="mx3mt" w:date="2022-08-22T16:56:00Z">
        <w:r w:rsidR="00BB32F8" w:rsidRPr="00BB32F8">
          <w:t xml:space="preserve"> that one </w:t>
        </w:r>
        <w:r w:rsidR="00BB32F8">
          <w:t>group</w:t>
        </w:r>
        <w:r w:rsidR="00BB32F8" w:rsidRPr="00BB32F8">
          <w:t xml:space="preserve"> attaches importance to </w:t>
        </w:r>
      </w:ins>
      <w:ins w:id="406" w:author="mx3mt" w:date="2022-08-22T16:57:00Z">
        <w:r w:rsidR="00BB32F8">
          <w:t xml:space="preserve">may </w:t>
        </w:r>
      </w:ins>
      <w:ins w:id="407" w:author="mx3mt" w:date="2022-08-22T16:56:00Z">
        <w:r w:rsidR="00BB32F8" w:rsidRPr="00BB32F8">
          <w:t xml:space="preserve">not </w:t>
        </w:r>
      </w:ins>
      <w:ins w:id="408" w:author="mx3mt" w:date="2022-08-22T16:57:00Z">
        <w:r w:rsidR="00BB32F8">
          <w:t xml:space="preserve">be </w:t>
        </w:r>
      </w:ins>
      <w:ins w:id="409" w:author="mx3mt" w:date="2022-08-22T16:56:00Z">
        <w:r w:rsidR="00BB32F8" w:rsidRPr="00BB32F8">
          <w:t xml:space="preserve">recognized by </w:t>
        </w:r>
      </w:ins>
      <w:ins w:id="410" w:author="mx3mt" w:date="2022-08-22T16:57:00Z">
        <w:r w:rsidR="00BB32F8">
          <w:t xml:space="preserve">other groups. </w:t>
        </w:r>
      </w:ins>
      <w:proofErr w:type="spellStart"/>
      <w:ins w:id="411" w:author="mx3mt" w:date="2022-08-22T16:21:00Z">
        <w:r w:rsidR="00B00DA7">
          <w:t>Fernades</w:t>
        </w:r>
        <w:proofErr w:type="spellEnd"/>
        <w:r w:rsidR="00B00DA7">
          <w:t xml:space="preserve"> </w:t>
        </w:r>
        <w:r w:rsidR="00B00DA7">
          <w:fldChar w:fldCharType="begin"/>
        </w:r>
        <w:r w:rsidR="00B00DA7">
          <w:instrText xml:space="preserve"> ADDIN EN.CITE &lt;EndNote&gt;&lt;Cite ExcludeAuth="1"&gt;&lt;Author&gt;Fernandes&lt;/Author&gt;&lt;Year&gt;2020&lt;/Year&gt;&lt;RecNum&gt;329&lt;/RecNum&gt;&lt;DisplayText&gt;(2020)&lt;/DisplayText&gt;&lt;record&gt;&lt;rec-number&gt;329&lt;/rec-number&gt;&lt;foreign-keys&gt;&lt;key app="EN" db-id="2xd0pvrd6xxp05evvtepd0f9vppe5rtsxa20" timestamp="1602906763"&gt;329&lt;/key&gt;&lt;/foreign-keys&gt;&lt;ref-type name="Journal Article"&gt;17&lt;/ref-type&gt;&lt;contributors&gt;&lt;authors&gt;&lt;author&gt;Fernandes, Daniel&lt;/author&gt;&lt;/authors&gt;&lt;/contributors&gt;&lt;titles&gt;&lt;title&gt;Politics at the Mall: The Moral Foundations of Boycotts&lt;/title&gt;&lt;secondary-title&gt;Journal of Public Policy &amp;amp; Marketing&lt;/secondary-title&gt;&lt;/titles&gt;&lt;periodical&gt;&lt;full-title&gt;Journal of Public Policy &amp;amp; Marketing&lt;/full-title&gt;&lt;/periodical&gt;&lt;pages&gt;494-513&lt;/pages&gt;&lt;volume&gt;39&lt;/volume&gt;&lt;number&gt;4&lt;/number&gt;&lt;dates&gt;&lt;year&gt;2020&lt;/year&gt;&lt;/dates&gt;&lt;isbn&gt;0743-9156&lt;/isbn&gt;&lt;urls&gt;&lt;/urls&gt;&lt;/record&gt;&lt;/Cite&gt;&lt;/EndNote&gt;</w:instrText>
        </w:r>
        <w:r w:rsidR="00B00DA7">
          <w:fldChar w:fldCharType="separate"/>
        </w:r>
        <w:r w:rsidR="00B00DA7">
          <w:rPr>
            <w:noProof/>
          </w:rPr>
          <w:t>(2020)</w:t>
        </w:r>
        <w:r w:rsidR="00B00DA7">
          <w:fldChar w:fldCharType="end"/>
        </w:r>
        <w:r w:rsidR="00B00DA7">
          <w:t xml:space="preserve"> discovered that people’s engagement in consumer political actions are mainly determined by </w:t>
        </w:r>
        <w:r w:rsidR="00B00DA7">
          <w:rPr>
            <w:rFonts w:hint="eastAsia"/>
            <w:lang w:eastAsia="zh-CN"/>
          </w:rPr>
          <w:t>moral</w:t>
        </w:r>
        <w:r w:rsidR="00B00DA7">
          <w:rPr>
            <w:lang w:eastAsia="zh-CN"/>
          </w:rPr>
          <w:t xml:space="preserve"> concerns associated with their </w:t>
        </w:r>
      </w:ins>
      <w:ins w:id="412" w:author="mx3mt" w:date="2022-09-12T10:19:00Z">
        <w:r w:rsidR="002B0309">
          <w:rPr>
            <w:lang w:eastAsia="zh-CN"/>
          </w:rPr>
          <w:t xml:space="preserve">own </w:t>
        </w:r>
      </w:ins>
      <w:ins w:id="413" w:author="mx3mt" w:date="2022-08-22T16:21:00Z">
        <w:r w:rsidR="00B00DA7">
          <w:rPr>
            <w:lang w:eastAsia="zh-CN"/>
          </w:rPr>
          <w:t>sensitive moral foundations</w:t>
        </w:r>
        <w:r w:rsidR="00B00DA7">
          <w:t xml:space="preserve">: liberals are mainly influenced by </w:t>
        </w:r>
      </w:ins>
      <w:ins w:id="414" w:author="mx3mt" w:date="2022-08-22T16:23:00Z">
        <w:r w:rsidR="00B67C7F">
          <w:t>individual-focused</w:t>
        </w:r>
      </w:ins>
      <w:ins w:id="415" w:author="mx3mt" w:date="2022-08-22T16:21:00Z">
        <w:r w:rsidR="00B00DA7">
          <w:t xml:space="preserve"> moral concerns, while conservatives are mainly influenced by </w:t>
        </w:r>
      </w:ins>
      <w:ins w:id="416" w:author="mx3mt" w:date="2022-08-22T16:23:00Z">
        <w:r w:rsidR="00B67C7F">
          <w:t>group-focused moral</w:t>
        </w:r>
      </w:ins>
      <w:ins w:id="417" w:author="mx3mt" w:date="2022-08-22T16:21:00Z">
        <w:r w:rsidR="00B00DA7">
          <w:t xml:space="preserve"> concerns.</w:t>
        </w:r>
        <w:r w:rsidR="00B00DA7">
          <w:rPr>
            <w:lang w:eastAsia="zh-CN"/>
          </w:rPr>
          <w:t xml:space="preserve"> </w:t>
        </w:r>
      </w:ins>
      <w:ins w:id="418" w:author="mx3mt" w:date="2022-08-22T17:01:00Z">
        <w:r>
          <w:rPr>
            <w:lang w:eastAsia="zh-CN"/>
          </w:rPr>
          <w:t>Moreover,</w:t>
        </w:r>
      </w:ins>
      <w:ins w:id="419" w:author="mx3mt" w:date="2022-08-22T16:58:00Z">
        <w:r>
          <w:rPr>
            <w:lang w:eastAsia="zh-CN"/>
          </w:rPr>
          <w:t xml:space="preserve"> </w:t>
        </w:r>
      </w:ins>
      <w:del w:id="420" w:author="mx3mt" w:date="2022-08-22T15:48:00Z">
        <w:r w:rsidR="00156BA9" w:rsidDel="00EB63DE">
          <w:rPr>
            <w:lang w:eastAsia="zh-CN"/>
          </w:rPr>
          <w:delText xml:space="preserve"> </w:delText>
        </w:r>
      </w:del>
    </w:p>
    <w:p w14:paraId="782A24FC" w14:textId="63B3988B" w:rsidR="000F6E21" w:rsidRDefault="00326F89">
      <w:pPr>
        <w:pPrChange w:id="421" w:author="mx3mt" w:date="2022-08-22T16:59:00Z">
          <w:pPr>
            <w:widowControl/>
          </w:pPr>
        </w:pPrChange>
      </w:pPr>
      <w:del w:id="422" w:author="mx3mt" w:date="2022-08-22T16:58:00Z">
        <w:r w:rsidDel="00E65280">
          <w:rPr>
            <w:lang w:eastAsia="zh-CN"/>
          </w:rPr>
          <w:delText xml:space="preserve">Moral divergence implies that </w:delText>
        </w:r>
      </w:del>
      <w:r>
        <w:rPr>
          <w:lang w:eastAsia="zh-CN"/>
        </w:rPr>
        <w:t xml:space="preserve">different groups </w:t>
      </w:r>
      <w:r w:rsidR="00156BA9">
        <w:rPr>
          <w:lang w:eastAsia="zh-CN"/>
        </w:rPr>
        <w:t>may not understand each other</w:t>
      </w:r>
      <w:ins w:id="423" w:author="mx3mt" w:date="2022-08-22T16:59:00Z">
        <w:r w:rsidR="00E65280">
          <w:rPr>
            <w:lang w:eastAsia="zh-CN"/>
          </w:rPr>
          <w:t xml:space="preserve">’s </w:t>
        </w:r>
      </w:ins>
      <w:ins w:id="424" w:author="mx3mt" w:date="2022-08-23T23:11:00Z">
        <w:r w:rsidR="00375513">
          <w:rPr>
            <w:lang w:eastAsia="zh-CN"/>
          </w:rPr>
          <w:t xml:space="preserve">important </w:t>
        </w:r>
      </w:ins>
      <w:ins w:id="425" w:author="mx3mt" w:date="2022-08-22T16:59:00Z">
        <w:r w:rsidR="00E65280">
          <w:rPr>
            <w:lang w:eastAsia="zh-CN"/>
          </w:rPr>
          <w:t>moral concerns</w:t>
        </w:r>
      </w:ins>
      <w:r w:rsidR="00156BA9">
        <w:rPr>
          <w:lang w:eastAsia="zh-CN"/>
        </w:rPr>
        <w:t xml:space="preserve">. </w:t>
      </w:r>
      <w:ins w:id="426" w:author="mx3mt" w:date="2022-08-22T17:00:00Z">
        <w:r w:rsidR="00E65280">
          <w:rPr>
            <w:lang w:eastAsia="zh-CN"/>
          </w:rPr>
          <w:t>A</w:t>
        </w:r>
      </w:ins>
      <w:del w:id="427" w:author="mx3mt" w:date="2022-08-22T17:00:00Z">
        <w:r w:rsidR="00601831" w:rsidDel="00E65280">
          <w:rPr>
            <w:lang w:eastAsia="zh-CN"/>
          </w:rPr>
          <w:delText>For example, a</w:delText>
        </w:r>
      </w:del>
      <w:r w:rsidR="00F73438">
        <w:rPr>
          <w:lang w:eastAsia="zh-CN"/>
        </w:rPr>
        <w:t>ccording to Haidt and Graham</w:t>
      </w:r>
      <w:r w:rsidR="00156BA9">
        <w:rPr>
          <w:lang w:eastAsia="zh-CN"/>
        </w:rPr>
        <w:t xml:space="preserve"> </w:t>
      </w:r>
      <w:r w:rsidR="00156BA9">
        <w:rPr>
          <w:lang w:eastAsia="zh-CN"/>
        </w:rPr>
        <w:fldChar w:fldCharType="begin"/>
      </w:r>
      <w:r w:rsidR="0054547D">
        <w:rPr>
          <w:lang w:eastAsia="zh-CN"/>
        </w:rPr>
        <w:instrText xml:space="preserve"> ADDIN EN.CITE &lt;EndNote&gt;&lt;Cite ExcludeAuth="1"&gt;&lt;Author&gt;Haidt&lt;/Author&gt;&lt;Year&gt;2007&lt;/Year&gt;&lt;RecNum&gt;99&lt;/RecNum&gt;&lt;DisplayText&gt;(2007)&lt;/DisplayText&gt;&lt;record&gt;&lt;rec-number&gt;99&lt;/rec-number&gt;&lt;foreign-keys&gt;&lt;key app="EN" db-id="2xd0pvrd6xxp05evvtepd0f9vppe5rtsxa20" timestamp="1577588331"&gt;99&lt;/key&gt;&lt;/foreign-keys&gt;&lt;ref-type name="Journal Article"&gt;17&lt;/ref-type&gt;&lt;contributors&gt;&lt;authors&gt;&lt;author&gt;Haidt, Jonathan&lt;/author&gt;&lt;author&gt;Graham, Jesse&lt;/author&gt;&lt;/authors&gt;&lt;/contributors&gt;&lt;titles&gt;&lt;title&gt;When morality opposes justice: Conservatives have moral intuitions that liberals may not recognize&lt;/title&gt;&lt;secondary-title&gt;Social Justice Research&lt;/secondary-title&gt;&lt;/titles&gt;&lt;periodical&gt;&lt;full-title&gt;Social Justice Research&lt;/full-title&gt;&lt;/periodical&gt;&lt;pages&gt;98-116&lt;/pages&gt;&lt;volume&gt;20&lt;/volume&gt;&lt;number&gt;1&lt;/number&gt;&lt;dates&gt;&lt;year&gt;2007&lt;/year&gt;&lt;/dates&gt;&lt;isbn&gt;0885-7466&lt;/isbn&gt;&lt;urls&gt;&lt;/urls&gt;&lt;/record&gt;&lt;/Cite&gt;&lt;/EndNote&gt;</w:instrText>
      </w:r>
      <w:r w:rsidR="00156BA9">
        <w:rPr>
          <w:lang w:eastAsia="zh-CN"/>
        </w:rPr>
        <w:fldChar w:fldCharType="separate"/>
      </w:r>
      <w:r w:rsidR="00156BA9">
        <w:rPr>
          <w:noProof/>
          <w:lang w:eastAsia="zh-CN"/>
        </w:rPr>
        <w:t>(2007)</w:t>
      </w:r>
      <w:r w:rsidR="00156BA9">
        <w:rPr>
          <w:lang w:eastAsia="zh-CN"/>
        </w:rPr>
        <w:fldChar w:fldCharType="end"/>
      </w:r>
      <w:r w:rsidR="00F73438">
        <w:rPr>
          <w:lang w:eastAsia="zh-CN"/>
        </w:rPr>
        <w:t>,</w:t>
      </w:r>
      <w:r w:rsidR="00156BA9">
        <w:rPr>
          <w:lang w:eastAsia="zh-CN"/>
        </w:rPr>
        <w:t xml:space="preserve"> </w:t>
      </w:r>
      <w:r w:rsidR="00F73438">
        <w:rPr>
          <w:lang w:eastAsia="zh-CN"/>
        </w:rPr>
        <w:t>liberals may not understand conservatives’ loyalty</w:t>
      </w:r>
      <w:r w:rsidR="00AC2AD1">
        <w:rPr>
          <w:lang w:eastAsia="zh-CN"/>
        </w:rPr>
        <w:t>/betrayal</w:t>
      </w:r>
      <w:r w:rsidR="00F73438">
        <w:rPr>
          <w:lang w:eastAsia="zh-CN"/>
        </w:rPr>
        <w:t xml:space="preserve"> moral concerns because their </w:t>
      </w:r>
      <w:r w:rsidR="00F73438" w:rsidRPr="00AE56E2">
        <w:rPr>
          <w:lang w:eastAsia="zh-CN"/>
        </w:rPr>
        <w:t xml:space="preserve">moral </w:t>
      </w:r>
      <w:r w:rsidR="00F73438">
        <w:rPr>
          <w:lang w:eastAsia="zh-CN"/>
        </w:rPr>
        <w:t>concerns are</w:t>
      </w:r>
      <w:r w:rsidR="00F73438" w:rsidRPr="00AE56E2">
        <w:rPr>
          <w:lang w:eastAsia="zh-CN"/>
        </w:rPr>
        <w:t xml:space="preserve"> primarily based upon </w:t>
      </w:r>
      <w:r w:rsidR="00F73438">
        <w:rPr>
          <w:lang w:eastAsia="zh-CN"/>
        </w:rPr>
        <w:t>care and fairness</w:t>
      </w:r>
      <w:r w:rsidR="00AC2AD1">
        <w:rPr>
          <w:lang w:eastAsia="zh-CN"/>
        </w:rPr>
        <w:t xml:space="preserve">. </w:t>
      </w:r>
      <w:r w:rsidR="00AC2AD1">
        <w:rPr>
          <w:rFonts w:eastAsia="SimSun"/>
          <w:lang w:eastAsia="zh-CN"/>
        </w:rPr>
        <w:t xml:space="preserve">In other words, </w:t>
      </w:r>
      <w:r w:rsidR="000F6E21">
        <w:rPr>
          <w:lang w:eastAsia="zh-CN"/>
        </w:rPr>
        <w:t xml:space="preserve">one </w:t>
      </w:r>
      <w:del w:id="428" w:author="mx3mt" w:date="2022-08-22T17:02:00Z">
        <w:r w:rsidR="000F6E21" w:rsidDel="00E65280">
          <w:rPr>
            <w:lang w:eastAsia="zh-CN"/>
          </w:rPr>
          <w:delText xml:space="preserve">would </w:delText>
        </w:r>
      </w:del>
      <w:ins w:id="429" w:author="mx3mt" w:date="2022-08-22T17:02:00Z">
        <w:r w:rsidR="00E65280">
          <w:rPr>
            <w:lang w:eastAsia="zh-CN"/>
          </w:rPr>
          <w:t xml:space="preserve">may </w:t>
        </w:r>
      </w:ins>
      <w:r w:rsidR="000F6E21">
        <w:rPr>
          <w:lang w:eastAsia="zh-CN"/>
        </w:rPr>
        <w:t xml:space="preserve">not understand </w:t>
      </w:r>
      <w:r w:rsidR="00FC225F">
        <w:rPr>
          <w:lang w:eastAsia="zh-CN"/>
        </w:rPr>
        <w:t>an</w:t>
      </w:r>
      <w:r w:rsidR="000F6E21">
        <w:rPr>
          <w:lang w:eastAsia="zh-CN"/>
        </w:rPr>
        <w:t>other</w:t>
      </w:r>
      <w:r w:rsidR="00FC225F">
        <w:rPr>
          <w:lang w:eastAsia="zh-CN"/>
        </w:rPr>
        <w:t>’s</w:t>
      </w:r>
      <w:r w:rsidR="000F6E21">
        <w:rPr>
          <w:lang w:eastAsia="zh-CN"/>
        </w:rPr>
        <w:t xml:space="preserve"> moral concerns if those concerns do not correspond to his</w:t>
      </w:r>
      <w:del w:id="430" w:author="mx3mt" w:date="2022-08-23T23:13:00Z">
        <w:r w:rsidR="000F6E21" w:rsidDel="00375513">
          <w:rPr>
            <w:lang w:eastAsia="zh-CN"/>
          </w:rPr>
          <w:delText xml:space="preserve"> or</w:delText>
        </w:r>
      </w:del>
      <w:ins w:id="431" w:author="mx3mt" w:date="2022-08-23T23:13:00Z">
        <w:r w:rsidR="00375513">
          <w:rPr>
            <w:lang w:eastAsia="zh-CN"/>
          </w:rPr>
          <w:t>/</w:t>
        </w:r>
      </w:ins>
      <w:r w:rsidR="000F6E21">
        <w:rPr>
          <w:lang w:eastAsia="zh-CN"/>
        </w:rPr>
        <w:t xml:space="preserve"> her sensitive moral foundations. </w:t>
      </w:r>
    </w:p>
    <w:p w14:paraId="247E5903" w14:textId="00610315" w:rsidR="000F0D9F" w:rsidRDefault="00326F89" w:rsidP="00416735">
      <w:pPr>
        <w:widowControl/>
        <w:rPr>
          <w:rFonts w:eastAsia="SimSun"/>
          <w:lang w:eastAsia="zh-CN"/>
        </w:rPr>
      </w:pPr>
      <w:del w:id="432" w:author="mx3mt" w:date="2022-08-22T17:02:00Z">
        <w:r w:rsidDel="00E65280">
          <w:delText>Moreover</w:delText>
        </w:r>
      </w:del>
      <w:ins w:id="433" w:author="mx3mt" w:date="2022-08-22T17:02:00Z">
        <w:r w:rsidR="00E65280">
          <w:t>On the other hand</w:t>
        </w:r>
      </w:ins>
      <w:r>
        <w:t>,</w:t>
      </w:r>
      <w:r w:rsidR="00156BA9">
        <w:t xml:space="preserve"> </w:t>
      </w:r>
      <w:r w:rsidR="00156BA9">
        <w:rPr>
          <w:rFonts w:eastAsia="SimSun"/>
          <w:lang w:eastAsia="zh-CN"/>
        </w:rPr>
        <w:t xml:space="preserve">an individual’s attitudes towards a certain issue could be determined or strongly affected by moral </w:t>
      </w:r>
      <w:r w:rsidR="00053C33">
        <w:rPr>
          <w:rFonts w:eastAsia="SimSun" w:hint="eastAsia"/>
          <w:lang w:eastAsia="zh-CN"/>
        </w:rPr>
        <w:t>con</w:t>
      </w:r>
      <w:r w:rsidR="00053C33">
        <w:rPr>
          <w:rFonts w:eastAsia="SimSun"/>
          <w:lang w:eastAsia="zh-CN"/>
        </w:rPr>
        <w:t xml:space="preserve">cerns </w:t>
      </w:r>
      <w:r w:rsidR="00FC225F">
        <w:rPr>
          <w:rFonts w:eastAsia="SimSun"/>
          <w:lang w:eastAsia="zh-CN"/>
        </w:rPr>
        <w:t xml:space="preserve">of which </w:t>
      </w:r>
      <w:r w:rsidR="00156BA9">
        <w:rPr>
          <w:rFonts w:eastAsia="SimSun"/>
          <w:lang w:eastAsia="zh-CN"/>
        </w:rPr>
        <w:t xml:space="preserve">he/she may not </w:t>
      </w:r>
      <w:r w:rsidR="00FC225F">
        <w:rPr>
          <w:rFonts w:eastAsia="SimSun"/>
          <w:lang w:eastAsia="zh-CN"/>
        </w:rPr>
        <w:t xml:space="preserve">be </w:t>
      </w:r>
      <w:r w:rsidR="00156BA9">
        <w:rPr>
          <w:rFonts w:eastAsia="SimSun"/>
          <w:lang w:eastAsia="zh-CN"/>
        </w:rPr>
        <w:t xml:space="preserve">aware </w:t>
      </w:r>
      <w:r w:rsidR="00156BA9">
        <w:rPr>
          <w:rFonts w:eastAsia="SimSun"/>
          <w:lang w:eastAsia="zh-CN"/>
        </w:rPr>
        <w:fldChar w:fldCharType="begin"/>
      </w:r>
      <w:r w:rsidR="00156BA9">
        <w:rPr>
          <w:rFonts w:eastAsia="SimSun"/>
          <w:lang w:eastAsia="zh-CN"/>
        </w:rPr>
        <w:instrText xml:space="preserve"> ADDIN EN.CITE &lt;EndNote&gt;&lt;Cite&gt;&lt;Author&gt;Wheatley&lt;/Author&gt;&lt;Year&gt;2005&lt;/Year&gt;&lt;RecNum&gt;497&lt;/RecNum&gt;&lt;DisplayText&gt;(Wheatley &amp;amp; Haidt, 2005)&lt;/DisplayText&gt;&lt;record&gt;&lt;rec-number&gt;497&lt;/rec-number&gt;&lt;foreign-keys&gt;&lt;key app="EN" db-id="2xd0pvrd6xxp05evvtepd0f9vppe5rtsxa20" timestamp="1615000762"&gt;497&lt;/key&gt;&lt;/foreign-keys&gt;&lt;ref-type name="Journal Article"&gt;17&lt;/ref-type&gt;&lt;contributors&gt;&lt;authors&gt;&lt;author&gt;Wheatley, Thalia&lt;/author&gt;&lt;author&gt;Haidt, Jonathan&lt;/author&gt;&lt;/authors&gt;&lt;/contributors&gt;&lt;titles&gt;&lt;title&gt;Hypnotic disgust makes moral judgments more severe&lt;/title&gt;&lt;secondary-title&gt;Psychological science&lt;/secondary-title&gt;&lt;/titles&gt;&lt;periodical&gt;&lt;full-title&gt;Psychological science&lt;/full-title&gt;&lt;/periodical&gt;&lt;pages&gt;780-784&lt;/pages&gt;&lt;volume&gt;16&lt;/volume&gt;&lt;number&gt;10&lt;/number&gt;&lt;dates&gt;&lt;year&gt;2005&lt;/year&gt;&lt;/dates&gt;&lt;isbn&gt;0956-7976&lt;/isbn&gt;&lt;urls&gt;&lt;/urls&gt;&lt;/record&gt;&lt;/Cite&gt;&lt;/EndNote&gt;</w:instrText>
      </w:r>
      <w:r w:rsidR="00156BA9">
        <w:rPr>
          <w:rFonts w:eastAsia="SimSun"/>
          <w:lang w:eastAsia="zh-CN"/>
        </w:rPr>
        <w:fldChar w:fldCharType="separate"/>
      </w:r>
      <w:r w:rsidR="00156BA9">
        <w:rPr>
          <w:rFonts w:eastAsia="SimSun"/>
          <w:noProof/>
          <w:lang w:eastAsia="zh-CN"/>
        </w:rPr>
        <w:t>(Wheatley &amp; Haidt, 2005)</w:t>
      </w:r>
      <w:r w:rsidR="00156BA9">
        <w:rPr>
          <w:rFonts w:eastAsia="SimSun"/>
          <w:lang w:eastAsia="zh-CN"/>
        </w:rPr>
        <w:fldChar w:fldCharType="end"/>
      </w:r>
      <w:r w:rsidR="00156BA9">
        <w:rPr>
          <w:rFonts w:eastAsia="SimSun"/>
          <w:lang w:eastAsia="zh-CN"/>
        </w:rPr>
        <w:t>.</w:t>
      </w:r>
      <w:r w:rsidR="00FC225F">
        <w:rPr>
          <w:rFonts w:eastAsia="SimSun"/>
          <w:lang w:eastAsia="zh-CN"/>
        </w:rPr>
        <w:t xml:space="preserve"> </w:t>
      </w:r>
      <w:del w:id="434" w:author="mx3mt" w:date="2022-09-12T10:37:00Z">
        <w:r w:rsidR="00FC225F" w:rsidDel="00D33859">
          <w:rPr>
            <w:rFonts w:eastAsia="SimSun"/>
            <w:lang w:eastAsia="zh-CN"/>
          </w:rPr>
          <w:delText>In other words</w:delText>
        </w:r>
        <w:r w:rsidR="00D8282E" w:rsidDel="00D33859">
          <w:rPr>
            <w:rFonts w:eastAsia="SimSun"/>
            <w:lang w:eastAsia="zh-CN"/>
          </w:rPr>
          <w:delText xml:space="preserve">, people may not realize where </w:delText>
        </w:r>
        <w:r w:rsidR="00C12984" w:rsidDel="00D33859">
          <w:rPr>
            <w:rFonts w:eastAsia="SimSun"/>
            <w:lang w:eastAsia="zh-CN"/>
          </w:rPr>
          <w:delText>the focal point of their disagreement is</w:delText>
        </w:r>
        <w:r w:rsidDel="00D33859">
          <w:rPr>
            <w:rFonts w:eastAsia="SimSun"/>
            <w:lang w:eastAsia="zh-CN"/>
          </w:rPr>
          <w:delText xml:space="preserve"> </w:delText>
        </w:r>
      </w:del>
      <w:del w:id="435" w:author="mx3mt" w:date="2022-08-22T17:03:00Z">
        <w:r w:rsidR="00100B2A" w:rsidDel="00E65280">
          <w:rPr>
            <w:rFonts w:eastAsia="SimSun"/>
            <w:lang w:eastAsia="zh-CN"/>
          </w:rPr>
          <w:delText xml:space="preserve">since </w:delText>
        </w:r>
        <w:r w:rsidDel="00E65280">
          <w:rPr>
            <w:rFonts w:eastAsia="SimSun"/>
            <w:lang w:eastAsia="zh-CN"/>
          </w:rPr>
          <w:delText xml:space="preserve">moral concerns determine one’s political attitude </w:delText>
        </w:r>
        <w:r w:rsidDel="00E65280">
          <w:fldChar w:fldCharType="begin"/>
        </w:r>
        <w:r w:rsidR="0054547D" w:rsidDel="00E65280">
          <w:delInstrText xml:space="preserve"> ADDIN EN.CITE &lt;EndNote&gt;&lt;Cite&gt;&lt;Author&gt;Clifford&lt;/Author&gt;&lt;Year&gt;2013&lt;/Year&gt;&lt;RecNum&gt;333&lt;/RecNum&gt;&lt;DisplayText&gt;(Clifford &amp;amp; Jerit, 2013; Haidt, 2012)&lt;/DisplayText&gt;&lt;record&gt;&lt;rec-number&gt;333&lt;/rec-number&gt;&lt;foreign-keys&gt;&lt;key app="EN" db-id="2xd0pvrd6xxp05evvtepd0f9vppe5rtsxa20" timestamp="1602953868"&gt;333&lt;/key&gt;&lt;/foreign-keys&gt;&lt;ref-type name="Journal Article"&gt;17&lt;/ref-type&gt;&lt;contributors&gt;&lt;authors&gt;&lt;author&gt;Clifford, Scott&lt;/author&gt;&lt;author&gt;Jerit, Jennifer&lt;/author&gt;&lt;/authors&gt;&lt;/contributors&gt;&lt;titles&gt;&lt;title&gt;How words do the work of politics: Moral foundations theory and the debate over stem cell research&lt;/title&gt;&lt;secondary-title&gt;The Journal of Politics&lt;/secondary-title&gt;&lt;/titles&gt;&lt;periodical&gt;&lt;full-title&gt;The Journal of Politics&lt;/full-title&gt;&lt;/periodical&gt;&lt;pages&gt;659-671&lt;/pages&gt;&lt;volume&gt;75&lt;/volume&gt;&lt;number&gt;3&lt;/number&gt;&lt;dates&gt;&lt;year&gt;2013&lt;/year&gt;&lt;/dates&gt;&lt;isbn&gt;0022-3816&lt;/isbn&gt;&lt;urls&gt;&lt;/urls&gt;&lt;/record&gt;&lt;/Cite&gt;&lt;Cite&gt;&lt;Author&gt;Haidt&lt;/Author&gt;&lt;Year&gt;2012&lt;/Year&gt;&lt;RecNum&gt;6&lt;/RecNum&gt;&lt;record&gt;&lt;rec-number&gt;6&lt;/rec-number&gt;&lt;foreign-keys&gt;&lt;key app="EN" db-id="2xd0pvrd6xxp05evvtepd0f9vppe5rtsxa20" timestamp="1572880132"&gt;6&lt;/key&gt;&lt;/foreign-keys&gt;&lt;ref-type name="Book"&gt;6&lt;/ref-type&gt;&lt;contributors&gt;&lt;authors&gt;&lt;author&gt;Haidt, Jonathan&lt;/author&gt;&lt;/authors&gt;&lt;/contributors&gt;&lt;titles&gt;&lt;title&gt;The righteous mind: Why good people are divided by politics and religion&lt;/title&gt;&lt;/titles&gt;&lt;edition&gt;1&lt;/edition&gt;&lt;dates&gt;&lt;year&gt;2012&lt;/year&gt;&lt;/dates&gt;&lt;pub-location&gt;New York&lt;/pub-location&gt;&lt;publisher&gt;Pantheon Books&lt;/publisher&gt;&lt;isbn&gt;0307907031&lt;/isbn&gt;&lt;urls&gt;&lt;/urls&gt;&lt;/record&gt;&lt;/Cite&gt;&lt;/EndNote&gt;</w:delInstrText>
        </w:r>
        <w:r w:rsidDel="00E65280">
          <w:fldChar w:fldCharType="separate"/>
        </w:r>
        <w:r w:rsidDel="00E65280">
          <w:rPr>
            <w:noProof/>
          </w:rPr>
          <w:delText>(Clifford &amp; Jerit, 2013; Haidt, 2012)</w:delText>
        </w:r>
        <w:r w:rsidDel="00E65280">
          <w:fldChar w:fldCharType="end"/>
        </w:r>
        <w:r w:rsidR="00D8282E" w:rsidDel="00E65280">
          <w:rPr>
            <w:rFonts w:eastAsia="SimSun"/>
            <w:lang w:eastAsia="zh-CN"/>
          </w:rPr>
          <w:delText>.</w:delText>
        </w:r>
      </w:del>
      <w:del w:id="436" w:author="mx3mt" w:date="2022-09-12T10:37:00Z">
        <w:r w:rsidR="00D8282E" w:rsidDel="00D33859">
          <w:rPr>
            <w:rFonts w:eastAsia="SimSun"/>
            <w:lang w:eastAsia="zh-CN"/>
          </w:rPr>
          <w:delText xml:space="preserve"> </w:delText>
        </w:r>
      </w:del>
      <w:r w:rsidR="00156BA9">
        <w:rPr>
          <w:rFonts w:eastAsia="SimSun"/>
          <w:lang w:eastAsia="zh-CN"/>
        </w:rPr>
        <w:t xml:space="preserve">Researchers found that moral </w:t>
      </w:r>
      <w:r w:rsidR="00053C33">
        <w:rPr>
          <w:rFonts w:eastAsia="SimSun"/>
          <w:lang w:eastAsia="zh-CN"/>
        </w:rPr>
        <w:t xml:space="preserve">concerns </w:t>
      </w:r>
      <w:r w:rsidR="00FC225F">
        <w:rPr>
          <w:rFonts w:eastAsia="SimSun"/>
          <w:lang w:eastAsia="zh-CN"/>
        </w:rPr>
        <w:t xml:space="preserve">derived </w:t>
      </w:r>
      <w:r w:rsidR="00156BA9">
        <w:rPr>
          <w:rFonts w:eastAsia="SimSun"/>
          <w:lang w:eastAsia="zh-CN"/>
        </w:rPr>
        <w:t>from unexpected moral foundations</w:t>
      </w:r>
      <w:r w:rsidR="00FC225F">
        <w:rPr>
          <w:rFonts w:eastAsia="SimSun"/>
          <w:lang w:eastAsia="zh-CN"/>
        </w:rPr>
        <w:t xml:space="preserve">, that </w:t>
      </w:r>
      <w:r w:rsidR="00FC225F">
        <w:rPr>
          <w:rFonts w:eastAsia="SimSun"/>
          <w:lang w:eastAsia="zh-CN"/>
        </w:rPr>
        <w:lastRenderedPageBreak/>
        <w:t xml:space="preserve">is to say </w:t>
      </w:r>
      <w:r w:rsidR="00223446">
        <w:rPr>
          <w:rFonts w:eastAsia="SimSun"/>
          <w:lang w:eastAsia="zh-CN"/>
        </w:rPr>
        <w:t xml:space="preserve">those moral concerns </w:t>
      </w:r>
      <w:r w:rsidR="00720F46">
        <w:rPr>
          <w:rFonts w:eastAsia="SimSun"/>
          <w:lang w:eastAsia="zh-CN"/>
        </w:rPr>
        <w:t xml:space="preserve">that </w:t>
      </w:r>
      <w:r w:rsidR="00223446">
        <w:rPr>
          <w:rFonts w:eastAsia="SimSun"/>
          <w:lang w:eastAsia="zh-CN"/>
        </w:rPr>
        <w:t xml:space="preserve">are </w:t>
      </w:r>
      <w:r w:rsidR="00156BA9">
        <w:rPr>
          <w:rFonts w:eastAsia="SimSun"/>
          <w:lang w:eastAsia="zh-CN"/>
        </w:rPr>
        <w:t>intuitively</w:t>
      </w:r>
      <w:r w:rsidR="00FC225F">
        <w:rPr>
          <w:rFonts w:eastAsia="SimSun"/>
          <w:lang w:eastAsia="zh-CN"/>
        </w:rPr>
        <w:t xml:space="preserve"> </w:t>
      </w:r>
      <w:r w:rsidR="00156BA9">
        <w:rPr>
          <w:rFonts w:eastAsia="SimSun"/>
          <w:lang w:eastAsia="zh-CN"/>
        </w:rPr>
        <w:t>loosely connected with the issue</w:t>
      </w:r>
      <w:r w:rsidR="00FC225F">
        <w:rPr>
          <w:rFonts w:eastAsia="SimSun"/>
          <w:lang w:eastAsia="zh-CN"/>
        </w:rPr>
        <w:t xml:space="preserve">, </w:t>
      </w:r>
      <w:r w:rsidR="00156BA9">
        <w:rPr>
          <w:rFonts w:eastAsia="SimSun"/>
          <w:lang w:eastAsia="zh-CN"/>
        </w:rPr>
        <w:t xml:space="preserve">could exert a stronger influence than those generated from </w:t>
      </w:r>
      <w:r w:rsidR="00FC225F">
        <w:rPr>
          <w:rFonts w:eastAsia="SimSun"/>
          <w:lang w:eastAsia="zh-CN"/>
        </w:rPr>
        <w:t xml:space="preserve">a more </w:t>
      </w:r>
      <w:r w:rsidR="00156BA9">
        <w:rPr>
          <w:rFonts w:eastAsia="SimSun"/>
          <w:lang w:eastAsia="zh-CN"/>
        </w:rPr>
        <w:t>obvious moral foundation</w:t>
      </w:r>
      <w:r w:rsidR="00223446">
        <w:rPr>
          <w:rFonts w:eastAsia="SimSun"/>
          <w:lang w:eastAsia="zh-CN"/>
        </w:rPr>
        <w:t xml:space="preserve"> (intuitively closely connected with the issue)</w:t>
      </w:r>
      <w:r w:rsidR="00FC225F">
        <w:rPr>
          <w:rFonts w:eastAsia="SimSun"/>
          <w:lang w:eastAsia="zh-CN"/>
        </w:rPr>
        <w:t xml:space="preserve"> and were more influential in affecti</w:t>
      </w:r>
      <w:r w:rsidR="00100B2A">
        <w:rPr>
          <w:rFonts w:eastAsia="SimSun"/>
          <w:lang w:eastAsia="zh-CN"/>
        </w:rPr>
        <w:t>ng</w:t>
      </w:r>
      <w:r w:rsidR="00FC225F">
        <w:rPr>
          <w:rFonts w:eastAsia="SimSun"/>
          <w:lang w:eastAsia="zh-CN"/>
        </w:rPr>
        <w:t xml:space="preserve"> </w:t>
      </w:r>
      <w:r w:rsidR="00156BA9">
        <w:rPr>
          <w:rFonts w:eastAsia="SimSun"/>
          <w:lang w:eastAsia="zh-CN"/>
        </w:rPr>
        <w:t xml:space="preserve">people's attitude towards various issues </w:t>
      </w:r>
      <w:r w:rsidR="00156BA9">
        <w:rPr>
          <w:rFonts w:eastAsia="SimSun"/>
          <w:lang w:eastAsia="zh-CN"/>
        </w:rPr>
        <w:fldChar w:fldCharType="begin">
          <w:fldData xml:space="preserve">PEVuZE5vdGU+PENpdGU+PEF1dGhvcj5DbGlmZm9yZDwvQXV0aG9yPjxZZWFyPjIwMTM8L1llYXI+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</w:fldData>
        </w:fldChar>
      </w:r>
      <w:r w:rsidR="0054547D">
        <w:rPr>
          <w:rFonts w:eastAsia="SimSun"/>
          <w:lang w:eastAsia="zh-CN"/>
        </w:rPr>
        <w:instrText xml:space="preserve"> ADDIN EN.CITE </w:instrText>
      </w:r>
      <w:r w:rsidR="0054547D">
        <w:rPr>
          <w:rFonts w:eastAsia="SimSun"/>
          <w:lang w:eastAsia="zh-CN"/>
        </w:rPr>
        <w:fldChar w:fldCharType="begin">
          <w:fldData xml:space="preserve">PEVuZE5vdGU+PENpdGU+PEF1dGhvcj5DbGlmZm9yZDwvQXV0aG9yPjxZZWFyPjIwMTM8L1llYXI+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</w:fldData>
        </w:fldChar>
      </w:r>
      <w:r w:rsidR="0054547D">
        <w:rPr>
          <w:rFonts w:eastAsia="SimSun"/>
          <w:lang w:eastAsia="zh-CN"/>
        </w:rPr>
        <w:instrText xml:space="preserve"> ADDIN EN.CITE.DATA </w:instrText>
      </w:r>
      <w:r w:rsidR="0054547D">
        <w:rPr>
          <w:rFonts w:eastAsia="SimSun"/>
          <w:lang w:eastAsia="zh-CN"/>
        </w:rPr>
      </w:r>
      <w:r w:rsidR="0054547D">
        <w:rPr>
          <w:rFonts w:eastAsia="SimSun"/>
          <w:lang w:eastAsia="zh-CN"/>
        </w:rPr>
        <w:fldChar w:fldCharType="end"/>
      </w:r>
      <w:r w:rsidR="00156BA9">
        <w:rPr>
          <w:rFonts w:eastAsia="SimSun"/>
          <w:lang w:eastAsia="zh-CN"/>
        </w:rPr>
      </w:r>
      <w:r w:rsidR="00156BA9">
        <w:rPr>
          <w:rFonts w:eastAsia="SimSun"/>
          <w:lang w:eastAsia="zh-CN"/>
        </w:rPr>
        <w:fldChar w:fldCharType="separate"/>
      </w:r>
      <w:r w:rsidR="00156BA9">
        <w:rPr>
          <w:rFonts w:eastAsia="SimSun"/>
          <w:noProof/>
          <w:lang w:eastAsia="zh-CN"/>
        </w:rPr>
        <w:t>(Clifford &amp; Jerit, 2013; Haidt, 2001; Koleva et al., 2012; Nisbett &amp; Wilson, 1977)</w:t>
      </w:r>
      <w:r w:rsidR="00156BA9">
        <w:rPr>
          <w:rFonts w:eastAsia="SimSun"/>
          <w:lang w:eastAsia="zh-CN"/>
        </w:rPr>
        <w:fldChar w:fldCharType="end"/>
      </w:r>
      <w:r w:rsidR="00156BA9">
        <w:rPr>
          <w:rFonts w:eastAsia="SimSun"/>
          <w:lang w:eastAsia="zh-CN"/>
        </w:rPr>
        <w:t xml:space="preserve">. </w:t>
      </w:r>
      <w:r w:rsidR="004B5344">
        <w:rPr>
          <w:rFonts w:eastAsia="SimSun"/>
          <w:lang w:eastAsia="zh-CN"/>
        </w:rPr>
        <w:t xml:space="preserve">For example, </w:t>
      </w:r>
      <w:proofErr w:type="spellStart"/>
      <w:r w:rsidR="004B5344">
        <w:rPr>
          <w:rFonts w:eastAsia="SimSun"/>
          <w:lang w:eastAsia="zh-CN"/>
        </w:rPr>
        <w:t>Koleva</w:t>
      </w:r>
      <w:proofErr w:type="spellEnd"/>
      <w:r w:rsidR="004B5344">
        <w:rPr>
          <w:rFonts w:eastAsia="SimSun"/>
          <w:lang w:eastAsia="zh-CN"/>
        </w:rPr>
        <w:t xml:space="preserve"> et al. </w:t>
      </w:r>
      <w:r w:rsidR="004B5344">
        <w:rPr>
          <w:rFonts w:eastAsia="SimSun"/>
          <w:lang w:eastAsia="zh-CN"/>
        </w:rPr>
        <w:fldChar w:fldCharType="begin"/>
      </w:r>
      <w:r w:rsidR="0054547D">
        <w:rPr>
          <w:rFonts w:eastAsia="SimSun"/>
          <w:lang w:eastAsia="zh-CN"/>
        </w:rPr>
        <w:instrText xml:space="preserve"> ADDIN EN.CITE &lt;EndNote&gt;&lt;Cite ExcludeAuth="1"&gt;&lt;Author&gt;Koleva&lt;/Author&gt;&lt;Year&gt;2012&lt;/Year&gt;&lt;RecNum&gt;95&lt;/RecNum&gt;&lt;DisplayText&gt;(2012)&lt;/DisplayText&gt;&lt;record&gt;&lt;rec-number&gt;95&lt;/rec-number&gt;&lt;foreign-keys&gt;&lt;key app="EN" db-id="2xd0pvrd6xxp05evvtepd0f9vppe5rtsxa20" timestamp="1575587393"&gt;95&lt;/key&gt;&lt;/foreign-keys&gt;&lt;ref-type name="Journal Article"&gt;17&lt;/ref-type&gt;&lt;contributors&gt;&lt;authors&gt;&lt;author&gt;Koleva, Spassena P&lt;/author&gt;&lt;author&gt;Graham, Jesse&lt;/author&gt;&lt;author&gt;Iyer, Ravi&lt;/author&gt;&lt;author&gt;Ditto, Peter H&lt;/author&gt;&lt;author&gt;Haidt, Jonathan&lt;/author&gt;&lt;/authors&gt;&lt;/contributors&gt;&lt;titles&gt;&lt;title&gt;Tracing the threads: How five moral concerns (especially Purity) help explain culture war attitudes&lt;/title&gt;&lt;secondary-title&gt;Journal of Research in Personality&lt;/secondary-title&gt;&lt;/titles&gt;&lt;periodical&gt;&lt;full-title&gt;Journal of Research in Personality&lt;/full-title&gt;&lt;/periodical&gt;&lt;pages&gt;184-194&lt;/pages&gt;&lt;volume&gt;46&lt;/volume&gt;&lt;number&gt;2&lt;/number&gt;&lt;dates&gt;&lt;year&gt;2012&lt;/year&gt;&lt;/dates&gt;&lt;isbn&gt;0092-6566&lt;/isbn&gt;&lt;urls&gt;&lt;/urls&gt;&lt;/record&gt;&lt;/Cite&gt;&lt;/EndNote&gt;</w:instrText>
      </w:r>
      <w:r w:rsidR="004B5344">
        <w:rPr>
          <w:rFonts w:eastAsia="SimSun"/>
          <w:lang w:eastAsia="zh-CN"/>
        </w:rPr>
        <w:fldChar w:fldCharType="separate"/>
      </w:r>
      <w:r w:rsidR="004B5344">
        <w:rPr>
          <w:rFonts w:eastAsia="SimSun"/>
          <w:noProof/>
          <w:lang w:eastAsia="zh-CN"/>
        </w:rPr>
        <w:t>(2012)</w:t>
      </w:r>
      <w:r w:rsidR="004B5344">
        <w:rPr>
          <w:rFonts w:eastAsia="SimSun"/>
          <w:lang w:eastAsia="zh-CN"/>
        </w:rPr>
        <w:fldChar w:fldCharType="end"/>
      </w:r>
      <w:r w:rsidR="004B5344">
        <w:rPr>
          <w:rFonts w:eastAsia="SimSun"/>
          <w:lang w:eastAsia="zh-CN"/>
        </w:rPr>
        <w:t xml:space="preserve"> claimed that </w:t>
      </w:r>
      <w:r w:rsidR="00FC225F">
        <w:rPr>
          <w:rFonts w:eastAsia="SimSun"/>
          <w:lang w:eastAsia="zh-CN"/>
        </w:rPr>
        <w:t xml:space="preserve">the </w:t>
      </w:r>
      <w:r w:rsidR="00100B2A">
        <w:rPr>
          <w:rFonts w:eastAsia="SimSun"/>
          <w:lang w:eastAsia="zh-CN"/>
        </w:rPr>
        <w:t>moral</w:t>
      </w:r>
      <w:r w:rsidR="00FC225F">
        <w:rPr>
          <w:rFonts w:eastAsia="SimSun"/>
          <w:lang w:eastAsia="zh-CN"/>
        </w:rPr>
        <w:t xml:space="preserve"> concerns of </w:t>
      </w:r>
      <w:r w:rsidR="004B5344">
        <w:rPr>
          <w:rFonts w:eastAsia="SimSun"/>
          <w:lang w:eastAsia="zh-CN"/>
        </w:rPr>
        <w:t xml:space="preserve">care/harm dominate today’s political rhetoric about gun control, abortion, and similar culture war issues, as those concerns are intuitively </w:t>
      </w:r>
      <w:r w:rsidR="001F7664">
        <w:rPr>
          <w:rFonts w:eastAsia="SimSun"/>
          <w:lang w:eastAsia="zh-CN"/>
        </w:rPr>
        <w:t>associated with those issues. H</w:t>
      </w:r>
      <w:r w:rsidR="004B5344">
        <w:rPr>
          <w:rFonts w:eastAsia="SimSun"/>
          <w:lang w:eastAsia="zh-CN"/>
        </w:rPr>
        <w:t>owever</w:t>
      </w:r>
      <w:r w:rsidR="001F7664">
        <w:rPr>
          <w:rFonts w:eastAsia="SimSun"/>
          <w:lang w:eastAsia="zh-CN"/>
        </w:rPr>
        <w:t>,</w:t>
      </w:r>
      <w:r w:rsidR="004B5344">
        <w:rPr>
          <w:rFonts w:eastAsia="SimSun"/>
          <w:lang w:eastAsia="zh-CN"/>
        </w:rPr>
        <w:t xml:space="preserve"> it is the </w:t>
      </w:r>
      <w:r w:rsidR="00FC225F">
        <w:rPr>
          <w:rFonts w:eastAsia="SimSun"/>
          <w:lang w:eastAsia="zh-CN"/>
        </w:rPr>
        <w:t>moral concern</w:t>
      </w:r>
      <w:r w:rsidR="00223446">
        <w:rPr>
          <w:rFonts w:eastAsia="SimSun"/>
          <w:lang w:eastAsia="zh-CN"/>
        </w:rPr>
        <w:t>s</w:t>
      </w:r>
      <w:r w:rsidR="00FC225F">
        <w:rPr>
          <w:rFonts w:eastAsia="SimSun"/>
          <w:lang w:eastAsia="zh-CN"/>
        </w:rPr>
        <w:t xml:space="preserve"> of </w:t>
      </w:r>
      <w:r w:rsidR="004B5344">
        <w:rPr>
          <w:rFonts w:eastAsia="SimSun"/>
          <w:lang w:eastAsia="zh-CN"/>
        </w:rPr>
        <w:t xml:space="preserve">sanctity/degradation that </w:t>
      </w:r>
      <w:r w:rsidR="001F7664">
        <w:rPr>
          <w:rFonts w:eastAsia="SimSun"/>
          <w:lang w:eastAsia="zh-CN"/>
        </w:rPr>
        <w:t>dominate</w:t>
      </w:r>
      <w:r w:rsidR="004B5344">
        <w:rPr>
          <w:rFonts w:eastAsia="SimSun"/>
          <w:lang w:eastAsia="zh-CN"/>
        </w:rPr>
        <w:t xml:space="preserve"> people’s attitudes towards </w:t>
      </w:r>
      <w:r w:rsidR="00920C5D">
        <w:rPr>
          <w:rFonts w:eastAsia="SimSun"/>
          <w:lang w:eastAsia="zh-CN"/>
        </w:rPr>
        <w:t>most of the culture war</w:t>
      </w:r>
      <w:r w:rsidR="00FC225F">
        <w:rPr>
          <w:rFonts w:eastAsia="SimSun"/>
          <w:lang w:eastAsia="zh-CN"/>
        </w:rPr>
        <w:t xml:space="preserve"> </w:t>
      </w:r>
      <w:r w:rsidR="004B5344">
        <w:rPr>
          <w:rFonts w:eastAsia="SimSun"/>
          <w:lang w:eastAsia="zh-CN"/>
        </w:rPr>
        <w:t>issue</w:t>
      </w:r>
      <w:r w:rsidR="001F7664">
        <w:rPr>
          <w:rFonts w:eastAsia="SimSun"/>
          <w:lang w:eastAsia="zh-CN"/>
        </w:rPr>
        <w:t xml:space="preserve">s </w:t>
      </w:r>
      <w:r w:rsidR="001F7664">
        <w:rPr>
          <w:rFonts w:eastAsia="SimSun"/>
          <w:lang w:eastAsia="zh-CN"/>
        </w:rPr>
        <w:fldChar w:fldCharType="begin"/>
      </w:r>
      <w:r w:rsidR="0054547D">
        <w:rPr>
          <w:rFonts w:eastAsia="SimSun"/>
          <w:lang w:eastAsia="zh-CN"/>
        </w:rPr>
        <w:instrText xml:space="preserve"> ADDIN EN.CITE &lt;EndNote&gt;&lt;Cite&gt;&lt;Author&gt;Koleva&lt;/Author&gt;&lt;Year&gt;2012&lt;/Year&gt;&lt;RecNum&gt;95&lt;/RecNum&gt;&lt;DisplayText&gt;(Koleva et al., 2012)&lt;/DisplayText&gt;&lt;record&gt;&lt;rec-number&gt;95&lt;/rec-number&gt;&lt;foreign-keys&gt;&lt;key app="EN" db-id="2xd0pvrd6xxp05evvtepd0f9vppe5rtsxa20" timestamp="1575587393"&gt;95&lt;/key&gt;&lt;/foreign-keys&gt;&lt;ref-type name="Journal Article"&gt;17&lt;/ref-type&gt;&lt;contributors&gt;&lt;authors&gt;&lt;author&gt;Koleva, Spassena P&lt;/author&gt;&lt;author&gt;Graham, Jesse&lt;/author&gt;&lt;author&gt;Iyer, Ravi&lt;/author&gt;&lt;author&gt;Ditto, Peter H&lt;/author&gt;&lt;author&gt;Haidt, Jonathan&lt;/author&gt;&lt;/authors&gt;&lt;/contributors&gt;&lt;titles&gt;&lt;title&gt;Tracing the threads: How five moral concerns (especially Purity) help explain culture war attitudes&lt;/title&gt;&lt;secondary-title&gt;Journal of Research in Personality&lt;/secondary-title&gt;&lt;/titles&gt;&lt;periodical&gt;&lt;full-title&gt;Journal of Research in Personality&lt;/full-title&gt;&lt;/periodical&gt;&lt;pages&gt;184-194&lt;/pages&gt;&lt;volume&gt;46&lt;/volume&gt;&lt;number&gt;2&lt;/number&gt;&lt;dates&gt;&lt;year&gt;2012&lt;/year&gt;&lt;/dates&gt;&lt;isbn&gt;0092-6566&lt;/isbn&gt;&lt;urls&gt;&lt;/urls&gt;&lt;/record&gt;&lt;/Cite&gt;&lt;/EndNote&gt;</w:instrText>
      </w:r>
      <w:r w:rsidR="001F7664">
        <w:rPr>
          <w:rFonts w:eastAsia="SimSun"/>
          <w:lang w:eastAsia="zh-CN"/>
        </w:rPr>
        <w:fldChar w:fldCharType="separate"/>
      </w:r>
      <w:r w:rsidR="001F7664">
        <w:rPr>
          <w:rFonts w:eastAsia="SimSun"/>
          <w:noProof/>
          <w:lang w:eastAsia="zh-CN"/>
        </w:rPr>
        <w:t>(Koleva et al., 2012)</w:t>
      </w:r>
      <w:r w:rsidR="001F7664">
        <w:rPr>
          <w:rFonts w:eastAsia="SimSun"/>
          <w:lang w:eastAsia="zh-CN"/>
        </w:rPr>
        <w:fldChar w:fldCharType="end"/>
      </w:r>
      <w:r w:rsidR="001F7664">
        <w:rPr>
          <w:rFonts w:eastAsia="SimSun"/>
          <w:lang w:eastAsia="zh-CN"/>
        </w:rPr>
        <w:t>.</w:t>
      </w:r>
      <w:r w:rsidR="004B5344">
        <w:rPr>
          <w:rFonts w:eastAsia="SimSun"/>
          <w:lang w:eastAsia="zh-CN"/>
        </w:rPr>
        <w:t xml:space="preserve"> </w:t>
      </w:r>
      <w:ins w:id="437" w:author="mx3mt" w:date="2022-09-12T10:37:00Z">
        <w:r w:rsidR="00D33859">
          <w:rPr>
            <w:rFonts w:eastAsia="SimSun"/>
            <w:lang w:eastAsia="zh-CN"/>
          </w:rPr>
          <w:t xml:space="preserve">In sum, people may not realize where the focal point of their disagreement is in terms of moral judgments. </w:t>
        </w:r>
      </w:ins>
      <w:del w:id="438" w:author="mx3mt" w:date="2022-08-22T22:25:00Z">
        <w:r w:rsidR="00F73438" w:rsidDel="00EF2C23">
          <w:rPr>
            <w:rFonts w:eastAsia="SimSun"/>
            <w:lang w:eastAsia="zh-CN"/>
          </w:rPr>
          <w:delText xml:space="preserve">In </w:delText>
        </w:r>
        <w:r w:rsidR="00D8282E" w:rsidDel="00EF2C23">
          <w:rPr>
            <w:rFonts w:eastAsia="SimSun"/>
            <w:lang w:eastAsia="zh-CN"/>
          </w:rPr>
          <w:delText>other words</w:delText>
        </w:r>
        <w:r w:rsidR="00F73438" w:rsidDel="00EF2C23">
          <w:rPr>
            <w:rFonts w:eastAsia="SimSun"/>
            <w:lang w:eastAsia="zh-CN"/>
          </w:rPr>
          <w:delText>,</w:delText>
        </w:r>
      </w:del>
      <w:ins w:id="439" w:author="mx3mt" w:date="2022-08-23T23:15:00Z">
        <w:r w:rsidR="00070241">
          <w:rPr>
            <w:rFonts w:eastAsia="SimSun"/>
            <w:lang w:eastAsia="zh-CN"/>
          </w:rPr>
          <w:t xml:space="preserve">Without recognizing the moral divergence underpinning </w:t>
        </w:r>
      </w:ins>
      <w:ins w:id="440" w:author="mx3mt" w:date="2022-08-24T11:41:00Z">
        <w:r w:rsidR="00AD64B8">
          <w:rPr>
            <w:rFonts w:eastAsia="SimSun"/>
            <w:lang w:eastAsia="zh-CN"/>
          </w:rPr>
          <w:t>different grou</w:t>
        </w:r>
      </w:ins>
      <w:ins w:id="441" w:author="mx3mt" w:date="2022-08-24T11:42:00Z">
        <w:r w:rsidR="00AD64B8">
          <w:rPr>
            <w:rFonts w:eastAsia="SimSun"/>
            <w:lang w:eastAsia="zh-CN"/>
          </w:rPr>
          <w:t xml:space="preserve">ps’ </w:t>
        </w:r>
      </w:ins>
      <w:ins w:id="442" w:author="mx3mt" w:date="2022-08-23T23:15:00Z">
        <w:r w:rsidR="00070241">
          <w:rPr>
            <w:rFonts w:eastAsia="SimSun"/>
            <w:lang w:eastAsia="zh-CN"/>
          </w:rPr>
          <w:t>disagreements</w:t>
        </w:r>
      </w:ins>
      <w:ins w:id="443" w:author="mx3mt" w:date="2022-08-22T22:25:00Z">
        <w:r w:rsidR="00EF2C23">
          <w:rPr>
            <w:rFonts w:eastAsia="SimSun"/>
            <w:lang w:eastAsia="zh-CN"/>
          </w:rPr>
          <w:t xml:space="preserve">, </w:t>
        </w:r>
      </w:ins>
      <w:del w:id="444" w:author="mx3mt" w:date="2022-08-22T22:25:00Z">
        <w:r w:rsidR="00F73438" w:rsidDel="00EF2C23">
          <w:rPr>
            <w:rFonts w:eastAsia="SimSun"/>
            <w:lang w:eastAsia="zh-CN"/>
          </w:rPr>
          <w:delText xml:space="preserve"> </w:delText>
        </w:r>
      </w:del>
      <w:r w:rsidR="00D8282E">
        <w:rPr>
          <w:rFonts w:eastAsia="SimSun"/>
          <w:lang w:eastAsia="zh-CN"/>
        </w:rPr>
        <w:t>conflicting groups</w:t>
      </w:r>
      <w:ins w:id="445" w:author="mx3mt" w:date="2022-08-22T22:26:00Z">
        <w:r w:rsidR="00EF2C23">
          <w:rPr>
            <w:rFonts w:eastAsia="SimSun"/>
            <w:lang w:eastAsia="zh-CN"/>
          </w:rPr>
          <w:t xml:space="preserve"> </w:t>
        </w:r>
      </w:ins>
      <w:ins w:id="446" w:author="mx3mt" w:date="2022-08-22T22:27:00Z">
        <w:r w:rsidR="00407597">
          <w:rPr>
            <w:rFonts w:eastAsia="SimSun"/>
            <w:lang w:eastAsia="zh-CN"/>
          </w:rPr>
          <w:t>would just</w:t>
        </w:r>
      </w:ins>
      <w:ins w:id="447" w:author="mx3mt" w:date="2022-08-22T22:26:00Z">
        <w:r w:rsidR="00EF2C23">
          <w:rPr>
            <w:rFonts w:eastAsia="SimSun"/>
            <w:lang w:eastAsia="zh-CN"/>
          </w:rPr>
          <w:t xml:space="preserve"> focus on their own sensitive moral concerns when </w:t>
        </w:r>
      </w:ins>
      <w:ins w:id="448" w:author="mx3mt" w:date="2022-08-22T22:27:00Z">
        <w:r w:rsidR="00EF2C23">
          <w:rPr>
            <w:rFonts w:eastAsia="SimSun"/>
            <w:lang w:eastAsia="zh-CN"/>
          </w:rPr>
          <w:t>discuss with each other</w:t>
        </w:r>
      </w:ins>
      <w:del w:id="449" w:author="mx3mt" w:date="2022-08-22T22:26:00Z">
        <w:r w:rsidR="00D8282E" w:rsidDel="00EF2C23">
          <w:rPr>
            <w:rFonts w:eastAsia="SimSun"/>
            <w:lang w:eastAsia="zh-CN"/>
          </w:rPr>
          <w:delText xml:space="preserve"> </w:delText>
        </w:r>
      </w:del>
      <w:del w:id="450" w:author="mx3mt" w:date="2022-08-22T22:28:00Z">
        <w:r w:rsidR="00F73438" w:rsidDel="00407597">
          <w:rPr>
            <w:rFonts w:eastAsia="SimSun"/>
            <w:lang w:eastAsia="zh-CN"/>
          </w:rPr>
          <w:delText xml:space="preserve">may not </w:delText>
        </w:r>
      </w:del>
      <w:del w:id="451" w:author="mx3mt" w:date="2022-08-22T22:29:00Z">
        <w:r w:rsidR="00F73438" w:rsidDel="00407597">
          <w:rPr>
            <w:rFonts w:eastAsia="SimSun"/>
            <w:lang w:eastAsia="zh-CN"/>
          </w:rPr>
          <w:delText xml:space="preserve">be </w:delText>
        </w:r>
      </w:del>
      <w:ins w:id="452" w:author="mx3mt" w:date="2022-08-22T22:29:00Z">
        <w:r w:rsidR="00407597">
          <w:rPr>
            <w:rFonts w:eastAsia="SimSun"/>
            <w:lang w:eastAsia="zh-CN"/>
          </w:rPr>
          <w:t xml:space="preserve">. </w:t>
        </w:r>
      </w:ins>
      <w:del w:id="453" w:author="mx3mt" w:date="2022-08-22T22:29:00Z">
        <w:r w:rsidR="00F73438" w:rsidDel="00407597">
          <w:rPr>
            <w:rFonts w:eastAsia="SimSun"/>
            <w:lang w:eastAsia="zh-CN"/>
          </w:rPr>
          <w:delText>aware of</w:delText>
        </w:r>
        <w:r w:rsidR="00100B2A" w:rsidDel="00407597">
          <w:rPr>
            <w:rFonts w:eastAsia="SimSun"/>
            <w:lang w:eastAsia="zh-CN"/>
          </w:rPr>
          <w:delText xml:space="preserve"> </w:delText>
        </w:r>
      </w:del>
      <w:del w:id="454" w:author="mx3mt" w:date="2022-08-22T22:25:00Z">
        <w:r w:rsidR="00100B2A" w:rsidDel="00EF2C23">
          <w:rPr>
            <w:rFonts w:eastAsia="SimSun"/>
            <w:lang w:eastAsia="zh-CN"/>
          </w:rPr>
          <w:delText xml:space="preserve">what </w:delText>
        </w:r>
        <w:r w:rsidR="00F73438" w:rsidDel="00EF2C23">
          <w:rPr>
            <w:rFonts w:eastAsia="SimSun"/>
            <w:lang w:eastAsia="zh-CN"/>
          </w:rPr>
          <w:delText xml:space="preserve">and </w:delText>
        </w:r>
      </w:del>
      <w:del w:id="455" w:author="mx3mt" w:date="2022-08-22T22:29:00Z">
        <w:r w:rsidR="00F73438" w:rsidDel="00407597">
          <w:rPr>
            <w:rFonts w:eastAsia="SimSun"/>
            <w:lang w:eastAsia="zh-CN"/>
          </w:rPr>
          <w:delText>why they disagree with each other</w:delText>
        </w:r>
        <w:r w:rsidR="001F7664" w:rsidDel="00407597">
          <w:rPr>
            <w:rFonts w:eastAsia="SimSun"/>
            <w:lang w:eastAsia="zh-CN"/>
          </w:rPr>
          <w:delText xml:space="preserve"> when they discuss their disagreements</w:delText>
        </w:r>
        <w:r w:rsidR="00FC225F" w:rsidDel="00407597">
          <w:rPr>
            <w:rFonts w:eastAsia="SimSun"/>
            <w:lang w:eastAsia="zh-CN"/>
          </w:rPr>
          <w:delText xml:space="preserve">. </w:delText>
        </w:r>
      </w:del>
      <w:r w:rsidR="00FC225F">
        <w:rPr>
          <w:rFonts w:eastAsia="SimSun"/>
          <w:lang w:eastAsia="zh-CN"/>
        </w:rPr>
        <w:t xml:space="preserve">This </w:t>
      </w:r>
      <w:del w:id="456" w:author="mx3mt" w:date="2022-08-22T17:05:00Z">
        <w:r w:rsidR="00F73438" w:rsidDel="00B34031">
          <w:rPr>
            <w:rFonts w:eastAsia="SimSun"/>
            <w:lang w:eastAsia="zh-CN"/>
          </w:rPr>
          <w:delText xml:space="preserve"> </w:delText>
        </w:r>
      </w:del>
      <w:r w:rsidR="00F73438">
        <w:rPr>
          <w:rFonts w:eastAsia="SimSun"/>
          <w:lang w:eastAsia="zh-CN"/>
        </w:rPr>
        <w:t xml:space="preserve">could </w:t>
      </w:r>
      <w:r w:rsidR="00EE0A78">
        <w:rPr>
          <w:rFonts w:eastAsia="SimSun"/>
          <w:lang w:eastAsia="zh-CN"/>
        </w:rPr>
        <w:t xml:space="preserve">greatly </w:t>
      </w:r>
      <w:r w:rsidR="00F73438">
        <w:rPr>
          <w:rFonts w:eastAsia="SimSun" w:hint="eastAsia"/>
          <w:lang w:eastAsia="zh-CN"/>
        </w:rPr>
        <w:t>imp</w:t>
      </w:r>
      <w:r w:rsidR="00F73438">
        <w:rPr>
          <w:rFonts w:eastAsia="SimSun"/>
          <w:lang w:eastAsia="zh-CN"/>
        </w:rPr>
        <w:t>ede real issue discussion</w:t>
      </w:r>
      <w:r w:rsidR="00EE0A78">
        <w:rPr>
          <w:rFonts w:eastAsia="SimSun"/>
          <w:lang w:eastAsia="zh-CN"/>
        </w:rPr>
        <w:t>.</w:t>
      </w:r>
    </w:p>
    <w:p w14:paraId="1E297AF8" w14:textId="3189656D" w:rsidR="00A9786D" w:rsidRPr="008B1FE3" w:rsidRDefault="00F73438" w:rsidP="008B1FE3">
      <w:pPr>
        <w:widowControl/>
        <w:ind w:firstLine="0"/>
        <w:rPr>
          <w:b/>
          <w:bCs/>
          <w:i/>
          <w:iCs/>
          <w:lang w:eastAsia="zh-CN"/>
        </w:rPr>
      </w:pPr>
      <w:r w:rsidRPr="008B1FE3">
        <w:rPr>
          <w:rFonts w:eastAsia="SimSun"/>
          <w:b/>
          <w:bCs/>
          <w:i/>
          <w:iCs/>
          <w:lang w:eastAsia="zh-CN"/>
        </w:rPr>
        <w:t xml:space="preserve">Moral </w:t>
      </w:r>
      <w:del w:id="457" w:author="mx3mt" w:date="2022-08-23T23:28:00Z">
        <w:r w:rsidRPr="008B1FE3" w:rsidDel="00BD4FC7">
          <w:rPr>
            <w:rFonts w:eastAsia="SimSun"/>
            <w:b/>
            <w:bCs/>
            <w:i/>
            <w:iCs/>
            <w:lang w:eastAsia="zh-CN"/>
          </w:rPr>
          <w:delText xml:space="preserve">Consideration </w:delText>
        </w:r>
      </w:del>
      <w:ins w:id="458" w:author="mx3mt" w:date="2022-08-23T23:28:00Z">
        <w:r w:rsidR="00BD4FC7">
          <w:rPr>
            <w:rFonts w:eastAsia="SimSun"/>
            <w:b/>
            <w:bCs/>
            <w:i/>
            <w:iCs/>
            <w:lang w:eastAsia="zh-CN"/>
          </w:rPr>
          <w:t>Judgments</w:t>
        </w:r>
        <w:r w:rsidR="00BD4FC7" w:rsidRPr="008B1FE3">
          <w:rPr>
            <w:rFonts w:eastAsia="SimSun"/>
            <w:b/>
            <w:bCs/>
            <w:i/>
            <w:iCs/>
            <w:lang w:eastAsia="zh-CN"/>
          </w:rPr>
          <w:t xml:space="preserve"> </w:t>
        </w:r>
      </w:ins>
      <w:r w:rsidR="00EE387A" w:rsidRPr="00EE387A">
        <w:rPr>
          <w:rFonts w:eastAsia="SimSun"/>
          <w:b/>
          <w:bCs/>
          <w:i/>
          <w:iCs/>
          <w:lang w:eastAsia="zh-CN"/>
        </w:rPr>
        <w:t>in</w:t>
      </w:r>
      <w:r w:rsidRPr="008B1FE3">
        <w:rPr>
          <w:rFonts w:eastAsia="SimSun"/>
          <w:b/>
          <w:bCs/>
          <w:i/>
          <w:iCs/>
          <w:lang w:eastAsia="zh-CN"/>
        </w:rPr>
        <w:t xml:space="preserve"> Political Expression</w:t>
      </w:r>
      <w:r w:rsidR="000F0D9F" w:rsidRPr="008B1FE3">
        <w:rPr>
          <w:rFonts w:eastAsia="SimSun"/>
          <w:b/>
          <w:bCs/>
          <w:i/>
          <w:iCs/>
          <w:lang w:eastAsia="zh-CN"/>
        </w:rPr>
        <w:t xml:space="preserve"> </w:t>
      </w:r>
    </w:p>
    <w:p w14:paraId="385F3C62" w14:textId="02D23D3C" w:rsidR="006A73A3" w:rsidRDefault="00100B2A" w:rsidP="00100B2A">
      <w:pPr>
        <w:widowControl/>
        <w:rPr>
          <w:lang w:eastAsia="zh-CN"/>
        </w:rPr>
      </w:pPr>
      <w:del w:id="459" w:author="mx3mt" w:date="2022-08-23T23:16:00Z">
        <w:r w:rsidDel="00BD4FC7">
          <w:rPr>
            <w:lang w:eastAsia="zh-CN"/>
          </w:rPr>
          <w:delText>Because</w:delText>
        </w:r>
        <w:r w:rsidR="00F73438" w:rsidDel="00BD4FC7">
          <w:rPr>
            <w:lang w:eastAsia="zh-CN"/>
          </w:rPr>
          <w:delText xml:space="preserve"> </w:delText>
        </w:r>
      </w:del>
      <w:ins w:id="460" w:author="mx3mt" w:date="2022-08-23T23:16:00Z">
        <w:r w:rsidR="00BD4FC7">
          <w:rPr>
            <w:lang w:eastAsia="zh-CN"/>
          </w:rPr>
          <w:t xml:space="preserve">As </w:t>
        </w:r>
      </w:ins>
      <w:r w:rsidR="003B688E">
        <w:rPr>
          <w:lang w:eastAsia="zh-CN"/>
        </w:rPr>
        <w:t>moral concerns</w:t>
      </w:r>
      <w:r w:rsidR="00F73438">
        <w:rPr>
          <w:lang w:eastAsia="zh-CN"/>
        </w:rPr>
        <w:t xml:space="preserve"> generated from the five innate moral foundations could determine the formation of an individual's political attitude </w:t>
      </w:r>
      <w:r w:rsidR="00F73438">
        <w:fldChar w:fldCharType="begin">
          <w:fldData xml:space="preserve">PEVuZE5vdGU+PENpdGU+PEF1dGhvcj5XZWJlcjwvQXV0aG9yPjxZZWFyPjIwMTM8L1llYXI+PFJl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</w:fldData>
        </w:fldChar>
      </w:r>
      <w:r w:rsidR="0054547D">
        <w:instrText xml:space="preserve"> ADDIN EN.CITE </w:instrText>
      </w:r>
      <w:r w:rsidR="0054547D">
        <w:fldChar w:fldCharType="begin">
          <w:fldData xml:space="preserve">PEVuZE5vdGU+PENpdGU+PEF1dGhvcj5XZWJlcjwvQXV0aG9yPjxZZWFyPjIwMTM8L1llYXI+PFJl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</w:fldData>
        </w:fldChar>
      </w:r>
      <w:r w:rsidR="0054547D">
        <w:instrText xml:space="preserve"> ADDIN EN.CITE.DATA </w:instrText>
      </w:r>
      <w:r w:rsidR="0054547D">
        <w:fldChar w:fldCharType="end"/>
      </w:r>
      <w:r w:rsidR="00F73438">
        <w:fldChar w:fldCharType="separate"/>
      </w:r>
      <w:r w:rsidR="00F73438">
        <w:rPr>
          <w:noProof/>
        </w:rPr>
        <w:t>(Graham et al., 2011; Haidt, 2012; Haidt &amp; Joseph, 2007; Weber &amp; Federico, 2013)</w:t>
      </w:r>
      <w:r w:rsidR="00F73438">
        <w:fldChar w:fldCharType="end"/>
      </w:r>
      <w:r w:rsidR="00F73438">
        <w:t xml:space="preserve">, </w:t>
      </w:r>
      <w:ins w:id="461" w:author="mx3mt" w:date="2022-08-23T23:16:00Z">
        <w:r w:rsidR="00BD4FC7">
          <w:rPr>
            <w:lang w:eastAsia="zh-CN"/>
          </w:rPr>
          <w:t>they w</w:t>
        </w:r>
      </w:ins>
      <w:del w:id="462" w:author="mx3mt" w:date="2022-08-23T23:16:00Z">
        <w:r w:rsidR="003B688E" w:rsidDel="00BD4FC7">
          <w:rPr>
            <w:lang w:eastAsia="zh-CN"/>
          </w:rPr>
          <w:delText>moral concerns</w:delText>
        </w:r>
        <w:r w:rsidR="00870EFC" w:rsidDel="00BD4FC7">
          <w:rPr>
            <w:lang w:eastAsia="zh-CN"/>
          </w:rPr>
          <w:delText xml:space="preserve"> </w:delText>
        </w:r>
        <w:r w:rsidR="00F73438" w:rsidDel="00BD4FC7">
          <w:rPr>
            <w:lang w:eastAsia="zh-CN"/>
          </w:rPr>
          <w:delText>s</w:delText>
        </w:r>
      </w:del>
      <w:del w:id="463" w:author="mx3mt" w:date="2022-08-23T23:17:00Z">
        <w:r w:rsidR="00F73438" w:rsidDel="00BD4FC7">
          <w:rPr>
            <w:lang w:eastAsia="zh-CN"/>
          </w:rPr>
          <w:delText>h</w:delText>
        </w:r>
      </w:del>
      <w:r w:rsidR="00F73438">
        <w:rPr>
          <w:lang w:eastAsia="zh-CN"/>
        </w:rPr>
        <w:t xml:space="preserve">ould be </w:t>
      </w:r>
      <w:del w:id="464" w:author="mx3mt" w:date="2022-09-12T10:39:00Z">
        <w:r w:rsidR="00F73438" w:rsidDel="00237B49">
          <w:rPr>
            <w:lang w:eastAsia="zh-CN"/>
          </w:rPr>
          <w:delText xml:space="preserve">trackable </w:delText>
        </w:r>
      </w:del>
      <w:ins w:id="465" w:author="mx3mt" w:date="2022-09-12T10:39:00Z">
        <w:r w:rsidR="00237B49">
          <w:rPr>
            <w:lang w:eastAsia="zh-CN"/>
          </w:rPr>
          <w:t xml:space="preserve">traceable </w:t>
        </w:r>
      </w:ins>
      <w:r w:rsidR="00F73438">
        <w:rPr>
          <w:lang w:eastAsia="zh-CN"/>
        </w:rPr>
        <w:t xml:space="preserve">from </w:t>
      </w:r>
      <w:r w:rsidR="00FC225F">
        <w:rPr>
          <w:lang w:eastAsia="zh-CN"/>
        </w:rPr>
        <w:t xml:space="preserve">the expression of </w:t>
      </w:r>
      <w:r w:rsidR="00F73438">
        <w:rPr>
          <w:lang w:eastAsia="zh-CN"/>
        </w:rPr>
        <w:t xml:space="preserve">one’s political attitude. </w:t>
      </w:r>
      <w:r w:rsidR="0074230F">
        <w:rPr>
          <w:rFonts w:hint="eastAsia"/>
          <w:lang w:eastAsia="zh-CN"/>
        </w:rPr>
        <w:t>Kraft</w:t>
      </w:r>
      <w:r w:rsidR="0074230F">
        <w:rPr>
          <w:lang w:eastAsia="zh-CN"/>
        </w:rPr>
        <w:t xml:space="preserve"> </w:t>
      </w:r>
      <w:r w:rsidR="0074230F">
        <w:rPr>
          <w:lang w:eastAsia="zh-CN"/>
        </w:rPr>
        <w:fldChar w:fldCharType="begin"/>
      </w:r>
      <w:r w:rsidR="0054547D">
        <w:rPr>
          <w:lang w:eastAsia="zh-CN"/>
        </w:rPr>
        <w:instrText xml:space="preserve"> ADDIN EN.CITE &lt;EndNote&gt;&lt;Cite ExcludeAuth="1"&gt;&lt;Author&gt;Kraft&lt;/Author&gt;&lt;Year&gt;2018&lt;/Year&gt;&lt;RecNum&gt;332&lt;/RecNum&gt;&lt;DisplayText&gt;(2018)&lt;/DisplayText&gt;&lt;record&gt;&lt;rec-number&gt;332&lt;/rec-number&gt;&lt;foreign-keys&gt;&lt;key app="EN" db-id="2xd0pvrd6xxp05evvtepd0f9vppe5rtsxa20" timestamp="1602947544"&gt;332&lt;/key&gt;&lt;/foreign-keys&gt;&lt;ref-type name="Journal Article"&gt;17&lt;/ref-type&gt;&lt;contributors&gt;&lt;authors&gt;&lt;author&gt;Kraft, Patrick W&lt;/author&gt;&lt;/authors&gt;&lt;/contributors&gt;&lt;titles&gt;&lt;title&gt;Measuring morality in political attitude expression&lt;/title&gt;&lt;secondary-title&gt;The Journal of Politics&lt;/secondary-title&gt;&lt;/titles&gt;&lt;periodical&gt;&lt;full-title&gt;The Journal of Politics&lt;/full-title&gt;&lt;/periodical&gt;&lt;pages&gt;1028-1033&lt;/pages&gt;&lt;volume&gt;80&lt;/volume&gt;&lt;number&gt;3&lt;/number&gt;&lt;dates&gt;&lt;year&gt;2018&lt;/year&gt;&lt;/dates&gt;&lt;isbn&gt;0022-3816&lt;/isbn&gt;&lt;urls&gt;&lt;/urls&gt;&lt;/record&gt;&lt;/Cite&gt;&lt;/EndNote&gt;</w:instrText>
      </w:r>
      <w:r w:rsidR="0074230F">
        <w:rPr>
          <w:lang w:eastAsia="zh-CN"/>
        </w:rPr>
        <w:fldChar w:fldCharType="separate"/>
      </w:r>
      <w:r w:rsidR="0074230F">
        <w:rPr>
          <w:noProof/>
          <w:lang w:eastAsia="zh-CN"/>
        </w:rPr>
        <w:t>(2018)</w:t>
      </w:r>
      <w:r w:rsidR="0074230F">
        <w:rPr>
          <w:lang w:eastAsia="zh-CN"/>
        </w:rPr>
        <w:fldChar w:fldCharType="end"/>
      </w:r>
      <w:r w:rsidR="0074230F">
        <w:rPr>
          <w:lang w:eastAsia="zh-CN"/>
        </w:rPr>
        <w:t xml:space="preserve"> examined moral concerns in individual political attitude expression and found "systematic patterns in the emphasis on </w:t>
      </w:r>
      <w:r w:rsidR="003B688E">
        <w:rPr>
          <w:lang w:eastAsia="zh-CN"/>
        </w:rPr>
        <w:t>moral concerns</w:t>
      </w:r>
      <w:r w:rsidR="0074230F">
        <w:rPr>
          <w:lang w:eastAsia="zh-CN"/>
        </w:rPr>
        <w:t xml:space="preserve"> among liberals and conservatives for three foundations</w:t>
      </w:r>
      <w:del w:id="466" w:author="mx3mt" w:date="2022-09-12T10:40:00Z">
        <w:r w:rsidR="0074230F" w:rsidDel="00237B49">
          <w:rPr>
            <w:lang w:eastAsia="zh-CN"/>
          </w:rPr>
          <w:delText>"</w:delText>
        </w:r>
      </w:del>
      <w:r w:rsidR="0074230F">
        <w:rPr>
          <w:lang w:eastAsia="zh-CN"/>
        </w:rPr>
        <w:t>: liberals talk more about care and fairness considerations, while conservatives emphasize loyalty considerations</w:t>
      </w:r>
      <w:del w:id="467" w:author="mx3mt" w:date="2022-09-12T10:40:00Z">
        <w:r w:rsidR="0074230F" w:rsidDel="00237B49">
          <w:rPr>
            <w:lang w:eastAsia="zh-CN"/>
          </w:rPr>
          <w:delText xml:space="preserve"> </w:delText>
        </w:r>
        <w:r w:rsidR="0074230F" w:rsidDel="00237B49">
          <w:rPr>
            <w:lang w:eastAsia="zh-CN"/>
          </w:rPr>
          <w:fldChar w:fldCharType="begin"/>
        </w:r>
        <w:r w:rsidR="0054547D" w:rsidDel="00237B49">
          <w:rPr>
            <w:lang w:eastAsia="zh-CN"/>
          </w:rPr>
          <w:delInstrText xml:space="preserve"> ADDIN EN.CITE &lt;EndNote&gt;&lt;Cite ExcludeAuth="1" ExcludeYear="1"&gt;&lt;Author&gt;Kraft&lt;/Author&gt;&lt;Year&gt;2018&lt;/Year&gt;&lt;RecNum&gt;332&lt;/RecNum&gt;&lt;Pages&gt;1031&lt;/Pages&gt;&lt;DisplayText&gt;(p. 1031)&lt;/DisplayText&gt;&lt;record&gt;&lt;rec-number&gt;332&lt;/rec-number&gt;&lt;foreign-keys&gt;&lt;key app="EN" db-id="2xd0pvrd6xxp05evvtepd0f9vppe5rtsxa20" timestamp="1602947544"&gt;332&lt;/key&gt;&lt;/foreign-keys&gt;&lt;ref-type name="Journal Article"&gt;17&lt;/ref-type&gt;&lt;contributors&gt;&lt;authors&gt;&lt;author&gt;Kraft, Patrick W&lt;/author&gt;&lt;/authors&gt;&lt;/contributors&gt;&lt;titles&gt;&lt;title&gt;Measuring morality in political attitude expression&lt;/title&gt;&lt;secondary-title&gt;The Journal of Politics&lt;/secondary-title&gt;&lt;/titles&gt;&lt;periodical&gt;&lt;full-title&gt;The Journal of Politics&lt;/full-title&gt;&lt;/periodical&gt;&lt;pages&gt;1028-1033&lt;/pages&gt;&lt;volume&gt;80&lt;/volume&gt;&lt;number&gt;3&lt;/number&gt;&lt;dates&gt;&lt;year&gt;2018&lt;/year&gt;&lt;/dates&gt;&lt;isbn&gt;0022-3816&lt;/isbn&gt;&lt;urls&gt;&lt;/urls&gt;&lt;/record&gt;&lt;/Cite&gt;&lt;/EndNote&gt;</w:delInstrText>
        </w:r>
        <w:r w:rsidR="0074230F" w:rsidDel="00237B49">
          <w:rPr>
            <w:lang w:eastAsia="zh-CN"/>
          </w:rPr>
          <w:fldChar w:fldCharType="separate"/>
        </w:r>
        <w:r w:rsidR="0074230F" w:rsidDel="00237B49">
          <w:rPr>
            <w:noProof/>
            <w:lang w:eastAsia="zh-CN"/>
          </w:rPr>
          <w:delText>(p. 1031)</w:delText>
        </w:r>
        <w:r w:rsidR="0074230F" w:rsidDel="00237B49">
          <w:rPr>
            <w:lang w:eastAsia="zh-CN"/>
          </w:rPr>
          <w:fldChar w:fldCharType="end"/>
        </w:r>
      </w:del>
      <w:r w:rsidR="0074230F">
        <w:rPr>
          <w:lang w:eastAsia="zh-CN"/>
        </w:rPr>
        <w:t xml:space="preserve">. Clifford </w:t>
      </w:r>
      <w:r w:rsidR="0074230F">
        <w:rPr>
          <w:rFonts w:hint="eastAsia"/>
          <w:lang w:eastAsia="zh-CN"/>
        </w:rPr>
        <w:t>and</w:t>
      </w:r>
      <w:r w:rsidR="0074230F">
        <w:rPr>
          <w:lang w:eastAsia="zh-CN"/>
        </w:rPr>
        <w:t xml:space="preserve"> </w:t>
      </w:r>
      <w:proofErr w:type="spellStart"/>
      <w:r w:rsidR="0074230F">
        <w:rPr>
          <w:lang w:eastAsia="zh-CN"/>
        </w:rPr>
        <w:t>Jerit</w:t>
      </w:r>
      <w:proofErr w:type="spellEnd"/>
      <w:r w:rsidR="0074230F">
        <w:rPr>
          <w:lang w:eastAsia="zh-CN"/>
        </w:rPr>
        <w:t xml:space="preserve"> </w:t>
      </w:r>
      <w:r w:rsidR="0074230F">
        <w:rPr>
          <w:lang w:eastAsia="zh-CN"/>
        </w:rPr>
        <w:fldChar w:fldCharType="begin"/>
      </w:r>
      <w:r w:rsidR="0054547D">
        <w:rPr>
          <w:lang w:eastAsia="zh-CN"/>
        </w:rPr>
        <w:instrText xml:space="preserve"> ADDIN EN.CITE &lt;EndNote&gt;&lt;Cite ExcludeAuth="1"&gt;&lt;Author&gt;Clifford&lt;/Author&gt;&lt;Year&gt;2013&lt;/Year&gt;&lt;RecNum&gt;333&lt;/RecNum&gt;&lt;DisplayText&gt;(2013)&lt;/DisplayText&gt;&lt;record&gt;&lt;rec-number&gt;333&lt;/rec-number&gt;&lt;foreign-keys&gt;&lt;key app="EN" db-id="2xd0pvrd6xxp05evvtepd0f9vppe5rtsxa20" timestamp="1602953868"&gt;333&lt;/key&gt;&lt;/foreign-keys&gt;&lt;ref-type name="Journal Article"&gt;17&lt;/ref-type&gt;&lt;contributors&gt;&lt;authors&gt;&lt;author&gt;Clifford, Scott&lt;/author&gt;&lt;author&gt;Jerit, Jennifer&lt;/author&gt;&lt;/authors&gt;&lt;/contributors&gt;&lt;titles&gt;&lt;title&gt;How words do the work of politics: Moral foundations theory and the debate over stem cell research&lt;/title&gt;&lt;secondary-title&gt;The Journal of Politics&lt;/secondary-title&gt;&lt;/titles&gt;&lt;periodical&gt;&lt;full-title&gt;The Journal of Politics&lt;/full-title&gt;&lt;/periodical&gt;&lt;pages&gt;659-671&lt;/pages&gt;&lt;volume&gt;75&lt;/volume&gt;&lt;number&gt;3&lt;/number&gt;&lt;dates&gt;&lt;year&gt;2013&lt;/year&gt;&lt;/dates&gt;&lt;isbn&gt;0022-3816&lt;/isbn&gt;&lt;urls&gt;&lt;/urls&gt;&lt;/record&gt;&lt;/Cite&gt;&lt;/EndNote&gt;</w:instrText>
      </w:r>
      <w:r w:rsidR="0074230F">
        <w:rPr>
          <w:lang w:eastAsia="zh-CN"/>
        </w:rPr>
        <w:fldChar w:fldCharType="separate"/>
      </w:r>
      <w:r w:rsidR="0074230F">
        <w:rPr>
          <w:noProof/>
          <w:lang w:eastAsia="zh-CN"/>
        </w:rPr>
        <w:t>(2013)</w:t>
      </w:r>
      <w:r w:rsidR="0074230F">
        <w:rPr>
          <w:lang w:eastAsia="zh-CN"/>
        </w:rPr>
        <w:fldChar w:fldCharType="end"/>
      </w:r>
      <w:r w:rsidR="0074230F">
        <w:rPr>
          <w:lang w:eastAsia="zh-CN"/>
        </w:rPr>
        <w:t xml:space="preserve"> found </w:t>
      </w:r>
      <w:r w:rsidR="00FC225F">
        <w:rPr>
          <w:lang w:eastAsia="zh-CN"/>
        </w:rPr>
        <w:t xml:space="preserve">that </w:t>
      </w:r>
      <w:r w:rsidR="00763F1E">
        <w:rPr>
          <w:lang w:eastAsia="zh-CN"/>
        </w:rPr>
        <w:t>political elites</w:t>
      </w:r>
      <w:r w:rsidR="0074230F">
        <w:rPr>
          <w:lang w:eastAsia="zh-CN"/>
        </w:rPr>
        <w:t xml:space="preserve"> "used distinctive patterns of moral words </w:t>
      </w:r>
      <w:r w:rsidR="00D06344">
        <w:rPr>
          <w:lang w:eastAsia="zh-CN"/>
        </w:rPr>
        <w:t xml:space="preserve">(that </w:t>
      </w:r>
      <w:r w:rsidR="004E55B0">
        <w:rPr>
          <w:lang w:eastAsia="zh-CN"/>
        </w:rPr>
        <w:t xml:space="preserve">are </w:t>
      </w:r>
      <w:r w:rsidR="00FC225F">
        <w:rPr>
          <w:lang w:eastAsia="zh-CN"/>
        </w:rPr>
        <w:t xml:space="preserve">associated </w:t>
      </w:r>
      <w:r w:rsidR="00D06344">
        <w:rPr>
          <w:lang w:eastAsia="zh-CN"/>
        </w:rPr>
        <w:t xml:space="preserve">with different moral foundations) </w:t>
      </w:r>
      <w:r w:rsidR="0074230F">
        <w:rPr>
          <w:lang w:eastAsia="zh-CN"/>
        </w:rPr>
        <w:t>to influence the public" in stem cell research policy debate</w:t>
      </w:r>
      <w:r w:rsidR="00FC225F">
        <w:rPr>
          <w:lang w:eastAsia="zh-CN"/>
        </w:rPr>
        <w:t>s</w:t>
      </w:r>
      <w:r w:rsidR="004112B3">
        <w:rPr>
          <w:lang w:eastAsia="zh-CN"/>
        </w:rPr>
        <w:t xml:space="preserve">: liberals focused almost exclusively on </w:t>
      </w:r>
      <w:r w:rsidR="00FC225F">
        <w:rPr>
          <w:lang w:eastAsia="zh-CN"/>
        </w:rPr>
        <w:t xml:space="preserve">their concern about </w:t>
      </w:r>
      <w:r w:rsidR="004112B3">
        <w:rPr>
          <w:lang w:eastAsia="zh-CN"/>
        </w:rPr>
        <w:t xml:space="preserve">harm, </w:t>
      </w:r>
      <w:r w:rsidR="00FC225F">
        <w:rPr>
          <w:lang w:eastAsia="zh-CN"/>
        </w:rPr>
        <w:t xml:space="preserve">whereas </w:t>
      </w:r>
      <w:r w:rsidR="004112B3">
        <w:rPr>
          <w:lang w:eastAsia="zh-CN"/>
        </w:rPr>
        <w:t>conservatives</w:t>
      </w:r>
      <w:r w:rsidR="00D06344">
        <w:rPr>
          <w:lang w:eastAsia="zh-CN"/>
        </w:rPr>
        <w:t xml:space="preserve"> focused </w:t>
      </w:r>
      <w:r w:rsidR="00FC225F">
        <w:rPr>
          <w:lang w:eastAsia="zh-CN"/>
        </w:rPr>
        <w:t xml:space="preserve">on </w:t>
      </w:r>
      <w:r w:rsidR="00D06344">
        <w:rPr>
          <w:lang w:eastAsia="zh-CN"/>
        </w:rPr>
        <w:t xml:space="preserve">both harm and </w:t>
      </w:r>
      <w:r w:rsidR="004112B3">
        <w:rPr>
          <w:lang w:eastAsia="zh-CN"/>
        </w:rPr>
        <w:lastRenderedPageBreak/>
        <w:t>sanctity</w:t>
      </w:r>
      <w:r w:rsidR="00D06344">
        <w:rPr>
          <w:lang w:eastAsia="zh-CN"/>
        </w:rPr>
        <w:t xml:space="preserve"> concerns</w:t>
      </w:r>
      <w:r w:rsidR="004112B3">
        <w:rPr>
          <w:lang w:eastAsia="zh-CN"/>
        </w:rPr>
        <w:t>.</w:t>
      </w:r>
      <w:r w:rsidR="004F27D7">
        <w:rPr>
          <w:lang w:eastAsia="zh-CN"/>
        </w:rPr>
        <w:t xml:space="preserve"> </w:t>
      </w:r>
      <w:r w:rsidR="00F73438">
        <w:rPr>
          <w:rFonts w:hint="eastAsia"/>
          <w:lang w:eastAsia="zh-CN"/>
        </w:rPr>
        <w:t>In</w:t>
      </w:r>
      <w:r w:rsidR="00F73438">
        <w:rPr>
          <w:lang w:eastAsia="zh-CN"/>
        </w:rPr>
        <w:t xml:space="preserve"> sum, moral concerns </w:t>
      </w:r>
      <w:r w:rsidR="00FC225F">
        <w:rPr>
          <w:lang w:eastAsia="zh-CN"/>
        </w:rPr>
        <w:t xml:space="preserve">anchored in </w:t>
      </w:r>
      <w:r w:rsidR="00F73438">
        <w:rPr>
          <w:lang w:eastAsia="zh-CN"/>
        </w:rPr>
        <w:t xml:space="preserve">one’s sensitive moral foundations would be emphasized in </w:t>
      </w:r>
      <w:r w:rsidR="004E55B0">
        <w:rPr>
          <w:lang w:eastAsia="zh-CN"/>
        </w:rPr>
        <w:t xml:space="preserve">one’s </w:t>
      </w:r>
      <w:r w:rsidR="00F73438">
        <w:rPr>
          <w:lang w:eastAsia="zh-CN"/>
        </w:rPr>
        <w:t>political expression</w:t>
      </w:r>
      <w:ins w:id="468" w:author="mx3mt" w:date="2022-09-12T10:41:00Z">
        <w:r w:rsidR="00237B49">
          <w:rPr>
            <w:lang w:eastAsia="zh-CN"/>
          </w:rPr>
          <w:t>s</w:t>
        </w:r>
      </w:ins>
      <w:r w:rsidR="00F73438">
        <w:rPr>
          <w:lang w:eastAsia="zh-CN"/>
        </w:rPr>
        <w:t>.</w:t>
      </w:r>
    </w:p>
    <w:p w14:paraId="389C4F99" w14:textId="36BC477B" w:rsidR="00935C36" w:rsidRDefault="00F73438" w:rsidP="001B35E4">
      <w:pPr>
        <w:widowControl/>
      </w:pPr>
      <w:r>
        <w:t xml:space="preserve">As </w:t>
      </w:r>
      <w:r w:rsidR="00FC225F">
        <w:t xml:space="preserve">a </w:t>
      </w:r>
      <w:r>
        <w:t xml:space="preserve">presidential debate is a direct expression of </w:t>
      </w:r>
      <w:r w:rsidR="00FC225F">
        <w:t xml:space="preserve">a </w:t>
      </w:r>
      <w:r>
        <w:t>debater</w:t>
      </w:r>
      <w:r w:rsidR="00FC225F">
        <w:t>’s</w:t>
      </w:r>
      <w:r>
        <w:t xml:space="preserve"> political attitude </w:t>
      </w:r>
      <w:r>
        <w:fldChar w:fldCharType="begin"/>
      </w:r>
      <w:r w:rsidR="0054547D">
        <w:instrText xml:space="preserve"> ADDIN EN.CITE &lt;EndNote&gt;&lt;Cite&gt;&lt;Author&gt;Jamieson&lt;/Author&gt;&lt;Year&gt;1990&lt;/Year&gt;&lt;RecNum&gt;299&lt;/RecNum&gt;&lt;DisplayText&gt;(Jamieson &amp;amp; Birdsell, 1990)&lt;/DisplayText&gt;&lt;record&gt;&lt;rec-number&gt;299&lt;/rec-number&gt;&lt;foreign-keys&gt;&lt;key app="EN" db-id="2xd0pvrd6xxp05evvtepd0f9vppe5rtsxa20" timestamp="1600020422"&gt;299&lt;/key&gt;&lt;/foreign-keys&gt;&lt;ref-type name="Book"&gt;6&lt;/ref-type&gt;&lt;contributors&gt;&lt;authors&gt;&lt;author&gt;Jamieson, Kathleen Hall&lt;/author&gt;&lt;author&gt;Birdsell, David S&lt;/author&gt;&lt;/authors&gt;&lt;/contributors&gt;&lt;titles&gt;&lt;title&gt;Presidential debates: The challenge of creating an informed electorate&lt;/title&gt;&lt;/titles&gt;&lt;dates&gt;&lt;year&gt;1990&lt;/year&gt;&lt;/dates&gt;&lt;publisher&gt;Oxford University Press on Demand&lt;/publisher&gt;&lt;isbn&gt;019506660X&lt;/isbn&gt;&lt;urls&gt;&lt;/urls&gt;&lt;/record&gt;&lt;/Cite&gt;&lt;/EndNote&gt;</w:instrText>
      </w:r>
      <w:r>
        <w:fldChar w:fldCharType="separate"/>
      </w:r>
      <w:r>
        <w:rPr>
          <w:noProof/>
        </w:rPr>
        <w:t>(Jamieson &amp; Birdsell, 1990)</w:t>
      </w:r>
      <w:r>
        <w:fldChar w:fldCharType="end"/>
      </w:r>
      <w:r>
        <w:t xml:space="preserve">, </w:t>
      </w:r>
      <w:r w:rsidR="00AD4BEE">
        <w:t xml:space="preserve">presidential </w:t>
      </w:r>
      <w:r w:rsidR="00716C87">
        <w:t>candidates</w:t>
      </w:r>
      <w:r w:rsidR="00AD4BEE">
        <w:t xml:space="preserve"> may </w:t>
      </w:r>
      <w:r w:rsidR="00C35EA1">
        <w:t>focus</w:t>
      </w:r>
      <w:r>
        <w:t xml:space="preserve"> </w:t>
      </w:r>
      <w:r w:rsidR="00FC225F">
        <w:t xml:space="preserve">on </w:t>
      </w:r>
      <w:r>
        <w:t>and emphasize</w:t>
      </w:r>
      <w:r w:rsidR="00C35EA1">
        <w:t xml:space="preserve"> </w:t>
      </w:r>
      <w:del w:id="469" w:author="mx3mt" w:date="2022-08-23T23:29:00Z">
        <w:r w:rsidR="00C35EA1" w:rsidDel="00C56449">
          <w:delText xml:space="preserve">different </w:delText>
        </w:r>
      </w:del>
      <w:r w:rsidR="003B688E">
        <w:t>moral concerns</w:t>
      </w:r>
      <w:r w:rsidR="00C35EA1">
        <w:t xml:space="preserve"> </w:t>
      </w:r>
      <w:del w:id="470" w:author="mx3mt" w:date="2022-08-23T23:29:00Z">
        <w:r w:rsidR="00F4227B" w:rsidDel="00C56449">
          <w:delText xml:space="preserve">generated </w:delText>
        </w:r>
      </w:del>
      <w:ins w:id="471" w:author="mx3mt" w:date="2022-08-23T23:29:00Z">
        <w:r w:rsidR="00C56449">
          <w:t xml:space="preserve">anchored in </w:t>
        </w:r>
      </w:ins>
      <w:del w:id="472" w:author="mx3mt" w:date="2022-08-23T23:30:00Z">
        <w:r w:rsidR="00F4227B" w:rsidDel="00C56449">
          <w:delText xml:space="preserve">from </w:delText>
        </w:r>
      </w:del>
      <w:r w:rsidR="00C35EA1">
        <w:t>their</w:t>
      </w:r>
      <w:r w:rsidR="00AD4BEE">
        <w:t xml:space="preserve"> </w:t>
      </w:r>
      <w:r>
        <w:t xml:space="preserve">own </w:t>
      </w:r>
      <w:r w:rsidR="00AD4BEE">
        <w:t>sensitive moral foundations</w:t>
      </w:r>
      <w:r>
        <w:t xml:space="preserve"> in the debate</w:t>
      </w:r>
      <w:r w:rsidR="00DF42D9">
        <w:t xml:space="preserve">. </w:t>
      </w:r>
      <w:ins w:id="473" w:author="mx3mt" w:date="2022-08-22T22:36:00Z">
        <w:r w:rsidR="00F1085A">
          <w:t xml:space="preserve">As different partisanship loyalties imply different moral foundation configurations </w:t>
        </w:r>
        <w:r w:rsidR="00F1085A">
          <w:fldChar w:fldCharType="begin"/>
        </w:r>
        <w:r w:rsidR="00F1085A">
          <w:instrText xml:space="preserve"> ADDIN EN.CITE &lt;EndNote&gt;&lt;Cite&gt;&lt;Author&gt;Clifford&lt;/Author&gt;&lt;Year&gt;2013&lt;/Year&gt;&lt;RecNum&gt;333&lt;/RecNum&gt;&lt;DisplayText&gt;(Clifford &amp;amp; Jerit, 2013; Haidt, 2012)&lt;/DisplayText&gt;&lt;record&gt;&lt;rec-number&gt;333&lt;/rec-number&gt;&lt;foreign-keys&gt;&lt;key app="EN" db-id="2xd0pvrd6xxp05evvtepd0f9vppe5rtsxa20" timestamp="1602953868"&gt;333&lt;/key&gt;&lt;/foreign-keys&gt;&lt;ref-type name="Journal Article"&gt;17&lt;/ref-type&gt;&lt;contributors&gt;&lt;authors&gt;&lt;author&gt;Clifford, Scott&lt;/author&gt;&lt;author&gt;Jerit, Jennifer&lt;/author&gt;&lt;/authors&gt;&lt;/contributors&gt;&lt;titles&gt;&lt;title&gt;How words do the work of politics: Moral foundations theory and the debate over stem cell research&lt;/title&gt;&lt;secondary-title&gt;The Journal of Politics&lt;/secondary-title&gt;&lt;/titles&gt;&lt;periodical&gt;&lt;full-title&gt;The Journal of Politics&lt;/full-title&gt;&lt;/periodical&gt;&lt;pages&gt;659-671&lt;/pages&gt;&lt;volume&gt;75&lt;/volume&gt;&lt;number&gt;3&lt;/number&gt;&lt;dates&gt;&lt;year&gt;2013&lt;/year&gt;&lt;/dates&gt;&lt;isbn&gt;0022-3816&lt;/isbn&gt;&lt;urls&gt;&lt;/urls&gt;&lt;/record&gt;&lt;/Cite&gt;&lt;Cite&gt;&lt;Author&gt;Haidt&lt;/Author&gt;&lt;Year&gt;2012&lt;/Year&gt;&lt;RecNum&gt;6&lt;/RecNum&gt;&lt;record&gt;&lt;rec-number&gt;6&lt;/rec-number&gt;&lt;foreign-keys&gt;&lt;key app="EN" db-id="2xd0pvrd6xxp05evvtepd0f9vppe5rtsxa20" timestamp="1572880132"&gt;6&lt;/key&gt;&lt;/foreign-keys&gt;&lt;ref-type name="Book"&gt;6&lt;/ref-type&gt;&lt;contributors&gt;&lt;authors&gt;&lt;author&gt;Haidt, Jonathan&lt;/author&gt;&lt;/authors&gt;&lt;/contributors&gt;&lt;titles&gt;&lt;title&gt;The righteous mind: Why good people are divided by politics and religion&lt;/title&gt;&lt;/titles&gt;&lt;edition&gt;1&lt;/edition&gt;&lt;dates&gt;&lt;year&gt;2012&lt;/year&gt;&lt;/dates&gt;&lt;pub-location&gt;New York&lt;/pub-location&gt;&lt;publisher&gt;Pantheon Books&lt;/publisher&gt;&lt;isbn&gt;0307907031&lt;/isbn&gt;&lt;urls&gt;&lt;/urls&gt;&lt;/record&gt;&lt;/Cite&gt;&lt;/EndNote&gt;</w:instrText>
        </w:r>
        <w:r w:rsidR="00F1085A">
          <w:fldChar w:fldCharType="separate"/>
        </w:r>
        <w:r w:rsidR="00F1085A">
          <w:rPr>
            <w:noProof/>
          </w:rPr>
          <w:t>(Clifford &amp; Jerit, 2013; Haidt, 2012)</w:t>
        </w:r>
        <w:r w:rsidR="00F1085A">
          <w:fldChar w:fldCharType="end"/>
        </w:r>
        <w:r w:rsidR="00F1085A">
          <w:t xml:space="preserve">, </w:t>
        </w:r>
      </w:ins>
      <w:moveFromRangeStart w:id="474" w:author="mx3mt" w:date="2022-08-22T22:35:00Z" w:name="move112100136"/>
      <w:moveFrom w:id="475" w:author="mx3mt" w:date="2022-08-22T22:35:00Z">
        <w:r w:rsidR="0026430A" w:rsidDel="00F1085A">
          <w:t xml:space="preserve">As different partisanship </w:t>
        </w:r>
        <w:r w:rsidR="00BA14C8" w:rsidDel="00F1085A">
          <w:t xml:space="preserve">loyalties </w:t>
        </w:r>
        <w:r w:rsidR="0026430A" w:rsidDel="00F1085A">
          <w:t>impl</w:t>
        </w:r>
        <w:r w:rsidR="00BA14C8" w:rsidDel="00F1085A">
          <w:t>y</w:t>
        </w:r>
        <w:r w:rsidR="0026430A" w:rsidDel="00F1085A">
          <w:t xml:space="preserve"> different moral foundation configurations </w:t>
        </w:r>
        <w:r w:rsidR="0026430A" w:rsidDel="00F1085A">
          <w:fldChar w:fldCharType="begin"/>
        </w:r>
        <w:r w:rsidR="0054547D" w:rsidDel="00F1085A">
          <w:instrText xml:space="preserve"> ADDIN EN.CITE &lt;EndNote&gt;&lt;Cite&gt;&lt;Author&gt;Clifford&lt;/Author&gt;&lt;Year&gt;2013&lt;/Year&gt;&lt;RecNum&gt;333&lt;/RecNum&gt;&lt;DisplayText&gt;(Clifford &amp;amp; Jerit, 2013; Haidt, 2012)&lt;/DisplayText&gt;&lt;record&gt;&lt;rec-number&gt;333&lt;/rec-number&gt;&lt;foreign-keys&gt;&lt;key app="EN" db-id="2xd0pvrd6xxp05evvtepd0f9vppe5rtsxa20" timestamp="1602953868"&gt;333&lt;/key&gt;&lt;/foreign-keys&gt;&lt;ref-type name="Journal Article"&gt;17&lt;/ref-type&gt;&lt;contributors&gt;&lt;authors&gt;&lt;author&gt;Clifford, Scott&lt;/author&gt;&lt;author&gt;Jerit, Jennifer&lt;/author&gt;&lt;/authors&gt;&lt;/contributors&gt;&lt;titles&gt;&lt;title&gt;How words do the work of politics: Moral foundations theory and the debate over stem cell research&lt;/title&gt;&lt;secondary-title&gt;The Journal of Politics&lt;/secondary-title&gt;&lt;/titles&gt;&lt;periodical&gt;&lt;full-title&gt;The Journal of Politics&lt;/full-title&gt;&lt;/periodical&gt;&lt;pages&gt;659-671&lt;/pages&gt;&lt;volume&gt;75&lt;/volume&gt;&lt;number&gt;3&lt;/number&gt;&lt;dates&gt;&lt;year&gt;2013&lt;/year&gt;&lt;/dates&gt;&lt;isbn&gt;0022-3816&lt;/isbn&gt;&lt;urls&gt;&lt;/urls&gt;&lt;/record&gt;&lt;/Cite&gt;&lt;Cite&gt;&lt;Author&gt;Haidt&lt;/Author&gt;&lt;Year&gt;2012&lt;/Year&gt;&lt;RecNum&gt;6&lt;/RecNum&gt;&lt;record&gt;&lt;rec-number&gt;6&lt;/rec-number&gt;&lt;foreign-keys&gt;&lt;key app="EN" db-id="2xd0pvrd6xxp05evvtepd0f9vppe5rtsxa20" timestamp="1572880132"&gt;6&lt;/key&gt;&lt;/foreign-keys&gt;&lt;ref-type name="Book"&gt;6&lt;/ref-type&gt;&lt;contributors&gt;&lt;authors&gt;&lt;author&gt;Haidt, Jonathan&lt;/author&gt;&lt;/authors&gt;&lt;/contributors&gt;&lt;titles&gt;&lt;title&gt;The righteous mind: Why good people are divided by politics and religion&lt;/title&gt;&lt;/titles&gt;&lt;edition&gt;1&lt;/edition&gt;&lt;dates&gt;&lt;year&gt;2012&lt;/year&gt;&lt;/dates&gt;&lt;pub-location&gt;New York&lt;/pub-location&gt;&lt;publisher&gt;Pantheon Books&lt;/publisher&gt;&lt;isbn&gt;0307907031&lt;/isbn&gt;&lt;urls&gt;&lt;/urls&gt;&lt;/record&gt;&lt;/Cite&gt;&lt;/EndNote&gt;</w:instrText>
        </w:r>
        <w:r w:rsidR="0026430A" w:rsidDel="00F1085A">
          <w:fldChar w:fldCharType="separate"/>
        </w:r>
        <w:r w:rsidR="0026430A" w:rsidDel="00F1085A">
          <w:rPr>
            <w:noProof/>
          </w:rPr>
          <w:t>(Clifford &amp; Jerit, 2013; Haidt, 2012)</w:t>
        </w:r>
        <w:r w:rsidR="0026430A" w:rsidDel="00F1085A">
          <w:fldChar w:fldCharType="end"/>
        </w:r>
        <w:r w:rsidR="0026430A" w:rsidDel="00F1085A">
          <w:t xml:space="preserve">, </w:t>
        </w:r>
        <w:r w:rsidR="00DF42D9" w:rsidDel="00F1085A">
          <w:t>moral divergence between the two debaters seems to be inevitable and may</w:t>
        </w:r>
        <w:r w:rsidR="001B35E4" w:rsidDel="00F1085A">
          <w:t xml:space="preserve"> </w:t>
        </w:r>
        <w:r w:rsidDel="00F1085A">
          <w:t xml:space="preserve">greatly </w:t>
        </w:r>
        <w:r w:rsidR="001B35E4" w:rsidDel="00F1085A">
          <w:t>impede issue discussion and</w:t>
        </w:r>
        <w:r w:rsidR="00BA14C8" w:rsidDel="00F1085A">
          <w:t xml:space="preserve"> meaningful</w:t>
        </w:r>
        <w:r w:rsidR="001B35E4" w:rsidDel="00F1085A">
          <w:t xml:space="preserve"> clash</w:t>
        </w:r>
        <w:r w:rsidDel="00F1085A">
          <w:t xml:space="preserve"> in presidential debate</w:t>
        </w:r>
        <w:r w:rsidR="004E55B0" w:rsidDel="00F1085A">
          <w:t>s</w:t>
        </w:r>
        <w:r w:rsidR="001B35E4" w:rsidDel="00F1085A">
          <w:t>.</w:t>
        </w:r>
        <w:del w:id="476" w:author="mx3mt" w:date="2022-08-22T22:36:00Z">
          <w:r w:rsidR="00F4227B" w:rsidDel="00F1085A">
            <w:delText xml:space="preserve"> </w:delText>
          </w:r>
        </w:del>
      </w:moveFrom>
      <w:moveFromRangeEnd w:id="474"/>
      <w:del w:id="477" w:author="mx3mt" w:date="2022-08-22T22:36:00Z">
        <w:r w:rsidDel="00F1085A">
          <w:delText>Accordingly</w:delText>
        </w:r>
      </w:del>
      <w:del w:id="478" w:author="mx3mt" w:date="2022-08-23T23:32:00Z">
        <w:r w:rsidDel="00C56449">
          <w:delText xml:space="preserve">, </w:delText>
        </w:r>
      </w:del>
      <w:r>
        <w:t xml:space="preserve">we construct our hypotheses as </w:t>
      </w:r>
      <w:r w:rsidR="00AD10E6">
        <w:t xml:space="preserve">the </w:t>
      </w:r>
      <w:r>
        <w:t>following:</w:t>
      </w:r>
    </w:p>
    <w:p w14:paraId="5FA66BCF" w14:textId="0F7547D0" w:rsidR="00935C36" w:rsidRDefault="00F73438" w:rsidP="00935C36">
      <w:pPr>
        <w:widowControl/>
      </w:pPr>
      <w:r>
        <w:t xml:space="preserve">H1: </w:t>
      </w:r>
      <w:ins w:id="479" w:author="mx3mt" w:date="2022-09-10T23:01:00Z">
        <w:r w:rsidR="00CF54CA">
          <w:t>Comparing with Republican,</w:t>
        </w:r>
      </w:ins>
      <w:ins w:id="480" w:author="mx3mt" w:date="2022-09-10T23:02:00Z">
        <w:r w:rsidR="00CF54CA">
          <w:t xml:space="preserve"> </w:t>
        </w:r>
      </w:ins>
      <w:r>
        <w:t>Democratic presidential candidates (</w:t>
      </w:r>
      <w:r w:rsidRPr="00F948C4">
        <w:rPr>
          <w:lang w:eastAsia="zh-CN"/>
        </w:rPr>
        <w:t xml:space="preserve">relatively </w:t>
      </w:r>
      <w:r>
        <w:rPr>
          <w:lang w:eastAsia="zh-CN"/>
        </w:rPr>
        <w:t>liberal)</w:t>
      </w:r>
      <w:r>
        <w:t xml:space="preserve"> </w:t>
      </w:r>
      <w:del w:id="481" w:author="mx3mt" w:date="2022-08-22T17:11:00Z">
        <w:r w:rsidDel="00497CB3">
          <w:delText>focus more on</w:delText>
        </w:r>
      </w:del>
      <w:ins w:id="482" w:author="mx3mt" w:date="2022-08-22T17:11:00Z">
        <w:r w:rsidR="00497CB3">
          <w:t>are more sensitive to individual-focused moral foundation</w:t>
        </w:r>
      </w:ins>
      <w:ins w:id="483" w:author="mx3mt" w:date="2022-08-22T17:12:00Z">
        <w:r w:rsidR="00497CB3">
          <w:t>s,</w:t>
        </w:r>
      </w:ins>
      <w:ins w:id="484" w:author="mx3mt" w:date="2022-08-22T21:38:00Z">
        <w:r w:rsidR="00D50F20">
          <w:t xml:space="preserve"> </w:t>
        </w:r>
      </w:ins>
      <w:ins w:id="485" w:author="mx3mt" w:date="2022-08-22T21:39:00Z">
        <w:r w:rsidR="00D50F20">
          <w:t xml:space="preserve">and </w:t>
        </w:r>
      </w:ins>
      <w:del w:id="486" w:author="mx3mt" w:date="2022-08-22T17:12:00Z">
        <w:r w:rsidDel="00497CB3">
          <w:delText xml:space="preserve"> care and fairness </w:delText>
        </w:r>
        <w:r w:rsidR="003B688E" w:rsidDel="00497CB3">
          <w:delText>moral concerns</w:delText>
        </w:r>
        <w:r w:rsidR="006C083E" w:rsidDel="00497CB3">
          <w:delText>,</w:delText>
        </w:r>
        <w:r w:rsidR="006C083E" w:rsidRPr="006C083E" w:rsidDel="00497CB3">
          <w:delText xml:space="preserve"> </w:delText>
        </w:r>
      </w:del>
      <w:r w:rsidR="006C083E">
        <w:t xml:space="preserve">therefore </w:t>
      </w:r>
      <w:ins w:id="487" w:author="mx3mt" w:date="2022-08-22T21:34:00Z">
        <w:r w:rsidR="00D50F20">
          <w:t xml:space="preserve">they </w:t>
        </w:r>
      </w:ins>
      <w:ins w:id="488" w:author="mx3mt" w:date="2022-08-22T21:38:00Z">
        <w:r w:rsidR="00D50F20">
          <w:t xml:space="preserve">have </w:t>
        </w:r>
      </w:ins>
      <w:del w:id="489" w:author="mx3mt" w:date="2022-08-22T17:12:00Z">
        <w:r w:rsidR="006C083E" w:rsidDel="00497CB3">
          <w:delText xml:space="preserve">carrying more </w:delText>
        </w:r>
        <w:r w:rsidR="00716C87" w:rsidDel="00497CB3">
          <w:delText>moral loading</w:delText>
        </w:r>
        <w:r w:rsidR="006C083E" w:rsidDel="00497CB3">
          <w:delText xml:space="preserve"> </w:delText>
        </w:r>
        <w:r w:rsidR="00F8480A" w:rsidDel="00497CB3">
          <w:delText>of</w:delText>
        </w:r>
        <w:r w:rsidR="006C083E" w:rsidDel="00497CB3">
          <w:delText xml:space="preserve"> these</w:delText>
        </w:r>
      </w:del>
      <w:ins w:id="490" w:author="mx3mt" w:date="2022-08-23T23:30:00Z">
        <w:r w:rsidR="00C56449">
          <w:t>emphasized</w:t>
        </w:r>
      </w:ins>
      <w:ins w:id="491" w:author="mx3mt" w:date="2022-08-22T17:12:00Z">
        <w:r w:rsidR="00497CB3">
          <w:t xml:space="preserve"> more individual-focused moral concerns </w:t>
        </w:r>
      </w:ins>
      <w:del w:id="492" w:author="mx3mt" w:date="2022-08-22T17:12:00Z">
        <w:r w:rsidR="006C083E" w:rsidDel="00497CB3">
          <w:delText xml:space="preserve"> foundations</w:delText>
        </w:r>
        <w:r w:rsidR="00763F1E" w:rsidDel="00497CB3">
          <w:delText xml:space="preserve"> i</w:delText>
        </w:r>
      </w:del>
      <w:ins w:id="493" w:author="mx3mt" w:date="2022-08-22T17:12:00Z">
        <w:r w:rsidR="00497CB3">
          <w:t>i</w:t>
        </w:r>
      </w:ins>
      <w:r w:rsidR="00763F1E">
        <w:t>n their arguments.</w:t>
      </w:r>
    </w:p>
    <w:p w14:paraId="3FF5131B" w14:textId="119B2E30" w:rsidR="006E41ED" w:rsidRDefault="00F73438" w:rsidP="006E41ED">
      <w:pPr>
        <w:widowControl/>
        <w:rPr>
          <w:ins w:id="494" w:author="mx3mt" w:date="2022-08-23T23:43:00Z"/>
        </w:rPr>
      </w:pPr>
      <w:r>
        <w:t xml:space="preserve">H2: </w:t>
      </w:r>
      <w:ins w:id="495" w:author="mx3mt" w:date="2022-09-10T23:02:00Z">
        <w:r w:rsidR="00CF54CA">
          <w:t xml:space="preserve">Comparing with Democratic, </w:t>
        </w:r>
      </w:ins>
      <w:r>
        <w:t>Republican presidential candidates (</w:t>
      </w:r>
      <w:r w:rsidRPr="00F948C4">
        <w:rPr>
          <w:lang w:eastAsia="zh-CN"/>
        </w:rPr>
        <w:t>relatively conservative</w:t>
      </w:r>
      <w:r>
        <w:rPr>
          <w:lang w:eastAsia="zh-CN"/>
        </w:rPr>
        <w:t>)</w:t>
      </w:r>
      <w:r>
        <w:t xml:space="preserve"> </w:t>
      </w:r>
      <w:ins w:id="496" w:author="mx3mt" w:date="2022-08-22T21:34:00Z">
        <w:r w:rsidR="00D50F20">
          <w:t>are more sensitive to group-focused moral foundations</w:t>
        </w:r>
      </w:ins>
      <w:ins w:id="497" w:author="mx3mt" w:date="2022-08-22T21:39:00Z">
        <w:r w:rsidR="00D50F20">
          <w:t>, and</w:t>
        </w:r>
      </w:ins>
      <w:ins w:id="498" w:author="mx3mt" w:date="2022-08-22T21:34:00Z">
        <w:r w:rsidR="00D50F20">
          <w:t xml:space="preserve"> therefore they</w:t>
        </w:r>
      </w:ins>
      <w:ins w:id="499" w:author="mx3mt" w:date="2022-08-22T21:39:00Z">
        <w:r w:rsidR="00D50F20">
          <w:t xml:space="preserve"> have</w:t>
        </w:r>
      </w:ins>
      <w:ins w:id="500" w:author="mx3mt" w:date="2022-08-22T21:34:00Z">
        <w:r w:rsidR="00D50F20">
          <w:t xml:space="preserve"> </w:t>
        </w:r>
      </w:ins>
      <w:ins w:id="501" w:author="mx3mt" w:date="2022-08-23T23:30:00Z">
        <w:r w:rsidR="00C56449">
          <w:t xml:space="preserve">emphasized </w:t>
        </w:r>
      </w:ins>
      <w:ins w:id="502" w:author="mx3mt" w:date="2022-08-22T21:34:00Z">
        <w:r w:rsidR="00D50F20">
          <w:t xml:space="preserve">more </w:t>
        </w:r>
      </w:ins>
      <w:ins w:id="503" w:author="mx3mt" w:date="2022-08-22T21:35:00Z">
        <w:r w:rsidR="00D50F20">
          <w:t>group</w:t>
        </w:r>
      </w:ins>
      <w:ins w:id="504" w:author="mx3mt" w:date="2022-08-22T21:34:00Z">
        <w:r w:rsidR="00D50F20">
          <w:t>-focused moral concerns in their arguments.</w:t>
        </w:r>
      </w:ins>
    </w:p>
    <w:p w14:paraId="526C53B8" w14:textId="0305E5E1" w:rsidR="00AC7D17" w:rsidRDefault="0087663E" w:rsidP="006E41ED">
      <w:pPr>
        <w:widowControl/>
        <w:rPr>
          <w:ins w:id="505" w:author="mx3mt" w:date="2022-08-22T22:43:00Z"/>
          <w:lang w:eastAsia="zh-CN"/>
        </w:rPr>
      </w:pPr>
      <w:ins w:id="506" w:author="mx3mt" w:date="2022-09-10T23:09:00Z">
        <w:r>
          <w:rPr>
            <w:lang w:eastAsia="zh-CN"/>
          </w:rPr>
          <w:t>Televised p</w:t>
        </w:r>
      </w:ins>
      <w:ins w:id="507" w:author="mx3mt" w:date="2022-08-24T11:06:00Z">
        <w:r w:rsidR="001E42BE">
          <w:rPr>
            <w:lang w:eastAsia="zh-CN"/>
          </w:rPr>
          <w:t>residential debates have been cri</w:t>
        </w:r>
      </w:ins>
      <w:ins w:id="508" w:author="mx3mt" w:date="2022-08-24T11:07:00Z">
        <w:r w:rsidR="001E42BE">
          <w:rPr>
            <w:lang w:eastAsia="zh-CN"/>
          </w:rPr>
          <w:t xml:space="preserve">ticized for talking past each other for decades </w:t>
        </w:r>
        <w:r w:rsidR="001E42BE">
          <w:fldChar w:fldCharType="begin">
            <w:fldData xml:space="preserve">PEVuZE5vdGU+PENpdGU+PEF1dGhvcj5DYXJsaW48L0F1dGhvcj48WWVhcj4xOTg5PC9ZZWFyPjxS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==
</w:fldData>
          </w:fldChar>
        </w:r>
        <w:r w:rsidR="001E42BE">
          <w:instrText xml:space="preserve"> ADDIN EN.CITE </w:instrText>
        </w:r>
        <w:r w:rsidR="001E42BE">
          <w:fldChar w:fldCharType="begin">
            <w:fldData xml:space="preserve">PEVuZE5vdGU+PENpdGU+PEF1dGhvcj5DYXJsaW48L0F1dGhvcj48WWVhcj4xOTg5PC9ZZWFyPjxS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==
</w:fldData>
          </w:fldChar>
        </w:r>
        <w:r w:rsidR="001E42BE">
          <w:instrText xml:space="preserve"> ADDIN EN.CITE.DATA </w:instrText>
        </w:r>
        <w:r w:rsidR="001E42BE">
          <w:fldChar w:fldCharType="end"/>
        </w:r>
        <w:r w:rsidR="001E42BE">
          <w:fldChar w:fldCharType="separate"/>
        </w:r>
        <w:r w:rsidR="001E42BE">
          <w:rPr>
            <w:noProof/>
          </w:rPr>
          <w:t>(Carlin, 1989, 1992b; Clifford &amp; Jerit, 2013; McKinney &amp; Carlin, 2004)</w:t>
        </w:r>
        <w:r w:rsidR="001E42BE">
          <w:fldChar w:fldCharType="end"/>
        </w:r>
        <w:r w:rsidR="001E42BE">
          <w:rPr>
            <w:lang w:eastAsia="zh-CN"/>
          </w:rPr>
          <w:t xml:space="preserve">, </w:t>
        </w:r>
      </w:ins>
      <w:ins w:id="509" w:author="mx3mt" w:date="2022-08-24T11:44:00Z">
        <w:r w:rsidR="00AD64B8">
          <w:rPr>
            <w:lang w:eastAsia="zh-CN"/>
          </w:rPr>
          <w:t xml:space="preserve">however, </w:t>
        </w:r>
      </w:ins>
      <w:ins w:id="510" w:author="mx3mt" w:date="2022-08-24T11:08:00Z">
        <w:r w:rsidR="001E42BE">
          <w:t xml:space="preserve">it is still unclear how this </w:t>
        </w:r>
      </w:ins>
      <w:ins w:id="511" w:author="mx3mt" w:date="2022-08-24T11:43:00Z">
        <w:r w:rsidR="00AD64B8">
          <w:t>situation</w:t>
        </w:r>
      </w:ins>
      <w:ins w:id="512" w:author="mx3mt" w:date="2022-08-24T11:08:00Z">
        <w:r w:rsidR="001E42BE">
          <w:t xml:space="preserve"> has been evolved over time.</w:t>
        </w:r>
      </w:ins>
      <w:ins w:id="513" w:author="mx3mt" w:date="2022-09-12T10:50:00Z">
        <w:r w:rsidR="000100A7">
          <w:t xml:space="preserve"> According to Mediatization theory </w:t>
        </w:r>
      </w:ins>
      <w:ins w:id="514" w:author="mx3mt" w:date="2022-09-12T10:51:00Z">
        <w:r w:rsidR="000100A7" w:rsidRPr="00431272">
          <w:fldChar w:fldCharType="begin"/>
        </w:r>
        <w:r w:rsidR="000100A7">
          <w:instrText xml:space="preserve"> ADDIN EN.CITE &lt;EndNote&gt;&lt;Cite&gt;&lt;Author&gt;Hjarvard&lt;/Author&gt;&lt;Year&gt;2013&lt;/Year&gt;&lt;RecNum&gt;55&lt;/RecNum&gt;&lt;DisplayText&gt;(Hjarvard, 2013)&lt;/DisplayText&gt;&lt;record&gt;&lt;rec-number&gt;55&lt;/rec-number&gt;&lt;foreign-keys&gt;&lt;key app="EN" db-id="2xd0pvrd6xxp05evvtepd0f9vppe5rtsxa20" timestamp="1574822057"&gt;55&lt;/key&gt;&lt;/foreign-keys&gt;&lt;ref-type name="Book"&gt;6&lt;/ref-type&gt;&lt;contributors&gt;&lt;authors&gt;&lt;author&gt;Hjarvard, Stig&lt;/author&gt;&lt;/authors&gt;&lt;/contributors&gt;&lt;titles&gt;&lt;title&gt;The mediatization of culture and society&lt;/title&gt;&lt;/titles&gt;&lt;dates&gt;&lt;year&gt;2013&lt;/year&gt;&lt;/dates&gt;&lt;publisher&gt;Routledge&lt;/publisher&gt;&lt;isbn&gt;113658045X&lt;/isbn&gt;&lt;urls&gt;&lt;/urls&gt;&lt;/record&gt;&lt;/Cite&gt;&lt;/EndNote&gt;</w:instrText>
        </w:r>
        <w:r w:rsidR="000100A7" w:rsidRPr="00431272">
          <w:fldChar w:fldCharType="separate"/>
        </w:r>
        <w:r w:rsidR="000100A7">
          <w:rPr>
            <w:noProof/>
          </w:rPr>
          <w:t>(Hjarvard, 2013)</w:t>
        </w:r>
        <w:r w:rsidR="000100A7" w:rsidRPr="00431272">
          <w:fldChar w:fldCharType="end"/>
        </w:r>
      </w:ins>
      <w:ins w:id="515" w:author="mx3mt" w:date="2022-09-12T10:50:00Z">
        <w:r w:rsidR="000100A7">
          <w:t xml:space="preserve">, </w:t>
        </w:r>
      </w:ins>
      <w:ins w:id="516" w:author="mx3mt" w:date="2022-09-12T10:43:00Z">
        <w:r w:rsidR="00BC05D4">
          <w:t xml:space="preserve">media </w:t>
        </w:r>
      </w:ins>
      <w:ins w:id="517" w:author="mx3mt" w:date="2022-09-12T10:48:00Z">
        <w:r w:rsidR="00BC05D4">
          <w:t xml:space="preserve">have been influencing </w:t>
        </w:r>
      </w:ins>
      <w:ins w:id="518" w:author="mx3mt" w:date="2022-09-12T10:43:00Z">
        <w:r w:rsidR="00BC05D4">
          <w:t xml:space="preserve">all social actors’ </w:t>
        </w:r>
      </w:ins>
      <w:ins w:id="519" w:author="mx3mt" w:date="2022-09-12T10:49:00Z">
        <w:r w:rsidR="000100A7">
          <w:t xml:space="preserve">acting based on media’s valuations, formats, and </w:t>
        </w:r>
      </w:ins>
      <w:ins w:id="520" w:author="mx3mt" w:date="2022-09-12T10:50:00Z">
        <w:r w:rsidR="000100A7">
          <w:t>routines</w:t>
        </w:r>
      </w:ins>
      <w:ins w:id="521" w:author="mx3mt" w:date="2022-09-12T10:51:00Z">
        <w:r w:rsidR="000100A7">
          <w:t xml:space="preserve">. Therefore, </w:t>
        </w:r>
      </w:ins>
      <w:ins w:id="522" w:author="mx3mt" w:date="2022-09-10T23:17:00Z">
        <w:r w:rsidR="002C3FEA">
          <w:t>we</w:t>
        </w:r>
      </w:ins>
      <w:ins w:id="523" w:author="mx3mt" w:date="2022-09-10T23:16:00Z">
        <w:r w:rsidR="002C3FEA">
          <w:t xml:space="preserve"> </w:t>
        </w:r>
      </w:ins>
      <w:ins w:id="524" w:author="mx3mt" w:date="2022-09-12T10:51:00Z">
        <w:r w:rsidR="000100A7">
          <w:t xml:space="preserve">take the televising context into consideration, and </w:t>
        </w:r>
      </w:ins>
      <w:ins w:id="525" w:author="mx3mt" w:date="2022-09-10T23:16:00Z">
        <w:r w:rsidR="002C3FEA">
          <w:t>explore</w:t>
        </w:r>
      </w:ins>
      <w:ins w:id="526" w:author="mx3mt" w:date="2022-09-10T23:17:00Z">
        <w:r w:rsidR="002C3FEA">
          <w:t xml:space="preserve"> the evolution of presidential </w:t>
        </w:r>
      </w:ins>
      <w:ins w:id="527" w:author="mx3mt" w:date="2022-09-12T14:38:00Z">
        <w:r w:rsidR="00C21C86">
          <w:t>debaters’</w:t>
        </w:r>
      </w:ins>
      <w:ins w:id="528" w:author="mx3mt" w:date="2022-09-10T23:17:00Z">
        <w:r w:rsidR="002C3FEA">
          <w:t xml:space="preserve"> </w:t>
        </w:r>
      </w:ins>
      <w:ins w:id="529" w:author="mx3mt" w:date="2022-09-10T23:18:00Z">
        <w:r w:rsidR="002C3FEA">
          <w:t xml:space="preserve">moral divergence from </w:t>
        </w:r>
      </w:ins>
      <w:ins w:id="530" w:author="mx3mt" w:date="2022-08-24T11:11:00Z">
        <w:r w:rsidR="00550C45">
          <w:t xml:space="preserve">a </w:t>
        </w:r>
        <w:r w:rsidR="001E42BE">
          <w:t>mediatization per</w:t>
        </w:r>
        <w:r w:rsidR="00550C45">
          <w:t>spective</w:t>
        </w:r>
      </w:ins>
      <w:ins w:id="531" w:author="mx3mt" w:date="2022-09-10T23:18:00Z">
        <w:r w:rsidR="002C3FEA">
          <w:t>.</w:t>
        </w:r>
      </w:ins>
      <w:ins w:id="532" w:author="mx3mt" w:date="2022-09-10T23:02:00Z">
        <w:r w:rsidR="00980489">
          <w:t xml:space="preserve"> </w:t>
        </w:r>
      </w:ins>
    </w:p>
    <w:p w14:paraId="0E82CC21" w14:textId="48356B4F" w:rsidR="00C84DC3" w:rsidDel="00D50F20" w:rsidRDefault="00F1085A" w:rsidP="00935C36">
      <w:pPr>
        <w:widowControl/>
        <w:rPr>
          <w:del w:id="533" w:author="mx3mt" w:date="2022-08-22T21:34:00Z"/>
        </w:rPr>
      </w:pPr>
      <w:moveToRangeStart w:id="534" w:author="mx3mt" w:date="2022-08-22T22:35:00Z" w:name="move112100136"/>
      <w:moveTo w:id="535" w:author="mx3mt" w:date="2022-08-22T22:35:00Z">
        <w:del w:id="536" w:author="mx3mt" w:date="2022-08-22T22:36:00Z">
          <w:r w:rsidDel="00F1085A">
            <w:delText xml:space="preserve">As different partisanship loyalties imply different moral foundation configurations </w:delText>
          </w:r>
          <w:r w:rsidDel="00F1085A">
            <w:fldChar w:fldCharType="begin"/>
          </w:r>
          <w:r w:rsidDel="00F1085A">
            <w:delInstrText xml:space="preserve"> ADDIN EN.CITE &lt;EndNote&gt;&lt;Cite&gt;&lt;Author&gt;Clifford&lt;/Author&gt;&lt;Year&gt;2013&lt;/Year&gt;&lt;RecNum&gt;333&lt;/RecNum&gt;&lt;DisplayText&gt;(Clifford &amp;amp; Jerit, 2013; Haidt, 2012)&lt;/DisplayText&gt;&lt;record&gt;&lt;rec-number&gt;333&lt;/rec-number&gt;&lt;foreign-keys&gt;&lt;key app="EN" db-id="2xd0pvrd6xxp05evvtepd0f9vppe5rtsxa20" timestamp="1602953868"&gt;333&lt;/key&gt;&lt;/foreign-keys&gt;&lt;ref-type name="Journal Article"&gt;17&lt;/ref-type&gt;&lt;contributors&gt;&lt;authors&gt;&lt;author&gt;Clifford, Scott&lt;/author&gt;&lt;author&gt;Jerit, Jennifer&lt;/author&gt;&lt;/authors&gt;&lt;/contributors&gt;&lt;titles&gt;&lt;title&gt;How words do the work of politics: Moral foundations theory and the debate over stem cell research&lt;/title&gt;&lt;secondary-title&gt;The Journal of Politics&lt;/secondary-title&gt;&lt;/titles&gt;&lt;periodical&gt;&lt;full-title&gt;The Journal of Politics&lt;/full-title&gt;&lt;/periodical&gt;&lt;pages&gt;659-671&lt;/pages&gt;&lt;volume&gt;75&lt;/volume&gt;&lt;number&gt;3&lt;/number&gt;&lt;dates&gt;&lt;year&gt;2013&lt;/year&gt;&lt;/dates&gt;&lt;isbn&gt;0022-3816&lt;/isbn&gt;&lt;urls&gt;&lt;/urls&gt;&lt;/record&gt;&lt;/Cite&gt;&lt;Cite&gt;&lt;Author&gt;Haidt&lt;/Author&gt;&lt;Year&gt;2012&lt;/Year&gt;&lt;RecNum&gt;6&lt;/RecNum&gt;&lt;record&gt;&lt;rec-number&gt;6&lt;/rec-number&gt;&lt;foreign-keys&gt;&lt;key app="EN" db-id="2xd0pvrd6xxp05evvtepd0f9vppe5rtsxa20" timestamp="1572880132"&gt;6&lt;/key&gt;&lt;/foreign-keys&gt;&lt;ref-type name="Book"&gt;6&lt;/ref-type&gt;&lt;contributors&gt;&lt;authors&gt;&lt;author&gt;Haidt, Jonathan&lt;/author&gt;&lt;/authors&gt;&lt;/contributors&gt;&lt;titles&gt;&lt;title&gt;The righteous mind: Why good people are divided by politics and religion&lt;/title&gt;&lt;/titles&gt;&lt;edition&gt;1&lt;/edition&gt;&lt;dates&gt;&lt;year&gt;2012&lt;/year&gt;&lt;/dates&gt;&lt;pub-location&gt;New York&lt;/pub-location&gt;&lt;publisher&gt;Pantheon Books&lt;/publisher&gt;&lt;isbn&gt;0307907031&lt;/isbn&gt;&lt;urls&gt;&lt;/urls&gt;&lt;/record&gt;&lt;/Cite&gt;&lt;/EndNote&gt;</w:delInstrText>
          </w:r>
          <w:r w:rsidDel="00F1085A">
            <w:fldChar w:fldCharType="separate"/>
          </w:r>
          <w:r w:rsidDel="00F1085A">
            <w:rPr>
              <w:noProof/>
            </w:rPr>
            <w:delText>(Clifford &amp; Jerit, 2013; Haidt, 2012)</w:delText>
          </w:r>
          <w:r w:rsidDel="00F1085A">
            <w:fldChar w:fldCharType="end"/>
          </w:r>
          <w:r w:rsidDel="00F1085A">
            <w:delText xml:space="preserve">, </w:delText>
          </w:r>
        </w:del>
        <w:del w:id="537" w:author="mx3mt" w:date="2022-08-22T22:42:00Z">
          <w:r w:rsidDel="006D16B4">
            <w:delText>m</w:delText>
          </w:r>
        </w:del>
        <w:del w:id="538" w:author="mx3mt" w:date="2022-08-22T22:43:00Z">
          <w:r w:rsidDel="006E41ED">
            <w:delText>oral divergence between the two de</w:delText>
          </w:r>
        </w:del>
        <w:del w:id="539" w:author="mx3mt" w:date="2022-08-23T23:31:00Z">
          <w:r w:rsidDel="00C56449">
            <w:delText>baters</w:delText>
          </w:r>
        </w:del>
        <w:del w:id="540" w:author="mx3mt" w:date="2022-08-22T22:43:00Z">
          <w:r w:rsidDel="006E41ED">
            <w:delText xml:space="preserve"> </w:delText>
          </w:r>
        </w:del>
        <w:del w:id="541" w:author="mx3mt" w:date="2022-08-22T22:42:00Z">
          <w:r w:rsidDel="006E41ED">
            <w:delText xml:space="preserve">seems to be inevitable and may </w:delText>
          </w:r>
        </w:del>
        <w:del w:id="542" w:author="mx3mt" w:date="2022-08-23T23:31:00Z">
          <w:r w:rsidDel="00C56449">
            <w:delText>greatly impede issue discussion and meaningful clash in presidential debates.</w:delText>
          </w:r>
        </w:del>
      </w:moveTo>
      <w:moveToRangeEnd w:id="534"/>
      <w:del w:id="543" w:author="mx3mt" w:date="2022-08-22T21:34:00Z">
        <w:r w:rsidR="00F73438" w:rsidDel="00D50F20">
          <w:delText xml:space="preserve">focus more on loyalty, sanctity, and authority </w:delText>
        </w:r>
        <w:r w:rsidR="003B688E" w:rsidDel="00D50F20">
          <w:delText>moral concerns</w:delText>
        </w:r>
        <w:r w:rsidR="006C083E" w:rsidDel="00D50F20">
          <w:delText xml:space="preserve">, therefore carrying more </w:delText>
        </w:r>
        <w:r w:rsidR="00716C87" w:rsidDel="00D50F20">
          <w:delText>moral loading</w:delText>
        </w:r>
        <w:r w:rsidR="006C083E" w:rsidDel="00D50F20">
          <w:delText xml:space="preserve"> of these foundations</w:delText>
        </w:r>
        <w:r w:rsidR="00763F1E" w:rsidDel="00D50F20">
          <w:delText xml:space="preserve"> in their arguments</w:delText>
        </w:r>
        <w:r w:rsidR="006C083E" w:rsidDel="00D50F20">
          <w:delText>.</w:delText>
        </w:r>
      </w:del>
    </w:p>
    <w:p w14:paraId="4ADDBEFE" w14:textId="4E00B089" w:rsidR="000D2333" w:rsidRDefault="00F73438" w:rsidP="00D50F20">
      <w:pPr>
        <w:widowControl/>
        <w:rPr>
          <w:ins w:id="544" w:author="mx3mt" w:date="2022-08-22T22:50:00Z"/>
          <w:b/>
          <w:bCs/>
        </w:rPr>
      </w:pPr>
      <w:r w:rsidRPr="00F7750A">
        <w:rPr>
          <w:b/>
          <w:bCs/>
        </w:rPr>
        <w:t>The Theory of Mediatization</w:t>
      </w:r>
    </w:p>
    <w:p w14:paraId="0B05A983" w14:textId="575CDD75" w:rsidR="00256008" w:rsidRPr="00CD3813" w:rsidRDefault="00256008" w:rsidP="00BA7B21">
      <w:pPr>
        <w:widowControl/>
        <w:rPr>
          <w:moveTo w:id="545" w:author="mx3mt" w:date="2022-08-22T22:50:00Z"/>
          <w:color w:val="FF0000"/>
          <w:lang w:eastAsia="zh-TW"/>
        </w:rPr>
      </w:pPr>
      <w:moveToRangeStart w:id="546" w:author="mx3mt" w:date="2022-08-22T22:50:00Z" w:name="move112101066"/>
      <w:moveTo w:id="547" w:author="mx3mt" w:date="2022-08-22T22:50:00Z">
        <w:r w:rsidRPr="00C71097">
          <w:t>Mediatization</w:t>
        </w:r>
        <w:del w:id="548" w:author="mx3mt" w:date="2022-08-22T22:51:00Z">
          <w:r w:rsidRPr="00C71097" w:rsidDel="00256008">
            <w:delText>, as “an inherently process-oriented” concept (Strömbäck, 2008, p. 231</w:delText>
          </w:r>
          <w:r w:rsidRPr="00425F74" w:rsidDel="00256008">
            <w:delText xml:space="preserve">), </w:delText>
          </w:r>
        </w:del>
      </w:moveTo>
      <w:ins w:id="549" w:author="mx3mt" w:date="2022-08-22T22:51:00Z">
        <w:r>
          <w:t xml:space="preserve"> </w:t>
        </w:r>
      </w:ins>
      <w:moveTo w:id="550" w:author="mx3mt" w:date="2022-08-22T22:50:00Z">
        <w:r>
          <w:rPr>
            <w:rFonts w:eastAsia="SimSun"/>
          </w:rPr>
          <w:t xml:space="preserve">has been viewed </w:t>
        </w:r>
        <w:r w:rsidRPr="009857CD">
          <w:rPr>
            <w:rFonts w:eastAsia="SimSun"/>
          </w:rPr>
          <w:t>as</w:t>
        </w:r>
      </w:moveTo>
      <w:ins w:id="551" w:author="mx3mt" w:date="2022-08-22T23:29:00Z">
        <w:r w:rsidR="006B7182">
          <w:rPr>
            <w:rFonts w:eastAsia="SimSun"/>
          </w:rPr>
          <w:t xml:space="preserve"> a</w:t>
        </w:r>
      </w:ins>
      <w:moveTo w:id="552" w:author="mx3mt" w:date="2022-08-22T22:50:00Z">
        <w:r w:rsidRPr="009857CD">
          <w:rPr>
            <w:rFonts w:eastAsia="SimSun"/>
          </w:rPr>
          <w:t xml:space="preserve"> </w:t>
        </w:r>
        <w:r>
          <w:rPr>
            <w:rFonts w:eastAsia="SimSun"/>
          </w:rPr>
          <w:t>key to understan</w:t>
        </w:r>
      </w:moveTo>
      <w:ins w:id="553" w:author="mx3mt" w:date="2022-08-24T11:44:00Z">
        <w:r w:rsidR="00AD64B8">
          <w:rPr>
            <w:rFonts w:eastAsia="SimSun"/>
          </w:rPr>
          <w:t>d</w:t>
        </w:r>
      </w:ins>
      <w:moveTo w:id="554" w:author="mx3mt" w:date="2022-08-22T22:50:00Z">
        <w:del w:id="555" w:author="mx3mt" w:date="2022-08-24T11:44:00Z">
          <w:r w:rsidDel="00AD64B8">
            <w:rPr>
              <w:rFonts w:eastAsia="SimSun"/>
            </w:rPr>
            <w:delText>ding</w:delText>
          </w:r>
        </w:del>
        <w:r>
          <w:rPr>
            <w:rFonts w:eastAsia="SimSun"/>
          </w:rPr>
          <w:t xml:space="preserve"> the transformation of</w:t>
        </w:r>
        <w:r w:rsidRPr="009857CD">
          <w:rPr>
            <w:rFonts w:eastAsia="SimSun"/>
          </w:rPr>
          <w:t xml:space="preserve"> modern</w:t>
        </w:r>
        <w:r>
          <w:rPr>
            <w:rFonts w:eastAsia="SimSun"/>
          </w:rPr>
          <w:t xml:space="preserve"> </w:t>
        </w:r>
        <w:r w:rsidRPr="009857CD">
          <w:rPr>
            <w:rFonts w:eastAsia="SimSun"/>
          </w:rPr>
          <w:t xml:space="preserve">political communication </w:t>
        </w:r>
        <w:r>
          <w:rPr>
            <w:rFonts w:eastAsia="SimSun"/>
          </w:rPr>
          <w:fldChar w:fldCharType="begin"/>
        </w:r>
        <w:r>
          <w:rPr>
            <w:rFonts w:eastAsia="SimSun"/>
          </w:rPr>
          <w:instrText xml:space="preserve"> ADDIN EN.CITE &lt;EndNote&gt;&lt;Cite&gt;&lt;Author&gt;Blumler&lt;/Author&gt;&lt;Year&gt;2014&lt;/Year&gt;&lt;RecNum&gt;612&lt;/RecNum&gt;&lt;DisplayText&gt;(Blumler, 2014; Brants &amp;amp; Voltmer, 2011; Kriesi, 2013)&lt;/DisplayText&gt;&lt;record&gt;&lt;rec-number&gt;612&lt;/rec-number&gt;&lt;foreign-keys&gt;&lt;key app="EN" db-id="2xd0pvrd6xxp05evvtepd0f9vppe5rtsxa20" timestamp="1623963952"&gt;612&lt;/key&gt;&lt;/foreign-keys&gt;&lt;ref-type name="Book Section"&gt;5&lt;/ref-type&gt;&lt;contributors&gt;&lt;authors&gt;&lt;author&gt;Blumler, Jay G&lt;/author&gt;&lt;/authors&gt;&lt;/contributors&gt;&lt;titles&gt;&lt;title&gt;Mediatization and democracy&lt;/title&gt;&lt;secondary-title&gt;Mediatization of politics&lt;/secondary-title&gt;&lt;/titles&gt;&lt;pages&gt;31-41&lt;/pages&gt;&lt;dates&gt;&lt;year&gt;2014&lt;/year&gt;&lt;/dates&gt;&lt;publisher&gt;Springer&lt;/publisher&gt;&lt;urls&gt;&lt;/urls&gt;&lt;/record&gt;&lt;/Cite&gt;&lt;Cite&gt;&lt;Author&gt;Brants&lt;/Author&gt;&lt;Year&gt;2011&lt;/Year&gt;&lt;RecNum&gt;611&lt;/RecNum&gt;&lt;record&gt;&lt;rec-number&gt;611&lt;/rec-number&gt;&lt;foreign-keys&gt;&lt;key app="EN" db-id="2xd0pvrd6xxp05evvtepd0f9vppe5rtsxa20" timestamp="1623963795"&gt;611&lt;/key&gt;&lt;/foreign-keys&gt;&lt;ref-type name="Book"&gt;6&lt;/ref-type&gt;&lt;contributors&gt;&lt;authors&gt;&lt;author&gt;Brants, Kees&lt;/author&gt;&lt;author&gt;Voltmer, Katrin&lt;/author&gt;&lt;/authors&gt;&lt;/contributors&gt;&lt;titles&gt;&lt;title&gt;Political communication in postmodern democracy: Challenging the primacy of politics&lt;/title&gt;&lt;/titles&gt;&lt;dates&gt;&lt;year&gt;2011&lt;/year&gt;&lt;/dates&gt;&lt;publisher&gt;Springer&lt;/publisher&gt;&lt;isbn&gt;0230294782&lt;/isbn&gt;&lt;urls&gt;&lt;/urls&gt;&lt;/record&gt;&lt;/Cite&gt;&lt;Cite&gt;&lt;Author&gt;Kriesi&lt;/Author&gt;&lt;Year&gt;2013&lt;/Year&gt;&lt;RecNum&gt;610&lt;/RecNum&gt;&lt;record&gt;&lt;rec-number&gt;610&lt;/rec-number&gt;&lt;foreign-keys&gt;&lt;key app="EN" db-id="2xd0pvrd6xxp05evvtepd0f9vppe5rtsxa20" timestamp="1623963794"&gt;610&lt;/key&gt;&lt;/foreign-keys&gt;&lt;ref-type name="Book Section"&gt;5&lt;/ref-type&gt;&lt;contributors&gt;&lt;authors&gt;&lt;author&gt;Kriesi, Hanspeter&lt;/author&gt;&lt;/authors&gt;&lt;/contributors&gt;&lt;titles&gt;&lt;title&gt;Conclusion: An assessment of the state of democracy given the challenges of globalization and mediatization&lt;/title&gt;&lt;secondary-title&gt;Democracy in the Age of Globalization and Mediatization&lt;/secondary-title&gt;&lt;/titles&gt;&lt;pages&gt;202-215&lt;/pages&gt;&lt;dates&gt;&lt;year&gt;2013&lt;/year&gt;&lt;/dates&gt;&lt;publisher&gt;Springer&lt;/publisher&gt;&lt;urls&gt;&lt;/urls&gt;&lt;/record&gt;&lt;/Cite&gt;&lt;/EndNote&gt;</w:instrText>
        </w:r>
        <w:r>
          <w:rPr>
            <w:rFonts w:eastAsia="SimSun"/>
          </w:rPr>
          <w:fldChar w:fldCharType="separate"/>
        </w:r>
        <w:r>
          <w:rPr>
            <w:rFonts w:eastAsia="SimSun"/>
            <w:noProof/>
          </w:rPr>
          <w:t>(Blumler, 2014; Brants &amp; Voltmer, 2011; Kriesi, 2013)</w:t>
        </w:r>
        <w:r>
          <w:rPr>
            <w:rFonts w:eastAsia="SimSun"/>
          </w:rPr>
          <w:fldChar w:fldCharType="end"/>
        </w:r>
        <w:r>
          <w:rPr>
            <w:rFonts w:eastAsia="SimSun"/>
          </w:rPr>
          <w:t>. It</w:t>
        </w:r>
        <w:r w:rsidRPr="00425F74" w:rsidDel="003921DE">
          <w:t xml:space="preserve"> </w:t>
        </w:r>
      </w:moveTo>
      <w:ins w:id="556" w:author="mx3mt" w:date="2022-08-22T22:54:00Z">
        <w:r w:rsidR="00BA7B21">
          <w:t xml:space="preserve">describes the </w:t>
        </w:r>
        <w:r w:rsidR="00BA7B21">
          <w:lastRenderedPageBreak/>
          <w:t xml:space="preserve">process that media’s valuations, formats, and routines being absorbed and internalized by other social sectors such as politics, economics, religions, and so forth </w:t>
        </w:r>
        <w:r w:rsidR="00BA7B21" w:rsidRPr="00431272">
          <w:fldChar w:fldCharType="begin"/>
        </w:r>
        <w:r w:rsidR="00BA7B21">
          <w:instrText xml:space="preserve"> ADDIN EN.CITE &lt;EndNote&gt;&lt;Cite&gt;&lt;Author&gt;Hjarvard&lt;/Author&gt;&lt;Year&gt;2013&lt;/Year&gt;&lt;RecNum&gt;55&lt;/RecNum&gt;&lt;DisplayText&gt;(Hjarvard, 2013)&lt;/DisplayText&gt;&lt;record&gt;&lt;rec-number&gt;55&lt;/rec-number&gt;&lt;foreign-keys&gt;&lt;key app="EN" db-id="2xd0pvrd6xxp05evvtepd0f9vppe5rtsxa20" timestamp="1574822057"&gt;55&lt;/key&gt;&lt;/foreign-keys&gt;&lt;ref-type name="Book"&gt;6&lt;/ref-type&gt;&lt;contributors&gt;&lt;authors&gt;&lt;author&gt;Hjarvard, Stig&lt;/author&gt;&lt;/authors&gt;&lt;/contributors&gt;&lt;titles&gt;&lt;title&gt;The mediatization of culture and society&lt;/title&gt;&lt;/titles&gt;&lt;dates&gt;&lt;year&gt;2013&lt;/year&gt;&lt;/dates&gt;&lt;publisher&gt;Routledge&lt;/publisher&gt;&lt;isbn&gt;113658045X&lt;/isbn&gt;&lt;urls&gt;&lt;/urls&gt;&lt;/record&gt;&lt;/Cite&gt;&lt;/EndNote&gt;</w:instrText>
        </w:r>
        <w:r w:rsidR="00BA7B21" w:rsidRPr="00431272">
          <w:fldChar w:fldCharType="separate"/>
        </w:r>
        <w:r w:rsidR="00BA7B21">
          <w:rPr>
            <w:noProof/>
          </w:rPr>
          <w:t>(Hjarvard, 2013)</w:t>
        </w:r>
        <w:r w:rsidR="00BA7B21" w:rsidRPr="00431272">
          <w:fldChar w:fldCharType="end"/>
        </w:r>
        <w:r w:rsidR="00BA7B21" w:rsidRPr="00431272">
          <w:t xml:space="preserve">. </w:t>
        </w:r>
      </w:ins>
      <w:moveTo w:id="557" w:author="mx3mt" w:date="2022-08-22T22:50:00Z">
        <w:del w:id="558" w:author="mx3mt" w:date="2022-08-22T22:54:00Z">
          <w:r w:rsidRPr="00425F74" w:rsidDel="00BA7B21">
            <w:delText>argues that as media gradually developed into an independent social institution</w:delText>
          </w:r>
          <w:r w:rsidRPr="003F49F4" w:rsidDel="00BA7B21">
            <w:delText>, media logic was integrated into other</w:delText>
          </w:r>
          <w:r w:rsidDel="00BA7B21">
            <w:delText xml:space="preserve"> social institutions</w:delText>
          </w:r>
          <w:r w:rsidRPr="003F49F4" w:rsidDel="00BA7B21">
            <w:delText xml:space="preserve"> </w:delText>
          </w:r>
          <w:r w:rsidRPr="00373932" w:rsidDel="00BA7B21">
            <w:delText>such as politics, the economy, culture</w:delText>
          </w:r>
          <w:r w:rsidRPr="003F49F4" w:rsidDel="00BA7B21">
            <w:delText xml:space="preserve">, and </w:delText>
          </w:r>
          <w:r w:rsidDel="00BA7B21">
            <w:delText xml:space="preserve">so forth </w:delText>
          </w:r>
          <w:r w:rsidDel="00BA7B21">
            <w:fldChar w:fldCharType="begin"/>
          </w:r>
          <w:r w:rsidDel="00BA7B21">
            <w:delInstrText xml:space="preserve"> ADDIN EN.CITE &lt;EndNote&gt;&lt;Cite&gt;&lt;Author&gt;Hjarvard&lt;/Author&gt;&lt;Year&gt;2013&lt;/Year&gt;&lt;RecNum&gt;55&lt;/RecNum&gt;&lt;DisplayText&gt;(Hjarvard, 2008, 2013)&lt;/DisplayText&gt;&lt;record&gt;&lt;rec-number&gt;55&lt;/rec-number&gt;&lt;foreign-keys&gt;&lt;key app="EN" db-id="2xd0pvrd6xxp05evvtepd0f9vppe5rtsxa20" timestamp="1574822057"&gt;55&lt;/key&gt;&lt;/foreign-keys&gt;&lt;ref-type name="Book"&gt;6&lt;/ref-type&gt;&lt;contributors&gt;&lt;authors&gt;&lt;author&gt;Hjarvard, Stig&lt;/author&gt;&lt;/authors&gt;&lt;/contributors&gt;&lt;titles&gt;&lt;title&gt;The mediatization of culture and society&lt;/title&gt;&lt;/titles&gt;&lt;dates&gt;&lt;year&gt;2013&lt;/year&gt;&lt;/dates&gt;&lt;publisher&gt;Routledge&lt;/publisher&gt;&lt;isbn&gt;113658045X&lt;/isbn&gt;&lt;urls&gt;&lt;/urls&gt;&lt;/record&gt;&lt;/Cite&gt;&lt;Cite&gt;&lt;Author&gt;Hjarvard&lt;/Author&gt;&lt;Year&gt;2008&lt;/Year&gt;&lt;RecNum&gt;85&lt;/RecNum&gt;&lt;record&gt;&lt;rec-number&gt;85&lt;/rec-number&gt;&lt;foreign-keys&gt;&lt;key app="EN" db-id="2xd0pvrd6xxp05evvtepd0f9vppe5rtsxa20" timestamp="1575312321"&gt;85&lt;/key&gt;&lt;/foreign-keys&gt;&lt;ref-type name="Journal Article"&gt;17&lt;/ref-type&gt;&lt;contributors&gt;&lt;authors&gt;&lt;author&gt;Hjarvard, Stig&lt;/author&gt;&lt;/authors&gt;&lt;/contributors&gt;&lt;titles&gt;&lt;title&gt;The mediatization of society&lt;/title&gt;&lt;secondary-title&gt;Nordicom review&lt;/secondary-title&gt;&lt;/titles&gt;&lt;periodical&gt;&lt;full-title&gt;Nordicom review&lt;/full-title&gt;&lt;/periodical&gt;&lt;pages&gt;102-131&lt;/pages&gt;&lt;volume&gt;29&lt;/volume&gt;&lt;number&gt;2&lt;/number&gt;&lt;dates&gt;&lt;year&gt;2008&lt;/year&gt;&lt;/dates&gt;&lt;isbn&gt;2001-5119&lt;/isbn&gt;&lt;urls&gt;&lt;/urls&gt;&lt;/record&gt;&lt;/Cite&gt;&lt;/EndNote&gt;</w:delInstrText>
          </w:r>
          <w:r w:rsidDel="00BA7B21">
            <w:fldChar w:fldCharType="separate"/>
          </w:r>
          <w:r w:rsidDel="00BA7B21">
            <w:rPr>
              <w:noProof/>
            </w:rPr>
            <w:delText>(Hjarvard, 2008, 2013)</w:delText>
          </w:r>
          <w:r w:rsidDel="00BA7B21">
            <w:fldChar w:fldCharType="end"/>
          </w:r>
          <w:r w:rsidRPr="003F49F4" w:rsidDel="00BA7B21">
            <w:delText xml:space="preserve">. </w:delText>
          </w:r>
          <w:r w:rsidDel="00BA7B21">
            <w:delText xml:space="preserve">Accordingly, social actors in different institutions </w:delText>
          </w:r>
          <w:r w:rsidRPr="003F49F4" w:rsidDel="00BA7B21">
            <w:delText xml:space="preserve">“have to adapt their behavior to accommodate the media’s valuations, formats, and routines” </w:delText>
          </w:r>
          <w:r w:rsidRPr="003F49F4" w:rsidDel="00BA7B21">
            <w:fldChar w:fldCharType="begin"/>
          </w:r>
          <w:r w:rsidDel="00BA7B21">
            <w:delInstrText xml:space="preserve"> ADDIN EN.CITE &lt;EndNote&gt;&lt;Cite&gt;&lt;Author&gt;Hjarvard&lt;/Author&gt;&lt;Year&gt;2013&lt;/Year&gt;&lt;RecNum&gt;55&lt;/RecNum&gt;&lt;Pages&gt;11&lt;/Pages&gt;&lt;DisplayText&gt;(Hjarvard, 2013, p. 11)&lt;/DisplayText&gt;&lt;record&gt;&lt;rec-number&gt;55&lt;/rec-number&gt;&lt;foreign-keys&gt;&lt;key app="EN" db-id="2xd0pvrd6xxp05evvtepd0f9vppe5rtsxa20" timestamp="1574822057"&gt;55&lt;/key&gt;&lt;/foreign-keys&gt;&lt;ref-type name="Book"&gt;6&lt;/ref-type&gt;&lt;contributors&gt;&lt;authors&gt;&lt;author&gt;Hjarvard, Stig&lt;/author&gt;&lt;/authors&gt;&lt;/contributors&gt;&lt;titles&gt;&lt;title&gt;The mediatization of culture and society&lt;/title&gt;&lt;/titles&gt;&lt;dates&gt;&lt;year&gt;2013&lt;/year&gt;&lt;/dates&gt;&lt;publisher&gt;Routledge&lt;/publisher&gt;&lt;isbn&gt;113658045X&lt;/isbn&gt;&lt;urls&gt;&lt;/urls&gt;&lt;/record&gt;&lt;/Cite&gt;&lt;/EndNote&gt;</w:delInstrText>
          </w:r>
          <w:r w:rsidRPr="003F49F4" w:rsidDel="00BA7B21">
            <w:fldChar w:fldCharType="separate"/>
          </w:r>
          <w:r w:rsidDel="00BA7B21">
            <w:rPr>
              <w:noProof/>
            </w:rPr>
            <w:delText>(Hjarvard, 2013, p. 11)</w:delText>
          </w:r>
          <w:r w:rsidRPr="003F49F4" w:rsidDel="00BA7B21">
            <w:fldChar w:fldCharType="end"/>
          </w:r>
          <w:r w:rsidRPr="003F49F4" w:rsidDel="00BA7B21">
            <w:delText xml:space="preserve">. </w:delText>
          </w:r>
        </w:del>
        <w:r w:rsidRPr="003F49F4">
          <w:t xml:space="preserve">Those valuations, formats, and routines are captured by the concept of media logic. </w:t>
        </w:r>
        <w:r w:rsidRPr="003F49F4">
          <w:rPr>
            <w:lang w:eastAsia="zh-TW"/>
          </w:rPr>
          <w:t>Building on Altheide and</w:t>
        </w:r>
        <w:r>
          <w:rPr>
            <w:lang w:eastAsia="zh-TW"/>
          </w:rPr>
          <w:t xml:space="preserve"> Snow</w:t>
        </w:r>
        <w:r w:rsidRPr="003F49F4">
          <w:rPr>
            <w:lang w:eastAsia="zh-TW"/>
          </w:rPr>
          <w:t xml:space="preserve">’s </w:t>
        </w:r>
        <w:r w:rsidRPr="003F49F4">
          <w:fldChar w:fldCharType="begin"/>
        </w:r>
        <w:r>
          <w:instrText xml:space="preserve"> ADDIN EN.CITE &lt;EndNote&gt;&lt;Cite ExcludeAuth="1"&gt;&lt;Author&gt;Altheide&lt;/Author&gt;&lt;Year&gt;1979&lt;/Year&gt;&lt;RecNum&gt;193&lt;/RecNum&gt;&lt;DisplayText&gt;(1979, 1988, 1991)&lt;/DisplayText&gt;&lt;record&gt;&lt;rec-number&gt;193&lt;/rec-number&gt;&lt;foreign-keys&gt;&lt;key app="EN" db-id="2xd0pvrd6xxp05evvtepd0f9vppe5rtsxa20" timestamp="1587843792"&gt;193&lt;/key&gt;&lt;/foreign-keys&gt;&lt;ref-type name="Book"&gt;6&lt;/ref-type&gt;&lt;contributors&gt;&lt;authors&gt;&lt;author&gt;Altheide, David L&lt;/author&gt;&lt;author&gt;Snow, Robert P&lt;/author&gt;&lt;/authors&gt;&lt;/contributors&gt;&lt;titles&gt;&lt;title&gt;Media Logic&lt;/title&gt;&lt;/titles&gt;&lt;dates&gt;&lt;year&gt;1979&lt;/year&gt;&lt;/dates&gt;&lt;pub-location&gt;Beverly Hills, CA&lt;/pub-location&gt;&lt;publisher&gt;Sage&lt;/publisher&gt;&lt;urls&gt;&lt;/urls&gt;&lt;/record&gt;&lt;/Cite&gt;&lt;Cite&gt;&lt;Author&gt;Altheide&lt;/Author&gt;&lt;Year&gt;1991&lt;/Year&gt;&lt;RecNum&gt;195&lt;/RecNum&gt;&lt;record&gt;&lt;rec-number&gt;195&lt;/rec-number&gt;&lt;foreign-keys&gt;&lt;key app="EN" db-id="2xd0pvrd6xxp05evvtepd0f9vppe5rtsxa20" timestamp="1587844040"&gt;195&lt;/key&gt;&lt;/foreign-keys&gt;&lt;ref-type name="Book"&gt;6&lt;/ref-type&gt;&lt;contributors&gt;&lt;authors&gt;&lt;author&gt;Altheide, David L&lt;/author&gt;&lt;author&gt;Snow, Robert P&lt;/author&gt;&lt;/authors&gt;&lt;/contributors&gt;&lt;titles&gt;&lt;title&gt;Media Worlds in the Postjournalism Era&lt;/title&gt;&lt;/titles&gt;&lt;dates&gt;&lt;year&gt;1991&lt;/year&gt;&lt;/dates&gt;&lt;pub-location&gt;New York&lt;/pub-location&gt;&lt;publisher&gt;Aldine de Gruyter&lt;/publisher&gt;&lt;urls&gt;&lt;/urls&gt;&lt;/record&gt;&lt;/Cite&gt;&lt;Cite&gt;&lt;Author&gt;Altheide&lt;/Author&gt;&lt;Year&gt;1988&lt;/Year&gt;&lt;RecNum&gt;194&lt;/RecNum&gt;&lt;record&gt;&lt;rec-number&gt;194&lt;/rec-number&gt;&lt;foreign-keys&gt;&lt;key app="EN" db-id="2xd0pvrd6xxp05evvtepd0f9vppe5rtsxa20" timestamp="1587843792"&gt;194&lt;/key&gt;&lt;/foreign-keys&gt;&lt;ref-type name="Journal Article"&gt;17&lt;/ref-type&gt;&lt;contributors&gt;&lt;authors&gt;&lt;author&gt;Altheide, David L&lt;/author&gt;&lt;author&gt;Snow, Robert P&lt;/author&gt;&lt;/authors&gt;&lt;/contributors&gt;&lt;titles&gt;&lt;title&gt;Toward a theory of mediation&lt;/title&gt;&lt;secondary-title&gt;Annals of the International Communication Association&lt;/secondary-title&gt;&lt;/titles&gt;&lt;periodical&gt;&lt;full-title&gt;Annals of the International Communication Association&lt;/full-title&gt;&lt;/periodical&gt;&lt;pages&gt;194-223&lt;/pages&gt;&lt;volume&gt;11&lt;/volume&gt;&lt;number&gt;1&lt;/number&gt;&lt;dates&gt;&lt;year&gt;1988&lt;/year&gt;&lt;/dates&gt;&lt;isbn&gt;2380-8985&lt;/isbn&gt;&lt;urls&gt;&lt;/urls&gt;&lt;/record&gt;&lt;/Cite&gt;&lt;/EndNote&gt;</w:instrText>
        </w:r>
        <w:r w:rsidRPr="003F49F4">
          <w:fldChar w:fldCharType="separate"/>
        </w:r>
        <w:r>
          <w:rPr>
            <w:noProof/>
            <w:lang w:eastAsia="zh-TW"/>
          </w:rPr>
          <w:t>(1979, 1988, 1991)</w:t>
        </w:r>
        <w:r w:rsidRPr="003F49F4">
          <w:fldChar w:fldCharType="end"/>
        </w:r>
        <w:r w:rsidRPr="003F49F4">
          <w:rPr>
            <w:lang w:eastAsia="zh-TW"/>
          </w:rPr>
          <w:t xml:space="preserve"> study of media logic, </w:t>
        </w:r>
        <w:proofErr w:type="spellStart"/>
        <w:r w:rsidRPr="003F49F4">
          <w:rPr>
            <w:lang w:eastAsia="zh-TW"/>
          </w:rPr>
          <w:t>Strömbäck</w:t>
        </w:r>
        <w:proofErr w:type="spellEnd"/>
        <w:r w:rsidRPr="003F49F4">
          <w:rPr>
            <w:lang w:eastAsia="zh-TW"/>
          </w:rPr>
          <w:t xml:space="preserve"> </w:t>
        </w:r>
        <w:r w:rsidRPr="003F49F4">
          <w:fldChar w:fldCharType="begin"/>
        </w:r>
        <w:r>
          <w:instrText xml:space="preserve"> ADDIN EN.CITE &lt;EndNote&gt;&lt;Cite ExcludeAuth="1"&gt;&lt;Author&gt;Strömbäck&lt;/Author&gt;&lt;Year&gt;2008&lt;/Year&gt;&lt;RecNum&gt;86&lt;/RecNum&gt;&lt;DisplayText&gt;(2008)&lt;/DisplayText&gt;&lt;record&gt;&lt;rec-number&gt;86&lt;/rec-number&gt;&lt;foreign-keys&gt;&lt;key app="EN" db-id="2xd0pvrd6xxp05evvtepd0f9vppe5rtsxa20" timestamp="1575317339"&gt;86&lt;/key&gt;&lt;/foreign-keys&gt;&lt;ref-type name="Journal Article"&gt;17&lt;/ref-type&gt;&lt;contributors&gt;&lt;authors&gt;&lt;author&gt;Strömbäck, Jesper&lt;/author&gt;&lt;/authors&gt;&lt;/contributors&gt;&lt;titles&gt;&lt;title&gt;Four phases of mediatization: An analysis of the mediatization of politics&lt;/title&gt;&lt;secondary-title&gt;The international journal of press/politics&lt;/secondary-title&gt;&lt;/titles&gt;&lt;periodical&gt;&lt;full-title&gt;The international journal of press/politics&lt;/full-title&gt;&lt;/periodical&gt;&lt;pages&gt;228-246&lt;/pages&gt;&lt;volume&gt;13&lt;/volume&gt;&lt;number&gt;3&lt;/number&gt;&lt;dates&gt;&lt;year&gt;2008&lt;/year&gt;&lt;/dates&gt;&lt;isbn&gt;1940-1612&lt;/isbn&gt;&lt;urls&gt;&lt;/urls&gt;&lt;/record&gt;&lt;/Cite&gt;&lt;/EndNote&gt;</w:instrText>
        </w:r>
        <w:r w:rsidRPr="003F49F4">
          <w:fldChar w:fldCharType="separate"/>
        </w:r>
        <w:r>
          <w:rPr>
            <w:noProof/>
            <w:lang w:eastAsia="zh-TW"/>
          </w:rPr>
          <w:t>(2008)</w:t>
        </w:r>
        <w:r w:rsidRPr="003F49F4">
          <w:fldChar w:fldCharType="end"/>
        </w:r>
        <w:r w:rsidRPr="003F49F4">
          <w:rPr>
            <w:lang w:eastAsia="zh-TW"/>
          </w:rPr>
          <w:t xml:space="preserve"> defined media logic as:</w:t>
        </w:r>
      </w:moveTo>
    </w:p>
    <w:p w14:paraId="7344B0B2" w14:textId="77777777" w:rsidR="00256008" w:rsidRPr="003F49F4" w:rsidDel="00BA7B21" w:rsidRDefault="00256008" w:rsidP="00256008">
      <w:pPr>
        <w:widowControl/>
        <w:ind w:left="720" w:firstLine="0"/>
        <w:rPr>
          <w:del w:id="559" w:author="mx3mt" w:date="2022-08-22T22:55:00Z"/>
          <w:moveTo w:id="560" w:author="mx3mt" w:date="2022-08-22T22:50:00Z"/>
        </w:rPr>
      </w:pPr>
      <w:moveTo w:id="561" w:author="mx3mt" w:date="2022-08-22T22:50:00Z">
        <w:r w:rsidRPr="003F49F4">
          <w:rPr>
            <w:lang w:eastAsia="zh-TW"/>
          </w:rPr>
          <w:t xml:space="preserve">the dominance in societal processes of the news values and the storytelling techniques the media make use of to take advantage of their own medium and its format, and to be competitive in the ongoing struggle to capture people’s attention. </w:t>
        </w:r>
        <w:r w:rsidRPr="003F49F4">
          <w:fldChar w:fldCharType="begin"/>
        </w:r>
        <w:r>
          <w:instrText xml:space="preserve"> ADDIN EN.CITE &lt;EndNote&gt;&lt;Cite ExcludeAuth="1" ExcludeYear="1"&gt;&lt;Author&gt;Strömbäck&lt;/Author&gt;&lt;Year&gt;2008&lt;/Year&gt;&lt;RecNum&gt;86&lt;/RecNum&gt;&lt;Pages&gt;233&lt;/Pages&gt;&lt;DisplayText&gt;(p. 233)&lt;/DisplayText&gt;&lt;record&gt;&lt;rec-number&gt;86&lt;/rec-number&gt;&lt;foreign-keys&gt;&lt;key app="EN" db-id="2xd0pvrd6xxp05evvtepd0f9vppe5rtsxa20" timestamp="1575317339"&gt;86&lt;/key&gt;&lt;/foreign-keys&gt;&lt;ref-type name="Journal Article"&gt;17&lt;/ref-type&gt;&lt;contributors&gt;&lt;authors&gt;&lt;author&gt;Strömbäck, Jesper&lt;/author&gt;&lt;/authors&gt;&lt;/contributors&gt;&lt;titles&gt;&lt;title&gt;Four phases of mediatization: An analysis of the mediatization of politics&lt;/title&gt;&lt;secondary-title&gt;The international journal of press/politics&lt;/secondary-title&gt;&lt;/titles&gt;&lt;periodical&gt;&lt;full-title&gt;The international journal of press/politics&lt;/full-title&gt;&lt;/periodical&gt;&lt;pages&gt;228-246&lt;/pages&gt;&lt;volume&gt;13&lt;/volume&gt;&lt;number&gt;3&lt;/number&gt;&lt;dates&gt;&lt;year&gt;2008&lt;/year&gt;&lt;/dates&gt;&lt;isbn&gt;1940-1612&lt;/isbn&gt;&lt;urls&gt;&lt;/urls&gt;&lt;/record&gt;&lt;/Cite&gt;&lt;/EndNote&gt;</w:instrText>
        </w:r>
        <w:r w:rsidRPr="003F49F4">
          <w:fldChar w:fldCharType="separate"/>
        </w:r>
        <w:r>
          <w:rPr>
            <w:noProof/>
          </w:rPr>
          <w:t>(p. 233)</w:t>
        </w:r>
        <w:r w:rsidRPr="003F49F4">
          <w:fldChar w:fldCharType="end"/>
        </w:r>
      </w:moveTo>
    </w:p>
    <w:p w14:paraId="576FD11A" w14:textId="77777777" w:rsidR="00BA7B21" w:rsidRDefault="00BA7B21">
      <w:pPr>
        <w:widowControl/>
        <w:ind w:left="720" w:firstLine="0"/>
        <w:rPr>
          <w:ins w:id="562" w:author="mx3mt" w:date="2022-08-22T22:55:00Z"/>
        </w:rPr>
        <w:pPrChange w:id="563" w:author="mx3mt" w:date="2022-08-22T22:55:00Z">
          <w:pPr>
            <w:widowControl/>
          </w:pPr>
        </w:pPrChange>
      </w:pPr>
    </w:p>
    <w:p w14:paraId="2D3BA004" w14:textId="76001AC8" w:rsidR="00256008" w:rsidRDefault="00BA7B21" w:rsidP="00BA7B21">
      <w:pPr>
        <w:widowControl/>
        <w:ind w:firstLine="0"/>
        <w:rPr>
          <w:ins w:id="564" w:author="mx3mt" w:date="2022-08-22T22:56:00Z"/>
        </w:rPr>
      </w:pPr>
      <w:ins w:id="565" w:author="mx3mt" w:date="2022-08-22T22:55:00Z">
        <w:r>
          <w:t>As a result of</w:t>
        </w:r>
        <w:r w:rsidRPr="00431272">
          <w:t xml:space="preserve"> mediatization,</w:t>
        </w:r>
        <w:r>
          <w:t xml:space="preserve"> social actors outside of media, </w:t>
        </w:r>
        <w:r w:rsidRPr="00431272">
          <w:t xml:space="preserve">have to adapt their behavior to accommodate </w:t>
        </w:r>
        <w:r>
          <w:t xml:space="preserve">media logic more or less </w:t>
        </w:r>
        <w:r w:rsidRPr="00431272">
          <w:fldChar w:fldCharType="begin"/>
        </w:r>
        <w:r>
          <w:instrText xml:space="preserve"> ADDIN EN.CITE &lt;EndNote&gt;&lt;Cite&gt;&lt;Author&gt;Hjarvard&lt;/Author&gt;&lt;Year&gt;2013&lt;/Year&gt;&lt;RecNum&gt;55&lt;/RecNum&gt;&lt;DisplayText&gt;(Hjarvard, 2013)&lt;/DisplayText&gt;&lt;record&gt;&lt;rec-number&gt;55&lt;/rec-number&gt;&lt;foreign-keys&gt;&lt;key app="EN" db-id="2xd0pvrd6xxp05evvtepd0f9vppe5rtsxa20" timestamp="1574822057"&gt;55&lt;/key&gt;&lt;/foreign-keys&gt;&lt;ref-type name="Book"&gt;6&lt;/ref-type&gt;&lt;contributors&gt;&lt;authors&gt;&lt;author&gt;Hjarvard, Stig&lt;/author&gt;&lt;/authors&gt;&lt;/contributors&gt;&lt;titles&gt;&lt;title&gt;The mediatization of culture and society&lt;/title&gt;&lt;/titles&gt;&lt;dates&gt;&lt;year&gt;2013&lt;/year&gt;&lt;/dates&gt;&lt;publisher&gt;Routledge&lt;/publisher&gt;&lt;isbn&gt;113658045X&lt;/isbn&gt;&lt;urls&gt;&lt;/urls&gt;&lt;/record&gt;&lt;/Cite&gt;&lt;/EndNote&gt;</w:instrText>
        </w:r>
        <w:r w:rsidRPr="00431272">
          <w:fldChar w:fldCharType="separate"/>
        </w:r>
        <w:r>
          <w:rPr>
            <w:noProof/>
          </w:rPr>
          <w:t>(Hjarvard, 2013)</w:t>
        </w:r>
        <w:r w:rsidRPr="00431272">
          <w:fldChar w:fldCharType="end"/>
        </w:r>
        <w:r>
          <w:t xml:space="preserve">. </w:t>
        </w:r>
      </w:ins>
      <w:moveTo w:id="566" w:author="mx3mt" w:date="2022-08-22T22:50:00Z">
        <w:r w:rsidR="00256008" w:rsidRPr="003F49F4">
          <w:t xml:space="preserve">In other words, media logic not only </w:t>
        </w:r>
        <w:r w:rsidR="00256008">
          <w:t>establishes</w:t>
        </w:r>
        <w:r w:rsidR="00256008" w:rsidRPr="003F49F4">
          <w:t xml:space="preserve"> the path</w:t>
        </w:r>
        <w:r w:rsidR="00256008">
          <w:t>way</w:t>
        </w:r>
        <w:r w:rsidR="00256008" w:rsidRPr="003F49F4">
          <w:t xml:space="preserve"> for </w:t>
        </w:r>
        <w:del w:id="567" w:author="mx3mt" w:date="2022-08-22T22:55:00Z">
          <w:r w:rsidR="00256008" w:rsidDel="00BA7B21">
            <w:delText xml:space="preserve">the institution of </w:delText>
          </w:r>
        </w:del>
        <w:r w:rsidR="00256008" w:rsidRPr="003F49F4">
          <w:t>medi</w:t>
        </w:r>
        <w:r w:rsidR="00256008">
          <w:t>a</w:t>
        </w:r>
        <w:r w:rsidR="00256008" w:rsidRPr="003F49F4">
          <w:t xml:space="preserve"> but</w:t>
        </w:r>
        <w:r w:rsidR="00256008">
          <w:t xml:space="preserve"> a</w:t>
        </w:r>
        <w:r w:rsidR="00256008" w:rsidRPr="003F49F4">
          <w:t xml:space="preserve">lso shapes how other institutions function. </w:t>
        </w:r>
      </w:moveTo>
    </w:p>
    <w:p w14:paraId="773B3EE0" w14:textId="727324C7" w:rsidR="00450B7E" w:rsidRDefault="00875C89">
      <w:pPr>
        <w:spacing w:after="120"/>
        <w:rPr>
          <w:ins w:id="568" w:author="mx3mt" w:date="2022-08-22T23:54:00Z"/>
          <w:lang w:eastAsia="zh-CN"/>
        </w:rPr>
        <w:pPrChange w:id="569" w:author="mx3mt" w:date="2022-08-22T23:56:00Z">
          <w:pPr/>
        </w:pPrChange>
      </w:pPr>
      <w:ins w:id="570" w:author="mx3mt" w:date="2022-08-22T23:49:00Z">
        <w:r>
          <w:t>As an result of mediatization, p</w:t>
        </w:r>
      </w:ins>
      <w:ins w:id="571" w:author="mx3mt" w:date="2022-08-22T23:48:00Z">
        <w:r w:rsidRPr="0055779A">
          <w:t xml:space="preserve">olitical actors have become media-driven </w:t>
        </w:r>
        <w:r>
          <w:fldChar w:fldCharType="begin"/>
        </w:r>
        <w:r>
          <w:instrText xml:space="preserve"> ADDIN EN.CITE &lt;EndNote&gt;&lt;Cite&gt;&lt;Author&gt;Mazzoleni&lt;/Author&gt;&lt;Year&gt;2008&lt;/Year&gt;&lt;RecNum&gt;347&lt;/RecNum&gt;&lt;DisplayText&gt;(Mazzoleni, 2008; Mazzoleni &amp;amp; Schulz, 1999)&lt;/DisplayText&gt;&lt;record&gt;&lt;rec-number&gt;347&lt;/rec-number&gt;&lt;foreign-keys&gt;&lt;key app="EN" db-id="2xd0pvrd6xxp05evvtepd0f9vppe5rtsxa20" timestamp="1603744784"&gt;347&lt;/key&gt;&lt;/foreign-keys&gt;&lt;ref-type name="Encyclopedia"&gt;53&lt;/ref-type&gt;&lt;contributors&gt;&lt;authors&gt;&lt;author&gt;Mazzoleni, Gianpietro&lt;/author&gt;&lt;/authors&gt;&lt;/contributors&gt;&lt;titles&gt;&lt;title&gt;Mediatization of politics&lt;/title&gt;&lt;secondary-title&gt;The international encyclopedia of communication&lt;/secondary-title&gt;&lt;/titles&gt;&lt;periodical&gt;&lt;full-title&gt;The international encyclopedia of communication&lt;/full-title&gt;&lt;/periodical&gt;&lt;pages&gt;3047-3051&lt;/pages&gt;&lt;volume&gt;7&lt;/volume&gt;&lt;dates&gt;&lt;year&gt;2008&lt;/year&gt;&lt;/dates&gt;&lt;pub-location&gt;Hoboken, NJ&lt;/pub-location&gt;&lt;publisher&gt;John Wiley &amp;amp; Sons, Inc.&lt;/publisher&gt;&lt;urls&gt;&lt;/urls&gt;&lt;/record&gt;&lt;/Cite&gt;&lt;Cite&gt;&lt;Author&gt;Mazzoleni&lt;/Author&gt;&lt;Year&gt;1999&lt;/Year&gt;&lt;RecNum&gt;468&lt;/RecNum&gt;&lt;record&gt;&lt;rec-number&gt;468&lt;/rec-number&gt;&lt;foreign-keys&gt;&lt;key app="EN" db-id="2xd0pvrd6xxp05evvtepd0f9vppe5rtsxa20" timestamp="1609793400"&gt;468&lt;/key&gt;&lt;/foreign-keys&gt;&lt;ref-type name="Journal Article"&gt;17&lt;/ref-type&gt;&lt;contributors&gt;&lt;authors&gt;&lt;author&gt;Mazzoleni, Gianpietro&lt;/author&gt;&lt;author&gt;Schulz, Winfried&lt;/author&gt;&lt;/authors&gt;&lt;/contributors&gt;&lt;titles&gt;&lt;title&gt;&amp;quot; Mediatization&amp;quot; of politics: A challenge for democracy?&lt;/title&gt;&lt;secondary-title&gt;Political communication&lt;/secondary-title&gt;&lt;/titles&gt;&lt;periodical&gt;&lt;full-title&gt;Political communication&lt;/full-title&gt;&lt;/periodical&gt;&lt;pages&gt;247-261&lt;/pages&gt;&lt;volume&gt;16&lt;/volume&gt;&lt;number&gt;3&lt;/number&gt;&lt;dates&gt;&lt;year&gt;1999&lt;/year&gt;&lt;/dates&gt;&lt;isbn&gt;1058-4609&lt;/isbn&gt;&lt;urls&gt;&lt;/urls&gt;&lt;/record&gt;&lt;/Cite&gt;&lt;/EndNote&gt;</w:instrText>
        </w:r>
        <w:r>
          <w:fldChar w:fldCharType="separate"/>
        </w:r>
        <w:r>
          <w:rPr>
            <w:noProof/>
          </w:rPr>
          <w:t>(Mazzoleni, 2008; Mazzoleni &amp; Schulz, 1999)</w:t>
        </w:r>
        <w:r>
          <w:fldChar w:fldCharType="end"/>
        </w:r>
        <w:r w:rsidRPr="0055779A">
          <w:t>.</w:t>
        </w:r>
        <w:r>
          <w:t xml:space="preserve"> </w:t>
        </w:r>
        <w:proofErr w:type="spellStart"/>
        <w:r w:rsidRPr="0055779A">
          <w:t>Esser</w:t>
        </w:r>
        <w:proofErr w:type="spellEnd"/>
        <w:r w:rsidRPr="0055779A">
          <w:t xml:space="preserve"> </w:t>
        </w:r>
        <w:r>
          <w:fldChar w:fldCharType="begin"/>
        </w:r>
        <w:r>
          <w:instrText xml:space="preserve"> ADDIN EN.CITE &lt;EndNote&gt;&lt;Cite ExcludeAuth="1"&gt;&lt;Author&gt;Esser&lt;/Author&gt;&lt;Year&gt;2013&lt;/Year&gt;&lt;RecNum&gt;234&lt;/RecNum&gt;&lt;DisplayText&gt;(2013)&lt;/DisplayText&gt;&lt;record&gt;&lt;rec-number&gt;234&lt;/rec-number&gt;&lt;foreign-keys&gt;&lt;key app="EN" db-id="2xd0pvrd6xxp05evvtepd0f9vppe5rtsxa20" timestamp="1592175265"&gt;234&lt;/key&gt;&lt;/foreign-keys&gt;&lt;ref-type name="Book Section"&gt;5&lt;/ref-type&gt;&lt;contributors&gt;&lt;authors&gt;&lt;author&gt;Esser, Frank&lt;/author&gt;&lt;/authors&gt;&lt;secondary-authors&gt;&lt;author&gt;Kriesi, Hanspeter &lt;/author&gt;&lt;author&gt;Lavenex, Sandra&lt;/author&gt;&lt;author&gt;Esser, Frank &lt;/author&gt;&lt;author&gt;Matthes, Jörg &lt;/author&gt;&lt;author&gt;Bühlmann, Marc &lt;/author&gt;&lt;author&gt;Bochsler, Daniel&lt;/author&gt;&lt;/secondary-authors&gt;&lt;/contributors&gt;&lt;titles&gt;&lt;title&gt;Mediatization as a challenge: Media logic versus political logic&lt;/title&gt;&lt;secondary-title&gt;Democracy in the Age of Globalization and Mediatization&lt;/secondary-title&gt;&lt;/titles&gt;&lt;pages&gt;155-176&lt;/pages&gt;&lt;dates&gt;&lt;year&gt;2013&lt;/year&gt;&lt;/dates&gt;&lt;pub-location&gt;London&lt;/pub-location&gt;&lt;publisher&gt;Palgrave Macmillan&lt;/publisher&gt;&lt;urls&gt;&lt;/urls&gt;&lt;/record&gt;&lt;/Cite&gt;&lt;/EndNote&gt;</w:instrText>
        </w:r>
        <w:r>
          <w:fldChar w:fldCharType="separate"/>
        </w:r>
        <w:r>
          <w:rPr>
            <w:noProof/>
          </w:rPr>
          <w:t>(2013)</w:t>
        </w:r>
        <w:r>
          <w:fldChar w:fldCharType="end"/>
        </w:r>
        <w:r>
          <w:t xml:space="preserve"> </w:t>
        </w:r>
        <w:r w:rsidRPr="0055779A">
          <w:t xml:space="preserve">and </w:t>
        </w:r>
        <w:proofErr w:type="spellStart"/>
        <w:r w:rsidRPr="0055779A">
          <w:rPr>
            <w:lang w:eastAsia="zh-CN"/>
          </w:rPr>
          <w:t>Stromback</w:t>
        </w:r>
        <w:proofErr w:type="spellEnd"/>
        <w:r w:rsidRPr="0055779A">
          <w:rPr>
            <w:lang w:eastAsia="zh-CN"/>
          </w:rPr>
          <w:t xml:space="preserve"> </w:t>
        </w:r>
        <w:r>
          <w:rPr>
            <w:lang w:eastAsia="zh-CN"/>
          </w:rPr>
          <w:t>et al.</w:t>
        </w:r>
        <w:r w:rsidRPr="00E223A0">
          <w:rPr>
            <w:lang w:eastAsia="zh-CN"/>
          </w:rPr>
          <w:t xml:space="preserve"> </w:t>
        </w:r>
        <w:r>
          <w:rPr>
            <w:lang w:eastAsia="zh-CN"/>
          </w:rPr>
          <w:fldChar w:fldCharType="begin"/>
        </w:r>
        <w:r>
          <w:rPr>
            <w:lang w:eastAsia="zh-CN"/>
          </w:rPr>
          <w:instrText xml:space="preserve"> ADDIN EN.CITE &lt;EndNote&gt;&lt;Cite ExcludeAuth="1"&gt;&lt;Author&gt;Strömbäck&lt;/Author&gt;&lt;Year&gt;2009&lt;/Year&gt;&lt;RecNum&gt;344&lt;/RecNum&gt;&lt;DisplayText&gt;(2009)&lt;/DisplayText&gt;&lt;record&gt;&lt;rec-number&gt;344&lt;/rec-number&gt;&lt;foreign-keys&gt;&lt;key app="EN" db-id="2xd0pvrd6xxp05evvtepd0f9vppe5rtsxa20" timestamp="1603741774"&gt;344&lt;/key&gt;&lt;/foreign-keys&gt;&lt;ref-type name="Journal Article"&gt;17&lt;/ref-type&gt;&lt;contributors&gt;&lt;authors&gt;&lt;author&gt;Strömbäck, Jesper&lt;/author&gt;&lt;author&gt;Esser, Frank&lt;/author&gt;&lt;author&gt;Lundby, Knut&lt;/author&gt;&lt;/authors&gt;&lt;/contributors&gt;&lt;titles&gt;&lt;title&gt;Shaping politics: Mediatization and media interventionism&lt;/title&gt;&lt;/titles&gt;&lt;dates&gt;&lt;year&gt;2009&lt;/year&gt;&lt;/dates&gt;&lt;isbn&gt;1433105624&lt;/isbn&gt;&lt;urls&gt;&lt;/urls&gt;&lt;/record&gt;&lt;/Cite&gt;&lt;/EndNote&gt;</w:instrText>
        </w:r>
        <w:r>
          <w:rPr>
            <w:lang w:eastAsia="zh-CN"/>
          </w:rPr>
          <w:fldChar w:fldCharType="separate"/>
        </w:r>
        <w:r>
          <w:rPr>
            <w:noProof/>
            <w:lang w:eastAsia="zh-CN"/>
          </w:rPr>
          <w:t>(2009)</w:t>
        </w:r>
        <w:r>
          <w:rPr>
            <w:lang w:eastAsia="zh-CN"/>
          </w:rPr>
          <w:fldChar w:fldCharType="end"/>
        </w:r>
        <w:r>
          <w:rPr>
            <w:lang w:eastAsia="zh-CN"/>
          </w:rPr>
          <w:t xml:space="preserve"> claimed that political actors have adopted and internalized media logic in their thinking and behavior to a significant extent.</w:t>
        </w:r>
      </w:ins>
      <w:ins w:id="572" w:author="mx3mt" w:date="2022-08-22T23:49:00Z">
        <w:r>
          <w:rPr>
            <w:lang w:eastAsia="zh-CN"/>
          </w:rPr>
          <w:t xml:space="preserve"> </w:t>
        </w:r>
      </w:ins>
      <w:ins w:id="573" w:author="mx3mt" w:date="2022-08-22T23:40:00Z">
        <w:r w:rsidR="004C6AD9">
          <w:rPr>
            <w:lang w:eastAsia="zh-CN"/>
          </w:rPr>
          <w:t xml:space="preserve">For example, </w:t>
        </w:r>
        <w:r w:rsidR="004C6AD9">
          <w:rPr>
            <w:lang w:eastAsia="zh-CN"/>
          </w:rPr>
          <w:fldChar w:fldCharType="begin"/>
        </w:r>
        <w:r w:rsidR="004C6AD9">
          <w:rPr>
            <w:lang w:eastAsia="zh-CN"/>
          </w:rPr>
          <w:instrText xml:space="preserve"> ADDIN EN.CITE &lt;EndNote&gt;&lt;Cite AuthorYear="1"&gt;&lt;Author&gt;Bastien&lt;/Author&gt;&lt;Year&gt;2018&lt;/Year&gt;&lt;RecNum&gt;358&lt;/RecNum&gt;&lt;DisplayText&gt;Bastien (2018)&lt;/DisplayText&gt;&lt;record&gt;&lt;rec-number&gt;358&lt;/rec-number&gt;&lt;foreign-keys&gt;&lt;key app="EN" db-id="2xd0pvrd6xxp05evvtepd0f9vppe5rtsxa20" timestamp="1604190333"&gt;358&lt;/key&gt;&lt;/foreign-keys&gt;&lt;ref-type name="Journal Article"&gt;17&lt;/ref-type&gt;&lt;contributors&gt;&lt;authors&gt;&lt;author&gt;Bastien, Frédérick&lt;/author&gt;&lt;/authors&gt;&lt;/contributors&gt;&lt;titles&gt;&lt;title&gt;Using parallel content analysis to measure mediatization of politics: The televised leaders’ debates in Canada, 1968–2008&lt;/title&gt;&lt;secondary-title&gt;Journalism&lt;/secondary-title&gt;&lt;/titles&gt;&lt;periodical&gt;&lt;full-title&gt;Journalism&lt;/full-title&gt;&lt;/periodical&gt;&lt;dates&gt;&lt;year&gt;2018&lt;/year&gt;&lt;/dates&gt;&lt;isbn&gt;1464-8849&lt;/isbn&gt;&lt;urls&gt;&lt;/urls&gt;&lt;/record&gt;&lt;/Cite&gt;&lt;/EndNote&gt;</w:instrText>
        </w:r>
        <w:r w:rsidR="004C6AD9">
          <w:rPr>
            <w:lang w:eastAsia="zh-CN"/>
          </w:rPr>
          <w:fldChar w:fldCharType="separate"/>
        </w:r>
        <w:r w:rsidR="004C6AD9">
          <w:rPr>
            <w:noProof/>
            <w:lang w:eastAsia="zh-CN"/>
          </w:rPr>
          <w:t>Bastien (2018)</w:t>
        </w:r>
        <w:r w:rsidR="004C6AD9">
          <w:rPr>
            <w:lang w:eastAsia="zh-CN"/>
          </w:rPr>
          <w:fldChar w:fldCharType="end"/>
        </w:r>
        <w:r w:rsidR="004C6AD9">
          <w:t xml:space="preserve"> found that </w:t>
        </w:r>
        <w:r w:rsidR="004C6AD9" w:rsidRPr="0055779A">
          <w:t xml:space="preserve">the </w:t>
        </w:r>
        <w:r w:rsidR="004C6AD9">
          <w:t>manner by which</w:t>
        </w:r>
        <w:r w:rsidR="004C6AD9" w:rsidRPr="0055779A">
          <w:t xml:space="preserve"> media cover topics has not only been incorporated</w:t>
        </w:r>
        <w:r w:rsidR="004C6AD9">
          <w:t xml:space="preserve"> into</w:t>
        </w:r>
        <w:r w:rsidR="004C6AD9" w:rsidRPr="0055779A">
          <w:t xml:space="preserve"> but </w:t>
        </w:r>
        <w:r w:rsidR="004C6AD9">
          <w:t xml:space="preserve">has </w:t>
        </w:r>
        <w:r w:rsidR="004C6AD9" w:rsidRPr="0055779A">
          <w:t xml:space="preserve">also subsequently </w:t>
        </w:r>
        <w:r w:rsidR="004C6AD9">
          <w:t xml:space="preserve">increased </w:t>
        </w:r>
        <w:r w:rsidR="004C6AD9" w:rsidRPr="0055779A">
          <w:t xml:space="preserve">in Canadian presidential debaters’ own discourses </w:t>
        </w:r>
        <w:r w:rsidR="004C6AD9">
          <w:t>over the decades since 1968.</w:t>
        </w:r>
      </w:ins>
      <w:ins w:id="574" w:author="mx3mt" w:date="2022-08-22T23:50:00Z">
        <w:r>
          <w:t xml:space="preserve"> </w:t>
        </w:r>
      </w:ins>
      <w:ins w:id="575" w:author="mx3mt" w:date="2022-08-24T11:13:00Z">
        <w:r w:rsidR="00550C45">
          <w:t>As</w:t>
        </w:r>
        <w:r w:rsidR="00550C45" w:rsidRPr="00C71097">
          <w:t xml:space="preserve"> a typical and successful media event, </w:t>
        </w:r>
        <w:r w:rsidR="00550C45">
          <w:t>t</w:t>
        </w:r>
        <w:r w:rsidR="00550C45" w:rsidRPr="00C71097">
          <w:t>elevised presidential debate</w:t>
        </w:r>
        <w:r w:rsidR="00550C45">
          <w:t>s</w:t>
        </w:r>
        <w:r w:rsidR="00550C45" w:rsidRPr="00C71097">
          <w:t xml:space="preserve"> h</w:t>
        </w:r>
        <w:r w:rsidR="00550C45">
          <w:t>ave</w:t>
        </w:r>
        <w:r w:rsidR="00550C45" w:rsidRPr="00C71097">
          <w:t xml:space="preserve"> to be planned and </w:t>
        </w:r>
      </w:ins>
      <w:ins w:id="576" w:author="mx3mt" w:date="2022-08-24T11:45:00Z">
        <w:r w:rsidR="00E46C60">
          <w:t xml:space="preserve">produced </w:t>
        </w:r>
      </w:ins>
      <w:ins w:id="577" w:author="mx3mt" w:date="2022-08-24T11:13:00Z">
        <w:r w:rsidR="00550C45" w:rsidRPr="00C71097">
          <w:t xml:space="preserve">media-friendly because </w:t>
        </w:r>
        <w:r w:rsidR="00550C45">
          <w:t>they</w:t>
        </w:r>
        <w:r w:rsidR="00550C45" w:rsidRPr="00C71097">
          <w:t xml:space="preserve"> </w:t>
        </w:r>
        <w:r w:rsidR="00550C45">
          <w:t>are</w:t>
        </w:r>
        <w:r w:rsidR="00550C45" w:rsidRPr="00C71097">
          <w:t xml:space="preserve"> </w:t>
        </w:r>
        <w:r w:rsidR="00550C45">
          <w:rPr>
            <w:rFonts w:hint="eastAsia"/>
            <w:lang w:eastAsia="zh-CN"/>
          </w:rPr>
          <w:t>desi</w:t>
        </w:r>
        <w:r w:rsidR="00550C45">
          <w:rPr>
            <w:lang w:eastAsia="zh-CN"/>
          </w:rPr>
          <w:t>gned for</w:t>
        </w:r>
        <w:r w:rsidR="00550C45" w:rsidRPr="00C71097">
          <w:t xml:space="preserve"> </w:t>
        </w:r>
        <w:r w:rsidR="00550C45">
          <w:t>broadcasting</w:t>
        </w:r>
        <w:r w:rsidR="00550C45" w:rsidRPr="00C71097">
          <w:t xml:space="preserve"> </w:t>
        </w:r>
        <w:r w:rsidR="00550C45" w:rsidRPr="00C71097">
          <w:fldChar w:fldCharType="begin"/>
        </w:r>
        <w:r w:rsidR="00550C45">
          <w:instrText xml:space="preserve"> ADDIN EN.CITE &lt;EndNote&gt;&lt;Cite&gt;&lt;Author&gt;Dayan&lt;/Author&gt;&lt;Year&gt;1992&lt;/Year&gt;&lt;RecNum&gt;30&lt;/RecNum&gt;&lt;DisplayText&gt;(Dayan &amp;amp; Katz, 1992)&lt;/DisplayText&gt;&lt;record&gt;&lt;rec-number&gt;30&lt;/rec-number&gt;&lt;foreign-keys&gt;&lt;key app="EN" db-id="2xd0pvrd6xxp05evvtepd0f9vppe5rtsxa20" timestamp="1573568587"&gt;30&lt;/key&gt;&lt;/foreign-keys&gt;&lt;ref-type name="Book"&gt;6&lt;/ref-type&gt;&lt;contributors&gt;&lt;authors&gt;&lt;author&gt;Dayan, Daniel&lt;/author&gt;&lt;author&gt;Katz, Elihu&lt;/author&gt;&lt;/authors&gt;&lt;/contributors&gt;&lt;titles&gt;&lt;title&gt;Media events&lt;/title&gt;&lt;/titles&gt;&lt;dates&gt;&lt;year&gt;1992&lt;/year&gt;&lt;/dates&gt;&lt;pub-location&gt;Cambridge, MA&lt;/pub-location&gt;&lt;publisher&gt;Harvard University Press&lt;/publisher&gt;&lt;isbn&gt;0674559568&lt;/isbn&gt;&lt;urls&gt;&lt;/urls&gt;&lt;/record&gt;&lt;/Cite&gt;&lt;/EndNote&gt;</w:instrText>
        </w:r>
        <w:r w:rsidR="00550C45" w:rsidRPr="00C71097">
          <w:fldChar w:fldCharType="separate"/>
        </w:r>
        <w:r w:rsidR="00550C45" w:rsidRPr="00C71097">
          <w:rPr>
            <w:noProof/>
          </w:rPr>
          <w:t>(Dayan &amp; Katz, 1992)</w:t>
        </w:r>
        <w:r w:rsidR="00550C45" w:rsidRPr="00C71097">
          <w:fldChar w:fldCharType="end"/>
        </w:r>
        <w:r w:rsidR="00550C45" w:rsidRPr="00C71097">
          <w:t xml:space="preserve">. </w:t>
        </w:r>
      </w:ins>
      <w:ins w:id="578" w:author="mx3mt" w:date="2022-08-24T11:14:00Z">
        <w:r w:rsidR="00550C45">
          <w:t>T</w:t>
        </w:r>
      </w:ins>
      <w:ins w:id="579" w:author="mx3mt" w:date="2022-08-24T11:13:00Z">
        <w:r w:rsidR="00550C45">
          <w:t xml:space="preserve">he </w:t>
        </w:r>
        <w:r w:rsidR="00550C45" w:rsidRPr="00C71097">
          <w:t>debaters</w:t>
        </w:r>
      </w:ins>
      <w:ins w:id="580" w:author="mx3mt" w:date="2022-08-24T11:14:00Z">
        <w:r w:rsidR="00550C45">
          <w:t xml:space="preserve"> accordingly </w:t>
        </w:r>
      </w:ins>
      <w:proofErr w:type="gramStart"/>
      <w:ins w:id="581" w:author="mx3mt" w:date="2022-08-24T11:13:00Z">
        <w:r w:rsidR="00550C45" w:rsidRPr="00C71097">
          <w:t>have to</w:t>
        </w:r>
        <w:proofErr w:type="gramEnd"/>
        <w:r w:rsidR="00550C45" w:rsidRPr="00C71097">
          <w:t xml:space="preserve"> abide by media </w:t>
        </w:r>
        <w:r w:rsidR="00550C45">
          <w:t>logic,</w:t>
        </w:r>
        <w:r w:rsidR="00550C45" w:rsidRPr="00C71097">
          <w:t xml:space="preserve"> more or less.</w:t>
        </w:r>
        <w:r w:rsidR="00550C45">
          <w:t xml:space="preserve"> </w:t>
        </w:r>
      </w:ins>
      <w:proofErr w:type="spellStart"/>
      <w:ins w:id="582" w:author="mx3mt" w:date="2022-08-22T23:50:00Z">
        <w:r w:rsidR="00450B7E">
          <w:rPr>
            <w:lang w:eastAsia="zh-CN"/>
          </w:rPr>
          <w:t>Hj</w:t>
        </w:r>
      </w:ins>
      <w:ins w:id="583" w:author="mx3mt" w:date="2022-08-22T23:51:00Z">
        <w:r w:rsidR="00450B7E">
          <w:rPr>
            <w:lang w:eastAsia="zh-CN"/>
          </w:rPr>
          <w:t>arvard</w:t>
        </w:r>
        <w:proofErr w:type="spellEnd"/>
        <w:r w:rsidR="00450B7E">
          <w:rPr>
            <w:lang w:eastAsia="zh-CN"/>
          </w:rPr>
          <w:t xml:space="preserve"> summarized politicians changes </w:t>
        </w:r>
      </w:ins>
      <w:ins w:id="584" w:author="mx3mt" w:date="2022-08-22T23:52:00Z">
        <w:r w:rsidR="00450B7E">
          <w:rPr>
            <w:lang w:eastAsia="zh-CN"/>
          </w:rPr>
          <w:t>caused by</w:t>
        </w:r>
      </w:ins>
      <w:ins w:id="585" w:author="mx3mt" w:date="2022-08-22T23:51:00Z">
        <w:r w:rsidR="00450B7E">
          <w:rPr>
            <w:lang w:eastAsia="zh-CN"/>
          </w:rPr>
          <w:t xml:space="preserve"> mediatization as </w:t>
        </w:r>
      </w:ins>
      <w:ins w:id="586" w:author="mx3mt" w:date="2022-08-22T23:50:00Z">
        <w:r w:rsidRPr="00F948C4">
          <w:rPr>
            <w:lang w:eastAsia="zh-CN"/>
          </w:rPr>
          <w:t>“personalization”</w:t>
        </w:r>
      </w:ins>
      <w:ins w:id="587" w:author="mx3mt" w:date="2022-08-22T23:52:00Z">
        <w:r w:rsidR="00450B7E">
          <w:rPr>
            <w:lang w:eastAsia="zh-CN"/>
          </w:rPr>
          <w:t>,</w:t>
        </w:r>
      </w:ins>
      <w:ins w:id="588" w:author="mx3mt" w:date="2022-08-22T23:50:00Z">
        <w:r>
          <w:rPr>
            <w:lang w:eastAsia="zh-CN"/>
          </w:rPr>
          <w:t xml:space="preserve"> which means </w:t>
        </w:r>
        <w:r>
          <w:t>building a personal image</w:t>
        </w:r>
        <w:r w:rsidRPr="00F835AD">
          <w:t xml:space="preserve"> </w:t>
        </w:r>
        <w:r>
          <w:t>has become</w:t>
        </w:r>
        <w:r w:rsidRPr="00F835AD">
          <w:t xml:space="preserve"> </w:t>
        </w:r>
      </w:ins>
      <w:ins w:id="589" w:author="mx3mt" w:date="2022-08-22T23:55:00Z">
        <w:r w:rsidR="00450B7E">
          <w:t xml:space="preserve">increasingly </w:t>
        </w:r>
      </w:ins>
      <w:ins w:id="590" w:author="mx3mt" w:date="2022-08-22T23:50:00Z">
        <w:r w:rsidRPr="00F835AD">
          <w:t>crucial for politicians</w:t>
        </w:r>
        <w:r>
          <w:rPr>
            <w:lang w:eastAsia="zh-CN"/>
          </w:rPr>
          <w:t xml:space="preserve"> </w:t>
        </w:r>
        <w:r w:rsidRPr="00431272">
          <w:fldChar w:fldCharType="begin"/>
        </w:r>
        <w:r>
          <w:instrText xml:space="preserve"> ADDIN EN.CITE &lt;EndNote&gt;&lt;Cite&gt;&lt;Author&gt;Hjarvard&lt;/Author&gt;&lt;Year&gt;2013&lt;/Year&gt;&lt;RecNum&gt;55&lt;/RecNum&gt;&lt;DisplayText&gt;(Hjarvard, 2013)&lt;/DisplayText&gt;&lt;record&gt;&lt;rec-number&gt;55&lt;/rec-number&gt;&lt;foreign-keys&gt;&lt;key app="EN" db-id="2xd0pvrd6xxp05evvtepd0f9vppe5rtsxa20" timestamp="1574822057"&gt;55&lt;/key&gt;&lt;/foreign-keys&gt;&lt;ref-type name="Book"&gt;6&lt;/ref-type&gt;&lt;contributors&gt;&lt;authors&gt;&lt;author&gt;Hjarvard, Stig&lt;/author&gt;&lt;/authors&gt;&lt;/contributors&gt;&lt;titles&gt;&lt;title&gt;The mediatization of culture and society&lt;/title&gt;&lt;/titles&gt;&lt;dates&gt;&lt;year&gt;2013&lt;/year&gt;&lt;/dates&gt;&lt;publisher&gt;Routledge&lt;/publisher&gt;&lt;isbn&gt;113658045X&lt;/isbn&gt;&lt;urls&gt;&lt;/urls&gt;&lt;/record&gt;&lt;/Cite&gt;&lt;/EndNote&gt;</w:instrText>
        </w:r>
        <w:r w:rsidRPr="00431272">
          <w:fldChar w:fldCharType="separate"/>
        </w:r>
        <w:r>
          <w:rPr>
            <w:noProof/>
          </w:rPr>
          <w:t>(Hjarvard, 2013)</w:t>
        </w:r>
        <w:r w:rsidRPr="00431272">
          <w:fldChar w:fldCharType="end"/>
        </w:r>
        <w:r>
          <w:t>.</w:t>
        </w:r>
        <w:r>
          <w:rPr>
            <w:lang w:eastAsia="zh-CN"/>
          </w:rPr>
          <w:t xml:space="preserve"> </w:t>
        </w:r>
      </w:ins>
      <w:ins w:id="591" w:author="mx3mt" w:date="2022-08-22T23:52:00Z">
        <w:r w:rsidR="00450B7E">
          <w:t>So</w:t>
        </w:r>
      </w:ins>
      <w:ins w:id="592" w:author="mx3mt" w:date="2022-08-22T23:43:00Z">
        <w:r w:rsidR="004C6AD9">
          <w:t xml:space="preserve">, </w:t>
        </w:r>
      </w:ins>
      <w:ins w:id="593" w:author="mx3mt" w:date="2022-08-22T23:30:00Z">
        <w:r w:rsidR="006B7182">
          <w:t xml:space="preserve">issues could be mainly used to shape a presidential </w:t>
        </w:r>
        <w:r w:rsidR="006B7182" w:rsidRPr="00550C45">
          <w:t>debater’s</w:t>
        </w:r>
      </w:ins>
      <w:ins w:id="594" w:author="mx3mt" w:date="2022-08-24T11:14:00Z">
        <w:r w:rsidR="00550C45" w:rsidRPr="00550C45">
          <w:t xml:space="preserve"> personal</w:t>
        </w:r>
      </w:ins>
      <w:ins w:id="595" w:author="mx3mt" w:date="2022-08-22T23:30:00Z">
        <w:r w:rsidR="006B7182" w:rsidRPr="00550C45">
          <w:t xml:space="preserve"> image </w:t>
        </w:r>
      </w:ins>
      <w:r w:rsidR="00B643A8" w:rsidRPr="00550C45">
        <w:fldChar w:fldCharType="begin"/>
      </w:r>
      <w:r w:rsidR="005C30B5" w:rsidRPr="00550C45">
        <w:rPr>
          <w:rPrChange w:id="596" w:author="mx3mt" w:date="2022-08-24T11:15:00Z">
            <w:rPr>
              <w:highlight w:val="yellow"/>
            </w:rPr>
          </w:rPrChange>
        </w:rPr>
        <w:instrText xml:space="preserve"> ADDIN EN.CITE &lt;EndNote&gt;&lt;Cite&gt;&lt;Author&gt;Carlin&lt;/Author&gt;&lt;Year&gt;1992&lt;/Year&gt;&lt;RecNum&gt;856&lt;/RecNum&gt;&lt;DisplayText&gt;(Carlin, 1992a)&lt;/DisplayText&gt;&lt;record&gt;&lt;rec-number&gt;856&lt;/rec-number&gt;&lt;foreign-keys&gt;&lt;key app="EN" db-id="2xd0pvrd6xxp05evvtepd0f9vppe5rtsxa20" timestamp="1661229284"&gt;856&lt;/key&gt;&lt;/foreign-keys&gt;&lt;ref-type name="Journal Article"&gt;17&lt;/ref-type&gt;&lt;contributors&gt;&lt;authors&gt;&lt;author&gt;Carlin, Diana Prentice&lt;/author&gt;&lt;/authors&gt;&lt;/contributors&gt;&lt;titles&gt;&lt;title&gt;Presidential debates as focal points for campaign arguments&lt;/title&gt;&lt;secondary-title&gt;Political communication&lt;/secondary-title&gt;&lt;/titles&gt;&lt;periodical&gt;&lt;full-title&gt;Political communication&lt;/full-title&gt;&lt;/periodical&gt;&lt;pages&gt;251-265&lt;/pages&gt;&lt;dates&gt;&lt;year&gt;1992&lt;/year&gt;&lt;/dates&gt;&lt;urls&gt;&lt;/urls&gt;&lt;/record&gt;&lt;/Cite&gt;&lt;/EndNote&gt;</w:instrText>
      </w:r>
      <w:r w:rsidR="00B643A8" w:rsidRPr="00550C45">
        <w:fldChar w:fldCharType="separate"/>
      </w:r>
      <w:r w:rsidR="005C30B5" w:rsidRPr="00550C45">
        <w:rPr>
          <w:noProof/>
          <w:rPrChange w:id="597" w:author="mx3mt" w:date="2022-08-24T11:15:00Z">
            <w:rPr>
              <w:noProof/>
              <w:highlight w:val="yellow"/>
            </w:rPr>
          </w:rPrChange>
        </w:rPr>
        <w:t>(Carlin, 1992a)</w:t>
      </w:r>
      <w:r w:rsidR="00B643A8" w:rsidRPr="00550C45">
        <w:fldChar w:fldCharType="end"/>
      </w:r>
      <w:ins w:id="598" w:author="mx3mt" w:date="2022-08-22T23:30:00Z">
        <w:r w:rsidR="006B7182" w:rsidRPr="00550C45">
          <w:t xml:space="preserve"> rather than an</w:t>
        </w:r>
        <w:r w:rsidR="006B7182">
          <w:t xml:space="preserve"> opportunity to </w:t>
        </w:r>
      </w:ins>
      <w:ins w:id="599" w:author="mx3mt" w:date="2022-08-24T11:15:00Z">
        <w:r w:rsidR="00550C45">
          <w:t xml:space="preserve">discuss </w:t>
        </w:r>
      </w:ins>
      <w:ins w:id="600" w:author="mx3mt" w:date="2022-08-22T23:30:00Z">
        <w:r w:rsidR="006B7182">
          <w:lastRenderedPageBreak/>
          <w:t xml:space="preserve">solutions. </w:t>
        </w:r>
      </w:ins>
      <w:ins w:id="601" w:author="mx3mt" w:date="2022-08-22T23:43:00Z">
        <w:r w:rsidR="004C6AD9">
          <w:t>P</w:t>
        </w:r>
      </w:ins>
      <w:ins w:id="602" w:author="mx3mt" w:date="2022-08-22T23:30:00Z">
        <w:r w:rsidR="006B7182">
          <w:t>residential debaters may</w:t>
        </w:r>
      </w:ins>
      <w:ins w:id="603" w:author="mx3mt" w:date="2022-08-22T23:55:00Z">
        <w:r w:rsidR="00450B7E">
          <w:t xml:space="preserve"> </w:t>
        </w:r>
      </w:ins>
      <w:ins w:id="604" w:author="mx3mt" w:date="2022-08-24T11:15:00Z">
        <w:r w:rsidR="00550C45">
          <w:t xml:space="preserve">have been </w:t>
        </w:r>
      </w:ins>
      <w:ins w:id="605" w:author="mx3mt" w:date="2022-08-22T23:55:00Z">
        <w:r w:rsidR="00245B27">
          <w:t>increasingly</w:t>
        </w:r>
      </w:ins>
      <w:ins w:id="606" w:author="mx3mt" w:date="2022-08-22T23:30:00Z">
        <w:r w:rsidR="006B7182">
          <w:t xml:space="preserve"> </w:t>
        </w:r>
        <w:r w:rsidR="006B7182">
          <w:rPr>
            <w:lang w:eastAsia="zh-CN"/>
          </w:rPr>
          <w:t xml:space="preserve">talking about </w:t>
        </w:r>
      </w:ins>
      <w:ins w:id="607" w:author="mx3mt" w:date="2022-08-24T11:16:00Z">
        <w:r w:rsidR="005E4315">
          <w:rPr>
            <w:lang w:eastAsia="zh-CN"/>
          </w:rPr>
          <w:t xml:space="preserve">themselves such as </w:t>
        </w:r>
      </w:ins>
      <w:ins w:id="608" w:author="mx3mt" w:date="2022-08-22T23:30:00Z">
        <w:r w:rsidR="006B7182">
          <w:rPr>
            <w:lang w:eastAsia="zh-CN"/>
          </w:rPr>
          <w:t>their own stance</w:t>
        </w:r>
      </w:ins>
      <w:ins w:id="609" w:author="mx3mt" w:date="2022-08-24T11:16:00Z">
        <w:r w:rsidR="005E4315">
          <w:rPr>
            <w:lang w:eastAsia="zh-CN"/>
          </w:rPr>
          <w:t>s</w:t>
        </w:r>
      </w:ins>
      <w:ins w:id="610" w:author="mx3mt" w:date="2022-08-22T23:30:00Z">
        <w:r w:rsidR="006B7182">
          <w:rPr>
            <w:lang w:eastAsia="zh-CN"/>
          </w:rPr>
          <w:t xml:space="preserve"> </w:t>
        </w:r>
      </w:ins>
      <w:ins w:id="611" w:author="mx3mt" w:date="2022-08-22T23:43:00Z">
        <w:r w:rsidR="004C6AD9">
          <w:rPr>
            <w:lang w:eastAsia="zh-CN"/>
          </w:rPr>
          <w:t>and mor</w:t>
        </w:r>
      </w:ins>
      <w:ins w:id="612" w:author="mx3mt" w:date="2022-08-22T23:44:00Z">
        <w:r w:rsidR="004C6AD9">
          <w:rPr>
            <w:lang w:eastAsia="zh-CN"/>
          </w:rPr>
          <w:t>al judgments</w:t>
        </w:r>
      </w:ins>
      <w:ins w:id="613" w:author="mx3mt" w:date="2022-08-22T23:30:00Z">
        <w:r w:rsidR="006B7182">
          <w:rPr>
            <w:lang w:eastAsia="zh-CN"/>
          </w:rPr>
          <w:t xml:space="preserve"> </w:t>
        </w:r>
      </w:ins>
      <w:proofErr w:type="gramStart"/>
      <w:ins w:id="614" w:author="mx3mt" w:date="2022-08-24T11:19:00Z">
        <w:r w:rsidR="005E4315">
          <w:rPr>
            <w:lang w:eastAsia="zh-CN"/>
          </w:rPr>
          <w:t>in order to</w:t>
        </w:r>
        <w:proofErr w:type="gramEnd"/>
        <w:r w:rsidR="005E4315">
          <w:rPr>
            <w:lang w:eastAsia="zh-CN"/>
          </w:rPr>
          <w:t xml:space="preserve"> build personal images. The more they talk about themselves, the less they </w:t>
        </w:r>
      </w:ins>
      <w:ins w:id="615" w:author="mx3mt" w:date="2022-08-24T11:20:00Z">
        <w:r w:rsidR="005E4315">
          <w:rPr>
            <w:lang w:eastAsia="zh-CN"/>
          </w:rPr>
          <w:t>c</w:t>
        </w:r>
      </w:ins>
      <w:ins w:id="616" w:author="mx3mt" w:date="2022-08-24T11:19:00Z">
        <w:r w:rsidR="005E4315">
          <w:rPr>
            <w:lang w:eastAsia="zh-CN"/>
          </w:rPr>
          <w:t xml:space="preserve">ould </w:t>
        </w:r>
      </w:ins>
      <w:ins w:id="617" w:author="mx3mt" w:date="2022-08-24T11:46:00Z">
        <w:r w:rsidR="00E46C60">
          <w:rPr>
            <w:lang w:eastAsia="zh-CN"/>
          </w:rPr>
          <w:t>respond</w:t>
        </w:r>
      </w:ins>
      <w:ins w:id="618" w:author="mx3mt" w:date="2022-08-22T23:30:00Z">
        <w:r w:rsidR="006B7182">
          <w:rPr>
            <w:lang w:eastAsia="zh-CN"/>
          </w:rPr>
          <w:t xml:space="preserve"> to and discuss </w:t>
        </w:r>
      </w:ins>
      <w:ins w:id="619" w:author="mx3mt" w:date="2022-08-22T23:53:00Z">
        <w:r w:rsidR="00450B7E">
          <w:rPr>
            <w:lang w:eastAsia="zh-CN"/>
          </w:rPr>
          <w:t xml:space="preserve">with </w:t>
        </w:r>
      </w:ins>
      <w:ins w:id="620" w:author="mx3mt" w:date="2022-08-24T11:16:00Z">
        <w:r w:rsidR="005E4315">
          <w:rPr>
            <w:lang w:eastAsia="zh-CN"/>
          </w:rPr>
          <w:t>each other</w:t>
        </w:r>
      </w:ins>
      <w:ins w:id="621" w:author="mx3mt" w:date="2022-08-24T11:20:00Z">
        <w:r w:rsidR="005E4315">
          <w:rPr>
            <w:lang w:eastAsia="zh-CN"/>
          </w:rPr>
          <w:t xml:space="preserve"> </w:t>
        </w:r>
      </w:ins>
      <w:ins w:id="622" w:author="mx3mt" w:date="2022-09-13T09:06:00Z">
        <w:r w:rsidR="00B97580">
          <w:rPr>
            <w:lang w:eastAsia="zh-CN"/>
          </w:rPr>
          <w:t xml:space="preserve">especially </w:t>
        </w:r>
      </w:ins>
      <w:ins w:id="623" w:author="mx3mt" w:date="2022-08-24T11:20:00Z">
        <w:r w:rsidR="005E4315">
          <w:rPr>
            <w:lang w:eastAsia="zh-CN"/>
          </w:rPr>
          <w:t xml:space="preserve">within limited time, </w:t>
        </w:r>
      </w:ins>
      <w:ins w:id="624" w:author="mx3mt" w:date="2022-08-24T11:47:00Z">
        <w:r w:rsidR="00E46C60">
          <w:rPr>
            <w:lang w:eastAsia="zh-CN"/>
          </w:rPr>
          <w:t xml:space="preserve">and therefore </w:t>
        </w:r>
      </w:ins>
      <w:ins w:id="625" w:author="mx3mt" w:date="2022-08-24T11:20:00Z">
        <w:r w:rsidR="005E4315">
          <w:rPr>
            <w:lang w:eastAsia="zh-CN"/>
          </w:rPr>
          <w:t>the more moral divergence would ensue</w:t>
        </w:r>
      </w:ins>
      <w:ins w:id="626" w:author="mx3mt" w:date="2022-08-22T23:30:00Z">
        <w:r w:rsidR="006B7182">
          <w:rPr>
            <w:lang w:eastAsia="zh-CN"/>
          </w:rPr>
          <w:t>.</w:t>
        </w:r>
      </w:ins>
      <w:ins w:id="627" w:author="mx3mt" w:date="2022-08-22T23:56:00Z">
        <w:r w:rsidR="00245B27">
          <w:rPr>
            <w:lang w:eastAsia="zh-CN"/>
          </w:rPr>
          <w:t xml:space="preserve"> </w:t>
        </w:r>
      </w:ins>
      <w:ins w:id="628" w:author="mx3mt" w:date="2022-08-22T23:54:00Z">
        <w:r w:rsidR="00450B7E">
          <w:rPr>
            <w:lang w:eastAsia="zh-CN"/>
          </w:rPr>
          <w:t>Accordingly, we construct our hypotheses as the following:</w:t>
        </w:r>
      </w:ins>
    </w:p>
    <w:p w14:paraId="36E81867" w14:textId="6E99EAD6" w:rsidR="00450B7E" w:rsidRDefault="00450B7E" w:rsidP="00450B7E">
      <w:pPr>
        <w:widowControl/>
        <w:rPr>
          <w:ins w:id="629" w:author="mx3mt" w:date="2022-08-22T23:54:00Z"/>
        </w:rPr>
      </w:pPr>
      <w:ins w:id="630" w:author="mx3mt" w:date="2022-08-22T23:54:00Z">
        <w:r>
          <w:t>H3: The moral divergence between Democratic (</w:t>
        </w:r>
        <w:r w:rsidRPr="00F948C4">
          <w:rPr>
            <w:lang w:eastAsia="zh-CN"/>
          </w:rPr>
          <w:t xml:space="preserve">relatively </w:t>
        </w:r>
        <w:r>
          <w:rPr>
            <w:lang w:eastAsia="zh-CN"/>
          </w:rPr>
          <w:t>liberal)</w:t>
        </w:r>
        <w:r>
          <w:t xml:space="preserve"> and Republican (</w:t>
        </w:r>
        <w:r w:rsidRPr="00F948C4">
          <w:rPr>
            <w:lang w:eastAsia="zh-CN"/>
          </w:rPr>
          <w:t xml:space="preserve">relatively </w:t>
        </w:r>
        <w:r>
          <w:rPr>
            <w:lang w:eastAsia="zh-CN"/>
          </w:rPr>
          <w:t>conservative)</w:t>
        </w:r>
        <w:r>
          <w:t xml:space="preserve"> presidential candidates has been widening. </w:t>
        </w:r>
      </w:ins>
    </w:p>
    <w:p w14:paraId="7D105966" w14:textId="1EACA764" w:rsidR="00BA7B21" w:rsidDel="00245B27" w:rsidRDefault="00BA7B21" w:rsidP="00BA7B21">
      <w:pPr>
        <w:widowControl/>
        <w:ind w:firstLine="0"/>
        <w:rPr>
          <w:del w:id="631" w:author="mx3mt" w:date="2022-08-22T23:59:00Z"/>
          <w:moveTo w:id="632" w:author="mx3mt" w:date="2022-08-22T22:50:00Z"/>
        </w:rPr>
      </w:pPr>
    </w:p>
    <w:p w14:paraId="63767CF6" w14:textId="3847D2C6" w:rsidR="00256008" w:rsidDel="00450B7E" w:rsidRDefault="00256008" w:rsidP="00256008">
      <w:pPr>
        <w:widowControl/>
        <w:spacing w:line="523" w:lineRule="auto"/>
        <w:rPr>
          <w:del w:id="633" w:author="mx3mt" w:date="2022-08-22T23:53:00Z"/>
          <w:moveTo w:id="634" w:author="mx3mt" w:date="2022-08-22T22:50:00Z"/>
          <w:lang w:eastAsia="zh-CN"/>
        </w:rPr>
      </w:pPr>
      <w:moveTo w:id="635" w:author="mx3mt" w:date="2022-08-22T22:50:00Z">
        <w:del w:id="636" w:author="mx3mt" w:date="2022-08-22T23:53:00Z">
          <w:r w:rsidDel="00450B7E">
            <w:delText xml:space="preserve">Evidence </w:delText>
          </w:r>
          <w:r w:rsidRPr="0055779A" w:rsidDel="00450B7E">
            <w:delText xml:space="preserve">of mediatization has been found in </w:delText>
          </w:r>
          <w:r w:rsidDel="00450B7E">
            <w:delText xml:space="preserve">a number of </w:delText>
          </w:r>
          <w:r w:rsidRPr="0055779A" w:rsidDel="00450B7E">
            <w:delText>different institutions</w:delText>
          </w:r>
          <w:r w:rsidDel="00450B7E">
            <w:delText>,</w:delText>
          </w:r>
          <w:r w:rsidRPr="0055779A" w:rsidDel="00450B7E">
            <w:delText xml:space="preserve"> including politics. </w:delText>
          </w:r>
          <w:r w:rsidDel="00450B7E">
            <w:delText>M</w:delText>
          </w:r>
          <w:r w:rsidRPr="0055779A" w:rsidDel="00450B7E">
            <w:delText xml:space="preserve">edia has been put into the “central position in most political routines, such as election campaigns, government communication, public diplomacy and image building, and national and international celebrations” </w:delText>
          </w:r>
          <w:r w:rsidDel="00450B7E">
            <w:fldChar w:fldCharType="begin"/>
          </w:r>
          <w:r w:rsidDel="00450B7E">
            <w:delInstrText xml:space="preserve"> ADDIN EN.CITE &lt;EndNote&gt;&lt;Cite&gt;&lt;Author&gt;Mazzoleni&lt;/Author&gt;&lt;Year&gt;2008&lt;/Year&gt;&lt;RecNum&gt;347&lt;/RecNum&gt;&lt;Pages&gt;3047&lt;/Pages&gt;&lt;DisplayText&gt;(Mazzoleni, 2008, p. 3047)&lt;/DisplayText&gt;&lt;record&gt;&lt;rec-number&gt;347&lt;/rec-number&gt;&lt;foreign-keys&gt;&lt;key app="EN" db-id="2xd0pvrd6xxp05evvtepd0f9vppe5rtsxa20" timestamp="1603744784"&gt;347&lt;/key&gt;&lt;/foreign-keys&gt;&lt;ref-type name="Encyclopedia"&gt;53&lt;/ref-type&gt;&lt;contributors&gt;&lt;authors&gt;&lt;author&gt;Mazzoleni, Gianpietro&lt;/author&gt;&lt;/authors&gt;&lt;/contributors&gt;&lt;titles&gt;&lt;title&gt;Mediatization of politics&lt;/title&gt;&lt;secondary-title&gt;The international encyclopedia of communication&lt;/secondary-title&gt;&lt;/titles&gt;&lt;periodical&gt;&lt;full-title&gt;The international encyclopedia of communication&lt;/full-title&gt;&lt;/periodical&gt;&lt;pages&gt;3047-3051&lt;/pages&gt;&lt;volume&gt;7&lt;/volume&gt;&lt;dates&gt;&lt;year&gt;2008&lt;/year&gt;&lt;/dates&gt;&lt;pub-location&gt;Hoboken, NJ&lt;/pub-location&gt;&lt;publisher&gt;John Wiley &amp;amp; Sons, Inc.&lt;/publisher&gt;&lt;urls&gt;&lt;/urls&gt;&lt;/record&gt;&lt;/Cite&gt;&lt;/EndNote&gt;</w:delInstrText>
          </w:r>
          <w:r w:rsidDel="00450B7E">
            <w:fldChar w:fldCharType="separate"/>
          </w:r>
          <w:r w:rsidDel="00450B7E">
            <w:rPr>
              <w:noProof/>
            </w:rPr>
            <w:delText>(Mazzoleni, 2008, p. 3047)</w:delText>
          </w:r>
          <w:r w:rsidDel="00450B7E">
            <w:fldChar w:fldCharType="end"/>
          </w:r>
          <w:r w:rsidDel="00450B7E">
            <w:delText>. A</w:delText>
          </w:r>
          <w:r w:rsidRPr="0055779A" w:rsidDel="00450B7E">
            <w:delText>ccordingly</w:delText>
          </w:r>
          <w:r w:rsidDel="00450B7E">
            <w:delText>,</w:delText>
          </w:r>
          <w:r w:rsidRPr="0055779A" w:rsidDel="00450B7E">
            <w:delText xml:space="preserve"> </w:delText>
          </w:r>
        </w:del>
        <w:del w:id="637" w:author="mx3mt" w:date="2022-08-22T23:47:00Z">
          <w:r w:rsidRPr="0055779A" w:rsidDel="00875C89">
            <w:delText xml:space="preserve">political actors have become media-driven </w:delText>
          </w:r>
          <w:r w:rsidDel="00875C89">
            <w:fldChar w:fldCharType="begin"/>
          </w:r>
          <w:r w:rsidDel="00875C89">
            <w:delInstrText xml:space="preserve"> ADDIN EN.CITE &lt;EndNote&gt;&lt;Cite&gt;&lt;Author&gt;Mazzoleni&lt;/Author&gt;&lt;Year&gt;2008&lt;/Year&gt;&lt;RecNum&gt;347&lt;/RecNum&gt;&lt;DisplayText&gt;(Mazzoleni, 2008; Mazzoleni &amp;amp; Schulz, 1999)&lt;/DisplayText&gt;&lt;record&gt;&lt;rec-number&gt;347&lt;/rec-number&gt;&lt;foreign-keys&gt;&lt;key app="EN" db-id="2xd0pvrd6xxp05evvtepd0f9vppe5rtsxa20" timestamp="1603744784"&gt;347&lt;/key&gt;&lt;/foreign-keys&gt;&lt;ref-type name="Encyclopedia"&gt;53&lt;/ref-type&gt;&lt;contributors&gt;&lt;authors&gt;&lt;author&gt;Mazzoleni, Gianpietro&lt;/author&gt;&lt;/authors&gt;&lt;/contributors&gt;&lt;titles&gt;&lt;title&gt;Mediatization of politics&lt;/title&gt;&lt;secondary-title&gt;The international encyclopedia of communication&lt;/secondary-title&gt;&lt;/titles&gt;&lt;periodical&gt;&lt;full-title&gt;The international encyclopedia of communication&lt;/full-title&gt;&lt;/periodical&gt;&lt;pages&gt;3047-3051&lt;/pages&gt;&lt;volume&gt;7&lt;/volume&gt;&lt;dates&gt;&lt;year&gt;2008&lt;/year&gt;&lt;/dates&gt;&lt;pub-location&gt;Hoboken, NJ&lt;/pub-location&gt;&lt;publisher&gt;John Wiley &amp;amp; Sons, Inc.&lt;/publisher&gt;&lt;urls&gt;&lt;/urls&gt;&lt;/record&gt;&lt;/Cite&gt;&lt;Cite&gt;&lt;Author&gt;Mazzoleni&lt;/Author&gt;&lt;Year&gt;1999&lt;/Year&gt;&lt;RecNum&gt;468&lt;/RecNum&gt;&lt;record&gt;&lt;rec-number&gt;468&lt;/rec-number&gt;&lt;foreign-keys&gt;&lt;key app="EN" db-id="2xd0pvrd6xxp05evvtepd0f9vppe5rtsxa20" timestamp="1609793400"&gt;468&lt;/key&gt;&lt;/foreign-keys&gt;&lt;ref-type name="Journal Article"&gt;17&lt;/ref-type&gt;&lt;contributors&gt;&lt;authors&gt;&lt;author&gt;Mazzoleni, Gianpietro&lt;/author&gt;&lt;author&gt;Schulz, Winfried&lt;/author&gt;&lt;/authors&gt;&lt;/contributors&gt;&lt;titles&gt;&lt;title&gt;&amp;quot; Mediatization&amp;quot; of politics: A challenge for democracy?&lt;/title&gt;&lt;secondary-title&gt;Political communication&lt;/secondary-title&gt;&lt;/titles&gt;&lt;periodical&gt;&lt;full-title&gt;Political communication&lt;/full-title&gt;&lt;/periodical&gt;&lt;pages&gt;247-261&lt;/pages&gt;&lt;volume&gt;16&lt;/volume&gt;&lt;number&gt;3&lt;/number&gt;&lt;dates&gt;&lt;year&gt;1999&lt;/year&gt;&lt;/dates&gt;&lt;isbn&gt;1058-4609&lt;/isbn&gt;&lt;urls&gt;&lt;/urls&gt;&lt;/record&gt;&lt;/Cite&gt;&lt;/EndNote&gt;</w:delInstrText>
          </w:r>
          <w:r w:rsidDel="00875C89">
            <w:fldChar w:fldCharType="separate"/>
          </w:r>
          <w:r w:rsidDel="00875C89">
            <w:rPr>
              <w:noProof/>
            </w:rPr>
            <w:delText>(Mazzoleni, 2008; Mazzoleni &amp; Schulz, 1999)</w:delText>
          </w:r>
          <w:r w:rsidDel="00875C89">
            <w:fldChar w:fldCharType="end"/>
          </w:r>
          <w:r w:rsidRPr="0055779A" w:rsidDel="00875C89">
            <w:delText>.</w:delText>
          </w:r>
          <w:r w:rsidDel="00875C89">
            <w:delText xml:space="preserve"> Similarly,</w:delText>
          </w:r>
          <w:r w:rsidRPr="0055779A" w:rsidDel="00875C89">
            <w:delText xml:space="preserve"> Esser </w:delText>
          </w:r>
          <w:r w:rsidDel="00875C89">
            <w:fldChar w:fldCharType="begin"/>
          </w:r>
          <w:r w:rsidDel="00875C89">
            <w:delInstrText xml:space="preserve"> ADDIN EN.CITE &lt;EndNote&gt;&lt;Cite ExcludeAuth="1"&gt;&lt;Author&gt;Esser&lt;/Author&gt;&lt;Year&gt;2013&lt;/Year&gt;&lt;RecNum&gt;234&lt;/RecNum&gt;&lt;DisplayText&gt;(2013)&lt;/DisplayText&gt;&lt;record&gt;&lt;rec-number&gt;234&lt;/rec-number&gt;&lt;foreign-keys&gt;&lt;key app="EN" db-id="2xd0pvrd6xxp05evvtepd0f9vppe5rtsxa20" timestamp="1592175265"&gt;234&lt;/key&gt;&lt;/foreign-keys&gt;&lt;ref-type name="Book Section"&gt;5&lt;/ref-type&gt;&lt;contributors&gt;&lt;authors&gt;&lt;author&gt;Esser, Frank&lt;/author&gt;&lt;/authors&gt;&lt;secondary-authors&gt;&lt;author&gt;Kriesi, Hanspeter &lt;/author&gt;&lt;author&gt;Lavenex, Sandra&lt;/author&gt;&lt;author&gt;Esser, Frank &lt;/author&gt;&lt;author&gt;Matthes, Jörg &lt;/author&gt;&lt;author&gt;Bühlmann, Marc &lt;/author&gt;&lt;author&gt;Bochsler, Daniel&lt;/author&gt;&lt;/secondary-authors&gt;&lt;/contributors&gt;&lt;titles&gt;&lt;title&gt;Mediatization as a challenge: Media logic versus political logic&lt;/title&gt;&lt;secondary-title&gt;Democracy in the Age of Globalization and Mediatization&lt;/secondary-title&gt;&lt;/titles&gt;&lt;pages&gt;155-176&lt;/pages&gt;&lt;dates&gt;&lt;year&gt;2013&lt;/year&gt;&lt;/dates&gt;&lt;pub-location&gt;London&lt;/pub-location&gt;&lt;publisher&gt;Palgrave Macmillan&lt;/publisher&gt;&lt;urls&gt;&lt;/urls&gt;&lt;/record&gt;&lt;/Cite&gt;&lt;/EndNote&gt;</w:delInstrText>
          </w:r>
          <w:r w:rsidDel="00875C89">
            <w:fldChar w:fldCharType="separate"/>
          </w:r>
          <w:r w:rsidDel="00875C89">
            <w:rPr>
              <w:noProof/>
            </w:rPr>
            <w:delText>(2013)</w:delText>
          </w:r>
          <w:r w:rsidDel="00875C89">
            <w:fldChar w:fldCharType="end"/>
          </w:r>
          <w:r w:rsidDel="00875C89">
            <w:delText xml:space="preserve"> </w:delText>
          </w:r>
          <w:r w:rsidRPr="0055779A" w:rsidDel="00875C89">
            <w:delText xml:space="preserve">and </w:delText>
          </w:r>
          <w:r w:rsidRPr="0055779A" w:rsidDel="00875C89">
            <w:rPr>
              <w:lang w:eastAsia="zh-CN"/>
            </w:rPr>
            <w:delText xml:space="preserve">Stromback </w:delText>
          </w:r>
          <w:r w:rsidDel="00875C89">
            <w:rPr>
              <w:lang w:eastAsia="zh-CN"/>
            </w:rPr>
            <w:delText>et al.</w:delText>
          </w:r>
          <w:r w:rsidRPr="00E223A0" w:rsidDel="00875C89">
            <w:rPr>
              <w:lang w:eastAsia="zh-CN"/>
            </w:rPr>
            <w:delText xml:space="preserve"> </w:delText>
          </w:r>
          <w:r w:rsidDel="00875C89">
            <w:rPr>
              <w:lang w:eastAsia="zh-CN"/>
            </w:rPr>
            <w:fldChar w:fldCharType="begin"/>
          </w:r>
          <w:r w:rsidDel="00875C89">
            <w:rPr>
              <w:lang w:eastAsia="zh-CN"/>
            </w:rPr>
            <w:delInstrText xml:space="preserve"> ADDIN EN.CITE &lt;EndNote&gt;&lt;Cite ExcludeAuth="1"&gt;&lt;Author&gt;Strömbäck&lt;/Author&gt;&lt;Year&gt;2009&lt;/Year&gt;&lt;RecNum&gt;344&lt;/RecNum&gt;&lt;DisplayText&gt;(2009)&lt;/DisplayText&gt;&lt;record&gt;&lt;rec-number&gt;344&lt;/rec-number&gt;&lt;foreign-keys&gt;&lt;key app="EN" db-id="2xd0pvrd6xxp05evvtepd0f9vppe5rtsxa20" timestamp="1603741774"&gt;344&lt;/key&gt;&lt;/foreign-keys&gt;&lt;ref-type name="Journal Article"&gt;17&lt;/ref-type&gt;&lt;contributors&gt;&lt;authors&gt;&lt;author&gt;Strömbäck, Jesper&lt;/author&gt;&lt;author&gt;Esser, Frank&lt;/author&gt;&lt;author&gt;Lundby, Knut&lt;/author&gt;&lt;/authors&gt;&lt;/contributors&gt;&lt;titles&gt;&lt;title&gt;Shaping politics: Mediatization and media interventionism&lt;/title&gt;&lt;/titles&gt;&lt;dates&gt;&lt;year&gt;2009&lt;/year&gt;&lt;/dates&gt;&lt;isbn&gt;1433105624&lt;/isbn&gt;&lt;urls&gt;&lt;/urls&gt;&lt;/record&gt;&lt;/Cite&gt;&lt;/EndNote&gt;</w:delInstrText>
          </w:r>
          <w:r w:rsidDel="00875C89">
            <w:rPr>
              <w:lang w:eastAsia="zh-CN"/>
            </w:rPr>
            <w:fldChar w:fldCharType="separate"/>
          </w:r>
          <w:r w:rsidDel="00875C89">
            <w:rPr>
              <w:noProof/>
              <w:lang w:eastAsia="zh-CN"/>
            </w:rPr>
            <w:delText>(2009)</w:delText>
          </w:r>
          <w:r w:rsidDel="00875C89">
            <w:rPr>
              <w:lang w:eastAsia="zh-CN"/>
            </w:rPr>
            <w:fldChar w:fldCharType="end"/>
          </w:r>
          <w:r w:rsidDel="00875C89">
            <w:rPr>
              <w:lang w:eastAsia="zh-CN"/>
            </w:rPr>
            <w:delText xml:space="preserve"> claimed that political actors have adopted and internalized media logic in their thinking and behavior to a significant extent. </w:delText>
          </w:r>
        </w:del>
        <w:del w:id="638" w:author="mx3mt" w:date="2022-08-22T23:53:00Z">
          <w:r w:rsidDel="00450B7E">
            <w:rPr>
              <w:lang w:eastAsia="zh-CN"/>
            </w:rPr>
            <w:delText xml:space="preserve">For example, </w:delText>
          </w:r>
          <w:r w:rsidDel="00450B7E">
            <w:rPr>
              <w:lang w:eastAsia="zh-CN"/>
            </w:rPr>
            <w:fldChar w:fldCharType="begin"/>
          </w:r>
          <w:r w:rsidDel="00450B7E">
            <w:rPr>
              <w:lang w:eastAsia="zh-CN"/>
            </w:rPr>
            <w:delInstrText xml:space="preserve"> ADDIN EN.CITE &lt;EndNote&gt;&lt;Cite AuthorYear="1"&gt;&lt;Author&gt;Bastien&lt;/Author&gt;&lt;Year&gt;2018&lt;/Year&gt;&lt;RecNum&gt;358&lt;/RecNum&gt;&lt;DisplayText&gt;Bastien (2018)&lt;/DisplayText&gt;&lt;record&gt;&lt;rec-number&gt;358&lt;/rec-number&gt;&lt;foreign-keys&gt;&lt;key app="EN" db-id="2xd0pvrd6xxp05evvtepd0f9vppe5rtsxa20" timestamp="1604190333"&gt;358&lt;/key&gt;&lt;/foreign-keys&gt;&lt;ref-type name="Journal Article"&gt;17&lt;/ref-type&gt;&lt;contributors&gt;&lt;authors&gt;&lt;author&gt;Bastien, Frédérick&lt;/author&gt;&lt;/authors&gt;&lt;/contributors&gt;&lt;titles&gt;&lt;title&gt;Using parallel content analysis to measure mediatization of politics: The televised leaders’ debates in Canada, 1968–2008&lt;/title&gt;&lt;secondary-title&gt;Journalism&lt;/secondary-title&gt;&lt;/titles&gt;&lt;periodical&gt;&lt;full-title&gt;Journalism&lt;/full-title&gt;&lt;/periodical&gt;&lt;dates&gt;&lt;year&gt;2018&lt;/year&gt;&lt;/dates&gt;&lt;isbn&gt;1464-8849&lt;/isbn&gt;&lt;urls&gt;&lt;/urls&gt;&lt;/record&gt;&lt;/Cite&gt;&lt;/EndNote&gt;</w:delInstrText>
          </w:r>
          <w:r w:rsidDel="00450B7E">
            <w:rPr>
              <w:lang w:eastAsia="zh-CN"/>
            </w:rPr>
            <w:fldChar w:fldCharType="separate"/>
          </w:r>
          <w:r w:rsidDel="00450B7E">
            <w:rPr>
              <w:noProof/>
              <w:lang w:eastAsia="zh-CN"/>
            </w:rPr>
            <w:delText>Bastien (2018)</w:delText>
          </w:r>
          <w:r w:rsidDel="00450B7E">
            <w:rPr>
              <w:lang w:eastAsia="zh-CN"/>
            </w:rPr>
            <w:fldChar w:fldCharType="end"/>
          </w:r>
          <w:r w:rsidDel="00450B7E">
            <w:delText xml:space="preserve"> found that </w:delText>
          </w:r>
          <w:r w:rsidRPr="0055779A" w:rsidDel="00450B7E">
            <w:delText xml:space="preserve">the </w:delText>
          </w:r>
          <w:r w:rsidDel="00450B7E">
            <w:delText>manner by which</w:delText>
          </w:r>
          <w:r w:rsidRPr="0055779A" w:rsidDel="00450B7E">
            <w:delText xml:space="preserve"> media cover topics has not only been incorporated</w:delText>
          </w:r>
          <w:r w:rsidDel="00450B7E">
            <w:delText xml:space="preserve"> into</w:delText>
          </w:r>
          <w:r w:rsidRPr="0055779A" w:rsidDel="00450B7E">
            <w:delText xml:space="preserve"> but </w:delText>
          </w:r>
          <w:r w:rsidDel="00450B7E">
            <w:delText xml:space="preserve">has </w:delText>
          </w:r>
          <w:r w:rsidRPr="0055779A" w:rsidDel="00450B7E">
            <w:delText xml:space="preserve">also subsequently </w:delText>
          </w:r>
          <w:r w:rsidDel="00450B7E">
            <w:delText xml:space="preserve">increased </w:delText>
          </w:r>
          <w:r w:rsidRPr="0055779A" w:rsidDel="00450B7E">
            <w:delText xml:space="preserve">in Canadian presidential debaters’ own discourses </w:delText>
          </w:r>
          <w:r w:rsidDel="00450B7E">
            <w:delText>over the decades since 1968.</w:delText>
          </w:r>
          <w:r w:rsidRPr="0055779A" w:rsidDel="00450B7E">
            <w:delText xml:space="preserve"> </w:delText>
          </w:r>
        </w:del>
        <w:del w:id="639" w:author="mx3mt" w:date="2022-08-22T23:01:00Z">
          <w:r w:rsidDel="00CD54F9">
            <w:rPr>
              <w:lang w:eastAsia="zh-CN"/>
            </w:rPr>
            <w:delText xml:space="preserve">Hjarvard </w:delText>
          </w:r>
          <w:r w:rsidDel="00CD54F9">
            <w:fldChar w:fldCharType="begin"/>
          </w:r>
          <w:r w:rsidDel="00CD54F9">
            <w:delInstrText xml:space="preserve"> ADDIN EN.CITE &lt;EndNote&gt;&lt;Cite ExcludeAuth="1"&gt;&lt;Author&gt;Hjarvard&lt;/Author&gt;&lt;Year&gt;2013&lt;/Year&gt;&lt;RecNum&gt;55&lt;/RecNum&gt;&lt;DisplayText&gt;(2013)&lt;/DisplayText&gt;&lt;record&gt;&lt;rec-number&gt;55&lt;/rec-number&gt;&lt;foreign-keys&gt;&lt;key app="EN" db-id="2xd0pvrd6xxp05evvtepd0f9vppe5rtsxa20" timestamp="1574822057"&gt;55&lt;/key&gt;&lt;/foreign-keys&gt;&lt;ref-type name="Book"&gt;6&lt;/ref-type&gt;&lt;contributors&gt;&lt;authors&gt;&lt;author&gt;Hjarvard, Stig&lt;/author&gt;&lt;/authors&gt;&lt;/contributors&gt;&lt;titles&gt;&lt;title&gt;The mediatization of culture and society&lt;/title&gt;&lt;/titles&gt;&lt;dates&gt;&lt;year&gt;2013&lt;/year&gt;&lt;/dates&gt;&lt;publisher&gt;Routledge&lt;/publisher&gt;&lt;isbn&gt;113658045X&lt;/isbn&gt;&lt;urls&gt;&lt;/urls&gt;&lt;/record&gt;&lt;/Cite&gt;&lt;/EndNote&gt;</w:delInstrText>
          </w:r>
          <w:r w:rsidDel="00CD54F9">
            <w:fldChar w:fldCharType="separate"/>
          </w:r>
          <w:r w:rsidDel="00CD54F9">
            <w:rPr>
              <w:noProof/>
            </w:rPr>
            <w:delText>(2013)</w:delText>
          </w:r>
          <w:r w:rsidDel="00CD54F9">
            <w:fldChar w:fldCharType="end"/>
          </w:r>
          <w:r w:rsidDel="00CD54F9">
            <w:delText xml:space="preserve"> summarized</w:delText>
          </w:r>
          <w:r w:rsidDel="00CD54F9">
            <w:rPr>
              <w:lang w:eastAsia="zh-CN"/>
            </w:rPr>
            <w:delText xml:space="preserve"> the process of political mediatization </w:delText>
          </w:r>
          <w:r w:rsidRPr="00F835AD" w:rsidDel="00CD54F9">
            <w:rPr>
              <w:lang w:eastAsia="zh-CN"/>
            </w:rPr>
            <w:delText xml:space="preserve">as </w:delText>
          </w:r>
          <w:r w:rsidRPr="00F948C4" w:rsidDel="00CD54F9">
            <w:rPr>
              <w:lang w:eastAsia="zh-CN"/>
            </w:rPr>
            <w:delText>“personalization”</w:delText>
          </w:r>
          <w:r w:rsidDel="00CD54F9">
            <w:rPr>
              <w:lang w:eastAsia="zh-CN"/>
            </w:rPr>
            <w:delText xml:space="preserve"> which could </w:delText>
          </w:r>
          <w:r w:rsidDel="00CD54F9">
            <w:delText>impede real clash and issue discussion in political debates in general, including presidential debates.</w:delText>
          </w:r>
        </w:del>
      </w:moveTo>
    </w:p>
    <w:moveToRangeEnd w:id="546"/>
    <w:p w14:paraId="0B8145B3" w14:textId="5EC2CE83" w:rsidR="00256008" w:rsidRPr="00F7750A" w:rsidDel="00245B27" w:rsidRDefault="00256008" w:rsidP="00D50F20">
      <w:pPr>
        <w:widowControl/>
        <w:rPr>
          <w:del w:id="640" w:author="mx3mt" w:date="2022-08-22T23:59:00Z"/>
          <w:b/>
          <w:bCs/>
        </w:rPr>
      </w:pPr>
    </w:p>
    <w:p w14:paraId="37F4E82C" w14:textId="2E477A43" w:rsidR="001659FF" w:rsidDel="00245B27" w:rsidRDefault="00AD10E6" w:rsidP="00D44B3B">
      <w:pPr>
        <w:rPr>
          <w:moveFrom w:id="641" w:author="mx3mt" w:date="2022-08-22T23:56:00Z"/>
          <w:lang w:eastAsia="zh-CN"/>
        </w:rPr>
      </w:pPr>
      <w:moveFromRangeStart w:id="642" w:author="mx3mt" w:date="2022-08-22T23:56:00Z" w:name="move112105028"/>
      <w:moveFrom w:id="643" w:author="mx3mt" w:date="2022-08-22T23:56:00Z">
        <w:r w:rsidDel="00245B27">
          <w:t>In</w:t>
        </w:r>
        <w:r w:rsidR="004D327E" w:rsidDel="00245B27">
          <w:t xml:space="preserve"> presidential debate</w:t>
        </w:r>
        <w:r w:rsidDel="00245B27">
          <w:t>s</w:t>
        </w:r>
        <w:r w:rsidR="004D327E" w:rsidDel="00245B27">
          <w:t>, t</w:t>
        </w:r>
        <w:r w:rsidR="00F73438" w:rsidDel="00245B27">
          <w:t xml:space="preserve">he </w:t>
        </w:r>
        <w:r w:rsidR="00C50566" w:rsidDel="00245B27">
          <w:t>reason</w:t>
        </w:r>
        <w:r w:rsidDel="00245B27">
          <w:t>s</w:t>
        </w:r>
        <w:r w:rsidR="00C50566" w:rsidDel="00245B27">
          <w:t xml:space="preserve"> </w:t>
        </w:r>
        <w:r w:rsidR="004D327E" w:rsidDel="00245B27">
          <w:t>to</w:t>
        </w:r>
        <w:r w:rsidR="00C50566" w:rsidDel="00245B27">
          <w:t xml:space="preserve"> </w:t>
        </w:r>
        <w:r w:rsidDel="00245B27">
          <w:t xml:space="preserve">stress </w:t>
        </w:r>
        <w:r w:rsidR="00F73438" w:rsidDel="00245B27">
          <w:rPr>
            <w:lang w:eastAsia="zh-CN"/>
          </w:rPr>
          <w:t xml:space="preserve">image </w:t>
        </w:r>
        <w:r w:rsidDel="00245B27">
          <w:rPr>
            <w:lang w:eastAsia="zh-CN"/>
          </w:rPr>
          <w:t>construction over a discussion of the issues and aggressive exchange are</w:t>
        </w:r>
        <w:r w:rsidR="00C50566" w:rsidDel="00245B27">
          <w:rPr>
            <w:lang w:eastAsia="zh-CN"/>
          </w:rPr>
          <w:t xml:space="preserve"> likely diverse. </w:t>
        </w:r>
        <w:r w:rsidR="00AF0491" w:rsidDel="00245B27">
          <w:rPr>
            <w:lang w:eastAsia="zh-CN"/>
          </w:rPr>
          <w:t xml:space="preserve">Most of the previous research explored how </w:t>
        </w:r>
        <w:r w:rsidR="009A4662" w:rsidDel="00245B27">
          <w:rPr>
            <w:lang w:eastAsia="zh-CN"/>
          </w:rPr>
          <w:t>individual and campaign</w:t>
        </w:r>
        <w:r w:rsidR="00AF0491" w:rsidDel="00245B27">
          <w:rPr>
            <w:lang w:eastAsia="zh-CN"/>
          </w:rPr>
          <w:t xml:space="preserve"> factors could exert an influence. </w:t>
        </w:r>
        <w:r w:rsidR="00C50566" w:rsidDel="00245B27">
          <w:rPr>
            <w:lang w:eastAsia="zh-CN"/>
          </w:rPr>
          <w:t xml:space="preserve">Carlin et al. </w:t>
        </w:r>
        <w:r w:rsidR="00C50566" w:rsidDel="00245B27">
          <w:fldChar w:fldCharType="begin"/>
        </w:r>
        <w:r w:rsidR="00600CC4" w:rsidDel="00245B27">
          <w:instrText xml:space="preserve"> ADDIN EN.CITE &lt;EndNote&gt;&lt;Cite ExcludeAuth="1"&gt;&lt;Author&gt;Carlin&lt;/Author&gt;&lt;Year&gt;2001&lt;/Year&gt;&lt;RecNum&gt;490&lt;/RecNum&gt;&lt;DisplayText&gt;(2001)&lt;/DisplayText&gt;&lt;record&gt;&lt;rec-number&gt;490&lt;/rec-number&gt;&lt;foreign-keys&gt;&lt;key app="EN" db-id="2xd0pvrd6xxp05evvtepd0f9vppe5rtsxa20" timestamp="1613166988"&gt;490&lt;/key&gt;&lt;/foreign-keys&gt;&lt;ref-type name="Journal Article"&gt;17&lt;/ref-type&gt;&lt;contributors&gt;&lt;authors&gt;&lt;author&gt;Carlin, Diana B&lt;/author&gt;&lt;author&gt;Morris, Eric&lt;/author&gt;&lt;author&gt;Smith, Shawna&lt;/author&gt;&lt;/authors&gt;&lt;/contributors&gt;&lt;titles&gt;&lt;title&gt;The influence of format and questions on candidates&amp;apos; strategic argument choices In the 2000 presidential debates&lt;/title&gt;&lt;secondary-title&gt;American Behavioral Scientist&lt;/secondary-title&gt;&lt;/titles&gt;&lt;periodical&gt;&lt;full-title&gt;American Behavioral Scientist&lt;/full-title&gt;&lt;/periodical&gt;&lt;pages&gt;2196-2218&lt;/pages&gt;&lt;volume&gt;44&lt;/volume&gt;&lt;number&gt;12&lt;/number&gt;&lt;dates&gt;&lt;year&gt;2001&lt;/year&gt;&lt;/dates&gt;&lt;isbn&gt;0002-7642&lt;/isbn&gt;&lt;urls&gt;&lt;/urls&gt;&lt;/record&gt;&lt;/Cite&gt;&lt;/EndNote&gt;</w:instrText>
        </w:r>
        <w:r w:rsidR="00C50566" w:rsidDel="00245B27">
          <w:fldChar w:fldCharType="separate"/>
        </w:r>
        <w:r w:rsidR="00600CC4" w:rsidDel="00245B27">
          <w:rPr>
            <w:noProof/>
          </w:rPr>
          <w:t>(2001)</w:t>
        </w:r>
        <w:r w:rsidR="00C50566" w:rsidDel="00245B27">
          <w:fldChar w:fldCharType="end"/>
        </w:r>
        <w:r w:rsidR="00C50566" w:rsidDel="00245B27">
          <w:t xml:space="preserve"> </w:t>
        </w:r>
        <w:r w:rsidR="00C50566" w:rsidDel="00245B27">
          <w:rPr>
            <w:lang w:eastAsia="zh-CN"/>
          </w:rPr>
          <w:t xml:space="preserve">claimed that </w:t>
        </w:r>
        <w:r w:rsidR="00E12F2C" w:rsidDel="00245B27">
          <w:t xml:space="preserve">"a candidate's standing in the polls at the time of the debate, candidates' debating skills, impression management, the timing of the debate within the larger campaign, and feedback from past performances" </w:t>
        </w:r>
        <w:r w:rsidR="008B66D4" w:rsidDel="00245B27">
          <w:t xml:space="preserve">can </w:t>
        </w:r>
        <w:r w:rsidR="004E55B0" w:rsidDel="00245B27">
          <w:t xml:space="preserve">all </w:t>
        </w:r>
        <w:r w:rsidR="008B66D4" w:rsidDel="00245B27">
          <w:t xml:space="preserve">exert an influence on the level of clash and the ratio of image arguments in the debate. </w:t>
        </w:r>
        <w:r w:rsidR="00600CC4" w:rsidDel="00245B27">
          <w:t>A</w:t>
        </w:r>
        <w:r w:rsidDel="00245B27">
          <w:t xml:space="preserve">dditionally, </w:t>
        </w:r>
        <w:r w:rsidR="00600CC4" w:rsidDel="00245B27">
          <w:t xml:space="preserve">a number of </w:t>
        </w:r>
        <w:r w:rsidR="00E12F2C" w:rsidDel="00245B27">
          <w:t xml:space="preserve">studies </w:t>
        </w:r>
        <w:r w:rsidR="004E55B0" w:rsidDel="00245B27">
          <w:t xml:space="preserve">cited </w:t>
        </w:r>
        <w:r w:rsidR="00C40F9E" w:rsidDel="00245B27">
          <w:t xml:space="preserve">different debate strategies associated with different </w:t>
        </w:r>
        <w:r w:rsidR="00F73438" w:rsidDel="00245B27">
          <w:t>debate format</w:t>
        </w:r>
        <w:r w:rsidR="00596CE2" w:rsidDel="00245B27">
          <w:t>s</w:t>
        </w:r>
        <w:r w:rsidR="00F73438" w:rsidDel="00245B27">
          <w:t xml:space="preserve"> </w:t>
        </w:r>
        <w:r w:rsidR="00C40F9E" w:rsidDel="00245B27">
          <w:t>(</w:t>
        </w:r>
        <w:r w:rsidR="00F73438" w:rsidDel="00245B27">
          <w:t>in terms of the town hall, podium, and commentator settings</w:t>
        </w:r>
        <w:r w:rsidR="00C40F9E" w:rsidDel="00245B27">
          <w:t xml:space="preserve">) as a major attribution </w:t>
        </w:r>
        <w:r w:rsidR="00C40F9E" w:rsidDel="00245B27">
          <w:fldChar w:fldCharType="begin">
            <w:fldData xml:space="preserve">PEVuZE5vdGU+PENpdGU+PEF1dGhvcj5CZWNrPC9BdXRob3I+PFllYXI+MTk5NjwvWWVhcj48UmVj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</w:fldData>
          </w:fldChar>
        </w:r>
        <w:r w:rsidR="00C40F9E" w:rsidDel="00245B27">
          <w:instrText xml:space="preserve"> ADDIN EN.CITE </w:instrText>
        </w:r>
        <w:r w:rsidR="00C40F9E" w:rsidDel="00245B27">
          <w:fldChar w:fldCharType="begin">
            <w:fldData xml:space="preserve">PEVuZE5vdGU+PENpdGU+PEF1dGhvcj5CZWNrPC9BdXRob3I+PFllYXI+MTk5NjwvWWVhcj48UmVj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</w:fldData>
          </w:fldChar>
        </w:r>
        <w:r w:rsidR="00C40F9E" w:rsidDel="00245B27">
          <w:instrText xml:space="preserve"> ADDIN EN.CITE.DATA </w:instrText>
        </w:r>
      </w:moveFrom>
      <w:del w:id="644" w:author="mx3mt" w:date="2022-08-22T23:56:00Z"/>
      <w:moveFrom w:id="645" w:author="mx3mt" w:date="2022-08-22T23:56:00Z">
        <w:r w:rsidR="00C40F9E" w:rsidDel="00245B27">
          <w:fldChar w:fldCharType="end"/>
        </w:r>
      </w:moveFrom>
      <w:del w:id="646" w:author="mx3mt" w:date="2022-08-22T23:56:00Z"/>
      <w:moveFrom w:id="647" w:author="mx3mt" w:date="2022-08-22T23:56:00Z">
        <w:r w:rsidR="00C40F9E" w:rsidDel="00245B27">
          <w:fldChar w:fldCharType="separate"/>
        </w:r>
        <w:r w:rsidR="00C40F9E" w:rsidDel="00245B27">
          <w:rPr>
            <w:noProof/>
          </w:rPr>
          <w:t>(Beck, 1996; Benoit &amp; Wells, 1996; Bilmes, 1999; D. B. Carlin et al., 2001)</w:t>
        </w:r>
        <w:r w:rsidR="00C40F9E" w:rsidDel="00245B27">
          <w:fldChar w:fldCharType="end"/>
        </w:r>
        <w:r w:rsidR="00F73438" w:rsidDel="00245B27">
          <w:t>.</w:t>
        </w:r>
        <w:r w:rsidR="00F7750A" w:rsidDel="00245B27">
          <w:t xml:space="preserve"> </w:t>
        </w:r>
        <w:r w:rsidR="0043703A" w:rsidDel="00245B27">
          <w:t xml:space="preserve">Some scholars mentioned the influence of being televised </w:t>
        </w:r>
        <w:r w:rsidR="005A5CB7" w:rsidDel="00245B27">
          <w:t xml:space="preserve">but </w:t>
        </w:r>
        <w:r w:rsidR="0043703A" w:rsidDel="00245B27">
          <w:t>without focusing</w:t>
        </w:r>
        <w:r w:rsidDel="00245B27">
          <w:t xml:space="preserve"> on</w:t>
        </w:r>
        <w:r w:rsidR="004E55B0" w:rsidDel="00245B27">
          <w:t xml:space="preserve"> the underlying reasons</w:t>
        </w:r>
        <w:r w:rsidR="0043703A" w:rsidDel="00245B27">
          <w:t xml:space="preserve">. For example, </w:t>
        </w:r>
        <w:r w:rsidR="00D44B3B" w:rsidRPr="00AC551C" w:rsidDel="00245B27">
          <w:fldChar w:fldCharType="begin"/>
        </w:r>
        <w:r w:rsidR="0054547D" w:rsidDel="00245B27">
          <w:instrText xml:space="preserve"> ADDIN EN.CITE &lt;EndNote&gt;&lt;Cite AuthorYear="1"&gt;&lt;Author&gt;McKinney&lt;/Author&gt;&lt;Year&gt;2003&lt;/Year&gt;&lt;RecNum&gt;354&lt;/RecNum&gt;&lt;DisplayText&gt;McKinney, Dudash, and Hodgkinson (2003)&lt;/DisplayText&gt;&lt;record&gt;&lt;rec-number&gt;354&lt;/rec-number&gt;&lt;foreign-keys&gt;&lt;key app="EN" db-id="2xd0pvrd6xxp05evvtepd0f9vppe5rtsxa20" timestamp="1604099057"&gt;354&lt;/key&gt;&lt;/foreign-keys&gt;&lt;ref-type name="Journal Article"&gt;17&lt;/ref-type&gt;&lt;contributors&gt;&lt;authors&gt;&lt;author&gt;McKinney, Mitchell S&lt;/author&gt;&lt;author&gt;Dudash, Elizabeth A&lt;/author&gt;&lt;author&gt;Hodgkinson, Georgine&lt;/author&gt;&lt;/authors&gt;&lt;/contributors&gt;&lt;titles&gt;&lt;title&gt;Viewer reactions to the 2000 presidential debates&lt;/title&gt;&lt;secondary-title&gt;The millennium election: Communication in the 2000 campaign&lt;/secondary-title&gt;&lt;/titles&gt;&lt;periodical&gt;&lt;full-title&gt;The millennium election: Communication in the 2000 campaign&lt;/full-title&gt;&lt;/periodical&gt;&lt;pages&gt;43-58&lt;/pages&gt;&lt;dates&gt;&lt;year&gt;2003&lt;/year&gt;&lt;/dates&gt;&lt;urls&gt;&lt;/urls&gt;&lt;/record&gt;&lt;/Cite&gt;&lt;/EndNote&gt;</w:instrText>
        </w:r>
        <w:r w:rsidR="00D44B3B" w:rsidRPr="00AC551C" w:rsidDel="00245B27">
          <w:fldChar w:fldCharType="separate"/>
        </w:r>
        <w:r w:rsidR="00061F05" w:rsidDel="00245B27">
          <w:rPr>
            <w:noProof/>
          </w:rPr>
          <w:t>McKinney, Dudash, and Hodgkinson (2003)</w:t>
        </w:r>
        <w:r w:rsidR="00D44B3B" w:rsidRPr="00AC551C" w:rsidDel="00245B27">
          <w:fldChar w:fldCharType="end"/>
        </w:r>
        <w:r w:rsidR="00D44B3B" w:rsidRPr="00AC551C" w:rsidDel="00245B27">
          <w:t xml:space="preserve"> </w:t>
        </w:r>
        <w:r w:rsidDel="00245B27">
          <w:t xml:space="preserve">argued </w:t>
        </w:r>
        <w:r w:rsidR="00663580" w:rsidDel="00245B27">
          <w:t>that being televised could affect debaters’ strategy</w:t>
        </w:r>
        <w:r w:rsidR="00AB66C5" w:rsidDel="00245B27">
          <w:t xml:space="preserve"> choice</w:t>
        </w:r>
        <w:r w:rsidDel="00245B27">
          <w:t>s</w:t>
        </w:r>
        <w:r w:rsidR="00663580" w:rsidDel="00245B27">
          <w:t xml:space="preserve"> because </w:t>
        </w:r>
        <w:r w:rsidR="00D44B3B" w:rsidRPr="00D62274" w:rsidDel="00245B27">
          <w:t>“televised</w:t>
        </w:r>
        <w:r w:rsidR="00D44B3B" w:rsidRPr="00AC551C" w:rsidDel="00245B27">
          <w:t xml:space="preserve"> debates function more on the level of image analysis than issue knowledge” and “meticulous recitation of facts and figures” may not be a good strategy to support one’s positions in televised deb</w:t>
        </w:r>
        <w:r w:rsidR="00D44B3B" w:rsidRPr="00D62274" w:rsidDel="00245B27">
          <w:t>ates</w:t>
        </w:r>
        <w:r w:rsidR="00D44B3B" w:rsidDel="00245B27">
          <w:t xml:space="preserve"> </w:t>
        </w:r>
        <w:r w:rsidR="00D44B3B" w:rsidRPr="00AC551C" w:rsidDel="00245B27">
          <w:fldChar w:fldCharType="begin"/>
        </w:r>
        <w:r w:rsidR="0054547D" w:rsidDel="00245B27">
          <w:instrText xml:space="preserve"> ADDIN EN.CITE &lt;EndNote&gt;&lt;Cite ExcludeAuth="1" ExcludeYear="1"&gt;&lt;Author&gt;McKinney&lt;/Author&gt;&lt;Year&gt;2003&lt;/Year&gt;&lt;RecNum&gt;354&lt;/RecNum&gt;&lt;Pages&gt;57&lt;/Pages&gt;&lt;DisplayText&gt;(p. 57)&lt;/DisplayText&gt;&lt;record&gt;&lt;rec-number&gt;354&lt;/rec-number&gt;&lt;foreign-keys&gt;&lt;key app="EN" db-id="2xd0pvrd6xxp05evvtepd0f9vppe5rtsxa20" timestamp="1604099057"&gt;354&lt;/key&gt;&lt;/foreign-keys&gt;&lt;ref-type name="Journal Article"&gt;17&lt;/ref-type&gt;&lt;contributors&gt;&lt;authors&gt;&lt;author&gt;McKinney, Mitchell S&lt;/author&gt;&lt;author&gt;Dudash, Elizabeth A&lt;/author&gt;&lt;author&gt;Hodgkinson, Georgine&lt;/author&gt;&lt;/authors&gt;&lt;/contributors&gt;&lt;titles&gt;&lt;title&gt;Viewer reactions to the 2000 presidential debates&lt;/title&gt;&lt;secondary-title&gt;The millennium election: Communication in the 2000 campaign&lt;/secondary-title&gt;&lt;/titles&gt;&lt;periodical&gt;&lt;full-title&gt;The millennium election: Communication in the 2000 campaign&lt;/full-title&gt;&lt;/periodical&gt;&lt;pages&gt;43-58&lt;/pages&gt;&lt;dates&gt;&lt;year&gt;2003&lt;/year&gt;&lt;/dates&gt;&lt;urls&gt;&lt;/urls&gt;&lt;/record&gt;&lt;/Cite&gt;&lt;/EndNote&gt;</w:instrText>
        </w:r>
        <w:r w:rsidR="00D44B3B" w:rsidRPr="00AC551C" w:rsidDel="00245B27">
          <w:fldChar w:fldCharType="separate"/>
        </w:r>
        <w:r w:rsidR="00D44B3B" w:rsidRPr="00AC551C" w:rsidDel="00245B27">
          <w:rPr>
            <w:noProof/>
          </w:rPr>
          <w:t>(p. 57)</w:t>
        </w:r>
        <w:r w:rsidR="00D44B3B" w:rsidRPr="00AC551C" w:rsidDel="00245B27">
          <w:fldChar w:fldCharType="end"/>
        </w:r>
        <w:r w:rsidDel="00245B27">
          <w:t>.</w:t>
        </w:r>
        <w:r w:rsidR="00061F05" w:rsidDel="00245B27">
          <w:t xml:space="preserve"> </w:t>
        </w:r>
        <w:r w:rsidDel="00245B27">
          <w:t>H</w:t>
        </w:r>
        <w:r w:rsidR="00061F05" w:rsidDel="00245B27">
          <w:t>owever the</w:t>
        </w:r>
        <w:r w:rsidR="004D327E" w:rsidDel="00245B27">
          <w:t>ir</w:t>
        </w:r>
        <w:r w:rsidR="00061F05" w:rsidDel="00245B27">
          <w:t xml:space="preserve"> focus is </w:t>
        </w:r>
        <w:r w:rsidDel="00245B27">
          <w:t xml:space="preserve">on </w:t>
        </w:r>
        <w:r w:rsidR="00061F05" w:rsidDel="00245B27">
          <w:t>how debate formats could make a difference.</w:t>
        </w:r>
        <w:r w:rsidR="005A2780" w:rsidDel="00245B27">
          <w:t xml:space="preserve"> </w:t>
        </w:r>
        <w:r w:rsidR="00AB66C5" w:rsidDel="00245B27">
          <w:t xml:space="preserve">Additionally, </w:t>
        </w:r>
        <w:r w:rsidR="00600CC4" w:rsidDel="00245B27">
          <w:t xml:space="preserve">Carlin </w:t>
        </w:r>
        <w:r w:rsidR="005A2780" w:rsidDel="00245B27">
          <w:fldChar w:fldCharType="begin"/>
        </w:r>
        <w:r w:rsidR="0054547D" w:rsidDel="00245B27">
          <w:instrText xml:space="preserve"> ADDIN EN.CITE &lt;EndNote&gt;&lt;Cite ExcludeAuth="1"&gt;&lt;Author&gt;Carlin&lt;/Author&gt;&lt;Year&gt;1989&lt;/Year&gt;&lt;RecNum&gt;303&lt;/RecNum&gt;&lt;DisplayText&gt;(1989)&lt;/DisplayText&gt;&lt;record&gt;&lt;rec-number&gt;303&lt;/rec-number&gt;&lt;foreign-keys&gt;&lt;key app="EN" db-id="2xd0pvrd6xxp05evvtepd0f9vppe5rtsxa20" timestamp="1600021503"&gt;303&lt;/key&gt;&lt;/foreign-keys&gt;&lt;ref-type name="Journal Article"&gt;17&lt;/ref-type&gt;&lt;contributors&gt;&lt;authors&gt;&lt;author&gt;Carlin, Diana Prentice&lt;/author&gt;&lt;/authors&gt;&lt;/contributors&gt;&lt;titles&gt;&lt;title&gt;A defense of the “debate” in presidential debates&lt;/title&gt;&lt;secondary-title&gt;The Journal of the American Forensic Association&lt;/secondary-title&gt;&lt;/titles&gt;&lt;periodical&gt;&lt;full-title&gt;The Journal of the American Forensic Association&lt;/full-title&gt;&lt;/periodical&gt;&lt;pages&gt;208-213&lt;/pages&gt;&lt;volume&gt;25&lt;/volume&gt;&lt;number&gt;4&lt;/number&gt;&lt;dates&gt;&lt;year&gt;1989&lt;/year&gt;&lt;/dates&gt;&lt;isbn&gt;0002-8533&lt;/isbn&gt;&lt;urls&gt;&lt;/urls&gt;&lt;/record&gt;&lt;/Cite&gt;&lt;/EndNote&gt;</w:instrText>
        </w:r>
        <w:r w:rsidR="005A2780" w:rsidDel="00245B27">
          <w:fldChar w:fldCharType="separate"/>
        </w:r>
        <w:r w:rsidR="00600CC4" w:rsidDel="00245B27">
          <w:rPr>
            <w:noProof/>
          </w:rPr>
          <w:t>(1989)</w:t>
        </w:r>
        <w:r w:rsidR="005A2780" w:rsidDel="00245B27">
          <w:fldChar w:fldCharType="end"/>
        </w:r>
        <w:r w:rsidR="005A2780" w:rsidDel="00245B27">
          <w:t xml:space="preserve"> </w:t>
        </w:r>
        <w:r w:rsidDel="00245B27">
          <w:t>approached the issue</w:t>
        </w:r>
        <w:r w:rsidR="000B56B2" w:rsidDel="00245B27">
          <w:t xml:space="preserve"> from </w:t>
        </w:r>
        <w:r w:rsidR="00F7750A" w:rsidDel="00245B27">
          <w:t>a pure</w:t>
        </w:r>
        <w:r w:rsidR="000B56B2" w:rsidDel="00245B27">
          <w:t xml:space="preserve"> </w:t>
        </w:r>
        <w:r w:rsidR="00E539CD" w:rsidDel="00245B27">
          <w:t xml:space="preserve">campaign </w:t>
        </w:r>
        <w:r w:rsidR="000B56B2" w:rsidDel="00245B27">
          <w:t xml:space="preserve">strategy perspective, </w:t>
        </w:r>
        <w:r w:rsidR="005A2780" w:rsidDel="00245B27">
          <w:t>argu</w:t>
        </w:r>
        <w:r w:rsidR="000B56B2" w:rsidDel="00245B27">
          <w:t>ing</w:t>
        </w:r>
        <w:r w:rsidR="005A2780" w:rsidDel="00245B27">
          <w:t xml:space="preserve"> that</w:t>
        </w:r>
        <w:r w:rsidR="00663580" w:rsidDel="00245B27">
          <w:t xml:space="preserve"> </w:t>
        </w:r>
        <w:r w:rsidR="00F73438" w:rsidDel="00245B27">
          <w:t>televised presidential debates are “rhetorical events occurring within the larger framework of a political campaign</w:t>
        </w:r>
        <w:r w:rsidDel="00245B27">
          <w:t>.</w:t>
        </w:r>
        <w:r w:rsidR="00F73438" w:rsidDel="00245B27">
          <w:t>”</w:t>
        </w:r>
        <w:r w:rsidDel="00245B27">
          <w:t xml:space="preserve"> Consequently,</w:t>
        </w:r>
        <w:r w:rsidR="00F73438" w:rsidDel="00245B27">
          <w:t xml:space="preserve"> image is destin</w:t>
        </w:r>
        <w:r w:rsidDel="00245B27">
          <w:t>ed</w:t>
        </w:r>
        <w:r w:rsidR="00F73438" w:rsidDel="00245B27">
          <w:t xml:space="preserve"> to be </w:t>
        </w:r>
        <w:r w:rsidDel="00245B27">
          <w:t xml:space="preserve">the </w:t>
        </w:r>
        <w:r w:rsidR="00AB66C5" w:rsidDel="00245B27">
          <w:t>debaters’</w:t>
        </w:r>
        <w:r w:rsidR="00F73438" w:rsidDel="00245B27">
          <w:t xml:space="preserve"> ultimate goal because it is “the bottom line” in political campaigns </w:t>
        </w:r>
        <w:r w:rsidR="00F73438" w:rsidDel="00245B27">
          <w:fldChar w:fldCharType="begin"/>
        </w:r>
        <w:r w:rsidR="0054547D" w:rsidDel="00245B27">
          <w:instrText xml:space="preserve"> ADDIN EN.CITE &lt;EndNote&gt;&lt;Cite ExcludeAuth="1" ExcludeYear="1"&gt;&lt;Author&gt;Carlin&lt;/Author&gt;&lt;Year&gt;1989&lt;/Year&gt;&lt;RecNum&gt;303&lt;/RecNum&gt;&lt;Pages&gt;213&lt;/Pages&gt;&lt;DisplayText&gt;(p. 213)&lt;/DisplayText&gt;&lt;record&gt;&lt;rec-number&gt;303&lt;/rec-number&gt;&lt;foreign-keys&gt;&lt;key app="EN" db-id="2xd0pvrd6xxp05evvtepd0f9vppe5rtsxa20" timestamp="1600021503"&gt;303&lt;/key&gt;&lt;/foreign-keys&gt;&lt;ref-type name="Journal Article"&gt;17&lt;/ref-type&gt;&lt;contributors&gt;&lt;authors&gt;&lt;author&gt;Carlin, Diana Prentice&lt;/author&gt;&lt;/authors&gt;&lt;/contributors&gt;&lt;titles&gt;&lt;title&gt;A defense of the “debate” in presidential debates&lt;/title&gt;&lt;secondary-title&gt;The Journal of the American Forensic Association&lt;/secondary-title&gt;&lt;/titles&gt;&lt;periodical&gt;&lt;full-title&gt;The Journal of the American Forensic Association&lt;/full-title&gt;&lt;/periodical&gt;&lt;pages&gt;208-213&lt;/pages&gt;&lt;volume&gt;25&lt;/volume&gt;&lt;number&gt;4&lt;/number&gt;&lt;dates&gt;&lt;year&gt;1989&lt;/year&gt;&lt;/dates&gt;&lt;isbn&gt;0002-8533&lt;/isbn&gt;&lt;urls&gt;&lt;/urls&gt;&lt;/record&gt;&lt;/Cite&gt;&lt;/EndNote&gt;</w:instrText>
        </w:r>
        <w:r w:rsidR="00F73438" w:rsidDel="00245B27">
          <w:fldChar w:fldCharType="separate"/>
        </w:r>
        <w:r w:rsidR="00F73438" w:rsidDel="00245B27">
          <w:rPr>
            <w:noProof/>
          </w:rPr>
          <w:t>(p. 213)</w:t>
        </w:r>
        <w:r w:rsidR="00F73438" w:rsidDel="00245B27">
          <w:fldChar w:fldCharType="end"/>
        </w:r>
        <w:r w:rsidR="00F73438" w:rsidDel="00245B27">
          <w:t xml:space="preserve">. </w:t>
        </w:r>
        <w:r w:rsidDel="00245B27">
          <w:t xml:space="preserve">Few </w:t>
        </w:r>
        <w:r w:rsidR="0096185C" w:rsidDel="00245B27">
          <w:t>stud</w:t>
        </w:r>
        <w:r w:rsidDel="00245B27">
          <w:t>ies have</w:t>
        </w:r>
        <w:r w:rsidR="0096185C" w:rsidDel="00245B27">
          <w:t xml:space="preserve"> </w:t>
        </w:r>
        <w:r w:rsidR="00A8603C" w:rsidDel="00245B27">
          <w:t>discussed</w:t>
        </w:r>
        <w:r w:rsidR="0096185C" w:rsidDel="00245B27">
          <w:t xml:space="preserve"> </w:t>
        </w:r>
        <w:r w:rsidR="00C0078C" w:rsidDel="00245B27">
          <w:t xml:space="preserve">how and why </w:t>
        </w:r>
        <w:r w:rsidR="00C0078C" w:rsidDel="00245B27">
          <w:rPr>
            <w:rFonts w:hint="eastAsia"/>
            <w:lang w:eastAsia="zh-CN"/>
          </w:rPr>
          <w:t>be</w:t>
        </w:r>
        <w:r w:rsidR="00C0078C" w:rsidDel="00245B27">
          <w:rPr>
            <w:lang w:eastAsia="zh-CN"/>
          </w:rPr>
          <w:t xml:space="preserve">ing televised could influence the presidential debate. Drawing upon mediatization as the prism, </w:t>
        </w:r>
        <w:r w:rsidR="00C0078C" w:rsidDel="00245B27">
          <w:t xml:space="preserve">we </w:t>
        </w:r>
        <w:r w:rsidDel="00245B27">
          <w:t xml:space="preserve">will </w:t>
        </w:r>
        <w:r w:rsidR="004E55B0" w:rsidDel="00245B27">
          <w:t>e</w:t>
        </w:r>
        <w:r w:rsidR="00C0078C" w:rsidDel="00245B27">
          <w:t xml:space="preserve">xplore the phenomena of </w:t>
        </w:r>
        <w:r w:rsidDel="00245B27">
          <w:t xml:space="preserve">how </w:t>
        </w:r>
        <w:r w:rsidR="00C0078C" w:rsidDel="00245B27">
          <w:rPr>
            <w:lang w:eastAsia="zh-CN"/>
          </w:rPr>
          <w:t>image outweigh</w:t>
        </w:r>
        <w:r w:rsidDel="00245B27">
          <w:rPr>
            <w:lang w:eastAsia="zh-CN"/>
          </w:rPr>
          <w:t>s</w:t>
        </w:r>
        <w:r w:rsidR="00C0078C" w:rsidDel="00245B27">
          <w:rPr>
            <w:lang w:eastAsia="zh-CN"/>
          </w:rPr>
          <w:t xml:space="preserve"> issue and </w:t>
        </w:r>
        <w:r w:rsidDel="00245B27">
          <w:rPr>
            <w:lang w:eastAsia="zh-CN"/>
          </w:rPr>
          <w:t xml:space="preserve">leads to a </w:t>
        </w:r>
        <w:r w:rsidR="00C0078C" w:rsidDel="00245B27">
          <w:rPr>
            <w:lang w:eastAsia="zh-CN"/>
          </w:rPr>
          <w:t xml:space="preserve">lack of real clash </w:t>
        </w:r>
        <w:r w:rsidR="00C0078C" w:rsidDel="00245B27">
          <w:t xml:space="preserve">as an inevitable </w:t>
        </w:r>
        <w:r w:rsidDel="00245B27">
          <w:t xml:space="preserve">consequence </w:t>
        </w:r>
        <w:r w:rsidR="00C0078C" w:rsidDel="00245B27">
          <w:t xml:space="preserve">caused by the </w:t>
        </w:r>
        <w:r w:rsidR="00A45E8B" w:rsidDel="00245B27">
          <w:t>internalization</w:t>
        </w:r>
        <w:r w:rsidDel="00245B27">
          <w:t xml:space="preserve"> </w:t>
        </w:r>
        <w:r w:rsidR="00C0078C" w:rsidDel="00245B27">
          <w:t xml:space="preserve">of media </w:t>
        </w:r>
        <w:r w:rsidR="00A45E8B" w:rsidDel="00245B27">
          <w:t>in</w:t>
        </w:r>
        <w:r w:rsidR="00C0078C" w:rsidDel="00245B27">
          <w:t xml:space="preserve"> </w:t>
        </w:r>
        <w:r w:rsidR="004E55B0" w:rsidDel="00245B27">
          <w:t>political</w:t>
        </w:r>
        <w:r w:rsidR="00C0078C" w:rsidDel="00245B27">
          <w:t xml:space="preserve"> institution</w:t>
        </w:r>
        <w:r w:rsidR="004E55B0" w:rsidDel="00245B27">
          <w:t>s.</w:t>
        </w:r>
        <w:r w:rsidR="00C0078C" w:rsidDel="00245B27">
          <w:t xml:space="preserve"> </w:t>
        </w:r>
      </w:moveFrom>
    </w:p>
    <w:moveFromRangeEnd w:id="642"/>
    <w:p w14:paraId="497BA7EA" w14:textId="184BBCF3" w:rsidR="00263E92" w:rsidRPr="00C71097" w:rsidDel="004C6AD9" w:rsidRDefault="00F73438" w:rsidP="00C35EA1">
      <w:pPr>
        <w:spacing w:after="120"/>
        <w:rPr>
          <w:del w:id="648" w:author="mx3mt" w:date="2022-08-22T23:42:00Z"/>
        </w:rPr>
      </w:pPr>
      <w:del w:id="649" w:author="mx3mt" w:date="2022-08-22T23:42:00Z">
        <w:r w:rsidDel="004C6AD9">
          <w:delText>As</w:delText>
        </w:r>
        <w:r w:rsidR="00C35EA1" w:rsidRPr="00C71097" w:rsidDel="004C6AD9">
          <w:delText xml:space="preserve"> a typical and successful media event</w:delText>
        </w:r>
        <w:r w:rsidR="006663D2" w:rsidRPr="00C71097" w:rsidDel="004C6AD9">
          <w:delText xml:space="preserve">, </w:delText>
        </w:r>
        <w:r w:rsidDel="004C6AD9">
          <w:delText>t</w:delText>
        </w:r>
        <w:r w:rsidRPr="00C71097" w:rsidDel="004C6AD9">
          <w:delText>elevised presidential debate</w:delText>
        </w:r>
        <w:r w:rsidR="00AD10E6" w:rsidDel="004C6AD9">
          <w:delText>s</w:delText>
        </w:r>
        <w:r w:rsidRPr="00C71097" w:rsidDel="004C6AD9">
          <w:delText xml:space="preserve"> </w:delText>
        </w:r>
        <w:r w:rsidR="00C35EA1" w:rsidRPr="00C71097" w:rsidDel="004C6AD9">
          <w:delText>h</w:delText>
        </w:r>
        <w:r w:rsidR="00AD10E6" w:rsidDel="004C6AD9">
          <w:delText>ave</w:delText>
        </w:r>
        <w:r w:rsidR="00C35EA1" w:rsidRPr="00C71097" w:rsidDel="004C6AD9">
          <w:delText xml:space="preserve"> to be planned and </w:delText>
        </w:r>
        <w:r w:rsidR="00AD10E6" w:rsidDel="004C6AD9">
          <w:delText xml:space="preserve">made </w:delText>
        </w:r>
        <w:r w:rsidR="00C35EA1" w:rsidRPr="00C71097" w:rsidDel="004C6AD9">
          <w:delText xml:space="preserve">media-friendly because </w:delText>
        </w:r>
        <w:r w:rsidR="00AD10E6" w:rsidDel="004C6AD9">
          <w:delText>they</w:delText>
        </w:r>
        <w:r w:rsidR="00C35EA1" w:rsidRPr="00C71097" w:rsidDel="004C6AD9">
          <w:delText xml:space="preserve"> </w:delText>
        </w:r>
        <w:r w:rsidR="00AD10E6" w:rsidDel="004C6AD9">
          <w:delText>are</w:delText>
        </w:r>
        <w:r w:rsidR="00C35EA1" w:rsidRPr="00C71097" w:rsidDel="004C6AD9">
          <w:delText xml:space="preserve"> </w:delText>
        </w:r>
        <w:r w:rsidR="003921DE" w:rsidDel="004C6AD9">
          <w:rPr>
            <w:rFonts w:hint="eastAsia"/>
            <w:lang w:eastAsia="zh-CN"/>
          </w:rPr>
          <w:delText>desi</w:delText>
        </w:r>
        <w:r w:rsidR="003921DE" w:rsidDel="004C6AD9">
          <w:rPr>
            <w:lang w:eastAsia="zh-CN"/>
          </w:rPr>
          <w:delText xml:space="preserve">gned </w:delText>
        </w:r>
        <w:r w:rsidR="00DC650E" w:rsidDel="004C6AD9">
          <w:rPr>
            <w:lang w:eastAsia="zh-CN"/>
          </w:rPr>
          <w:delText>for</w:delText>
        </w:r>
        <w:r w:rsidR="00C35EA1" w:rsidRPr="00C71097" w:rsidDel="004C6AD9">
          <w:delText xml:space="preserve"> </w:delText>
        </w:r>
        <w:r w:rsidR="003921DE" w:rsidDel="004C6AD9">
          <w:delText>broadcasting</w:delText>
        </w:r>
        <w:r w:rsidR="006663D2" w:rsidRPr="00C71097" w:rsidDel="004C6AD9">
          <w:delText xml:space="preserve"> </w:delText>
        </w:r>
        <w:r w:rsidR="006663D2" w:rsidRPr="00C71097" w:rsidDel="004C6AD9">
          <w:fldChar w:fldCharType="begin"/>
        </w:r>
        <w:r w:rsidR="0054547D" w:rsidDel="004C6AD9">
          <w:delInstrText xml:space="preserve"> ADDIN EN.CITE &lt;EndNote&gt;&lt;Cite&gt;&lt;Author&gt;Dayan&lt;/Author&gt;&lt;Year&gt;1992&lt;/Year&gt;&lt;RecNum&gt;30&lt;/RecNum&gt;&lt;DisplayText&gt;(Dayan &amp;amp; Katz, 1992)&lt;/DisplayText&gt;&lt;record&gt;&lt;rec-number&gt;30&lt;/rec-number&gt;&lt;foreign-keys&gt;&lt;key app="EN" db-id="2xd0pvrd6xxp05evvtepd0f9vppe5rtsxa20" timestamp="1573568587"&gt;30&lt;/key&gt;&lt;/foreign-keys&gt;&lt;ref-type name="Book"&gt;6&lt;/ref-type&gt;&lt;contributors&gt;&lt;authors&gt;&lt;author&gt;Dayan, Daniel&lt;/author&gt;&lt;author&gt;Katz, Elihu&lt;/author&gt;&lt;/authors&gt;&lt;/contributors&gt;&lt;titles&gt;&lt;title&gt;Media events&lt;/title&gt;&lt;/titles&gt;&lt;dates&gt;&lt;year&gt;1992&lt;/year&gt;&lt;/dates&gt;&lt;pub-location&gt;Cambridge, MA&lt;/pub-location&gt;&lt;publisher&gt;Harvard University Press&lt;/publisher&gt;&lt;isbn&gt;0674559568&lt;/isbn&gt;&lt;urls&gt;&lt;/urls&gt;&lt;/record&gt;&lt;/Cite&gt;&lt;/EndNote&gt;</w:delInstrText>
        </w:r>
        <w:r w:rsidR="006663D2" w:rsidRPr="00C71097" w:rsidDel="004C6AD9">
          <w:fldChar w:fldCharType="separate"/>
        </w:r>
        <w:r w:rsidR="006663D2" w:rsidRPr="00C71097" w:rsidDel="004C6AD9">
          <w:rPr>
            <w:noProof/>
          </w:rPr>
          <w:delText>(Dayan &amp; Katz, 1992)</w:delText>
        </w:r>
        <w:r w:rsidR="006663D2" w:rsidRPr="00C71097" w:rsidDel="004C6AD9">
          <w:fldChar w:fldCharType="end"/>
        </w:r>
        <w:r w:rsidR="00C35EA1" w:rsidRPr="00C71097" w:rsidDel="004C6AD9">
          <w:delText xml:space="preserve">. Accordingly, the protagonists of this program, </w:delText>
        </w:r>
        <w:r w:rsidR="00C0078C" w:rsidDel="004C6AD9">
          <w:delText xml:space="preserve">the </w:delText>
        </w:r>
        <w:r w:rsidR="00C35EA1" w:rsidRPr="00C71097" w:rsidDel="004C6AD9">
          <w:delText>debaters</w:delText>
        </w:r>
        <w:r w:rsidR="00AD10E6" w:rsidDel="004C6AD9">
          <w:delText>,</w:delText>
        </w:r>
        <w:r w:rsidR="00C35EA1" w:rsidRPr="00C71097" w:rsidDel="004C6AD9">
          <w:delText xml:space="preserve"> have to abide by media rules</w:delText>
        </w:r>
        <w:r w:rsidR="00AD10E6" w:rsidDel="004C6AD9">
          <w:delText>,</w:delText>
        </w:r>
        <w:r w:rsidR="00C35EA1" w:rsidRPr="00C71097" w:rsidDel="004C6AD9">
          <w:delText xml:space="preserve"> more or less</w:delText>
        </w:r>
        <w:r w:rsidRPr="00C71097" w:rsidDel="004C6AD9">
          <w:delText xml:space="preserve">, </w:delText>
        </w:r>
        <w:r w:rsidR="00B93296" w:rsidDel="004C6AD9">
          <w:delText xml:space="preserve">and </w:delText>
        </w:r>
        <w:r w:rsidR="00C71097" w:rsidRPr="00C71097" w:rsidDel="004C6AD9">
          <w:rPr>
            <w:rFonts w:hint="eastAsia"/>
            <w:lang w:eastAsia="zh-CN"/>
          </w:rPr>
          <w:delText>that</w:delText>
        </w:r>
        <w:r w:rsidR="00C71097" w:rsidRPr="00C71097" w:rsidDel="004C6AD9">
          <w:rPr>
            <w:lang w:eastAsia="zh-CN"/>
          </w:rPr>
          <w:delText xml:space="preserve"> </w:delText>
        </w:r>
        <w:r w:rsidRPr="00C71097" w:rsidDel="004C6AD9">
          <w:delText xml:space="preserve">is exactly </w:delText>
        </w:r>
        <w:r w:rsidR="00B657D5" w:rsidRPr="00C71097" w:rsidDel="004C6AD9">
          <w:rPr>
            <w:rFonts w:hint="eastAsia"/>
            <w:lang w:eastAsia="zh-CN"/>
          </w:rPr>
          <w:delText>h</w:delText>
        </w:r>
        <w:r w:rsidR="00B657D5" w:rsidRPr="00C71097" w:rsidDel="004C6AD9">
          <w:rPr>
            <w:lang w:eastAsia="zh-CN"/>
          </w:rPr>
          <w:delText xml:space="preserve">ow </w:delText>
        </w:r>
        <w:r w:rsidRPr="00C71097" w:rsidDel="004C6AD9">
          <w:delText>mediatization</w:delText>
        </w:r>
        <w:r w:rsidR="006B7B33" w:rsidDel="004C6AD9">
          <w:delText xml:space="preserve"> – a long-term </w:delText>
        </w:r>
        <w:r w:rsidR="004E55B0" w:rsidDel="004C6AD9">
          <w:delText xml:space="preserve">cause of </w:delText>
        </w:r>
        <w:r w:rsidR="006B7B33" w:rsidDel="004C6AD9">
          <w:delText xml:space="preserve">social change – </w:delText>
        </w:r>
        <w:r w:rsidR="003921DE" w:rsidDel="004C6AD9">
          <w:delText>c</w:delText>
        </w:r>
        <w:r w:rsidR="006B7B33" w:rsidDel="004C6AD9">
          <w:delText>ould</w:delText>
        </w:r>
        <w:r w:rsidRPr="00C71097" w:rsidDel="004C6AD9">
          <w:delText xml:space="preserve"> </w:delText>
        </w:r>
        <w:r w:rsidR="00B657D5" w:rsidRPr="00C71097" w:rsidDel="004C6AD9">
          <w:delText xml:space="preserve">affect social actors. </w:delText>
        </w:r>
        <w:r w:rsidRPr="00C71097" w:rsidDel="004C6AD9">
          <w:delText xml:space="preserve"> </w:delText>
        </w:r>
      </w:del>
    </w:p>
    <w:p w14:paraId="27E5A43C" w14:textId="621AB080" w:rsidR="000D2333" w:rsidRPr="00CD3813" w:rsidDel="00256008" w:rsidRDefault="00F73438" w:rsidP="009857CD">
      <w:pPr>
        <w:widowControl/>
        <w:rPr>
          <w:moveFrom w:id="650" w:author="mx3mt" w:date="2022-08-22T22:50:00Z"/>
          <w:color w:val="FF0000"/>
          <w:lang w:eastAsia="zh-TW"/>
        </w:rPr>
      </w:pPr>
      <w:moveFromRangeStart w:id="651" w:author="mx3mt" w:date="2022-08-22T22:50:00Z" w:name="move112101066"/>
      <w:moveFrom w:id="652" w:author="mx3mt" w:date="2022-08-22T22:50:00Z">
        <w:r w:rsidRPr="00C71097" w:rsidDel="00256008">
          <w:t xml:space="preserve">Mediatization, </w:t>
        </w:r>
        <w:r w:rsidR="00395510" w:rsidRPr="00C71097" w:rsidDel="00256008">
          <w:t>as “</w:t>
        </w:r>
        <w:r w:rsidRPr="00C71097" w:rsidDel="00256008">
          <w:t>an inherently process-oriented” concept (Strömbäck, 2008, p. 231</w:t>
        </w:r>
        <w:r w:rsidRPr="00425F74" w:rsidDel="00256008">
          <w:t xml:space="preserve">), </w:t>
        </w:r>
        <w:r w:rsidR="00425F74" w:rsidDel="00256008">
          <w:rPr>
            <w:rFonts w:eastAsia="SimSun"/>
          </w:rPr>
          <w:t xml:space="preserve">has been </w:t>
        </w:r>
        <w:r w:rsidR="00AD10E6" w:rsidDel="00256008">
          <w:rPr>
            <w:rFonts w:eastAsia="SimSun"/>
          </w:rPr>
          <w:t xml:space="preserve">viewed </w:t>
        </w:r>
        <w:r w:rsidR="00425F74" w:rsidRPr="009857CD" w:rsidDel="00256008">
          <w:rPr>
            <w:rFonts w:eastAsia="SimSun"/>
          </w:rPr>
          <w:t xml:space="preserve">as </w:t>
        </w:r>
        <w:r w:rsidR="00AD10E6" w:rsidDel="00256008">
          <w:rPr>
            <w:rFonts w:eastAsia="SimSun"/>
          </w:rPr>
          <w:t xml:space="preserve">key to understanding </w:t>
        </w:r>
        <w:r w:rsidR="0096185C" w:rsidDel="00256008">
          <w:rPr>
            <w:rFonts w:eastAsia="SimSun"/>
          </w:rPr>
          <w:t>the transformation of</w:t>
        </w:r>
        <w:r w:rsidR="00425F74" w:rsidRPr="009857CD" w:rsidDel="00256008">
          <w:rPr>
            <w:rFonts w:eastAsia="SimSun"/>
          </w:rPr>
          <w:t xml:space="preserve"> modern</w:t>
        </w:r>
        <w:r w:rsidR="00425F74" w:rsidDel="00256008">
          <w:rPr>
            <w:rFonts w:eastAsia="SimSun"/>
          </w:rPr>
          <w:t xml:space="preserve"> </w:t>
        </w:r>
        <w:r w:rsidR="00425F74" w:rsidRPr="009857CD" w:rsidDel="00256008">
          <w:rPr>
            <w:rFonts w:eastAsia="SimSun"/>
          </w:rPr>
          <w:t xml:space="preserve">political communication </w:t>
        </w:r>
        <w:r w:rsidR="0096185C" w:rsidDel="00256008">
          <w:rPr>
            <w:rFonts w:eastAsia="SimSun"/>
          </w:rPr>
          <w:fldChar w:fldCharType="begin"/>
        </w:r>
        <w:r w:rsidR="0096185C" w:rsidDel="00256008">
          <w:rPr>
            <w:rFonts w:eastAsia="SimSun"/>
          </w:rPr>
          <w:instrText xml:space="preserve"> ADDIN EN.CITE &lt;EndNote&gt;&lt;Cite&gt;&lt;Author&gt;Blumler&lt;/Author&gt;&lt;Year&gt;2014&lt;/Year&gt;&lt;RecNum&gt;612&lt;/RecNum&gt;&lt;DisplayText&gt;(Blumler, 2014; Brants &amp;amp; Voltmer, 2011; Kriesi, 2013)&lt;/DisplayText&gt;&lt;record&gt;&lt;rec-number&gt;612&lt;/rec-number&gt;&lt;foreign-keys&gt;&lt;key app="EN" db-id="2xd0pvrd6xxp05evvtepd0f9vppe5rtsxa20" timestamp="1623963952"&gt;612&lt;/key&gt;&lt;/foreign-keys&gt;&lt;ref-type name="Book Section"&gt;5&lt;/ref-type&gt;&lt;contributors&gt;&lt;authors&gt;&lt;author&gt;Blumler, Jay G&lt;/author&gt;&lt;/authors&gt;&lt;/contributors&gt;&lt;titles&gt;&lt;title&gt;Mediatization and democracy&lt;/title&gt;&lt;secondary-title&gt;Mediatization of politics&lt;/secondary-title&gt;&lt;/titles&gt;&lt;pages&gt;31-41&lt;/pages&gt;&lt;dates&gt;&lt;year&gt;2014&lt;/year&gt;&lt;/dates&gt;&lt;publisher&gt;Springer&lt;/publisher&gt;&lt;urls&gt;&lt;/urls&gt;&lt;/record&gt;&lt;/Cite&gt;&lt;Cite&gt;&lt;Author&gt;Brants&lt;/Author&gt;&lt;Year&gt;2011&lt;/Year&gt;&lt;RecNum&gt;611&lt;/RecNum&gt;&lt;record&gt;&lt;rec-number&gt;611&lt;/rec-number&gt;&lt;foreign-keys&gt;&lt;key app="EN" db-id="2xd0pvrd6xxp05evvtepd0f9vppe5rtsxa20" timestamp="1623963795"&gt;611&lt;/key&gt;&lt;/foreign-keys&gt;&lt;ref-type name="Book"&gt;6&lt;/ref-type&gt;&lt;contributors&gt;&lt;authors&gt;&lt;author&gt;Brants, Kees&lt;/author&gt;&lt;author&gt;Voltmer, Katrin&lt;/author&gt;&lt;/authors&gt;&lt;/contributors&gt;&lt;titles&gt;&lt;title&gt;Political communication in postmodern democracy: Challenging the primacy of politics&lt;/title&gt;&lt;/titles&gt;&lt;dates&gt;&lt;year&gt;2011&lt;/year&gt;&lt;/dates&gt;&lt;publisher&gt;Springer&lt;/publisher&gt;&lt;isbn&gt;0230294782&lt;/isbn&gt;&lt;urls&gt;&lt;/urls&gt;&lt;/record&gt;&lt;/Cite&gt;&lt;Cite&gt;&lt;Author&gt;Kriesi&lt;/Author&gt;&lt;Year&gt;2013&lt;/Year&gt;&lt;RecNum&gt;610&lt;/RecNum&gt;&lt;record&gt;&lt;rec-number&gt;610&lt;/rec-number&gt;&lt;foreign-keys&gt;&lt;key app="EN" db-id="2xd0pvrd6xxp05evvtepd0f9vppe5rtsxa20" timestamp="1623963794"&gt;610&lt;/key&gt;&lt;/foreign-keys&gt;&lt;ref-type name="Book Section"&gt;5&lt;/ref-type&gt;&lt;contributors&gt;&lt;authors&gt;&lt;author&gt;Kriesi, Hanspeter&lt;/author&gt;&lt;/authors&gt;&lt;/contributors&gt;&lt;titles&gt;&lt;title&gt;Conclusion: An assessment of the state of democracy given the challenges of globalization and mediatization&lt;/title&gt;&lt;secondary-title&gt;Democracy in the Age of Globalization and Mediatization&lt;/secondary-title&gt;&lt;/titles&gt;&lt;pages&gt;202-215&lt;/pages&gt;&lt;dates&gt;&lt;year&gt;2013&lt;/year&gt;&lt;/dates&gt;&lt;publisher&gt;Springer&lt;/publisher&gt;&lt;urls&gt;&lt;/urls&gt;&lt;/record&gt;&lt;/Cite&gt;&lt;/EndNote&gt;</w:instrText>
        </w:r>
        <w:r w:rsidR="0096185C" w:rsidDel="00256008">
          <w:rPr>
            <w:rFonts w:eastAsia="SimSun"/>
          </w:rPr>
          <w:fldChar w:fldCharType="separate"/>
        </w:r>
        <w:r w:rsidR="0096185C" w:rsidDel="00256008">
          <w:rPr>
            <w:rFonts w:eastAsia="SimSun"/>
            <w:noProof/>
          </w:rPr>
          <w:t>(Blumler, 2014; Brants &amp; Voltmer, 2011; Kriesi, 2013)</w:t>
        </w:r>
        <w:r w:rsidR="0096185C" w:rsidDel="00256008">
          <w:rPr>
            <w:rFonts w:eastAsia="SimSun"/>
          </w:rPr>
          <w:fldChar w:fldCharType="end"/>
        </w:r>
        <w:r w:rsidR="0096185C" w:rsidDel="00256008">
          <w:rPr>
            <w:rFonts w:eastAsia="SimSun"/>
          </w:rPr>
          <w:t>. It</w:t>
        </w:r>
        <w:r w:rsidR="00425F74" w:rsidRPr="00425F74" w:rsidDel="00256008">
          <w:t xml:space="preserve"> </w:t>
        </w:r>
        <w:r w:rsidR="00167231" w:rsidRPr="00425F74" w:rsidDel="00256008">
          <w:t>argues that</w:t>
        </w:r>
        <w:r w:rsidRPr="00425F74" w:rsidDel="00256008">
          <w:t xml:space="preserve"> as media gradually developed into a</w:t>
        </w:r>
        <w:r w:rsidR="00167231" w:rsidRPr="00425F74" w:rsidDel="00256008">
          <w:t>n</w:t>
        </w:r>
        <w:r w:rsidRPr="00425F74" w:rsidDel="00256008">
          <w:t xml:space="preserve"> independent social institution</w:t>
        </w:r>
        <w:r w:rsidRPr="003F49F4" w:rsidDel="00256008">
          <w:t>, media logic was integrated into other</w:t>
        </w:r>
        <w:r w:rsidDel="00256008">
          <w:t xml:space="preserve"> social institutions</w:t>
        </w:r>
        <w:r w:rsidRPr="003F49F4" w:rsidDel="00256008">
          <w:t xml:space="preserve"> </w:t>
        </w:r>
        <w:r w:rsidRPr="00373932" w:rsidDel="00256008">
          <w:t xml:space="preserve">such as politics, </w:t>
        </w:r>
        <w:r w:rsidR="004E55B0" w:rsidRPr="00373932" w:rsidDel="00256008">
          <w:t xml:space="preserve">the </w:t>
        </w:r>
        <w:r w:rsidRPr="00373932" w:rsidDel="00256008">
          <w:t>economy, culture</w:t>
        </w:r>
        <w:r w:rsidRPr="003F49F4" w:rsidDel="00256008">
          <w:t xml:space="preserve">, and </w:t>
        </w:r>
        <w:r w:rsidDel="00256008">
          <w:t>so forth</w:t>
        </w:r>
        <w:r w:rsidR="00167231" w:rsidDel="00256008">
          <w:t xml:space="preserve"> </w:t>
        </w:r>
        <w:r w:rsidR="00167231" w:rsidDel="00256008">
          <w:fldChar w:fldCharType="begin"/>
        </w:r>
        <w:r w:rsidR="0054547D" w:rsidDel="00256008">
          <w:instrText xml:space="preserve"> ADDIN EN.CITE &lt;EndNote&gt;&lt;Cite&gt;&lt;Author&gt;Hjarvard&lt;/Author&gt;&lt;Year&gt;2013&lt;/Year&gt;&lt;RecNum&gt;55&lt;/RecNum&gt;&lt;DisplayText&gt;(Hjarvard, 2008, 2013)&lt;/DisplayText&gt;&lt;record&gt;&lt;rec-number&gt;55&lt;/rec-number&gt;&lt;foreign-keys&gt;&lt;key app="EN" db-id="2xd0pvrd6xxp05evvtepd0f9vppe5rtsxa20" timestamp="1574822057"&gt;55&lt;/key&gt;&lt;/foreign-keys&gt;&lt;ref-type name="Book"&gt;6&lt;/ref-type&gt;&lt;contributors&gt;&lt;authors&gt;&lt;author&gt;Hjarvard, Stig&lt;/author&gt;&lt;/authors&gt;&lt;/contributors&gt;&lt;titles&gt;&lt;title&gt;The mediatization of culture and society&lt;/title&gt;&lt;/titles&gt;&lt;dates&gt;&lt;year&gt;2013&lt;/year&gt;&lt;/dates&gt;&lt;publisher&gt;Routledge&lt;/publisher&gt;&lt;isbn&gt;113658045X&lt;/isbn&gt;&lt;urls&gt;&lt;/urls&gt;&lt;/record&gt;&lt;/Cite&gt;&lt;Cite&gt;&lt;Author&gt;Hjarvard&lt;/Author&gt;&lt;Year&gt;2008&lt;/Year&gt;&lt;RecNum&gt;85&lt;/RecNum&gt;&lt;record&gt;&lt;rec-number&gt;85&lt;/rec-number&gt;&lt;foreign-keys&gt;&lt;key app="EN" db-id="2xd0pvrd6xxp05evvtepd0f9vppe5rtsxa20" timestamp="1575312321"&gt;85&lt;/key&gt;&lt;/foreign-keys&gt;&lt;ref-type name="Journal Article"&gt;17&lt;/ref-type&gt;&lt;contributors&gt;&lt;authors&gt;&lt;author&gt;Hjarvard, Stig&lt;/author&gt;&lt;/authors&gt;&lt;/contributors&gt;&lt;titles&gt;&lt;title&gt;The mediatization of society&lt;/title&gt;&lt;secondary-title&gt;Nordicom review&lt;/secondary-title&gt;&lt;/titles&gt;&lt;periodical&gt;&lt;full-title&gt;Nordicom review&lt;/full-title&gt;&lt;/periodical&gt;&lt;pages&gt;102-131&lt;/pages&gt;&lt;volume&gt;29&lt;/volume&gt;&lt;number&gt;2&lt;/number&gt;&lt;dates&gt;&lt;year&gt;2008&lt;/year&gt;&lt;/dates&gt;&lt;isbn&gt;2001-5119&lt;/isbn&gt;&lt;urls&gt;&lt;/urls&gt;&lt;/record&gt;&lt;/Cite&gt;&lt;/EndNote&gt;</w:instrText>
        </w:r>
        <w:r w:rsidR="00167231" w:rsidDel="00256008">
          <w:fldChar w:fldCharType="separate"/>
        </w:r>
        <w:r w:rsidR="006A73A3" w:rsidDel="00256008">
          <w:rPr>
            <w:noProof/>
          </w:rPr>
          <w:t>(Hjarvard, 2008, 2013)</w:t>
        </w:r>
        <w:r w:rsidR="00167231" w:rsidDel="00256008">
          <w:fldChar w:fldCharType="end"/>
        </w:r>
        <w:r w:rsidRPr="003F49F4" w:rsidDel="00256008">
          <w:t xml:space="preserve">. </w:t>
        </w:r>
        <w:r w:rsidR="00167231" w:rsidDel="00256008">
          <w:t xml:space="preserve">Accordingly, social actors in different institutions </w:t>
        </w:r>
        <w:r w:rsidRPr="003F49F4" w:rsidDel="00256008">
          <w:t xml:space="preserve">“have to adapt their behavior to accommodate the media’s valuations, formats, and routines” </w:t>
        </w:r>
        <w:r w:rsidRPr="003F49F4" w:rsidDel="00256008">
          <w:fldChar w:fldCharType="begin"/>
        </w:r>
        <w:r w:rsidR="0054547D" w:rsidDel="00256008">
          <w:instrText xml:space="preserve"> ADDIN EN.CITE &lt;EndNote&gt;&lt;Cite&gt;&lt;Author&gt;Hjarvard&lt;/Author&gt;&lt;Year&gt;2013&lt;/Year&gt;&lt;RecNum&gt;55&lt;/RecNum&gt;&lt;Pages&gt;11&lt;/Pages&gt;&lt;DisplayText&gt;(Hjarvard, 2013, p. 11)&lt;/DisplayText&gt;&lt;record&gt;&lt;rec-number&gt;55&lt;/rec-number&gt;&lt;foreign-keys&gt;&lt;key app="EN" db-id="2xd0pvrd6xxp05evvtepd0f9vppe5rtsxa20" timestamp="1574822057"&gt;55&lt;/key&gt;&lt;/foreign-keys&gt;&lt;ref-type name="Book"&gt;6&lt;/ref-type&gt;&lt;contributors&gt;&lt;authors&gt;&lt;author&gt;Hjarvard, Stig&lt;/author&gt;&lt;/authors&gt;&lt;/contributors&gt;&lt;titles&gt;&lt;title&gt;The mediatization of culture and society&lt;/title&gt;&lt;/titles&gt;&lt;dates&gt;&lt;year&gt;2013&lt;/year&gt;&lt;/dates&gt;&lt;publisher&gt;Routledge&lt;/publisher&gt;&lt;isbn&gt;113658045X&lt;/isbn&gt;&lt;urls&gt;&lt;/urls&gt;&lt;/record&gt;&lt;/Cite&gt;&lt;/EndNote&gt;</w:instrText>
        </w:r>
        <w:r w:rsidRPr="003F49F4" w:rsidDel="00256008">
          <w:fldChar w:fldCharType="separate"/>
        </w:r>
        <w:r w:rsidR="006A73A3" w:rsidDel="00256008">
          <w:rPr>
            <w:noProof/>
          </w:rPr>
          <w:t>(Hjarvard, 2013, p. 11)</w:t>
        </w:r>
        <w:r w:rsidRPr="003F49F4" w:rsidDel="00256008">
          <w:fldChar w:fldCharType="end"/>
        </w:r>
        <w:r w:rsidRPr="003F49F4" w:rsidDel="00256008">
          <w:t xml:space="preserve">. Those valuations, formats, and routines are captured by the concept of media logic. </w:t>
        </w:r>
        <w:r w:rsidRPr="003F49F4" w:rsidDel="00256008">
          <w:rPr>
            <w:lang w:eastAsia="zh-TW"/>
          </w:rPr>
          <w:t>Building on Altheide and</w:t>
        </w:r>
        <w:r w:rsidDel="00256008">
          <w:rPr>
            <w:lang w:eastAsia="zh-TW"/>
          </w:rPr>
          <w:t xml:space="preserve"> Snow</w:t>
        </w:r>
        <w:r w:rsidRPr="003F49F4" w:rsidDel="00256008">
          <w:rPr>
            <w:lang w:eastAsia="zh-TW"/>
          </w:rPr>
          <w:t xml:space="preserve">’s </w:t>
        </w:r>
        <w:r w:rsidRPr="003F49F4" w:rsidDel="00256008">
          <w:fldChar w:fldCharType="begin"/>
        </w:r>
        <w:r w:rsidR="0054547D" w:rsidDel="00256008">
          <w:instrText xml:space="preserve"> ADDIN EN.CITE &lt;EndNote&gt;&lt;Cite ExcludeAuth="1"&gt;&lt;Author&gt;Altheide&lt;/Author&gt;&lt;Year&gt;1979&lt;/Year&gt;&lt;RecNum&gt;193&lt;/RecNum&gt;&lt;DisplayText&gt;(1979, 1988, 1991)&lt;/DisplayText&gt;&lt;record&gt;&lt;rec-number&gt;193&lt;/rec-number&gt;&lt;foreign-keys&gt;&lt;key app="EN" db-id="2xd0pvrd6xxp05evvtepd0f9vppe5rtsxa20" timestamp="1587843792"&gt;193&lt;/key&gt;&lt;/foreign-keys&gt;&lt;ref-type name="Book"&gt;6&lt;/ref-type&gt;&lt;contributors&gt;&lt;authors&gt;&lt;author&gt;Altheide, David L&lt;/author&gt;&lt;author&gt;Snow, Robert P&lt;/author&gt;&lt;/authors&gt;&lt;/contributors&gt;&lt;titles&gt;&lt;title&gt;Media Logic&lt;/title&gt;&lt;/titles&gt;&lt;dates&gt;&lt;year&gt;1979&lt;/year&gt;&lt;/dates&gt;&lt;pub-location&gt;Beverly Hills, CA&lt;/pub-location&gt;&lt;publisher&gt;Sage&lt;/publisher&gt;&lt;urls&gt;&lt;/urls&gt;&lt;/record&gt;&lt;/Cite&gt;&lt;Cite&gt;&lt;Author&gt;Altheide&lt;/Author&gt;&lt;Year&gt;1991&lt;/Year&gt;&lt;RecNum&gt;195&lt;/RecNum&gt;&lt;record&gt;&lt;rec-number&gt;195&lt;/rec-number&gt;&lt;foreign-keys&gt;&lt;key app="EN" db-id="2xd0pvrd6xxp05evvtepd0f9vppe5rtsxa20" timestamp="1587844040"&gt;195&lt;/key&gt;&lt;/foreign-keys&gt;&lt;ref-type name="Book"&gt;6&lt;/ref-type&gt;&lt;contributors&gt;&lt;authors&gt;&lt;author&gt;Altheide, David L&lt;/author&gt;&lt;author&gt;Snow, Robert P&lt;/author&gt;&lt;/authors&gt;&lt;/contributors&gt;&lt;titles&gt;&lt;title&gt;Media Worlds in the Postjournalism Era&lt;/title&gt;&lt;/titles&gt;&lt;dates&gt;&lt;year&gt;1991&lt;/year&gt;&lt;/dates&gt;&lt;pub-location&gt;New York&lt;/pub-location&gt;&lt;publisher&gt;Aldine de Gruyter&lt;/publisher&gt;&lt;urls&gt;&lt;/urls&gt;&lt;/record&gt;&lt;/Cite&gt;&lt;Cite&gt;&lt;Author&gt;Altheide&lt;/Author&gt;&lt;Year&gt;1988&lt;/Year&gt;&lt;RecNum&gt;194&lt;/RecNum&gt;&lt;record&gt;&lt;rec-number&gt;194&lt;/rec-number&gt;&lt;foreign-keys&gt;&lt;key app="EN" db-id="2xd0pvrd6xxp05evvtepd0f9vppe5rtsxa20" timestamp="1587843792"&gt;194&lt;/key&gt;&lt;/foreign-keys&gt;&lt;ref-type name="Journal Article"&gt;17&lt;/ref-type&gt;&lt;contributors&gt;&lt;authors&gt;&lt;author&gt;Altheide, David L&lt;/author&gt;&lt;author&gt;Snow, Robert P&lt;/author&gt;&lt;/authors&gt;&lt;/contributors&gt;&lt;titles&gt;&lt;title&gt;Toward a theory of mediation&lt;/title&gt;&lt;secondary-title&gt;Annals of the International Communication Association&lt;/secondary-title&gt;&lt;/titles&gt;&lt;periodical&gt;&lt;full-title&gt;Annals of the International Communication Association&lt;/full-title&gt;&lt;/periodical&gt;&lt;pages&gt;194-223&lt;/pages&gt;&lt;volume&gt;11&lt;/volume&gt;&lt;number&gt;1&lt;/number&gt;&lt;dates&gt;&lt;year&gt;1988&lt;/year&gt;&lt;/dates&gt;&lt;isbn&gt;2380-8985&lt;/isbn&gt;&lt;urls&gt;&lt;/urls&gt;&lt;/record&gt;&lt;/Cite&gt;&lt;/EndNote&gt;</w:instrText>
        </w:r>
        <w:r w:rsidRPr="003F49F4" w:rsidDel="00256008">
          <w:fldChar w:fldCharType="separate"/>
        </w:r>
        <w:r w:rsidR="00614336" w:rsidDel="00256008">
          <w:rPr>
            <w:noProof/>
            <w:lang w:eastAsia="zh-TW"/>
          </w:rPr>
          <w:t>(1979, 1988, 1991)</w:t>
        </w:r>
        <w:r w:rsidRPr="003F49F4" w:rsidDel="00256008">
          <w:fldChar w:fldCharType="end"/>
        </w:r>
        <w:r w:rsidRPr="003F49F4" w:rsidDel="00256008">
          <w:rPr>
            <w:lang w:eastAsia="zh-TW"/>
          </w:rPr>
          <w:t xml:space="preserve"> study of media logic, Strömbäck </w:t>
        </w:r>
        <w:r w:rsidRPr="003F49F4" w:rsidDel="00256008">
          <w:fldChar w:fldCharType="begin"/>
        </w:r>
        <w:r w:rsidR="0054547D" w:rsidDel="00256008">
          <w:instrText xml:space="preserve"> ADDIN EN.CITE &lt;EndNote&gt;&lt;Cite ExcludeAuth="1"&gt;&lt;Author&gt;Strömbäck&lt;/Author&gt;&lt;Year&gt;2008&lt;/Year&gt;&lt;RecNum&gt;86&lt;/RecNum&gt;&lt;DisplayText&gt;(2008)&lt;/DisplayText&gt;&lt;record&gt;&lt;rec-number&gt;86&lt;/rec-number&gt;&lt;foreign-keys&gt;&lt;key app="EN" db-id="2xd0pvrd6xxp05evvtepd0f9vppe5rtsxa20" timestamp="1575317339"&gt;86&lt;/key&gt;&lt;/foreign-keys&gt;&lt;ref-type name="Journal Article"&gt;17&lt;/ref-type&gt;&lt;contributors&gt;&lt;authors&gt;&lt;author&gt;Strömbäck, Jesper&lt;/author&gt;&lt;/authors&gt;&lt;/contributors&gt;&lt;titles&gt;&lt;title&gt;Four phases of mediatization: An analysis of the mediatization of politics&lt;/title&gt;&lt;secondary-title&gt;The international journal of press/politics&lt;/secondary-title&gt;&lt;/titles&gt;&lt;periodical&gt;&lt;full-title&gt;The international journal of press/politics&lt;/full-title&gt;&lt;/periodical&gt;&lt;pages&gt;228-246&lt;/pages&gt;&lt;volume&gt;13&lt;/volume&gt;&lt;number&gt;3&lt;/number&gt;&lt;dates&gt;&lt;year&gt;2008&lt;/year&gt;&lt;/dates&gt;&lt;isbn&gt;1940-1612&lt;/isbn&gt;&lt;urls&gt;&lt;/urls&gt;&lt;/record&gt;&lt;/Cite&gt;&lt;/EndNote&gt;</w:instrText>
        </w:r>
        <w:r w:rsidRPr="003F49F4" w:rsidDel="00256008">
          <w:fldChar w:fldCharType="separate"/>
        </w:r>
        <w:r w:rsidR="00CA01C0" w:rsidDel="00256008">
          <w:rPr>
            <w:noProof/>
            <w:lang w:eastAsia="zh-TW"/>
          </w:rPr>
          <w:t>(2008)</w:t>
        </w:r>
        <w:r w:rsidRPr="003F49F4" w:rsidDel="00256008">
          <w:fldChar w:fldCharType="end"/>
        </w:r>
        <w:r w:rsidRPr="003F49F4" w:rsidDel="00256008">
          <w:rPr>
            <w:lang w:eastAsia="zh-TW"/>
          </w:rPr>
          <w:t xml:space="preserve"> defined media logic as:</w:t>
        </w:r>
      </w:moveFrom>
    </w:p>
    <w:p w14:paraId="2FDA5EAD" w14:textId="258F1200" w:rsidR="000D2333" w:rsidRPr="003F49F4" w:rsidDel="00256008" w:rsidRDefault="00F73438" w:rsidP="000D2333">
      <w:pPr>
        <w:widowControl/>
        <w:ind w:left="720" w:firstLine="0"/>
        <w:rPr>
          <w:moveFrom w:id="653" w:author="mx3mt" w:date="2022-08-22T22:50:00Z"/>
        </w:rPr>
      </w:pPr>
      <w:moveFrom w:id="654" w:author="mx3mt" w:date="2022-08-22T22:50:00Z">
        <w:r w:rsidRPr="003F49F4" w:rsidDel="00256008">
          <w:rPr>
            <w:lang w:eastAsia="zh-TW"/>
          </w:rPr>
          <w:t xml:space="preserve">the dominance in societal processes of the news values and the storytelling techniques the media make use of to take advantage of their own medium and its format, and to be competitive in the ongoing struggle to capture people’s attention. </w:t>
        </w:r>
        <w:r w:rsidRPr="003F49F4" w:rsidDel="00256008">
          <w:fldChar w:fldCharType="begin"/>
        </w:r>
        <w:r w:rsidR="0054547D" w:rsidDel="00256008">
          <w:instrText xml:space="preserve"> ADDIN EN.CITE &lt;EndNote&gt;&lt;Cite ExcludeAuth="1" ExcludeYear="1"&gt;&lt;Author&gt;Strömbäck&lt;/Author&gt;&lt;Year&gt;2008&lt;/Year&gt;&lt;RecNum&gt;86&lt;/RecNum&gt;&lt;Pages&gt;233&lt;/Pages&gt;&lt;DisplayText&gt;(p. 233)&lt;/DisplayText&gt;&lt;record&gt;&lt;rec-number&gt;86&lt;/rec-number&gt;&lt;foreign-keys&gt;&lt;key app="EN" db-id="2xd0pvrd6xxp05evvtepd0f9vppe5rtsxa20" timestamp="1575317339"&gt;86&lt;/key&gt;&lt;/foreign-keys&gt;&lt;ref-type name="Journal Article"&gt;17&lt;/ref-type&gt;&lt;contributors&gt;&lt;authors&gt;&lt;author&gt;Strömbäck, Jesper&lt;/author&gt;&lt;/authors&gt;&lt;/contributors&gt;&lt;titles&gt;&lt;title&gt;Four phases of mediatization: An analysis of the mediatization of politics&lt;/title&gt;&lt;secondary-title&gt;The international journal of press/politics&lt;/secondary-title&gt;&lt;/titles&gt;&lt;periodical&gt;&lt;full-title&gt;The international journal of press/politics&lt;/full-title&gt;&lt;/periodical&gt;&lt;pages&gt;228-246&lt;/pages&gt;&lt;volume&gt;13&lt;/volume&gt;&lt;number&gt;3&lt;/number&gt;&lt;dates&gt;&lt;year&gt;2008&lt;/year&gt;&lt;/dates&gt;&lt;isbn&gt;1940-1612&lt;/isbn&gt;&lt;urls&gt;&lt;/urls&gt;&lt;/record&gt;&lt;/Cite&gt;&lt;/EndNote&gt;</w:instrText>
        </w:r>
        <w:r w:rsidRPr="003F49F4" w:rsidDel="00256008">
          <w:fldChar w:fldCharType="separate"/>
        </w:r>
        <w:r w:rsidR="00614336" w:rsidDel="00256008">
          <w:rPr>
            <w:noProof/>
          </w:rPr>
          <w:t>(p. 233)</w:t>
        </w:r>
        <w:r w:rsidRPr="003F49F4" w:rsidDel="00256008">
          <w:fldChar w:fldCharType="end"/>
        </w:r>
      </w:moveFrom>
    </w:p>
    <w:p w14:paraId="676ED442" w14:textId="2BCB4A4D" w:rsidR="00CD69E0" w:rsidDel="00256008" w:rsidRDefault="00F73438" w:rsidP="00062F9C">
      <w:pPr>
        <w:widowControl/>
        <w:ind w:firstLine="0"/>
        <w:rPr>
          <w:moveFrom w:id="655" w:author="mx3mt" w:date="2022-08-22T22:50:00Z"/>
        </w:rPr>
      </w:pPr>
      <w:moveFrom w:id="656" w:author="mx3mt" w:date="2022-08-22T22:50:00Z">
        <w:r w:rsidRPr="003F49F4" w:rsidDel="00256008">
          <w:t xml:space="preserve">In other words, media logic not only </w:t>
        </w:r>
        <w:r w:rsidR="00AD10E6" w:rsidDel="00256008">
          <w:t>establishes</w:t>
        </w:r>
        <w:r w:rsidRPr="003F49F4" w:rsidDel="00256008">
          <w:t xml:space="preserve"> the path</w:t>
        </w:r>
        <w:r w:rsidR="004E55B0" w:rsidDel="00256008">
          <w:t>way</w:t>
        </w:r>
        <w:r w:rsidRPr="003F49F4" w:rsidDel="00256008">
          <w:t xml:space="preserve"> for </w:t>
        </w:r>
        <w:r w:rsidR="002F1AD8" w:rsidDel="00256008">
          <w:t xml:space="preserve">the institution of </w:t>
        </w:r>
        <w:r w:rsidRPr="003F49F4" w:rsidDel="00256008">
          <w:t>medi</w:t>
        </w:r>
        <w:r w:rsidR="002F1AD8" w:rsidDel="00256008">
          <w:t>a</w:t>
        </w:r>
        <w:r w:rsidRPr="003F49F4" w:rsidDel="00256008">
          <w:t xml:space="preserve"> but</w:t>
        </w:r>
        <w:r w:rsidDel="00256008">
          <w:t xml:space="preserve"> a</w:t>
        </w:r>
        <w:r w:rsidRPr="003F49F4" w:rsidDel="00256008">
          <w:t xml:space="preserve">lso shapes how other institutions function. </w:t>
        </w:r>
      </w:moveFrom>
    </w:p>
    <w:p w14:paraId="21D1D7C6" w14:textId="278F513F" w:rsidR="0055779A" w:rsidDel="00256008" w:rsidRDefault="00AD10E6" w:rsidP="0055779A">
      <w:pPr>
        <w:widowControl/>
        <w:spacing w:line="523" w:lineRule="auto"/>
        <w:rPr>
          <w:moveFrom w:id="657" w:author="mx3mt" w:date="2022-08-22T22:50:00Z"/>
          <w:lang w:eastAsia="zh-CN"/>
        </w:rPr>
      </w:pPr>
      <w:moveFrom w:id="658" w:author="mx3mt" w:date="2022-08-22T22:50:00Z">
        <w:r w:rsidDel="00256008">
          <w:t xml:space="preserve">Evidence </w:t>
        </w:r>
        <w:r w:rsidR="00F73438" w:rsidRPr="0055779A" w:rsidDel="00256008">
          <w:t xml:space="preserve">of mediatization has been found </w:t>
        </w:r>
        <w:r w:rsidR="00F1733D" w:rsidRPr="0055779A" w:rsidDel="00256008">
          <w:t xml:space="preserve">in </w:t>
        </w:r>
        <w:r w:rsidDel="00256008">
          <w:t xml:space="preserve">a number of </w:t>
        </w:r>
        <w:r w:rsidR="00F1733D" w:rsidRPr="0055779A" w:rsidDel="00256008">
          <w:t>different institutions</w:t>
        </w:r>
        <w:r w:rsidDel="00256008">
          <w:t>,</w:t>
        </w:r>
        <w:r w:rsidR="00F1733D" w:rsidRPr="0055779A" w:rsidDel="00256008">
          <w:t xml:space="preserve"> including politics</w:t>
        </w:r>
        <w:r w:rsidR="00EC110C" w:rsidRPr="0055779A" w:rsidDel="00256008">
          <w:t xml:space="preserve">. </w:t>
        </w:r>
        <w:r w:rsidR="005F3F15" w:rsidDel="00256008">
          <w:t>M</w:t>
        </w:r>
        <w:r w:rsidR="005F3F15" w:rsidRPr="0055779A" w:rsidDel="00256008">
          <w:t xml:space="preserve">edia has been put into the “central position in most political routines, such as election campaigns, government communication, public diplomacy and image building, and national and international celebrations” </w:t>
        </w:r>
        <w:r w:rsidR="00AF0491" w:rsidDel="00256008">
          <w:fldChar w:fldCharType="begin"/>
        </w:r>
        <w:r w:rsidR="0054547D" w:rsidDel="00256008">
          <w:instrText xml:space="preserve"> ADDIN EN.CITE &lt;EndNote&gt;&lt;Cite&gt;&lt;Author&gt;Mazzoleni&lt;/Author&gt;&lt;Year&gt;2008&lt;/Year&gt;&lt;RecNum&gt;347&lt;/RecNum&gt;&lt;Pages&gt;3047&lt;/Pages&gt;&lt;DisplayText&gt;(Mazzoleni, 2008, p. 3047)&lt;/DisplayText&gt;&lt;record&gt;&lt;rec-number&gt;347&lt;/rec-number&gt;&lt;foreign-keys&gt;&lt;key app="EN" db-id="2xd0pvrd6xxp05evvtepd0f9vppe5rtsxa20" timestamp="1603744784"&gt;347&lt;/key&gt;&lt;/foreign-keys&gt;&lt;ref-type name="Encyclopedia"&gt;53&lt;/ref-type&gt;&lt;contributors&gt;&lt;authors&gt;&lt;author&gt;Mazzoleni, Gianpietro&lt;/author&gt;&lt;/authors&gt;&lt;/contributors&gt;&lt;titles&gt;&lt;title&gt;Mediatization of politics&lt;/title&gt;&lt;secondary-title&gt;The international encyclopedia of communication&lt;/secondary-title&gt;&lt;/titles&gt;&lt;periodical&gt;&lt;full-title&gt;The international encyclopedia of communication&lt;/full-title&gt;&lt;/periodical&gt;&lt;pages&gt;3047-3051&lt;/pages&gt;&lt;volume&gt;7&lt;/volume&gt;&lt;dates&gt;&lt;year&gt;2008&lt;/year&gt;&lt;/dates&gt;&lt;pub-location&gt;Hoboken, NJ&lt;/pub-location&gt;&lt;publisher&gt;John Wiley &amp;amp; Sons, Inc.&lt;/publisher&gt;&lt;urls&gt;&lt;/urls&gt;&lt;/record&gt;&lt;/Cite&gt;&lt;/EndNote&gt;</w:instrText>
        </w:r>
        <w:r w:rsidR="00AF0491" w:rsidDel="00256008">
          <w:fldChar w:fldCharType="separate"/>
        </w:r>
        <w:r w:rsidR="00AF0491" w:rsidDel="00256008">
          <w:rPr>
            <w:noProof/>
          </w:rPr>
          <w:t>(Mazzoleni, 2008, p. 3047)</w:t>
        </w:r>
        <w:r w:rsidR="00AF0491" w:rsidDel="00256008">
          <w:fldChar w:fldCharType="end"/>
        </w:r>
        <w:r w:rsidR="00222CD3" w:rsidDel="00256008">
          <w:t>. A</w:t>
        </w:r>
        <w:r w:rsidR="005F3F15" w:rsidRPr="0055779A" w:rsidDel="00256008">
          <w:t>ccordingly</w:t>
        </w:r>
        <w:r w:rsidR="00222CD3" w:rsidDel="00256008">
          <w:t>,</w:t>
        </w:r>
        <w:r w:rsidR="005F3F15" w:rsidRPr="0055779A" w:rsidDel="00256008">
          <w:t xml:space="preserve"> political actors have become media-driven </w:t>
        </w:r>
        <w:r w:rsidR="002C6AB0" w:rsidDel="00256008">
          <w:fldChar w:fldCharType="begin"/>
        </w:r>
        <w:r w:rsidR="0054547D" w:rsidDel="00256008">
          <w:instrText xml:space="preserve"> ADDIN EN.CITE &lt;EndNote&gt;&lt;Cite&gt;&lt;Author&gt;Mazzoleni&lt;/Author&gt;&lt;Year&gt;2008&lt;/Year&gt;&lt;RecNum&gt;347&lt;/RecNum&gt;&lt;DisplayText&gt;(Mazzoleni, 2008; Mazzoleni &amp;amp; Schulz, 1999)&lt;/DisplayText&gt;&lt;record&gt;&lt;rec-number&gt;347&lt;/rec-number&gt;&lt;foreign-keys&gt;&lt;key app="EN" db-id="2xd0pvrd6xxp05evvtepd0f9vppe5rtsxa20" timestamp="1603744784"&gt;347&lt;/key&gt;&lt;/foreign-keys&gt;&lt;ref-type name="Encyclopedia"&gt;53&lt;/ref-type&gt;&lt;contributors&gt;&lt;authors&gt;&lt;author&gt;Mazzoleni, Gianpietro&lt;/author&gt;&lt;/authors&gt;&lt;/contributors&gt;&lt;titles&gt;&lt;title&gt;Mediatization of politics&lt;/title&gt;&lt;secondary-title&gt;The international encyclopedia of communication&lt;/secondary-title&gt;&lt;/titles&gt;&lt;periodical&gt;&lt;full-title&gt;The international encyclopedia of communication&lt;/full-title&gt;&lt;/periodical&gt;&lt;pages&gt;3047-3051&lt;/pages&gt;&lt;volume&gt;7&lt;/volume&gt;&lt;dates&gt;&lt;year&gt;2008&lt;/year&gt;&lt;/dates&gt;&lt;pub-location&gt;Hoboken, NJ&lt;/pub-location&gt;&lt;publisher&gt;John Wiley &amp;amp; Sons, Inc.&lt;/publisher&gt;&lt;urls&gt;&lt;/urls&gt;&lt;/record&gt;&lt;/Cite&gt;&lt;Cite&gt;&lt;Author&gt;Mazzoleni&lt;/Author&gt;&lt;Year&gt;1999&lt;/Year&gt;&lt;RecNum&gt;468&lt;/RecNum&gt;&lt;record&gt;&lt;rec-number&gt;468&lt;/rec-number&gt;&lt;foreign-keys&gt;&lt;key app="EN" db-id="2xd0pvrd6xxp05evvtepd0f9vppe5rtsxa20" timestamp="1609793400"&gt;468&lt;/key&gt;&lt;/foreign-keys&gt;&lt;ref-type name="Journal Article"&gt;17&lt;/ref-type&gt;&lt;contributors&gt;&lt;authors&gt;&lt;author&gt;Mazzoleni, Gianpietro&lt;/author&gt;&lt;author&gt;Schulz, Winfried&lt;/author&gt;&lt;/authors&gt;&lt;/contributors&gt;&lt;titles&gt;&lt;title&gt;&amp;quot; Mediatization&amp;quot; of politics: A challenge for democracy?&lt;/title&gt;&lt;secondary-title&gt;Political communication&lt;/secondary-title&gt;&lt;/titles&gt;&lt;periodical&gt;&lt;full-title&gt;Political communication&lt;/full-title&gt;&lt;/periodical&gt;&lt;pages&gt;247-261&lt;/pages&gt;&lt;volume&gt;16&lt;/volume&gt;&lt;number&gt;3&lt;/number&gt;&lt;dates&gt;&lt;year&gt;1999&lt;/year&gt;&lt;/dates&gt;&lt;isbn&gt;1058-4609&lt;/isbn&gt;&lt;urls&gt;&lt;/urls&gt;&lt;/record&gt;&lt;/Cite&gt;&lt;/EndNote&gt;</w:instrText>
        </w:r>
        <w:r w:rsidR="002C6AB0" w:rsidDel="00256008">
          <w:fldChar w:fldCharType="separate"/>
        </w:r>
        <w:r w:rsidR="002C6AB0" w:rsidDel="00256008">
          <w:rPr>
            <w:noProof/>
          </w:rPr>
          <w:t>(Mazzoleni, 2008; Mazzoleni &amp; Schulz, 1999)</w:t>
        </w:r>
        <w:r w:rsidR="002C6AB0" w:rsidDel="00256008">
          <w:fldChar w:fldCharType="end"/>
        </w:r>
        <w:r w:rsidR="005F3F15" w:rsidRPr="0055779A" w:rsidDel="00256008">
          <w:t>.</w:t>
        </w:r>
        <w:r w:rsidR="005F3F15" w:rsidDel="00256008">
          <w:t xml:space="preserve"> Similarly,</w:t>
        </w:r>
        <w:r w:rsidR="005F3F15" w:rsidRPr="0055779A" w:rsidDel="00256008">
          <w:t xml:space="preserve"> Esser </w:t>
        </w:r>
        <w:r w:rsidR="00AE222A" w:rsidDel="00256008">
          <w:fldChar w:fldCharType="begin"/>
        </w:r>
        <w:r w:rsidR="0054547D" w:rsidDel="00256008">
          <w:instrText xml:space="preserve"> ADDIN EN.CITE &lt;EndNote&gt;&lt;Cite ExcludeAuth="1"&gt;&lt;Author&gt;Esser&lt;/Author&gt;&lt;Year&gt;2013&lt;/Year&gt;&lt;RecNum&gt;234&lt;/RecNum&gt;&lt;DisplayText&gt;(2013)&lt;/DisplayText&gt;&lt;record&gt;&lt;rec-number&gt;234&lt;/rec-number&gt;&lt;foreign-keys&gt;&lt;key app="EN" db-id="2xd0pvrd6xxp05evvtepd0f9vppe5rtsxa20" timestamp="1592175265"&gt;234&lt;/key&gt;&lt;/foreign-keys&gt;&lt;ref-type name="Book Section"&gt;5&lt;/ref-type&gt;&lt;contributors&gt;&lt;authors&gt;&lt;author&gt;Esser, Frank&lt;/author&gt;&lt;/authors&gt;&lt;secondary-authors&gt;&lt;author&gt;Kriesi, Hanspeter &lt;/author&gt;&lt;author&gt;Lavenex, Sandra&lt;/author&gt;&lt;author&gt;Esser, Frank &lt;/author&gt;&lt;author&gt;Matthes, Jörg &lt;/author&gt;&lt;author&gt;Bühlmann, Marc &lt;/author&gt;&lt;author&gt;Bochsler, Daniel&lt;/author&gt;&lt;/secondary-authors&gt;&lt;/contributors&gt;&lt;titles&gt;&lt;title&gt;Mediatization as a challenge: Media logic versus political logic&lt;/title&gt;&lt;secondary-title&gt;Democracy in the Age of Globalization and Mediatization&lt;/secondary-title&gt;&lt;/titles&gt;&lt;pages&gt;155-176&lt;/pages&gt;&lt;dates&gt;&lt;year&gt;2013&lt;/year&gt;&lt;/dates&gt;&lt;pub-location&gt;London&lt;/pub-location&gt;&lt;publisher&gt;Palgrave Macmillan&lt;/publisher&gt;&lt;urls&gt;&lt;/urls&gt;&lt;/record&gt;&lt;/Cite&gt;&lt;/EndNote&gt;</w:instrText>
        </w:r>
        <w:r w:rsidR="00AE222A" w:rsidDel="00256008">
          <w:fldChar w:fldCharType="separate"/>
        </w:r>
        <w:r w:rsidR="00AE222A" w:rsidDel="00256008">
          <w:rPr>
            <w:noProof/>
          </w:rPr>
          <w:t>(2013)</w:t>
        </w:r>
        <w:r w:rsidR="00AE222A" w:rsidDel="00256008">
          <w:fldChar w:fldCharType="end"/>
        </w:r>
        <w:r w:rsidR="00AE222A" w:rsidDel="00256008">
          <w:t xml:space="preserve"> </w:t>
        </w:r>
        <w:r w:rsidR="005F3F15" w:rsidRPr="0055779A" w:rsidDel="00256008">
          <w:t xml:space="preserve">and </w:t>
        </w:r>
        <w:r w:rsidR="005F3F15" w:rsidRPr="0055779A" w:rsidDel="00256008">
          <w:rPr>
            <w:lang w:eastAsia="zh-CN"/>
          </w:rPr>
          <w:t xml:space="preserve">Stromback </w:t>
        </w:r>
        <w:r w:rsidR="005F3F15" w:rsidDel="00256008">
          <w:rPr>
            <w:lang w:eastAsia="zh-CN"/>
          </w:rPr>
          <w:t>et al.</w:t>
        </w:r>
        <w:r w:rsidR="005F3F15" w:rsidRPr="00E223A0" w:rsidDel="00256008">
          <w:rPr>
            <w:lang w:eastAsia="zh-CN"/>
          </w:rPr>
          <w:t xml:space="preserve"> </w:t>
        </w:r>
        <w:r w:rsidR="005F3F15" w:rsidDel="00256008">
          <w:rPr>
            <w:lang w:eastAsia="zh-CN"/>
          </w:rPr>
          <w:fldChar w:fldCharType="begin"/>
        </w:r>
        <w:r w:rsidR="0054547D" w:rsidDel="00256008">
          <w:rPr>
            <w:lang w:eastAsia="zh-CN"/>
          </w:rPr>
          <w:instrText xml:space="preserve"> ADDIN EN.CITE &lt;EndNote&gt;&lt;Cite ExcludeAuth="1"&gt;&lt;Author&gt;Strömbäck&lt;/Author&gt;&lt;Year&gt;2009&lt;/Year&gt;&lt;RecNum&gt;344&lt;/RecNum&gt;&lt;DisplayText&gt;(2009)&lt;/DisplayText&gt;&lt;record&gt;&lt;rec-number&gt;344&lt;/rec-number&gt;&lt;foreign-keys&gt;&lt;key app="EN" db-id="2xd0pvrd6xxp05evvtepd0f9vppe5rtsxa20" timestamp="1603741774"&gt;344&lt;/key&gt;&lt;/foreign-keys&gt;&lt;ref-type name="Journal Article"&gt;17&lt;/ref-type&gt;&lt;contributors&gt;&lt;authors&gt;&lt;author&gt;Strömbäck, Jesper&lt;/author&gt;&lt;author&gt;Esser, Frank&lt;/author&gt;&lt;author&gt;Lundby, Knut&lt;/author&gt;&lt;/authors&gt;&lt;/contributors&gt;&lt;titles&gt;&lt;title&gt;Shaping politics: Mediatization and media interventionism&lt;/title&gt;&lt;/titles&gt;&lt;dates&gt;&lt;year&gt;2009&lt;/year&gt;&lt;/dates&gt;&lt;isbn&gt;1433105624&lt;/isbn&gt;&lt;urls&gt;&lt;/urls&gt;&lt;/record&gt;&lt;/Cite&gt;&lt;/EndNote&gt;</w:instrText>
        </w:r>
        <w:r w:rsidR="005F3F15" w:rsidDel="00256008">
          <w:rPr>
            <w:lang w:eastAsia="zh-CN"/>
          </w:rPr>
          <w:fldChar w:fldCharType="separate"/>
        </w:r>
        <w:r w:rsidR="005F3F15" w:rsidDel="00256008">
          <w:rPr>
            <w:noProof/>
            <w:lang w:eastAsia="zh-CN"/>
          </w:rPr>
          <w:t>(2009)</w:t>
        </w:r>
        <w:r w:rsidR="005F3F15" w:rsidDel="00256008">
          <w:rPr>
            <w:lang w:eastAsia="zh-CN"/>
          </w:rPr>
          <w:fldChar w:fldCharType="end"/>
        </w:r>
        <w:r w:rsidR="005F3F15" w:rsidDel="00256008">
          <w:rPr>
            <w:lang w:eastAsia="zh-CN"/>
          </w:rPr>
          <w:t xml:space="preserve"> claimed that political actors have adopted and internalized media logic in their thinking and behavior to a significant extent.</w:t>
        </w:r>
        <w:r w:rsidR="00222CD3" w:rsidDel="00256008">
          <w:rPr>
            <w:lang w:eastAsia="zh-CN"/>
          </w:rPr>
          <w:t xml:space="preserve"> </w:t>
        </w:r>
        <w:r w:rsidR="00D71F6F" w:rsidDel="00256008">
          <w:rPr>
            <w:lang w:eastAsia="zh-CN"/>
          </w:rPr>
          <w:t xml:space="preserve">For example, </w:t>
        </w:r>
        <w:r w:rsidR="00D71F6F" w:rsidDel="00256008">
          <w:rPr>
            <w:lang w:eastAsia="zh-CN"/>
          </w:rPr>
          <w:fldChar w:fldCharType="begin"/>
        </w:r>
        <w:r w:rsidR="0054547D" w:rsidDel="00256008">
          <w:rPr>
            <w:lang w:eastAsia="zh-CN"/>
          </w:rPr>
          <w:instrText xml:space="preserve"> ADDIN EN.CITE &lt;EndNote&gt;&lt;Cite AuthorYear="1"&gt;&lt;Author&gt;Bastien&lt;/Author&gt;&lt;Year&gt;2018&lt;/Year&gt;&lt;RecNum&gt;358&lt;/RecNum&gt;&lt;DisplayText&gt;Bastien (2018)&lt;/DisplayText&gt;&lt;record&gt;&lt;rec-number&gt;358&lt;/rec-number&gt;&lt;foreign-keys&gt;&lt;key app="EN" db-id="2xd0pvrd6xxp05evvtepd0f9vppe5rtsxa20" timestamp="1604190333"&gt;358&lt;/key&gt;&lt;/foreign-keys&gt;&lt;ref-type name="Journal Article"&gt;17&lt;/ref-type&gt;&lt;contributors&gt;&lt;authors&gt;&lt;author&gt;Bastien, Frédérick&lt;/author&gt;&lt;/authors&gt;&lt;/contributors&gt;&lt;titles&gt;&lt;title&gt;Using parallel content analysis to measure mediatization of politics: The televised leaders’ debates in Canada, 1968–2008&lt;/title&gt;&lt;secondary-title&gt;Journalism&lt;/secondary-title&gt;&lt;/titles&gt;&lt;periodical&gt;&lt;full-title&gt;Journalism&lt;/full-title&gt;&lt;/periodical&gt;&lt;dates&gt;&lt;year&gt;2018&lt;/year&gt;&lt;/dates&gt;&lt;isbn&gt;1464-8849&lt;/isbn&gt;&lt;urls&gt;&lt;/urls&gt;&lt;/record&gt;&lt;/Cite&gt;&lt;/EndNote&gt;</w:instrText>
        </w:r>
        <w:r w:rsidR="00D71F6F" w:rsidDel="00256008">
          <w:rPr>
            <w:lang w:eastAsia="zh-CN"/>
          </w:rPr>
          <w:fldChar w:fldCharType="separate"/>
        </w:r>
        <w:r w:rsidR="00D71F6F" w:rsidDel="00256008">
          <w:rPr>
            <w:noProof/>
            <w:lang w:eastAsia="zh-CN"/>
          </w:rPr>
          <w:t>Bastien (2018)</w:t>
        </w:r>
        <w:r w:rsidR="00D71F6F" w:rsidDel="00256008">
          <w:rPr>
            <w:lang w:eastAsia="zh-CN"/>
          </w:rPr>
          <w:fldChar w:fldCharType="end"/>
        </w:r>
        <w:r w:rsidR="00D71F6F" w:rsidDel="00256008">
          <w:t xml:space="preserve"> found that </w:t>
        </w:r>
        <w:r w:rsidR="00F73438" w:rsidRPr="0055779A" w:rsidDel="00256008">
          <w:t xml:space="preserve">the </w:t>
        </w:r>
        <w:r w:rsidDel="00256008">
          <w:t>manner by which</w:t>
        </w:r>
        <w:r w:rsidR="00F73438" w:rsidRPr="0055779A" w:rsidDel="00256008">
          <w:t xml:space="preserve"> media cover topics has not only been incorporated</w:t>
        </w:r>
        <w:r w:rsidDel="00256008">
          <w:t xml:space="preserve"> into</w:t>
        </w:r>
        <w:r w:rsidR="00F73438" w:rsidRPr="0055779A" w:rsidDel="00256008">
          <w:t xml:space="preserve"> but </w:t>
        </w:r>
        <w:r w:rsidDel="00256008">
          <w:t xml:space="preserve">has </w:t>
        </w:r>
        <w:r w:rsidR="00F73438" w:rsidRPr="0055779A" w:rsidDel="00256008">
          <w:t xml:space="preserve">also subsequently </w:t>
        </w:r>
        <w:r w:rsidDel="00256008">
          <w:t xml:space="preserve">increased </w:t>
        </w:r>
        <w:r w:rsidR="00F73438" w:rsidRPr="0055779A" w:rsidDel="00256008">
          <w:t xml:space="preserve">in Canadian presidential debaters’ own discourses </w:t>
        </w:r>
        <w:r w:rsidDel="00256008">
          <w:t xml:space="preserve">over the </w:t>
        </w:r>
        <w:r w:rsidR="006A4273" w:rsidDel="00256008">
          <w:t>decades since 1968</w:t>
        </w:r>
        <w:r w:rsidR="005F3F15" w:rsidDel="00256008">
          <w:t>.</w:t>
        </w:r>
        <w:r w:rsidR="00F73438" w:rsidRPr="0055779A" w:rsidDel="00256008">
          <w:t xml:space="preserve"> </w:t>
        </w:r>
        <w:r w:rsidR="007D5749" w:rsidDel="00256008">
          <w:rPr>
            <w:lang w:eastAsia="zh-CN"/>
          </w:rPr>
          <w:t xml:space="preserve">Hjarvard </w:t>
        </w:r>
        <w:r w:rsidR="007D5749" w:rsidDel="00256008">
          <w:fldChar w:fldCharType="begin"/>
        </w:r>
        <w:r w:rsidR="0054547D" w:rsidDel="00256008">
          <w:instrText xml:space="preserve"> ADDIN EN.CITE &lt;EndNote&gt;&lt;Cite ExcludeAuth="1"&gt;&lt;Author&gt;Hjarvard&lt;/Author&gt;&lt;Year&gt;2013&lt;/Year&gt;&lt;RecNum&gt;55&lt;/RecNum&gt;&lt;DisplayText&gt;(2013)&lt;/DisplayText&gt;&lt;record&gt;&lt;rec-number&gt;55&lt;/rec-number&gt;&lt;foreign-keys&gt;&lt;key app="EN" db-id="2xd0pvrd6xxp05evvtepd0f9vppe5rtsxa20" timestamp="1574822057"&gt;55&lt;/key&gt;&lt;/foreign-keys&gt;&lt;ref-type name="Book"&gt;6&lt;/ref-type&gt;&lt;contributors&gt;&lt;authors&gt;&lt;author&gt;Hjarvard, Stig&lt;/author&gt;&lt;/authors&gt;&lt;/contributors&gt;&lt;titles&gt;&lt;title&gt;The mediatization of culture and society&lt;/title&gt;&lt;/titles&gt;&lt;dates&gt;&lt;year&gt;2013&lt;/year&gt;&lt;/dates&gt;&lt;publisher&gt;Routledge&lt;/publisher&gt;&lt;isbn&gt;113658045X&lt;/isbn&gt;&lt;urls&gt;&lt;/urls&gt;&lt;/record&gt;&lt;/Cite&gt;&lt;/EndNote&gt;</w:instrText>
        </w:r>
        <w:r w:rsidR="007D5749" w:rsidDel="00256008">
          <w:fldChar w:fldCharType="separate"/>
        </w:r>
        <w:r w:rsidR="007D5749" w:rsidDel="00256008">
          <w:rPr>
            <w:noProof/>
          </w:rPr>
          <w:t>(2013)</w:t>
        </w:r>
        <w:r w:rsidR="007D5749" w:rsidDel="00256008">
          <w:fldChar w:fldCharType="end"/>
        </w:r>
        <w:r w:rsidR="00D71F6F" w:rsidDel="00256008">
          <w:t xml:space="preserve"> summarized</w:t>
        </w:r>
        <w:r w:rsidR="00F73438" w:rsidDel="00256008">
          <w:rPr>
            <w:lang w:eastAsia="zh-CN"/>
          </w:rPr>
          <w:t xml:space="preserve"> the process</w:t>
        </w:r>
        <w:r w:rsidR="007D5749" w:rsidDel="00256008">
          <w:rPr>
            <w:lang w:eastAsia="zh-CN"/>
          </w:rPr>
          <w:t xml:space="preserve"> of political mediatization </w:t>
        </w:r>
        <w:r w:rsidR="007D5749" w:rsidRPr="00F835AD" w:rsidDel="00256008">
          <w:rPr>
            <w:lang w:eastAsia="zh-CN"/>
          </w:rPr>
          <w:t xml:space="preserve">as </w:t>
        </w:r>
        <w:r w:rsidR="007D5749" w:rsidRPr="00F948C4" w:rsidDel="00256008">
          <w:rPr>
            <w:lang w:eastAsia="zh-CN"/>
          </w:rPr>
          <w:t>“personalization”</w:t>
        </w:r>
        <w:r w:rsidR="00D71F6F" w:rsidDel="00256008">
          <w:rPr>
            <w:lang w:eastAsia="zh-CN"/>
          </w:rPr>
          <w:t xml:space="preserve"> which could </w:t>
        </w:r>
        <w:r w:rsidR="00D71F6F" w:rsidDel="00256008">
          <w:t>impede real clash and issue discussion i</w:t>
        </w:r>
        <w:r w:rsidR="00F73438" w:rsidDel="00256008">
          <w:t>n political debate</w:t>
        </w:r>
        <w:r w:rsidR="006A4273" w:rsidDel="00256008">
          <w:t>s in general</w:t>
        </w:r>
        <w:r w:rsidR="00F73438" w:rsidDel="00256008">
          <w:t>, including presidential debate</w:t>
        </w:r>
        <w:r w:rsidR="006A4273" w:rsidDel="00256008">
          <w:t>s</w:t>
        </w:r>
        <w:r w:rsidR="00D71F6F" w:rsidDel="00256008">
          <w:t>.</w:t>
        </w:r>
      </w:moveFrom>
    </w:p>
    <w:p w14:paraId="0A4F7AB5" w14:textId="23DB4AEA" w:rsidR="00822C4F" w:rsidDel="00450B7E" w:rsidRDefault="00F73438" w:rsidP="00A91F73">
      <w:pPr>
        <w:rPr>
          <w:del w:id="659" w:author="mx3mt" w:date="2022-08-22T23:54:00Z"/>
        </w:rPr>
      </w:pPr>
      <w:moveFrom w:id="660" w:author="mx3mt" w:date="2022-08-22T22:50:00Z">
        <w:del w:id="661" w:author="mx3mt" w:date="2022-08-22T23:54:00Z">
          <w:r w:rsidDel="00450B7E">
            <w:delText xml:space="preserve"> </w:delText>
          </w:r>
        </w:del>
      </w:moveFrom>
      <w:moveFromRangeEnd w:id="651"/>
      <w:del w:id="662" w:author="mx3mt" w:date="2022-08-22T23:03:00Z">
        <w:r w:rsidR="0055779A" w:rsidDel="00CD54F9">
          <w:delText xml:space="preserve">Personalization in politics </w:delText>
        </w:r>
        <w:r w:rsidDel="00CD54F9">
          <w:delText>means</w:delText>
        </w:r>
        <w:r w:rsidRPr="00F835AD" w:rsidDel="00CD54F9">
          <w:delText xml:space="preserve"> that </w:delText>
        </w:r>
        <w:r w:rsidDel="00CD54F9">
          <w:delText>building</w:delText>
        </w:r>
        <w:r w:rsidR="006A4273" w:rsidDel="00CD54F9">
          <w:delText xml:space="preserve"> a</w:delText>
        </w:r>
        <w:r w:rsidDel="00CD54F9">
          <w:delText xml:space="preserve"> personal image</w:delText>
        </w:r>
        <w:r w:rsidRPr="00F835AD" w:rsidDel="00CD54F9">
          <w:delText xml:space="preserve"> </w:delText>
        </w:r>
        <w:r w:rsidR="00DC650E" w:rsidDel="00CD54F9">
          <w:delText>has be</w:delText>
        </w:r>
        <w:r w:rsidR="0031547E" w:rsidDel="00CD54F9">
          <w:delText>come</w:delText>
        </w:r>
        <w:r w:rsidR="00DC650E" w:rsidRPr="00F835AD" w:rsidDel="00CD54F9">
          <w:delText xml:space="preserve"> </w:delText>
        </w:r>
        <w:r w:rsidRPr="00F835AD" w:rsidDel="00CD54F9">
          <w:delText xml:space="preserve">crucial for politicians and </w:delText>
        </w:r>
        <w:r w:rsidDel="00CD54F9">
          <w:delText xml:space="preserve">accordingly, </w:delText>
        </w:r>
        <w:r w:rsidRPr="00F835AD" w:rsidDel="00CD54F9">
          <w:delText>politician</w:delText>
        </w:r>
        <w:r w:rsidDel="00CD54F9">
          <w:delText>s</w:delText>
        </w:r>
        <w:r w:rsidR="00C93F8F" w:rsidDel="00CD54F9">
          <w:delText xml:space="preserve"> are</w:delText>
        </w:r>
        <w:r w:rsidDel="00CD54F9">
          <w:delText xml:space="preserve"> “prone to make use of rhetorical pathos than the often logos-driven discussion”</w:delText>
        </w:r>
        <w:r w:rsidRPr="003F49F4" w:rsidDel="00CD54F9">
          <w:fldChar w:fldCharType="begin"/>
        </w:r>
        <w:r w:rsidR="0054547D" w:rsidDel="00CD54F9">
          <w:delInstrText xml:space="preserve"> ADDIN EN.CITE &lt;EndNote&gt;&lt;Cite&gt;&lt;Author&gt;Hjarvard&lt;/Author&gt;&lt;Year&gt;2013&lt;/Year&gt;&lt;RecNum&gt;55&lt;/RecNum&gt;&lt;Pages&gt;69&lt;/Pages&gt;&lt;DisplayText&gt;(Hjarvard, 2013, p. 69)&lt;/DisplayText&gt;&lt;record&gt;&lt;rec-number&gt;55&lt;/rec-number&gt;&lt;foreign-keys&gt;&lt;key app="EN" db-id="2xd0pvrd6xxp05evvtepd0f9vppe5rtsxa20" timestamp="1574822057"&gt;55&lt;/key&gt;&lt;/foreign-keys&gt;&lt;ref-type name="Book"&gt;6&lt;/ref-type&gt;&lt;contributors&gt;&lt;authors&gt;&lt;author&gt;Hjarvard, Stig&lt;/author&gt;&lt;/authors&gt;&lt;/contributors&gt;&lt;titles&gt;&lt;title&gt;The mediatization of culture and society&lt;/title&gt;&lt;/titles&gt;&lt;dates&gt;&lt;year&gt;2013&lt;/year&gt;&lt;/dates&gt;&lt;publisher&gt;Routledge&lt;/publisher&gt;&lt;isbn&gt;113658045X&lt;/isbn&gt;&lt;urls&gt;&lt;/urls&gt;&lt;/record&gt;&lt;/Cite&gt;&lt;/EndNote&gt;</w:delInstrText>
        </w:r>
        <w:r w:rsidRPr="003F49F4" w:rsidDel="00CD54F9">
          <w:fldChar w:fldCharType="separate"/>
        </w:r>
        <w:r w:rsidR="006A73A3" w:rsidDel="00CD54F9">
          <w:rPr>
            <w:noProof/>
          </w:rPr>
          <w:delText>(Hjarvard, 2013, p. 69)</w:delText>
        </w:r>
        <w:r w:rsidRPr="003F49F4" w:rsidDel="00CD54F9">
          <w:fldChar w:fldCharType="end"/>
        </w:r>
        <w:r w:rsidDel="00CD54F9">
          <w:delText>.</w:delText>
        </w:r>
        <w:r w:rsidR="008A4720" w:rsidDel="00CD54F9">
          <w:delText xml:space="preserve"> </w:delText>
        </w:r>
        <w:r w:rsidR="00707268" w:rsidDel="00CD54F9">
          <w:delText>Accordingly, p</w:delText>
        </w:r>
        <w:r w:rsidR="00D1123E" w:rsidDel="00CD54F9">
          <w:delText xml:space="preserve">residential debaters as protagonists of a media event, </w:delText>
        </w:r>
        <w:r w:rsidR="000C02B6" w:rsidDel="00CD54F9">
          <w:delText xml:space="preserve">could </w:delText>
        </w:r>
        <w:r w:rsidR="006A4273" w:rsidDel="00CD54F9">
          <w:delText xml:space="preserve">be </w:delText>
        </w:r>
        <w:r w:rsidR="00675C88" w:rsidDel="00CD54F9">
          <w:delText>focusing on rhetorical pathos rather than</w:delText>
        </w:r>
        <w:r w:rsidR="0031547E" w:rsidDel="00CD54F9">
          <w:delText xml:space="preserve"> a</w:delText>
        </w:r>
        <w:r w:rsidR="00675C88" w:rsidDel="00CD54F9">
          <w:delText xml:space="preserve"> logos-driven issue discussion</w:delText>
        </w:r>
        <w:r w:rsidR="00D1123E" w:rsidDel="00CD54F9">
          <w:delText xml:space="preserve">. Therefore, </w:delText>
        </w:r>
        <w:r w:rsidR="00F34402" w:rsidDel="00CD54F9">
          <w:delText>issue</w:delText>
        </w:r>
        <w:r w:rsidR="006A4273" w:rsidDel="00CD54F9">
          <w:delText>s</w:delText>
        </w:r>
        <w:r w:rsidR="00F34402" w:rsidDel="00CD54F9">
          <w:delText xml:space="preserve"> could be mainly used to shape </w:delText>
        </w:r>
        <w:r w:rsidR="006A4273" w:rsidDel="00CD54F9">
          <w:delText xml:space="preserve">a </w:delText>
        </w:r>
        <w:r w:rsidR="00F34402" w:rsidDel="00CD54F9">
          <w:delText xml:space="preserve">presidential debater’s own image </w:delText>
        </w:r>
        <w:r w:rsidR="00F34402" w:rsidDel="00CD54F9">
          <w:fldChar w:fldCharType="begin"/>
        </w:r>
        <w:r w:rsidR="0054547D" w:rsidDel="00CD54F9">
          <w:delInstrText xml:space="preserve"> ADDIN EN.CITE &lt;EndNote&gt;&lt;Cite&gt;&lt;Author&gt;Carlin&lt;/Author&gt;&lt;Year&gt;1992&lt;/Year&gt;&lt;RecNum&gt;302&lt;/RecNum&gt;&lt;DisplayText&gt;(D. P. Carlin, 1992)&lt;/DisplayText&gt;&lt;record&gt;&lt;rec-number&gt;302&lt;/rec-number&gt;&lt;foreign-keys&gt;&lt;key app="EN" db-id="2xd0pvrd6xxp05evvtepd0f9vppe5rtsxa20" timestamp="1600021502"&gt;302&lt;/key&gt;&lt;/foreign-keys&gt;&lt;ref-type name="Journal Article"&gt;17&lt;/ref-type&gt;&lt;contributors&gt;&lt;authors&gt;&lt;author&gt;Carlin, Diana Prentice&lt;/author&gt;&lt;/authors&gt;&lt;/contributors&gt;&lt;titles&gt;&lt;title&gt;Presidential debates as focal points for campaign arguments&lt;/title&gt;&lt;/titles&gt;&lt;dates&gt;&lt;year&gt;1992&lt;/year&gt;&lt;/dates&gt;&lt;isbn&gt;1058-4609&lt;/isbn&gt;&lt;urls&gt;&lt;/urls&gt;&lt;/record&gt;&lt;/Cite&gt;&lt;/EndNote&gt;</w:delInstrText>
        </w:r>
        <w:r w:rsidR="00F34402" w:rsidDel="00CD54F9">
          <w:fldChar w:fldCharType="separate"/>
        </w:r>
        <w:r w:rsidR="00F34402" w:rsidDel="00CD54F9">
          <w:rPr>
            <w:noProof/>
          </w:rPr>
          <w:delText>(D. P. Carlin, 1992)</w:delText>
        </w:r>
        <w:r w:rsidR="00F34402" w:rsidDel="00CD54F9">
          <w:fldChar w:fldCharType="end"/>
        </w:r>
        <w:r w:rsidR="00F34402" w:rsidDel="00CD54F9">
          <w:delText xml:space="preserve"> rather </w:delText>
        </w:r>
        <w:r w:rsidR="004E55B0" w:rsidDel="00CD54F9">
          <w:delText xml:space="preserve">than </w:delText>
        </w:r>
        <w:r w:rsidR="006A4273" w:rsidDel="00CD54F9">
          <w:delText xml:space="preserve">an opportunity </w:delText>
        </w:r>
        <w:r w:rsidR="00F34402" w:rsidDel="00CD54F9">
          <w:delText xml:space="preserve">to explore solutions. </w:delText>
        </w:r>
        <w:r w:rsidR="00D1123E" w:rsidDel="00CD54F9">
          <w:delText>In other words, presidential debaters</w:delText>
        </w:r>
        <w:r w:rsidR="00F34402" w:rsidDel="00CD54F9">
          <w:delText xml:space="preserve"> m</w:delText>
        </w:r>
        <w:r w:rsidR="003921DE" w:rsidDel="00CD54F9">
          <w:delText>a</w:delText>
        </w:r>
        <w:r w:rsidR="00F34402" w:rsidDel="00CD54F9">
          <w:delText xml:space="preserve">y focus on </w:delText>
        </w:r>
        <w:r w:rsidR="006A4273" w:rsidDel="00CD54F9">
          <w:delText xml:space="preserve">self-image and </w:delText>
        </w:r>
        <w:r w:rsidR="00D1123E" w:rsidDel="00CD54F9">
          <w:rPr>
            <w:lang w:eastAsia="zh-CN"/>
          </w:rPr>
          <w:delText>self-expression</w:delText>
        </w:r>
        <w:r w:rsidR="00F34402" w:rsidDel="00CD54F9">
          <w:rPr>
            <w:lang w:eastAsia="zh-CN"/>
          </w:rPr>
          <w:delText xml:space="preserve"> – talking about their own </w:delText>
        </w:r>
        <w:r w:rsidR="006A4273" w:rsidDel="00CD54F9">
          <w:rPr>
            <w:lang w:eastAsia="zh-CN"/>
          </w:rPr>
          <w:delText xml:space="preserve">stance on the </w:delText>
        </w:r>
        <w:r w:rsidR="00F34402" w:rsidDel="00CD54F9">
          <w:rPr>
            <w:lang w:eastAsia="zh-CN"/>
          </w:rPr>
          <w:delText>issue</w:delText>
        </w:r>
        <w:r w:rsidR="006A4273" w:rsidDel="00CD54F9">
          <w:rPr>
            <w:lang w:eastAsia="zh-CN"/>
          </w:rPr>
          <w:delText>s</w:delText>
        </w:r>
        <w:r w:rsidR="00F34402" w:rsidDel="00CD54F9">
          <w:rPr>
            <w:lang w:eastAsia="zh-CN"/>
          </w:rPr>
          <w:delText xml:space="preserve"> –</w:delText>
        </w:r>
        <w:r w:rsidR="00D1123E" w:rsidDel="00CD54F9">
          <w:rPr>
            <w:lang w:eastAsia="zh-CN"/>
          </w:rPr>
          <w:delText xml:space="preserve"> rather than </w:delText>
        </w:r>
        <w:r w:rsidR="00F34402" w:rsidDel="00CD54F9">
          <w:rPr>
            <w:lang w:eastAsia="zh-CN"/>
          </w:rPr>
          <w:delText xml:space="preserve">responding </w:delText>
        </w:r>
        <w:r w:rsidR="006A4273" w:rsidDel="00CD54F9">
          <w:rPr>
            <w:lang w:eastAsia="zh-CN"/>
          </w:rPr>
          <w:delText xml:space="preserve">to </w:delText>
        </w:r>
        <w:r w:rsidR="00F34402" w:rsidDel="00CD54F9">
          <w:rPr>
            <w:lang w:eastAsia="zh-CN"/>
          </w:rPr>
          <w:delText xml:space="preserve">and </w:delText>
        </w:r>
        <w:r w:rsidR="00D1123E" w:rsidDel="00CD54F9">
          <w:rPr>
            <w:lang w:eastAsia="zh-CN"/>
          </w:rPr>
          <w:delText>discuss</w:delText>
        </w:r>
        <w:r w:rsidR="00F34402" w:rsidDel="00CD54F9">
          <w:rPr>
            <w:lang w:eastAsia="zh-CN"/>
          </w:rPr>
          <w:delText xml:space="preserve">ing </w:delText>
        </w:r>
        <w:r w:rsidR="006A4273" w:rsidDel="00CD54F9">
          <w:rPr>
            <w:lang w:eastAsia="zh-CN"/>
          </w:rPr>
          <w:delText xml:space="preserve"> his or her opponent</w:delText>
        </w:r>
        <w:r w:rsidR="00F34402" w:rsidDel="00CD54F9">
          <w:rPr>
            <w:lang w:eastAsia="zh-CN"/>
          </w:rPr>
          <w:delText xml:space="preserve">. </w:delText>
        </w:r>
      </w:del>
      <w:del w:id="663" w:author="mx3mt" w:date="2022-08-22T23:54:00Z">
        <w:r w:rsidR="00F34402" w:rsidDel="00450B7E">
          <w:rPr>
            <w:lang w:eastAsia="zh-CN"/>
          </w:rPr>
          <w:delText>Th</w:delText>
        </w:r>
        <w:r w:rsidR="006A4273" w:rsidDel="00450B7E">
          <w:rPr>
            <w:lang w:eastAsia="zh-CN"/>
          </w:rPr>
          <w:delText>e resu</w:delText>
        </w:r>
        <w:r w:rsidR="0031547E" w:rsidDel="00450B7E">
          <w:rPr>
            <w:lang w:eastAsia="zh-CN"/>
          </w:rPr>
          <w:delText>l</w:delText>
        </w:r>
        <w:r w:rsidR="006A4273" w:rsidDel="00450B7E">
          <w:rPr>
            <w:lang w:eastAsia="zh-CN"/>
          </w:rPr>
          <w:delText>t is that</w:delText>
        </w:r>
        <w:r w:rsidR="00F34402" w:rsidDel="00450B7E">
          <w:rPr>
            <w:lang w:eastAsia="zh-CN"/>
          </w:rPr>
          <w:delText xml:space="preserve"> presidential</w:delText>
        </w:r>
        <w:r w:rsidR="00D1123E" w:rsidDel="00450B7E">
          <w:rPr>
            <w:lang w:eastAsia="zh-CN"/>
          </w:rPr>
          <w:delText xml:space="preserve"> debaters may </w:delText>
        </w:r>
        <w:r w:rsidR="00F34402" w:rsidDel="00450B7E">
          <w:rPr>
            <w:lang w:eastAsia="zh-CN"/>
          </w:rPr>
          <w:delText xml:space="preserve">have been increasingly </w:delText>
        </w:r>
        <w:r w:rsidR="00D1123E" w:rsidDel="00450B7E">
          <w:rPr>
            <w:lang w:eastAsia="zh-CN"/>
          </w:rPr>
          <w:delText>overly focus</w:delText>
        </w:r>
        <w:r w:rsidR="006A4273" w:rsidDel="00450B7E">
          <w:rPr>
            <w:lang w:eastAsia="zh-CN"/>
          </w:rPr>
          <w:delText>ed</w:delText>
        </w:r>
        <w:r w:rsidR="00D1123E" w:rsidDel="00450B7E">
          <w:rPr>
            <w:lang w:eastAsia="zh-CN"/>
          </w:rPr>
          <w:delText xml:space="preserve"> on their own </w:delText>
        </w:r>
        <w:r w:rsidR="003B688E" w:rsidDel="00450B7E">
          <w:rPr>
            <w:lang w:eastAsia="zh-CN"/>
          </w:rPr>
          <w:delText>moral concerns</w:delText>
        </w:r>
        <w:r w:rsidR="00A45E8B" w:rsidDel="00450B7E">
          <w:rPr>
            <w:lang w:eastAsia="zh-CN"/>
          </w:rPr>
          <w:delText xml:space="preserve"> that</w:delText>
        </w:r>
        <w:r w:rsidR="006A4273" w:rsidDel="00450B7E">
          <w:rPr>
            <w:lang w:eastAsia="zh-CN"/>
          </w:rPr>
          <w:delText xml:space="preserve"> </w:delText>
        </w:r>
        <w:r w:rsidR="00837933" w:rsidDel="00450B7E">
          <w:rPr>
            <w:lang w:eastAsia="zh-CN"/>
          </w:rPr>
          <w:delText>derived from</w:delText>
        </w:r>
        <w:r w:rsidR="00D1123E" w:rsidDel="00450B7E">
          <w:rPr>
            <w:lang w:eastAsia="zh-CN"/>
          </w:rPr>
          <w:delText xml:space="preserve"> their own sensitive moral foundations</w:delText>
        </w:r>
        <w:r w:rsidR="00F34402" w:rsidDel="00450B7E">
          <w:rPr>
            <w:lang w:eastAsia="zh-CN"/>
          </w:rPr>
          <w:delText>,</w:delText>
        </w:r>
        <w:r w:rsidR="001917AD" w:rsidDel="00450B7E">
          <w:rPr>
            <w:lang w:eastAsia="zh-CN"/>
          </w:rPr>
          <w:delText xml:space="preserve"> and</w:delText>
        </w:r>
        <w:r w:rsidR="00A91F73" w:rsidDel="00450B7E">
          <w:rPr>
            <w:lang w:eastAsia="zh-CN"/>
          </w:rPr>
          <w:delText xml:space="preserve"> </w:delText>
        </w:r>
        <w:r w:rsidR="006A4273" w:rsidDel="00450B7E">
          <w:rPr>
            <w:lang w:eastAsia="zh-CN"/>
          </w:rPr>
          <w:delText xml:space="preserve">this could have increased the </w:delText>
        </w:r>
        <w:r w:rsidR="001917AD" w:rsidDel="00450B7E">
          <w:rPr>
            <w:lang w:eastAsia="zh-CN"/>
          </w:rPr>
          <w:delText xml:space="preserve">moral divergence between debaters. </w:delText>
        </w:r>
        <w:r w:rsidR="00A91F73" w:rsidDel="00450B7E">
          <w:rPr>
            <w:lang w:eastAsia="zh-CN"/>
          </w:rPr>
          <w:delText>Accordingly, w</w:delText>
        </w:r>
        <w:r w:rsidR="00A00178" w:rsidDel="00450B7E">
          <w:rPr>
            <w:lang w:eastAsia="zh-CN"/>
          </w:rPr>
          <w:delText>e construct</w:delText>
        </w:r>
        <w:r w:rsidR="006D63BA" w:rsidDel="00450B7E">
          <w:rPr>
            <w:lang w:eastAsia="zh-CN"/>
          </w:rPr>
          <w:delText xml:space="preserve"> </w:delText>
        </w:r>
        <w:r w:rsidR="00707268" w:rsidDel="00450B7E">
          <w:rPr>
            <w:lang w:eastAsia="zh-CN"/>
          </w:rPr>
          <w:delText xml:space="preserve">our </w:delText>
        </w:r>
        <w:r w:rsidR="00FF308E" w:rsidDel="00450B7E">
          <w:rPr>
            <w:lang w:eastAsia="zh-CN"/>
          </w:rPr>
          <w:delText>hypotheses</w:delText>
        </w:r>
        <w:r w:rsidR="00A00178" w:rsidDel="00450B7E">
          <w:rPr>
            <w:lang w:eastAsia="zh-CN"/>
          </w:rPr>
          <w:delText xml:space="preserve"> as</w:delText>
        </w:r>
        <w:r w:rsidR="006A4273" w:rsidDel="00450B7E">
          <w:rPr>
            <w:lang w:eastAsia="zh-CN"/>
          </w:rPr>
          <w:delText xml:space="preserve"> the</w:delText>
        </w:r>
        <w:r w:rsidR="00A00178" w:rsidDel="00450B7E">
          <w:rPr>
            <w:lang w:eastAsia="zh-CN"/>
          </w:rPr>
          <w:delText xml:space="preserve"> following</w:delText>
        </w:r>
        <w:r w:rsidR="006D63BA" w:rsidDel="00450B7E">
          <w:rPr>
            <w:lang w:eastAsia="zh-CN"/>
          </w:rPr>
          <w:delText>:</w:delText>
        </w:r>
      </w:del>
    </w:p>
    <w:p w14:paraId="304C1818" w14:textId="12738EA1" w:rsidR="00395510" w:rsidDel="00450B7E" w:rsidRDefault="00F73438" w:rsidP="00B11D24">
      <w:pPr>
        <w:widowControl/>
        <w:rPr>
          <w:del w:id="664" w:author="mx3mt" w:date="2022-08-22T23:54:00Z"/>
        </w:rPr>
      </w:pPr>
      <w:del w:id="665" w:author="mx3mt" w:date="2022-08-22T23:54:00Z">
        <w:r w:rsidDel="00450B7E">
          <w:delText xml:space="preserve">H3: </w:delText>
        </w:r>
        <w:r w:rsidR="00B11D24" w:rsidDel="00450B7E">
          <w:delText xml:space="preserve">The moral divergence between </w:delText>
        </w:r>
        <w:r w:rsidDel="00450B7E">
          <w:delText>Democratic</w:delText>
        </w:r>
        <w:r w:rsidR="00B11D24" w:rsidDel="00450B7E">
          <w:delText xml:space="preserve"> (</w:delText>
        </w:r>
        <w:r w:rsidR="00B11D24" w:rsidRPr="00F948C4" w:rsidDel="00450B7E">
          <w:rPr>
            <w:lang w:eastAsia="zh-CN"/>
          </w:rPr>
          <w:delText xml:space="preserve">relatively </w:delText>
        </w:r>
        <w:r w:rsidR="00B11D24" w:rsidDel="00450B7E">
          <w:rPr>
            <w:lang w:eastAsia="zh-CN"/>
          </w:rPr>
          <w:delText>liberal)</w:delText>
        </w:r>
        <w:r w:rsidR="00B11D24" w:rsidDel="00450B7E">
          <w:delText xml:space="preserve"> and</w:delText>
        </w:r>
        <w:r w:rsidDel="00450B7E">
          <w:delText xml:space="preserve"> </w:delText>
        </w:r>
        <w:r w:rsidR="00B11D24" w:rsidDel="00450B7E">
          <w:delText>Republican (</w:delText>
        </w:r>
        <w:r w:rsidR="00B11D24" w:rsidRPr="00F948C4" w:rsidDel="00450B7E">
          <w:rPr>
            <w:lang w:eastAsia="zh-CN"/>
          </w:rPr>
          <w:delText xml:space="preserve">relatively </w:delText>
        </w:r>
        <w:r w:rsidR="00B11D24" w:rsidDel="00450B7E">
          <w:rPr>
            <w:lang w:eastAsia="zh-CN"/>
          </w:rPr>
          <w:delText>conservative)</w:delText>
        </w:r>
        <w:r w:rsidR="00B11D24" w:rsidDel="00450B7E">
          <w:delText xml:space="preserve"> </w:delText>
        </w:r>
        <w:r w:rsidDel="00450B7E">
          <w:delText>presidential candidates</w:delText>
        </w:r>
        <w:r w:rsidR="00FF308E" w:rsidDel="00450B7E">
          <w:delText xml:space="preserve"> </w:delText>
        </w:r>
        <w:r w:rsidDel="00450B7E">
          <w:delText>ha</w:delText>
        </w:r>
        <w:r w:rsidR="006A4273" w:rsidDel="00450B7E">
          <w:delText>s</w:delText>
        </w:r>
        <w:r w:rsidDel="00450B7E">
          <w:delText xml:space="preserve"> been increasingly </w:delText>
        </w:r>
        <w:r w:rsidR="00B11D24" w:rsidDel="00450B7E">
          <w:delText>widen</w:delText>
        </w:r>
        <w:r w:rsidR="006A4273" w:rsidDel="00450B7E">
          <w:delText>ing</w:delText>
        </w:r>
        <w:r w:rsidR="00B11D24" w:rsidDel="00450B7E">
          <w:delText xml:space="preserve">. </w:delText>
        </w:r>
      </w:del>
    </w:p>
    <w:p w14:paraId="72452071" w14:textId="77777777" w:rsidR="00BF187C" w:rsidRPr="00BF187C" w:rsidRDefault="00F73438" w:rsidP="00BF187C">
      <w:pPr>
        <w:ind w:firstLine="0"/>
        <w:jc w:val="center"/>
        <w:rPr>
          <w:b/>
          <w:bCs/>
          <w:lang w:eastAsia="zh-CN"/>
        </w:rPr>
      </w:pPr>
      <w:r w:rsidRPr="00BF187C">
        <w:rPr>
          <w:b/>
          <w:bCs/>
        </w:rPr>
        <w:t>Method</w:t>
      </w:r>
    </w:p>
    <w:p w14:paraId="60FA7314" w14:textId="787B0161" w:rsidR="005A4C38" w:rsidRDefault="00F73438" w:rsidP="007762C0">
      <w:pPr>
        <w:rPr>
          <w:rFonts w:eastAsia="SimSun"/>
          <w:color w:val="auto"/>
          <w:sz w:val="20"/>
          <w:szCs w:val="20"/>
        </w:rPr>
      </w:pPr>
      <w:r w:rsidRPr="003F49F4">
        <w:t xml:space="preserve">This study conducted an automated content analysis to examine </w:t>
      </w:r>
      <w:r>
        <w:t xml:space="preserve">the </w:t>
      </w:r>
      <w:r w:rsidR="00716C87">
        <w:t>moral loading</w:t>
      </w:r>
      <w:r>
        <w:t xml:space="preserve"> of each </w:t>
      </w:r>
      <w:r w:rsidR="00753E5A">
        <w:t>presidential candidate</w:t>
      </w:r>
      <w:r>
        <w:t xml:space="preserve">’s </w:t>
      </w:r>
      <w:r w:rsidRPr="0000124E">
        <w:t xml:space="preserve">full </w:t>
      </w:r>
      <w:r w:rsidR="006961B9" w:rsidRPr="00F948C4">
        <w:t>transcript</w:t>
      </w:r>
      <w:r w:rsidR="00BE16BF">
        <w:t>s</w:t>
      </w:r>
      <w:r w:rsidRPr="0000124E">
        <w:t xml:space="preserve"> </w:t>
      </w:r>
      <w:r w:rsidR="00BE16BF">
        <w:t>of</w:t>
      </w:r>
      <w:r w:rsidR="00BE16BF" w:rsidRPr="0000124E">
        <w:t xml:space="preserve"> </w:t>
      </w:r>
      <w:r w:rsidR="007D421B" w:rsidRPr="0000124E">
        <w:t>3</w:t>
      </w:r>
      <w:r w:rsidR="003D7205">
        <w:t>5</w:t>
      </w:r>
      <w:r w:rsidR="007D421B" w:rsidRPr="0000124E">
        <w:t xml:space="preserve"> televised</w:t>
      </w:r>
      <w:r>
        <w:t xml:space="preserve"> presidential debates</w:t>
      </w:r>
      <w:r w:rsidR="007D421B">
        <w:t xml:space="preserve"> of 1</w:t>
      </w:r>
      <w:r w:rsidR="003D7205">
        <w:t>3</w:t>
      </w:r>
      <w:r w:rsidR="007D421B">
        <w:t xml:space="preserve"> presidential elections</w:t>
      </w:r>
      <w:r>
        <w:t xml:space="preserve"> (19</w:t>
      </w:r>
      <w:r w:rsidR="007D421B">
        <w:t>60</w:t>
      </w:r>
      <w:r>
        <w:t>-20</w:t>
      </w:r>
      <w:r w:rsidR="003D7205">
        <w:t>20</w:t>
      </w:r>
      <w:r>
        <w:t xml:space="preserve">). Analyzing </w:t>
      </w:r>
      <w:r w:rsidR="007762C0">
        <w:t xml:space="preserve">the </w:t>
      </w:r>
      <w:r>
        <w:t>use of lan</w:t>
      </w:r>
      <w:r w:rsidR="007762C0">
        <w:t>guage</w:t>
      </w:r>
      <w:r>
        <w:t xml:space="preserve"> </w:t>
      </w:r>
      <w:r w:rsidR="00B406C6">
        <w:t>is</w:t>
      </w:r>
      <w:r>
        <w:t xml:space="preserve"> an unobtrusive and efficient way to examine </w:t>
      </w:r>
      <w:r w:rsidR="006A4273">
        <w:t>a person’s</w:t>
      </w:r>
      <w:r w:rsidR="007762C0">
        <w:t xml:space="preserve"> </w:t>
      </w:r>
      <w:r w:rsidR="00B406C6">
        <w:t xml:space="preserve">different </w:t>
      </w:r>
      <w:r>
        <w:t xml:space="preserve">moral </w:t>
      </w:r>
      <w:r w:rsidR="00B406C6">
        <w:t xml:space="preserve">sensitivities </w:t>
      </w:r>
      <w:r w:rsidR="00B406C6">
        <w:fldChar w:fldCharType="begin"/>
      </w:r>
      <w:r w:rsidR="00FF5DF1">
        <w:instrText xml:space="preserve"> ADDIN EN.CITE &lt;EndNote&gt;&lt;Cite&gt;&lt;Author&gt;Araque&lt;/Author&gt;&lt;Year&gt;2020&lt;/Year&gt;&lt;RecNum&gt;488&lt;/RecNum&gt;&lt;DisplayText&gt;(Araque et al., 2020)&lt;/DisplayText&gt;&lt;record&gt;&lt;rec-number&gt;488&lt;/rec-number&gt;&lt;foreign-keys&gt;&lt;key app="EN" db-id="2xd0pvrd6xxp05evvtepd0f9vppe5rtsxa20" timestamp="1612582084"&gt;488&lt;/key&gt;&lt;/foreign-keys&gt;&lt;ref-type name="Journal Article"&gt;17&lt;/ref-type&gt;&lt;contributors&gt;&lt;authors&gt;&lt;author&gt;Araque, Oscar&lt;/author&gt;&lt;author&gt;Gatti, Lorenzo&lt;/author&gt;&lt;author&gt;Kalimeri, Kyriaki&lt;/author&gt;&lt;/authors&gt;&lt;/contributors&gt;&lt;titles&gt;&lt;title&gt;MoralStrength: Exploiting a moral lexicon and embedding similarity for moral foundations prediction&lt;/title&gt;&lt;secondary-title&gt;Knowledge-based systems&lt;/secondary-title&gt;&lt;/titles&gt;&lt;periodical&gt;&lt;full-title&gt;Knowledge-based systems&lt;/full-title&gt;&lt;/periodical&gt;&lt;pages&gt;105184&lt;/pages&gt;&lt;volume&gt;191&lt;/volume&gt;&lt;dates&gt;&lt;year&gt;2020&lt;/year&gt;&lt;/dates&gt;&lt;isbn&gt;0950-7051&lt;/isbn&gt;&lt;urls&gt;&lt;/urls&gt;&lt;/record&gt;&lt;/Cite&gt;&lt;/EndNote&gt;</w:instrText>
      </w:r>
      <w:r w:rsidR="00B406C6">
        <w:fldChar w:fldCharType="separate"/>
      </w:r>
      <w:r w:rsidR="00FF5DF1">
        <w:rPr>
          <w:noProof/>
        </w:rPr>
        <w:t>(Araque et al., 2020)</w:t>
      </w:r>
      <w:r w:rsidR="00B406C6">
        <w:fldChar w:fldCharType="end"/>
      </w:r>
      <w:r w:rsidR="00B406C6">
        <w:t xml:space="preserve"> and </w:t>
      </w:r>
      <w:r w:rsidR="007762C0">
        <w:t xml:space="preserve">therefore, content analysis </w:t>
      </w:r>
      <w:r w:rsidR="00B406C6">
        <w:t xml:space="preserve">has been </w:t>
      </w:r>
      <w:r w:rsidR="007762C0">
        <w:rPr>
          <w:rFonts w:hint="eastAsia"/>
          <w:lang w:eastAsia="zh-CN"/>
        </w:rPr>
        <w:t>w</w:t>
      </w:r>
      <w:r w:rsidR="007762C0">
        <w:rPr>
          <w:lang w:eastAsia="zh-CN"/>
        </w:rPr>
        <w:t xml:space="preserve">idely </w:t>
      </w:r>
      <w:r w:rsidR="00B406C6">
        <w:t>adopted</w:t>
      </w:r>
      <w:r w:rsidR="007762C0">
        <w:t xml:space="preserve"> in moral foundation explorations </w:t>
      </w:r>
      <w:r w:rsidR="007762C0">
        <w:fldChar w:fldCharType="begin">
          <w:fldData xml:space="preserve">PEVuZE5vdGU+PENpdGU+PEF1dGhvcj5MZXdpczwvQXV0aG9yPjxZZWFyPjIwMTk8L1llYXI+PFJl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</w:fldData>
        </w:fldChar>
      </w:r>
      <w:r w:rsidR="0054547D">
        <w:instrText xml:space="preserve"> ADDIN EN.CITE </w:instrText>
      </w:r>
      <w:r w:rsidR="0054547D">
        <w:fldChar w:fldCharType="begin">
          <w:fldData xml:space="preserve">PEVuZE5vdGU+PENpdGU+PEF1dGhvcj5MZXdpczwvQXV0aG9yPjxZZWFyPjIwMTk8L1llYXI+PFJl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</w:fldData>
        </w:fldChar>
      </w:r>
      <w:r w:rsidR="0054547D">
        <w:instrText xml:space="preserve"> ADDIN EN.CITE.DATA </w:instrText>
      </w:r>
      <w:r w:rsidR="0054547D">
        <w:fldChar w:fldCharType="end"/>
      </w:r>
      <w:r w:rsidR="007762C0">
        <w:fldChar w:fldCharType="separate"/>
      </w:r>
      <w:r w:rsidR="00FF5DF1">
        <w:rPr>
          <w:noProof/>
        </w:rPr>
        <w:t>(Clifford &amp; Jerit, 2013; Garten et al., 2018; Hoover et al., 2018; Lewis, 2019)</w:t>
      </w:r>
      <w:r w:rsidR="007762C0">
        <w:fldChar w:fldCharType="end"/>
      </w:r>
      <w:r w:rsidR="007762C0">
        <w:t xml:space="preserve">. </w:t>
      </w:r>
      <w:r w:rsidR="008725C2">
        <w:t>A recently developed natural language analyzing algorithm</w:t>
      </w:r>
      <w:r w:rsidR="007D421B">
        <w:t>, Distributed Dictionary Representations (DDR)</w:t>
      </w:r>
      <w:r w:rsidR="006A4273">
        <w:t>,</w:t>
      </w:r>
      <w:r w:rsidR="007D421B">
        <w:t xml:space="preserve"> </w:t>
      </w:r>
      <w:r w:rsidR="008725C2">
        <w:t xml:space="preserve">was adopted to examine </w:t>
      </w:r>
      <w:r w:rsidR="003D7205">
        <w:t>the</w:t>
      </w:r>
      <w:r w:rsidR="008725C2">
        <w:t xml:space="preserve"> </w:t>
      </w:r>
      <w:r w:rsidR="00716C87">
        <w:t>moral loading</w:t>
      </w:r>
      <w:r w:rsidR="00FF308E">
        <w:t xml:space="preserve"> of each </w:t>
      </w:r>
      <w:r w:rsidR="003D7205">
        <w:t>moral dimension</w:t>
      </w:r>
      <w:r w:rsidR="008725C2">
        <w:t xml:space="preserve"> </w:t>
      </w:r>
      <w:r w:rsidR="003D7205">
        <w:t xml:space="preserve">– 2 dimensions in every moral foundation and 10 dimensions in total – </w:t>
      </w:r>
      <w:r w:rsidR="008725C2">
        <w:t xml:space="preserve">embedded </w:t>
      </w:r>
      <w:r w:rsidR="006961B9">
        <w:t xml:space="preserve">in </w:t>
      </w:r>
      <w:r w:rsidR="002A2F5A">
        <w:t xml:space="preserve">every </w:t>
      </w:r>
      <w:r w:rsidR="00753E5A">
        <w:t>presidential candidate</w:t>
      </w:r>
      <w:r w:rsidR="008725C2">
        <w:t xml:space="preserve">’s speech in </w:t>
      </w:r>
      <w:r w:rsidR="002A2F5A">
        <w:t xml:space="preserve">every presidential </w:t>
      </w:r>
      <w:r w:rsidR="008725C2">
        <w:t xml:space="preserve">debate. </w:t>
      </w:r>
    </w:p>
    <w:p w14:paraId="031DB2FE" w14:textId="77777777" w:rsidR="00AC4028" w:rsidRPr="00AC4028" w:rsidRDefault="00F73438" w:rsidP="00AC4028">
      <w:pPr>
        <w:spacing w:after="120"/>
        <w:ind w:firstLine="0"/>
        <w:rPr>
          <w:b/>
          <w:bCs/>
          <w:lang w:eastAsia="zh-CN"/>
        </w:rPr>
      </w:pPr>
      <w:r w:rsidRPr="00AC4028">
        <w:rPr>
          <w:b/>
          <w:bCs/>
        </w:rPr>
        <w:t>D</w:t>
      </w:r>
      <w:r>
        <w:rPr>
          <w:b/>
          <w:bCs/>
        </w:rPr>
        <w:t>ata</w:t>
      </w:r>
    </w:p>
    <w:p w14:paraId="25685CE4" w14:textId="23F12D60" w:rsidR="00490A28" w:rsidRDefault="00F73438" w:rsidP="00490A28">
      <w:pPr>
        <w:spacing w:after="120"/>
        <w:rPr>
          <w:lang w:eastAsia="zh-CN"/>
        </w:rPr>
      </w:pPr>
      <w:r>
        <w:rPr>
          <w:lang w:eastAsia="zh-CN"/>
        </w:rPr>
        <w:t xml:space="preserve">The </w:t>
      </w:r>
      <w:r w:rsidR="00904F1E">
        <w:rPr>
          <w:lang w:eastAsia="zh-CN"/>
        </w:rPr>
        <w:t xml:space="preserve">first televised presidential debate was held in 1960 and </w:t>
      </w:r>
      <w:r w:rsidR="00C536A5">
        <w:rPr>
          <w:lang w:eastAsia="zh-CN"/>
        </w:rPr>
        <w:t xml:space="preserve">debates </w:t>
      </w:r>
      <w:r w:rsidR="00904F1E">
        <w:rPr>
          <w:lang w:eastAsia="zh-CN"/>
        </w:rPr>
        <w:t xml:space="preserve">resumed in 1976, </w:t>
      </w:r>
      <w:r w:rsidR="006A4273">
        <w:rPr>
          <w:lang w:eastAsia="zh-CN"/>
        </w:rPr>
        <w:t xml:space="preserve">after which </w:t>
      </w:r>
      <w:r w:rsidR="00904F1E">
        <w:rPr>
          <w:lang w:eastAsia="zh-CN"/>
        </w:rPr>
        <w:t xml:space="preserve">both Republican </w:t>
      </w:r>
      <w:r w:rsidR="00904F1E" w:rsidRPr="0000124E">
        <w:rPr>
          <w:lang w:eastAsia="zh-CN"/>
        </w:rPr>
        <w:t xml:space="preserve">and </w:t>
      </w:r>
      <w:r w:rsidR="006961B9" w:rsidRPr="0000124E">
        <w:rPr>
          <w:lang w:eastAsia="zh-CN"/>
        </w:rPr>
        <w:t>Democrat</w:t>
      </w:r>
      <w:r w:rsidR="00904F1E" w:rsidRPr="0000124E">
        <w:rPr>
          <w:lang w:eastAsia="zh-CN"/>
        </w:rPr>
        <w:t xml:space="preserve"> </w:t>
      </w:r>
      <w:r w:rsidR="00FF308E">
        <w:rPr>
          <w:lang w:eastAsia="zh-CN"/>
        </w:rPr>
        <w:t xml:space="preserve">presidential </w:t>
      </w:r>
      <w:r w:rsidR="00904F1E" w:rsidRPr="0000124E">
        <w:rPr>
          <w:lang w:eastAsia="zh-CN"/>
        </w:rPr>
        <w:t>candidate</w:t>
      </w:r>
      <w:r w:rsidR="006961B9" w:rsidRPr="0000124E">
        <w:rPr>
          <w:lang w:eastAsia="zh-CN"/>
        </w:rPr>
        <w:t>s</w:t>
      </w:r>
      <w:r w:rsidR="00904F1E" w:rsidRPr="0000124E">
        <w:rPr>
          <w:lang w:eastAsia="zh-CN"/>
        </w:rPr>
        <w:t xml:space="preserve"> began to debate in every election year. </w:t>
      </w:r>
      <w:r w:rsidR="00077548" w:rsidRPr="0000124E">
        <w:rPr>
          <w:lang w:eastAsia="zh-CN"/>
        </w:rPr>
        <w:t>There are</w:t>
      </w:r>
      <w:r w:rsidR="008A2DA3" w:rsidRPr="0000124E">
        <w:rPr>
          <w:lang w:eastAsia="zh-CN"/>
        </w:rPr>
        <w:t xml:space="preserve"> 1</w:t>
      </w:r>
      <w:r w:rsidR="006A2972">
        <w:rPr>
          <w:lang w:eastAsia="zh-CN"/>
        </w:rPr>
        <w:t>3</w:t>
      </w:r>
      <w:r w:rsidR="00077548" w:rsidRPr="0000124E">
        <w:rPr>
          <w:lang w:eastAsia="zh-CN"/>
        </w:rPr>
        <w:t xml:space="preserve"> </w:t>
      </w:r>
      <w:r w:rsidR="008A2DA3" w:rsidRPr="0000124E">
        <w:rPr>
          <w:lang w:eastAsia="zh-CN"/>
        </w:rPr>
        <w:t>series</w:t>
      </w:r>
      <w:r w:rsidR="006961B9" w:rsidRPr="0000124E">
        <w:rPr>
          <w:lang w:eastAsia="zh-CN"/>
        </w:rPr>
        <w:t xml:space="preserve"> of</w:t>
      </w:r>
      <w:r w:rsidR="008A2DA3" w:rsidRPr="0000124E">
        <w:rPr>
          <w:lang w:eastAsia="zh-CN"/>
        </w:rPr>
        <w:t xml:space="preserve"> presidential debates</w:t>
      </w:r>
      <w:r w:rsidR="006B4A08" w:rsidRPr="0000124E">
        <w:rPr>
          <w:lang w:eastAsia="zh-CN"/>
        </w:rPr>
        <w:t xml:space="preserve"> </w:t>
      </w:r>
      <w:r w:rsidR="006A2972">
        <w:rPr>
          <w:lang w:eastAsia="zh-CN"/>
        </w:rPr>
        <w:t>from</w:t>
      </w:r>
      <w:r w:rsidR="006B4A08" w:rsidRPr="0000124E">
        <w:rPr>
          <w:lang w:eastAsia="zh-CN"/>
        </w:rPr>
        <w:t xml:space="preserve"> 1960 to 20</w:t>
      </w:r>
      <w:r w:rsidR="006A2972">
        <w:rPr>
          <w:lang w:eastAsia="zh-CN"/>
        </w:rPr>
        <w:t>20</w:t>
      </w:r>
      <w:r w:rsidR="006B4A08" w:rsidRPr="0000124E">
        <w:rPr>
          <w:lang w:eastAsia="zh-CN"/>
        </w:rPr>
        <w:t xml:space="preserve"> and 3</w:t>
      </w:r>
      <w:r w:rsidR="006A2972">
        <w:rPr>
          <w:lang w:eastAsia="zh-CN"/>
        </w:rPr>
        <w:t>5</w:t>
      </w:r>
      <w:r w:rsidR="006B4A08" w:rsidRPr="0000124E">
        <w:rPr>
          <w:lang w:eastAsia="zh-CN"/>
        </w:rPr>
        <w:t xml:space="preserve"> debates in total</w:t>
      </w:r>
      <w:r w:rsidRPr="0000124E">
        <w:rPr>
          <w:lang w:eastAsia="zh-CN"/>
        </w:rPr>
        <w:t xml:space="preserve">. The </w:t>
      </w:r>
      <w:r w:rsidRPr="0000124E">
        <w:rPr>
          <w:rFonts w:hint="eastAsia"/>
          <w:lang w:eastAsia="zh-CN"/>
        </w:rPr>
        <w:t>number</w:t>
      </w:r>
      <w:r w:rsidRPr="0000124E">
        <w:rPr>
          <w:lang w:eastAsia="zh-CN"/>
        </w:rPr>
        <w:t xml:space="preserve"> of debates in each series varies from 1 to 3. The unit of analysis is </w:t>
      </w:r>
      <w:r w:rsidRPr="00F948C4">
        <w:rPr>
          <w:lang w:eastAsia="zh-CN"/>
        </w:rPr>
        <w:t xml:space="preserve">each </w:t>
      </w:r>
      <w:r w:rsidRPr="00F948C4">
        <w:rPr>
          <w:lang w:eastAsia="zh-CN"/>
        </w:rPr>
        <w:lastRenderedPageBreak/>
        <w:t>candidate</w:t>
      </w:r>
      <w:r w:rsidR="006B4A08" w:rsidRPr="00F948C4">
        <w:rPr>
          <w:lang w:eastAsia="zh-CN"/>
        </w:rPr>
        <w:t xml:space="preserve">’s full </w:t>
      </w:r>
      <w:r w:rsidR="006961B9" w:rsidRPr="00F948C4">
        <w:rPr>
          <w:lang w:eastAsia="zh-CN"/>
        </w:rPr>
        <w:t>transcript</w:t>
      </w:r>
      <w:r w:rsidRPr="00F948C4">
        <w:rPr>
          <w:lang w:eastAsia="zh-CN"/>
        </w:rPr>
        <w:t xml:space="preserve"> in each debate.</w:t>
      </w:r>
      <w:r w:rsidRPr="0000124E">
        <w:rPr>
          <w:lang w:eastAsia="zh-CN"/>
        </w:rPr>
        <w:t xml:space="preserve"> The full transcript</w:t>
      </w:r>
      <w:r>
        <w:rPr>
          <w:lang w:eastAsia="zh-CN"/>
        </w:rPr>
        <w:t xml:space="preserve"> of each debate was accessed via debates.org and converted to plain text for DDR analysis.</w:t>
      </w:r>
    </w:p>
    <w:p w14:paraId="2FC06D86" w14:textId="77777777" w:rsidR="00F8492A" w:rsidRDefault="00F73438" w:rsidP="00490A28">
      <w:pPr>
        <w:spacing w:after="120"/>
        <w:ind w:firstLine="0"/>
        <w:rPr>
          <w:b/>
          <w:bCs/>
          <w:lang w:eastAsia="zh-CN"/>
        </w:rPr>
      </w:pPr>
      <w:r w:rsidRPr="00490A28">
        <w:rPr>
          <w:b/>
          <w:bCs/>
          <w:lang w:eastAsia="zh-CN"/>
        </w:rPr>
        <w:t>D</w:t>
      </w:r>
      <w:r>
        <w:rPr>
          <w:b/>
          <w:bCs/>
          <w:lang w:eastAsia="zh-CN"/>
        </w:rPr>
        <w:t xml:space="preserve">istributed </w:t>
      </w:r>
      <w:r w:rsidRPr="00490A28">
        <w:rPr>
          <w:b/>
          <w:bCs/>
          <w:lang w:eastAsia="zh-CN"/>
        </w:rPr>
        <w:t>D</w:t>
      </w:r>
      <w:r>
        <w:rPr>
          <w:b/>
          <w:bCs/>
          <w:lang w:eastAsia="zh-CN"/>
        </w:rPr>
        <w:t xml:space="preserve">ictionary </w:t>
      </w:r>
      <w:r w:rsidRPr="00490A28">
        <w:rPr>
          <w:b/>
          <w:bCs/>
          <w:lang w:eastAsia="zh-CN"/>
        </w:rPr>
        <w:t>R</w:t>
      </w:r>
      <w:r>
        <w:rPr>
          <w:b/>
          <w:bCs/>
          <w:lang w:eastAsia="zh-CN"/>
        </w:rPr>
        <w:t>epresentations (DDR)</w:t>
      </w:r>
    </w:p>
    <w:p w14:paraId="04367E3B" w14:textId="2A59A1BF" w:rsidR="00363BD3" w:rsidRDefault="00F73438" w:rsidP="007A7B5D">
      <w:pPr>
        <w:spacing w:after="120"/>
        <w:ind w:firstLine="0"/>
        <w:rPr>
          <w:lang w:eastAsia="zh-CN"/>
        </w:rPr>
      </w:pPr>
      <w:r>
        <w:rPr>
          <w:b/>
          <w:bCs/>
          <w:lang w:eastAsia="zh-CN"/>
        </w:rPr>
        <w:tab/>
      </w:r>
      <w:r w:rsidR="005D12C2">
        <w:rPr>
          <w:lang w:eastAsia="zh-CN"/>
        </w:rPr>
        <w:t xml:space="preserve">DDR is based on </w:t>
      </w:r>
      <w:r w:rsidR="00722E76">
        <w:rPr>
          <w:lang w:eastAsia="zh-CN"/>
        </w:rPr>
        <w:t>D</w:t>
      </w:r>
      <w:r w:rsidR="005D12C2">
        <w:rPr>
          <w:lang w:eastAsia="zh-CN"/>
        </w:rPr>
        <w:t xml:space="preserve">istributed </w:t>
      </w:r>
      <w:r w:rsidR="00722E76">
        <w:rPr>
          <w:lang w:eastAsia="zh-CN"/>
        </w:rPr>
        <w:t>R</w:t>
      </w:r>
      <w:r w:rsidR="005D12C2">
        <w:rPr>
          <w:lang w:eastAsia="zh-CN"/>
        </w:rPr>
        <w:t>epresentations which has been develop</w:t>
      </w:r>
      <w:r w:rsidR="006961B9">
        <w:rPr>
          <w:lang w:eastAsia="zh-CN"/>
        </w:rPr>
        <w:t>ed</w:t>
      </w:r>
      <w:r w:rsidR="005D12C2">
        <w:rPr>
          <w:lang w:eastAsia="zh-CN"/>
        </w:rPr>
        <w:t xml:space="preserve"> for decades to help computer</w:t>
      </w:r>
      <w:r w:rsidR="006961B9">
        <w:rPr>
          <w:lang w:eastAsia="zh-CN"/>
        </w:rPr>
        <w:t>s</w:t>
      </w:r>
      <w:r w:rsidR="005D12C2">
        <w:rPr>
          <w:lang w:eastAsia="zh-CN"/>
        </w:rPr>
        <w:t xml:space="preserve"> better understand natural language and </w:t>
      </w:r>
      <w:r w:rsidR="000D6164">
        <w:rPr>
          <w:lang w:eastAsia="zh-CN"/>
        </w:rPr>
        <w:t xml:space="preserve">achieve better performance in </w:t>
      </w:r>
      <w:r w:rsidR="00D67A0F">
        <w:rPr>
          <w:lang w:eastAsia="zh-CN"/>
        </w:rPr>
        <w:t>N</w:t>
      </w:r>
      <w:r w:rsidR="000D6164">
        <w:rPr>
          <w:lang w:eastAsia="zh-CN"/>
        </w:rPr>
        <w:t xml:space="preserve">atural </w:t>
      </w:r>
      <w:r w:rsidR="00D67A0F">
        <w:rPr>
          <w:lang w:eastAsia="zh-CN"/>
        </w:rPr>
        <w:t>L</w:t>
      </w:r>
      <w:r w:rsidR="000D6164">
        <w:rPr>
          <w:lang w:eastAsia="zh-CN"/>
        </w:rPr>
        <w:t xml:space="preserve">anguage </w:t>
      </w:r>
      <w:r w:rsidR="00D67A0F">
        <w:rPr>
          <w:lang w:eastAsia="zh-CN"/>
        </w:rPr>
        <w:t>P</w:t>
      </w:r>
      <w:r w:rsidR="000D6164">
        <w:rPr>
          <w:lang w:eastAsia="zh-CN"/>
        </w:rPr>
        <w:t>rocessing tasks</w:t>
      </w:r>
      <w:r w:rsidR="00D67A0F">
        <w:rPr>
          <w:lang w:eastAsia="zh-CN"/>
        </w:rPr>
        <w:t xml:space="preserve"> such as machine translation</w:t>
      </w:r>
      <w:r w:rsidR="00FF308E">
        <w:rPr>
          <w:lang w:eastAsia="zh-CN"/>
        </w:rPr>
        <w:t>, writing, and so forth</w:t>
      </w:r>
      <w:r w:rsidR="000D6164">
        <w:rPr>
          <w:lang w:eastAsia="zh-CN"/>
        </w:rPr>
        <w:t>. Distributed representations means distributed representations of words in a vector space (generally with 1 to 1000 dimensions)</w:t>
      </w:r>
      <w:r w:rsidR="00AA6BF5">
        <w:rPr>
          <w:lang w:eastAsia="zh-CN"/>
        </w:rPr>
        <w:t xml:space="preserve"> –</w:t>
      </w:r>
      <w:r w:rsidR="00D67A0F">
        <w:rPr>
          <w:lang w:eastAsia="zh-CN"/>
        </w:rPr>
        <w:t xml:space="preserve"> converting a word to a vector, which enables </w:t>
      </w:r>
      <w:r w:rsidR="007141F0">
        <w:rPr>
          <w:lang w:eastAsia="zh-CN"/>
        </w:rPr>
        <w:t>computer</w:t>
      </w:r>
      <w:r w:rsidR="006961B9">
        <w:rPr>
          <w:lang w:eastAsia="zh-CN"/>
        </w:rPr>
        <w:t>s</w:t>
      </w:r>
      <w:r w:rsidR="007141F0">
        <w:rPr>
          <w:lang w:eastAsia="zh-CN"/>
        </w:rPr>
        <w:t xml:space="preserve"> to group similar words and therefore, achieve</w:t>
      </w:r>
      <w:r w:rsidR="00C536A5">
        <w:rPr>
          <w:lang w:eastAsia="zh-CN"/>
        </w:rPr>
        <w:t xml:space="preserve"> </w:t>
      </w:r>
      <w:r w:rsidR="007141F0">
        <w:rPr>
          <w:lang w:eastAsia="zh-CN"/>
        </w:rPr>
        <w:t xml:space="preserve">better semantic analysis </w:t>
      </w:r>
      <w:r w:rsidR="00D67A0F">
        <w:rPr>
          <w:lang w:eastAsia="zh-CN"/>
        </w:rPr>
        <w:fldChar w:fldCharType="begin"/>
      </w:r>
      <w:r w:rsidR="005C30B5">
        <w:rPr>
          <w:lang w:eastAsia="zh-CN"/>
        </w:rPr>
        <w:instrText xml:space="preserve"> ADDIN EN.CITE &lt;EndNote&gt;&lt;Cite&gt;&lt;Author&gt;Mikolov&lt;/Author&gt;&lt;Year&gt;2013&lt;/Year&gt;&lt;RecNum&gt;350&lt;/RecNum&gt;&lt;DisplayText&gt;(Mikolov et al., 2013)&lt;/DisplayText&gt;&lt;record&gt;&lt;rec-number&gt;350&lt;/rec-number&gt;&lt;foreign-keys&gt;&lt;key app="EN" db-id="2xd0pvrd6xxp05evvtepd0f9vppe5rtsxa20" timestamp="1603849158"&gt;350&lt;/key&gt;&lt;/foreign-keys&gt;&lt;ref-type name="Conference Proceedings"&gt;10&lt;/ref-type&gt;&lt;contributors&gt;&lt;authors&gt;&lt;author&gt;Mikolov, Tomas&lt;/author&gt;&lt;author&gt;Sutskever, Ilya&lt;/author&gt;&lt;author&gt;Chen, Kai&lt;/author&gt;&lt;author&gt;Corrado, Greg S&lt;/author&gt;&lt;author&gt;Dean, Jeff&lt;/author&gt;&lt;/authors&gt;&lt;/contributors&gt;&lt;titles&gt;&lt;title&gt;Distributed representations of words and phrases and their compositionality&lt;/title&gt;&lt;secondary-title&gt;Advances in neural information processing systems&lt;/secondary-title&gt;&lt;/titles&gt;&lt;pages&gt;3111-3119&lt;/pages&gt;&lt;dates&gt;&lt;year&gt;2013&lt;/year&gt;&lt;/dates&gt;&lt;urls&gt;&lt;/urls&gt;&lt;/record&gt;&lt;/Cite&gt;&lt;/EndNote&gt;</w:instrText>
      </w:r>
      <w:r w:rsidR="00D67A0F">
        <w:rPr>
          <w:lang w:eastAsia="zh-CN"/>
        </w:rPr>
        <w:fldChar w:fldCharType="separate"/>
      </w:r>
      <w:r w:rsidR="005C30B5">
        <w:rPr>
          <w:noProof/>
          <w:lang w:eastAsia="zh-CN"/>
        </w:rPr>
        <w:t>(Mikolov et al., 2013)</w:t>
      </w:r>
      <w:r w:rsidR="00D67A0F">
        <w:rPr>
          <w:lang w:eastAsia="zh-CN"/>
        </w:rPr>
        <w:fldChar w:fldCharType="end"/>
      </w:r>
      <w:r w:rsidR="007141F0">
        <w:rPr>
          <w:lang w:eastAsia="zh-CN"/>
        </w:rPr>
        <w:t xml:space="preserve">. </w:t>
      </w:r>
      <w:r w:rsidR="00E75792">
        <w:rPr>
          <w:lang w:eastAsia="zh-CN"/>
        </w:rPr>
        <w:t>Emerg</w:t>
      </w:r>
      <w:r w:rsidR="006A4273">
        <w:rPr>
          <w:lang w:eastAsia="zh-CN"/>
        </w:rPr>
        <w:t>ing</w:t>
      </w:r>
      <w:r w:rsidR="00E75792">
        <w:rPr>
          <w:lang w:eastAsia="zh-CN"/>
        </w:rPr>
        <w:t xml:space="preserve"> from</w:t>
      </w:r>
      <w:r>
        <w:rPr>
          <w:lang w:eastAsia="zh-CN"/>
        </w:rPr>
        <w:t xml:space="preserve"> </w:t>
      </w:r>
      <w:r w:rsidR="00614336">
        <w:rPr>
          <w:lang w:eastAsia="zh-CN"/>
        </w:rPr>
        <w:t xml:space="preserve">neural networks </w:t>
      </w:r>
      <w:r w:rsidR="00614336">
        <w:rPr>
          <w:lang w:eastAsia="zh-CN"/>
        </w:rPr>
        <w:fldChar w:fldCharType="begin"/>
      </w:r>
      <w:r w:rsidR="0054547D">
        <w:rPr>
          <w:lang w:eastAsia="zh-CN"/>
        </w:rPr>
        <w:instrText xml:space="preserve"> ADDIN EN.CITE &lt;EndNote&gt;&lt;Cite&gt;&lt;Author&gt;Mikolov&lt;/Author&gt;&lt;Year&gt;2013&lt;/Year&gt;&lt;RecNum&gt;350&lt;/RecNum&gt;&lt;DisplayText&gt;(Mikolov et al., 2013)&lt;/DisplayText&gt;&lt;record&gt;&lt;rec-number&gt;350&lt;/rec-number&gt;&lt;foreign-keys&gt;&lt;key app="EN" db-id="2xd0pvrd6xxp05evvtepd0f9vppe5rtsxa20" timestamp="1603849158"&gt;350&lt;/key&gt;&lt;/foreign-keys&gt;&lt;ref-type name="Conference Proceedings"&gt;10&lt;/ref-type&gt;&lt;contributors&gt;&lt;authors&gt;&lt;author&gt;Mikolov, Tomas&lt;/author&gt;&lt;author&gt;Sutskever, Ilya&lt;/author&gt;&lt;author&gt;Chen, Kai&lt;/author&gt;&lt;author&gt;Corrado, Greg S&lt;/author&gt;&lt;author&gt;Dean, Jeff&lt;/author&gt;&lt;/authors&gt;&lt;/contributors&gt;&lt;titles&gt;&lt;title&gt;Distributed representations of words and phrases and their compositionality&lt;/title&gt;&lt;secondary-title&gt;Advances in neural information processing systems&lt;/secondary-title&gt;&lt;/titles&gt;&lt;pages&gt;3111-3119&lt;/pages&gt;&lt;dates&gt;&lt;year&gt;2013&lt;/year&gt;&lt;/dates&gt;&lt;urls&gt;&lt;/urls&gt;&lt;/record&gt;&lt;/Cite&gt;&lt;/EndNote&gt;</w:instrText>
      </w:r>
      <w:r w:rsidR="00614336">
        <w:rPr>
          <w:lang w:eastAsia="zh-CN"/>
        </w:rPr>
        <w:fldChar w:fldCharType="separate"/>
      </w:r>
      <w:r w:rsidR="00614336">
        <w:rPr>
          <w:noProof/>
          <w:lang w:eastAsia="zh-CN"/>
        </w:rPr>
        <w:t>(Mikolov et al., 2013)</w:t>
      </w:r>
      <w:r w:rsidR="00614336">
        <w:rPr>
          <w:lang w:eastAsia="zh-CN"/>
        </w:rPr>
        <w:fldChar w:fldCharType="end"/>
      </w:r>
      <w:r w:rsidR="00614336">
        <w:rPr>
          <w:lang w:eastAsia="zh-CN"/>
        </w:rPr>
        <w:t xml:space="preserve">, </w:t>
      </w:r>
      <w:r w:rsidR="007141F0">
        <w:rPr>
          <w:lang w:eastAsia="zh-CN"/>
        </w:rPr>
        <w:t xml:space="preserve">DDR </w:t>
      </w:r>
      <w:r w:rsidR="00D54F67">
        <w:rPr>
          <w:lang w:eastAsia="zh-CN"/>
        </w:rPr>
        <w:t xml:space="preserve">bridged psychological dictionaries to </w:t>
      </w:r>
      <w:r w:rsidR="00A45E8B">
        <w:rPr>
          <w:lang w:eastAsia="zh-CN"/>
        </w:rPr>
        <w:t>D</w:t>
      </w:r>
      <w:r w:rsidR="00D54F67">
        <w:rPr>
          <w:lang w:eastAsia="zh-CN"/>
        </w:rPr>
        <w:t>istribut</w:t>
      </w:r>
      <w:r w:rsidR="006A4273">
        <w:rPr>
          <w:lang w:eastAsia="zh-CN"/>
        </w:rPr>
        <w:t>e</w:t>
      </w:r>
      <w:r w:rsidR="00A45E8B">
        <w:rPr>
          <w:lang w:eastAsia="zh-CN"/>
        </w:rPr>
        <w:t>d</w:t>
      </w:r>
      <w:r w:rsidR="00D54F67">
        <w:rPr>
          <w:lang w:eastAsia="zh-CN"/>
        </w:rPr>
        <w:t xml:space="preserve"> </w:t>
      </w:r>
      <w:r w:rsidR="00A45E8B">
        <w:rPr>
          <w:lang w:eastAsia="zh-CN"/>
        </w:rPr>
        <w:t>R</w:t>
      </w:r>
      <w:r w:rsidR="00D54F67">
        <w:rPr>
          <w:lang w:eastAsia="zh-CN"/>
        </w:rPr>
        <w:t>epresentations to</w:t>
      </w:r>
      <w:r w:rsidR="00524461">
        <w:rPr>
          <w:lang w:eastAsia="zh-CN"/>
        </w:rPr>
        <w:t xml:space="preserve"> me</w:t>
      </w:r>
      <w:r w:rsidR="00D54F67">
        <w:rPr>
          <w:lang w:eastAsia="zh-CN"/>
        </w:rPr>
        <w:t>asure the “[semantic] similarity between [</w:t>
      </w:r>
      <w:r w:rsidR="005425A0">
        <w:rPr>
          <w:lang w:eastAsia="zh-CN"/>
        </w:rPr>
        <w:t xml:space="preserve">seed </w:t>
      </w:r>
      <w:r w:rsidR="00D54F67">
        <w:rPr>
          <w:lang w:eastAsia="zh-CN"/>
        </w:rPr>
        <w:t xml:space="preserve">words </w:t>
      </w:r>
      <w:r w:rsidR="005425A0">
        <w:rPr>
          <w:lang w:eastAsia="zh-CN"/>
        </w:rPr>
        <w:t>from</w:t>
      </w:r>
      <w:r w:rsidR="00D54F67">
        <w:rPr>
          <w:lang w:eastAsia="zh-CN"/>
        </w:rPr>
        <w:t xml:space="preserve">] dictionaries and spans of text ranging from complete documents to individual words” </w:t>
      </w:r>
      <w:r w:rsidR="00D54F67">
        <w:rPr>
          <w:lang w:eastAsia="zh-CN"/>
        </w:rPr>
        <w:fldChar w:fldCharType="begin"/>
      </w:r>
      <w:r w:rsidR="0054547D">
        <w:rPr>
          <w:lang w:eastAsia="zh-CN"/>
        </w:rPr>
        <w:instrText xml:space="preserve"> ADDIN EN.CITE &lt;EndNote&gt;&lt;Cite&gt;&lt;Author&gt;Garten&lt;/Author&gt;&lt;Year&gt;2018&lt;/Year&gt;&lt;RecNum&gt;348&lt;/RecNum&gt;&lt;Pages&gt;344&lt;/Pages&gt;&lt;DisplayText&gt;(Garten et al., 2018, p. 344)&lt;/DisplayText&gt;&lt;record&gt;&lt;rec-number&gt;348&lt;/rec-number&gt;&lt;foreign-keys&gt;&lt;key app="EN" db-id="2xd0pvrd6xxp05evvtepd0f9vppe5rtsxa20" timestamp="1603813735"&gt;348&lt;/key&gt;&lt;/foreign-keys&gt;&lt;ref-type name="Journal Article"&gt;17&lt;/ref-type&gt;&lt;contributors&gt;&lt;authors&gt;&lt;author&gt;Garten, Justin&lt;/author&gt;&lt;author&gt;Hoover, Joe&lt;/author&gt;&lt;author&gt;Johnson, Kate M&lt;/author&gt;&lt;author&gt;Boghrati, Reihane&lt;/author&gt;&lt;author&gt;Iskiwitch, Carol&lt;/author&gt;&lt;author&gt;Dehghani, Morteza&lt;/author&gt;&lt;/authors&gt;&lt;/contributors&gt;&lt;titles&gt;&lt;title&gt;Dictionaries and distributions: Combining expert knowledge and large scale textual data content analysis&lt;/title&gt;&lt;secondary-title&gt;Behavior research methods&lt;/secondary-title&gt;&lt;/titles&gt;&lt;periodical&gt;&lt;full-title&gt;Behavior research methods&lt;/full-title&gt;&lt;/periodical&gt;&lt;pages&gt;344-361&lt;/pages&gt;&lt;volume&gt;50&lt;/volume&gt;&lt;number&gt;1&lt;/number&gt;&lt;dates&gt;&lt;year&gt;2018&lt;/year&gt;&lt;/dates&gt;&lt;isbn&gt;1554-3528&lt;/isbn&gt;&lt;urls&gt;&lt;/urls&gt;&lt;/record&gt;&lt;/Cite&gt;&lt;/EndNote&gt;</w:instrText>
      </w:r>
      <w:r w:rsidR="00D54F67">
        <w:rPr>
          <w:lang w:eastAsia="zh-CN"/>
        </w:rPr>
        <w:fldChar w:fldCharType="separate"/>
      </w:r>
      <w:r w:rsidR="00614336">
        <w:rPr>
          <w:noProof/>
          <w:lang w:eastAsia="zh-CN"/>
        </w:rPr>
        <w:t>(Garten et al., 2018, p. 344)</w:t>
      </w:r>
      <w:r w:rsidR="00D54F67">
        <w:rPr>
          <w:lang w:eastAsia="zh-CN"/>
        </w:rPr>
        <w:fldChar w:fldCharType="end"/>
      </w:r>
      <w:r w:rsidR="00D54F67">
        <w:rPr>
          <w:lang w:eastAsia="zh-CN"/>
        </w:rPr>
        <w:t>.</w:t>
      </w:r>
      <w:r w:rsidR="005118D6">
        <w:rPr>
          <w:lang w:eastAsia="zh-CN"/>
        </w:rPr>
        <w:t xml:space="preserve"> </w:t>
      </w:r>
      <w:r w:rsidR="005118D6">
        <w:rPr>
          <w:rFonts w:hint="eastAsia"/>
          <w:lang w:eastAsia="zh-CN"/>
        </w:rPr>
        <w:t>In</w:t>
      </w:r>
      <w:r w:rsidR="005118D6">
        <w:rPr>
          <w:lang w:eastAsia="zh-CN"/>
        </w:rPr>
        <w:t xml:space="preserve"> other words, similarity could be measured via DDR and </w:t>
      </w:r>
      <w:r w:rsidR="006A4273">
        <w:rPr>
          <w:lang w:eastAsia="zh-CN"/>
        </w:rPr>
        <w:t xml:space="preserve">could </w:t>
      </w:r>
      <w:r w:rsidR="005118D6">
        <w:rPr>
          <w:lang w:eastAsia="zh-CN"/>
        </w:rPr>
        <w:t>index the text in dimensions of a psychological dictionary, such as</w:t>
      </w:r>
      <w:r w:rsidR="006A4273">
        <w:rPr>
          <w:lang w:eastAsia="zh-CN"/>
        </w:rPr>
        <w:t xml:space="preserve"> the</w:t>
      </w:r>
      <w:r w:rsidR="005118D6">
        <w:rPr>
          <w:lang w:eastAsia="zh-CN"/>
        </w:rPr>
        <w:t xml:space="preserve"> moral dimension of Moral Foundation Dictionary </w:t>
      </w:r>
      <w:r w:rsidR="005118D6">
        <w:rPr>
          <w:lang w:eastAsia="zh-CN"/>
        </w:rPr>
        <w:fldChar w:fldCharType="begin"/>
      </w:r>
      <w:r w:rsidR="0054547D">
        <w:rPr>
          <w:lang w:eastAsia="zh-CN"/>
        </w:rPr>
        <w:instrText xml:space="preserve"> ADDIN EN.CITE &lt;EndNote&gt;&lt;Cite&gt;&lt;Author&gt;Graham&lt;/Author&gt;&lt;Year&gt;2009&lt;/Year&gt;&lt;RecNum&gt;352&lt;/RecNum&gt;&lt;DisplayText&gt;(Graham et al., 2009)&lt;/DisplayText&gt;&lt;record&gt;&lt;rec-number&gt;352&lt;/rec-number&gt;&lt;foreign-keys&gt;&lt;key app="EN" db-id="2xd0pvrd6xxp05evvtepd0f9vppe5rtsxa20" timestamp="1603854491"&gt;352&lt;/key&gt;&lt;/foreign-keys&gt;&lt;ref-type name="Journal Article"&gt;17&lt;/ref-type&gt;&lt;contributors&gt;&lt;authors&gt;&lt;author&gt;Graham, Jesse&lt;/author&gt;&lt;author&gt;Haidt, Jonathan&lt;/author&gt;&lt;author&gt;Nosek, Brian A&lt;/author&gt;&lt;/authors&gt;&lt;/contributors&gt;&lt;titles&gt;&lt;title&gt;Liberals and conservatives rely on different sets of moral foundations&lt;/title&gt;&lt;secondary-title&gt;Journal of personality and social psychology&lt;/secondary-title&gt;&lt;/titles&gt;&lt;periodical&gt;&lt;full-title&gt;Journal of personality and social psychology&lt;/full-title&gt;&lt;/periodical&gt;&lt;pages&gt;1029&lt;/pages&gt;&lt;volume&gt;96&lt;/volume&gt;&lt;number&gt;5&lt;/number&gt;&lt;dates&gt;&lt;year&gt;2009&lt;/year&gt;&lt;/dates&gt;&lt;isbn&gt;1939-1315&lt;/isbn&gt;&lt;urls&gt;&lt;/urls&gt;&lt;/record&gt;&lt;/Cite&gt;&lt;/EndNote&gt;</w:instrText>
      </w:r>
      <w:r w:rsidR="005118D6">
        <w:rPr>
          <w:lang w:eastAsia="zh-CN"/>
        </w:rPr>
        <w:fldChar w:fldCharType="separate"/>
      </w:r>
      <w:r w:rsidR="0054547D">
        <w:rPr>
          <w:noProof/>
          <w:lang w:eastAsia="zh-CN"/>
        </w:rPr>
        <w:t>(Graham et al., 2009)</w:t>
      </w:r>
      <w:r w:rsidR="005118D6">
        <w:rPr>
          <w:lang w:eastAsia="zh-CN"/>
        </w:rPr>
        <w:fldChar w:fldCharType="end"/>
      </w:r>
      <w:r w:rsidR="005425A0">
        <w:rPr>
          <w:lang w:eastAsia="zh-CN"/>
        </w:rPr>
        <w:t>,</w:t>
      </w:r>
      <w:r w:rsidR="005118D6">
        <w:rPr>
          <w:lang w:eastAsia="zh-CN"/>
        </w:rPr>
        <w:t xml:space="preserve"> emotion</w:t>
      </w:r>
      <w:r w:rsidR="00C536A5">
        <w:rPr>
          <w:lang w:eastAsia="zh-CN"/>
        </w:rPr>
        <w:t>al</w:t>
      </w:r>
      <w:r w:rsidR="005118D6">
        <w:rPr>
          <w:lang w:eastAsia="zh-CN"/>
        </w:rPr>
        <w:t xml:space="preserve"> tone dimensions of emotion dictionary, and so forth. </w:t>
      </w:r>
      <w:r w:rsidR="00AA2A49">
        <w:rPr>
          <w:lang w:eastAsia="zh-CN"/>
        </w:rPr>
        <w:t xml:space="preserve"> </w:t>
      </w:r>
    </w:p>
    <w:p w14:paraId="39955B06" w14:textId="59590AA6" w:rsidR="00F80C91" w:rsidRDefault="00F73438" w:rsidP="00524461">
      <w:pPr>
        <w:spacing w:after="120"/>
        <w:rPr>
          <w:lang w:eastAsia="zh-CN"/>
        </w:rPr>
      </w:pPr>
      <w:r>
        <w:rPr>
          <w:lang w:eastAsia="zh-CN"/>
        </w:rPr>
        <w:t>Moral Foundation Dictionary</w:t>
      </w:r>
      <w:r w:rsidR="005118D6">
        <w:rPr>
          <w:lang w:eastAsia="zh-CN"/>
        </w:rPr>
        <w:t xml:space="preserve"> </w:t>
      </w:r>
      <w:r w:rsidR="005118D6">
        <w:rPr>
          <w:lang w:eastAsia="zh-CN"/>
        </w:rPr>
        <w:fldChar w:fldCharType="begin"/>
      </w:r>
      <w:r w:rsidR="0054547D">
        <w:rPr>
          <w:lang w:eastAsia="zh-CN"/>
        </w:rPr>
        <w:instrText xml:space="preserve"> ADDIN EN.CITE &lt;EndNote&gt;&lt;Cite&gt;&lt;Author&gt;Graham&lt;/Author&gt;&lt;Year&gt;2009&lt;/Year&gt;&lt;RecNum&gt;352&lt;/RecNum&gt;&lt;Prefix&gt;MFD&lt;/Prefix&gt;&lt;DisplayText&gt;(MFDGraham et al., 2009)&lt;/DisplayText&gt;&lt;record&gt;&lt;rec-number&gt;352&lt;/rec-number&gt;&lt;foreign-keys&gt;&lt;key app="EN" db-id="2xd0pvrd6xxp05evvtepd0f9vppe5rtsxa20" timestamp="1603854491"&gt;352&lt;/key&gt;&lt;/foreign-keys&gt;&lt;ref-type name="Journal Article"&gt;17&lt;/ref-type&gt;&lt;contributors&gt;&lt;authors&gt;&lt;author&gt;Graham, Jesse&lt;/author&gt;&lt;author&gt;Haidt, Jonathan&lt;/author&gt;&lt;author&gt;Nosek, Brian A&lt;/author&gt;&lt;/authors&gt;&lt;/contributors&gt;&lt;titles&gt;&lt;title&gt;Liberals and conservatives rely on different sets of moral foundations&lt;/title&gt;&lt;secondary-title&gt;Journal of personality and social psychology&lt;/secondary-title&gt;&lt;/titles&gt;&lt;periodical&gt;&lt;full-title&gt;Journal of personality and social psychology&lt;/full-title&gt;&lt;/periodical&gt;&lt;pages&gt;1029&lt;/pages&gt;&lt;volume&gt;96&lt;/volume&gt;&lt;number&gt;5&lt;/number&gt;&lt;dates&gt;&lt;year&gt;2009&lt;/year&gt;&lt;/dates&gt;&lt;isbn&gt;1939-1315&lt;/isbn&gt;&lt;urls&gt;&lt;/urls&gt;&lt;/record&gt;&lt;/Cite&gt;&lt;/EndNote&gt;</w:instrText>
      </w:r>
      <w:r w:rsidR="005118D6">
        <w:rPr>
          <w:lang w:eastAsia="zh-CN"/>
        </w:rPr>
        <w:fldChar w:fldCharType="separate"/>
      </w:r>
      <w:r w:rsidR="005118D6">
        <w:rPr>
          <w:noProof/>
          <w:lang w:eastAsia="zh-CN"/>
        </w:rPr>
        <w:t>(MFDGraham et al., 2009)</w:t>
      </w:r>
      <w:r w:rsidR="005118D6">
        <w:rPr>
          <w:lang w:eastAsia="zh-CN"/>
        </w:rPr>
        <w:fldChar w:fldCharType="end"/>
      </w:r>
      <w:r>
        <w:rPr>
          <w:lang w:eastAsia="zh-CN"/>
        </w:rPr>
        <w:t xml:space="preserve"> </w:t>
      </w:r>
      <w:r w:rsidR="00E75792">
        <w:rPr>
          <w:lang w:eastAsia="zh-CN"/>
        </w:rPr>
        <w:t xml:space="preserve">has been </w:t>
      </w:r>
      <w:r w:rsidR="00AB5CCC">
        <w:rPr>
          <w:lang w:eastAsia="zh-CN"/>
        </w:rPr>
        <w:t>widely adopted</w:t>
      </w:r>
      <w:r w:rsidR="00652682">
        <w:rPr>
          <w:lang w:eastAsia="zh-CN"/>
        </w:rPr>
        <w:t xml:space="preserve"> to quantify the </w:t>
      </w:r>
      <w:r w:rsidR="00716C87">
        <w:rPr>
          <w:lang w:eastAsia="zh-CN"/>
        </w:rPr>
        <w:t>moral loading</w:t>
      </w:r>
      <w:r w:rsidR="00E75792">
        <w:rPr>
          <w:lang w:eastAsia="zh-CN"/>
        </w:rPr>
        <w:t xml:space="preserve"> under the MFT framework</w:t>
      </w:r>
      <w:r w:rsidR="00652682">
        <w:rPr>
          <w:lang w:eastAsia="zh-CN"/>
        </w:rPr>
        <w:t xml:space="preserve"> </w:t>
      </w:r>
      <w:r w:rsidR="00E75792">
        <w:rPr>
          <w:lang w:eastAsia="zh-CN"/>
        </w:rPr>
        <w:fldChar w:fldCharType="begin"/>
      </w:r>
      <w:r w:rsidR="005C30B5">
        <w:rPr>
          <w:lang w:eastAsia="zh-CN"/>
        </w:rPr>
        <w:instrText xml:space="preserve"> ADDIN EN.CITE &lt;EndNote&gt;&lt;Cite&gt;&lt;Author&gt;Matsuo&lt;/Author&gt;&lt;Year&gt;2019&lt;/Year&gt;&lt;RecNum&gt;353&lt;/RecNum&gt;&lt;DisplayText&gt;(Matsuo et al., 2019)&lt;/DisplayText&gt;&lt;record&gt;&lt;rec-number&gt;353&lt;/rec-number&gt;&lt;foreign-keys&gt;&lt;key app="EN" db-id="2xd0pvrd6xxp05evvtepd0f9vppe5rtsxa20" timestamp="1603855492"&gt;353&lt;/key&gt;&lt;/foreign-keys&gt;&lt;ref-type name="Journal Article"&gt;17&lt;/ref-type&gt;&lt;contributors&gt;&lt;authors&gt;&lt;author&gt;Matsuo, Akiko&lt;/author&gt;&lt;author&gt;Sasahara, Kazutoshi&lt;/author&gt;&lt;author&gt;Taguchi, Yasuhiro&lt;/author&gt;&lt;author&gt;Karasawa, Minoru&lt;/author&gt;&lt;/authors&gt;&lt;/contributors&gt;&lt;titles&gt;&lt;title&gt;Development and validation of the japanese moral foundations dictionary&lt;/title&gt;&lt;secondary-title&gt;PloS one&lt;/secondary-title&gt;&lt;/titles&gt;&lt;periodical&gt;&lt;full-title&gt;PloS one&lt;/full-title&gt;&lt;/periodical&gt;&lt;pages&gt;e0213343&lt;/pages&gt;&lt;volume&gt;14&lt;/volume&gt;&lt;number&gt;3&lt;/number&gt;&lt;dates&gt;&lt;year&gt;2019&lt;/year&gt;&lt;/dates&gt;&lt;isbn&gt;1932-6203&lt;/isbn&gt;&lt;urls&gt;&lt;/urls&gt;&lt;/record&gt;&lt;/Cite&gt;&lt;/EndNote&gt;</w:instrText>
      </w:r>
      <w:r w:rsidR="00E75792">
        <w:rPr>
          <w:lang w:eastAsia="zh-CN"/>
        </w:rPr>
        <w:fldChar w:fldCharType="separate"/>
      </w:r>
      <w:r w:rsidR="005C30B5">
        <w:rPr>
          <w:noProof/>
          <w:lang w:eastAsia="zh-CN"/>
        </w:rPr>
        <w:t>(Matsuo et al., 2019)</w:t>
      </w:r>
      <w:r w:rsidR="00E75792">
        <w:rPr>
          <w:lang w:eastAsia="zh-CN"/>
        </w:rPr>
        <w:fldChar w:fldCharType="end"/>
      </w:r>
      <w:r w:rsidR="005118D6">
        <w:rPr>
          <w:lang w:eastAsia="zh-CN"/>
        </w:rPr>
        <w:t xml:space="preserve"> and has been adopted in DDR </w:t>
      </w:r>
      <w:r w:rsidR="006A4273">
        <w:rPr>
          <w:lang w:eastAsia="zh-CN"/>
        </w:rPr>
        <w:t>in</w:t>
      </w:r>
      <w:r w:rsidR="005118D6">
        <w:rPr>
          <w:lang w:eastAsia="zh-CN"/>
        </w:rPr>
        <w:t xml:space="preserve"> several studies </w:t>
      </w:r>
      <w:r w:rsidR="005118D6">
        <w:rPr>
          <w:lang w:eastAsia="zh-CN"/>
        </w:rPr>
        <w:fldChar w:fldCharType="begin"/>
      </w:r>
      <w:r w:rsidR="0054547D">
        <w:rPr>
          <w:lang w:eastAsia="zh-CN"/>
        </w:rPr>
        <w:instrText xml:space="preserve"> ADDIN EN.CITE &lt;EndNote&gt;&lt;Cite&gt;&lt;Author&gt;Hoover&lt;/Author&gt;&lt;Year&gt;2018&lt;/Year&gt;&lt;RecNum&gt;331&lt;/RecNum&gt;&lt;DisplayText&gt;(Hoover et al., 2018; Hoover et al., 2020)&lt;/DisplayText&gt;&lt;record&gt;&lt;rec-number&gt;331&lt;/rec-number&gt;&lt;foreign-keys&gt;&lt;key app="EN" db-id="2xd0pvrd6xxp05evvtepd0f9vppe5rtsxa20" timestamp="1602914946"&gt;331&lt;/key&gt;&lt;/foreign-keys&gt;&lt;ref-type name="Journal Article"&gt;17&lt;/ref-type&gt;&lt;contributors&gt;&lt;authors&gt;&lt;author&gt;Hoover, Joe&lt;/author&gt;&lt;author&gt;Johnson, Kate&lt;/author&gt;&lt;author&gt;Boghrati, Reihane&lt;/author&gt;&lt;author&gt;Graham, Jesse&lt;/author&gt;&lt;author&gt;Dehghani, Morteza&lt;/author&gt;&lt;/authors&gt;&lt;/contributors&gt;&lt;titles&gt;&lt;title&gt;Moral framing and charitable donation: Integrating exploratory social media analyses and confirmatory experimentation&lt;/title&gt;&lt;secondary-title&gt;Collabra: Psychology&lt;/secondary-title&gt;&lt;/titles&gt;&lt;periodical&gt;&lt;full-title&gt;Collabra: Psychology&lt;/full-title&gt;&lt;/periodical&gt;&lt;volume&gt;4&lt;/volume&gt;&lt;number&gt;1&lt;/number&gt;&lt;dates&gt;&lt;year&gt;2018&lt;/year&gt;&lt;/dates&gt;&lt;isbn&gt;2474-7394&lt;/isbn&gt;&lt;urls&gt;&lt;/urls&gt;&lt;/record&gt;&lt;/Cite&gt;&lt;Cite&gt;&lt;Author&gt;Hoover&lt;/Author&gt;&lt;Year&gt;2020&lt;/Year&gt;&lt;RecNum&gt;489&lt;/RecNum&gt;&lt;record&gt;&lt;rec-number&gt;489&lt;/rec-number&gt;&lt;foreign-keys&gt;&lt;key app="EN" db-id="2xd0pvrd6xxp05evvtepd0f9vppe5rtsxa20" timestamp="1612583038"&gt;489&lt;/key&gt;&lt;/foreign-keys&gt;&lt;ref-type name="Journal Article"&gt;17&lt;/ref-type&gt;&lt;contributors&gt;&lt;authors&gt;&lt;author&gt;Hoover, Joe&lt;/author&gt;&lt;author&gt;Portillo-Wightman, Gwenyth&lt;/author&gt;&lt;author&gt;Yeh, Leigh&lt;/author&gt;&lt;author&gt;Havaldar, Shreya&lt;/author&gt;&lt;author&gt;Davani, Aida Mostafazadeh&lt;/author&gt;&lt;author&gt;Lin, Ying&lt;/author&gt;&lt;author&gt;Kennedy, Brendan&lt;/author&gt;&lt;author&gt;Atari, Mohammad&lt;/author&gt;&lt;author&gt;Kamel, Zahra&lt;/author&gt;&lt;author&gt;Mendlen, Madelyn&lt;/author&gt;&lt;/authors&gt;&lt;/contributors&gt;&lt;titles&gt;&lt;title&gt;Moral Foundations Twitter Corpus: A collection of 35k tweets annotated for moral sentiment&lt;/title&gt;&lt;secondary-title&gt;Social Psychological and Personality Science&lt;/secondary-title&gt;&lt;/titles&gt;&lt;periodical&gt;&lt;full-title&gt;Social Psychological and Personality Science&lt;/full-title&gt;&lt;/periodical&gt;&lt;pages&gt;1057-1071&lt;/pages&gt;&lt;volume&gt;11&lt;/volume&gt;&lt;number&gt;8&lt;/number&gt;&lt;dates&gt;&lt;year&gt;2020&lt;/year&gt;&lt;/dates&gt;&lt;isbn&gt;1948-5506&lt;/isbn&gt;&lt;urls&gt;&lt;/urls&gt;&lt;/record&gt;&lt;/Cite&gt;&lt;/EndNote&gt;</w:instrText>
      </w:r>
      <w:r w:rsidR="005118D6">
        <w:rPr>
          <w:lang w:eastAsia="zh-CN"/>
        </w:rPr>
        <w:fldChar w:fldCharType="separate"/>
      </w:r>
      <w:r w:rsidR="005118D6">
        <w:rPr>
          <w:noProof/>
          <w:lang w:eastAsia="zh-CN"/>
        </w:rPr>
        <w:t>(Hoover et al., 2018; Hoover et al., 2020)</w:t>
      </w:r>
      <w:r w:rsidR="005118D6">
        <w:rPr>
          <w:lang w:eastAsia="zh-CN"/>
        </w:rPr>
        <w:fldChar w:fldCharType="end"/>
      </w:r>
      <w:r w:rsidR="005118D6">
        <w:rPr>
          <w:lang w:eastAsia="zh-CN"/>
        </w:rPr>
        <w:t xml:space="preserve"> for examining the </w:t>
      </w:r>
      <w:r w:rsidR="00716C87">
        <w:rPr>
          <w:lang w:eastAsia="zh-CN"/>
        </w:rPr>
        <w:t>moral loading</w:t>
      </w:r>
      <w:r w:rsidR="005118D6">
        <w:rPr>
          <w:lang w:eastAsia="zh-CN"/>
        </w:rPr>
        <w:t xml:space="preserve">s in the 10 moral dimensions of 5 moral foundations respectively. </w:t>
      </w:r>
      <w:r w:rsidR="00E75792">
        <w:rPr>
          <w:lang w:eastAsia="zh-CN"/>
        </w:rPr>
        <w:t xml:space="preserve">MFD contains </w:t>
      </w:r>
      <w:r w:rsidR="00AB5CCC">
        <w:rPr>
          <w:lang w:eastAsia="zh-CN"/>
        </w:rPr>
        <w:t>324 English</w:t>
      </w:r>
      <w:r w:rsidR="00E75792">
        <w:rPr>
          <w:lang w:eastAsia="zh-CN"/>
        </w:rPr>
        <w:t xml:space="preserve"> </w:t>
      </w:r>
      <w:r w:rsidR="005425A0">
        <w:rPr>
          <w:lang w:eastAsia="zh-CN"/>
        </w:rPr>
        <w:t>words,</w:t>
      </w:r>
      <w:r w:rsidR="00E75792">
        <w:rPr>
          <w:lang w:eastAsia="zh-CN"/>
        </w:rPr>
        <w:t xml:space="preserve"> </w:t>
      </w:r>
      <w:r w:rsidR="005425A0">
        <w:rPr>
          <w:lang w:eastAsia="zh-CN"/>
        </w:rPr>
        <w:t xml:space="preserve">and each word </w:t>
      </w:r>
      <w:r w:rsidR="00E75792">
        <w:rPr>
          <w:lang w:eastAsia="zh-CN"/>
        </w:rPr>
        <w:t>relate</w:t>
      </w:r>
      <w:r w:rsidR="005425A0">
        <w:rPr>
          <w:lang w:eastAsia="zh-CN"/>
        </w:rPr>
        <w:t>s</w:t>
      </w:r>
      <w:r w:rsidR="00E75792">
        <w:rPr>
          <w:lang w:eastAsia="zh-CN"/>
        </w:rPr>
        <w:t xml:space="preserve"> to one or several moral foundations (for example, “care” corresponds </w:t>
      </w:r>
      <w:r w:rsidR="00E75792" w:rsidRPr="0000124E">
        <w:rPr>
          <w:lang w:eastAsia="zh-CN"/>
        </w:rPr>
        <w:t xml:space="preserve">to </w:t>
      </w:r>
      <w:r w:rsidR="006A4273">
        <w:rPr>
          <w:lang w:eastAsia="zh-CN"/>
        </w:rPr>
        <w:t xml:space="preserve">the </w:t>
      </w:r>
      <w:r w:rsidR="00E75792" w:rsidRPr="00F948C4">
        <w:rPr>
          <w:lang w:eastAsia="zh-CN"/>
        </w:rPr>
        <w:t>care</w:t>
      </w:r>
      <w:r w:rsidR="00E75792" w:rsidRPr="0000124E">
        <w:rPr>
          <w:lang w:eastAsia="zh-CN"/>
        </w:rPr>
        <w:t xml:space="preserve"> moral</w:t>
      </w:r>
      <w:r w:rsidR="00E75792">
        <w:rPr>
          <w:lang w:eastAsia="zh-CN"/>
        </w:rPr>
        <w:t xml:space="preserve"> foundation</w:t>
      </w:r>
      <w:r w:rsidR="005425A0">
        <w:rPr>
          <w:lang w:eastAsia="zh-CN"/>
        </w:rPr>
        <w:t xml:space="preserve">, </w:t>
      </w:r>
      <w:r w:rsidR="00D62274">
        <w:rPr>
          <w:lang w:eastAsia="zh-CN"/>
        </w:rPr>
        <w:t>virtue</w:t>
      </w:r>
      <w:r w:rsidR="004E7E24">
        <w:rPr>
          <w:lang w:eastAsia="zh-CN"/>
        </w:rPr>
        <w:t xml:space="preserve"> </w:t>
      </w:r>
      <w:r w:rsidR="005118D6">
        <w:rPr>
          <w:lang w:eastAsia="zh-CN"/>
        </w:rPr>
        <w:t xml:space="preserve">dimension </w:t>
      </w:r>
      <w:r w:rsidR="004E7E24">
        <w:rPr>
          <w:lang w:eastAsia="zh-CN"/>
        </w:rPr>
        <w:t>only</w:t>
      </w:r>
      <w:r w:rsidR="00D86796">
        <w:rPr>
          <w:lang w:eastAsia="zh-CN"/>
        </w:rPr>
        <w:t>)</w:t>
      </w:r>
      <w:r w:rsidR="005425A0">
        <w:rPr>
          <w:lang w:eastAsia="zh-CN"/>
        </w:rPr>
        <w:t xml:space="preserve">. The algorithm of MFD is </w:t>
      </w:r>
      <w:r w:rsidR="00E75792">
        <w:rPr>
          <w:lang w:eastAsia="zh-CN"/>
        </w:rPr>
        <w:t>based on word count.</w:t>
      </w:r>
      <w:r w:rsidR="00AB5CCC">
        <w:rPr>
          <w:lang w:eastAsia="zh-CN"/>
        </w:rPr>
        <w:t xml:space="preserve"> </w:t>
      </w:r>
      <w:r w:rsidR="00524461">
        <w:rPr>
          <w:rFonts w:hint="eastAsia"/>
          <w:lang w:eastAsia="zh-CN"/>
        </w:rPr>
        <w:t>For</w:t>
      </w:r>
      <w:r w:rsidR="00524461">
        <w:rPr>
          <w:lang w:eastAsia="zh-CN"/>
        </w:rPr>
        <w:t xml:space="preserve"> natural language analysis, </w:t>
      </w:r>
      <w:r w:rsidR="006961B9">
        <w:rPr>
          <w:lang w:eastAsia="zh-CN"/>
        </w:rPr>
        <w:t xml:space="preserve">the </w:t>
      </w:r>
      <w:r w:rsidR="00524461">
        <w:rPr>
          <w:lang w:eastAsia="zh-CN"/>
        </w:rPr>
        <w:t xml:space="preserve">word count method faces two major challenges: </w:t>
      </w:r>
      <w:r w:rsidR="006A4273">
        <w:rPr>
          <w:lang w:eastAsia="zh-CN"/>
        </w:rPr>
        <w:t>it</w:t>
      </w:r>
      <w:r w:rsidR="00AA6BF5">
        <w:rPr>
          <w:lang w:eastAsia="zh-CN"/>
        </w:rPr>
        <w:t xml:space="preserve"> is impossible for any </w:t>
      </w:r>
      <w:r w:rsidR="00524461">
        <w:rPr>
          <w:lang w:eastAsia="zh-CN"/>
        </w:rPr>
        <w:t xml:space="preserve">dictionary </w:t>
      </w:r>
      <w:r w:rsidR="00EA0EDC">
        <w:rPr>
          <w:lang w:eastAsia="zh-CN"/>
        </w:rPr>
        <w:t xml:space="preserve">to fully </w:t>
      </w:r>
      <w:r w:rsidR="00524461">
        <w:rPr>
          <w:rFonts w:hint="eastAsia"/>
          <w:lang w:eastAsia="zh-CN"/>
        </w:rPr>
        <w:t>cover</w:t>
      </w:r>
      <w:r w:rsidR="00524461">
        <w:rPr>
          <w:lang w:eastAsia="zh-CN"/>
        </w:rPr>
        <w:t xml:space="preserve"> </w:t>
      </w:r>
      <w:r w:rsidR="00EA0EDC">
        <w:rPr>
          <w:lang w:eastAsia="zh-CN"/>
        </w:rPr>
        <w:t>the diverse context and the ever-</w:t>
      </w:r>
      <w:r w:rsidR="00EA0EDC">
        <w:rPr>
          <w:lang w:eastAsia="zh-CN"/>
        </w:rPr>
        <w:lastRenderedPageBreak/>
        <w:t>changing language</w:t>
      </w:r>
      <w:r w:rsidR="00C536A5">
        <w:rPr>
          <w:lang w:eastAsia="zh-CN"/>
        </w:rPr>
        <w:t xml:space="preserve"> patterns </w:t>
      </w:r>
      <w:r w:rsidR="00EA0EDC">
        <w:rPr>
          <w:lang w:eastAsia="zh-CN"/>
        </w:rPr>
        <w:t xml:space="preserve"> </w:t>
      </w:r>
      <w:r w:rsidR="00EA0EDC">
        <w:rPr>
          <w:lang w:eastAsia="zh-CN"/>
        </w:rPr>
        <w:fldChar w:fldCharType="begin"/>
      </w:r>
      <w:r w:rsidR="0054547D">
        <w:rPr>
          <w:lang w:eastAsia="zh-CN"/>
        </w:rPr>
        <w:instrText xml:space="preserve"> ADDIN EN.CITE &lt;EndNote&gt;&lt;Cite&gt;&lt;Author&gt;Garten&lt;/Author&gt;&lt;Year&gt;2018&lt;/Year&gt;&lt;RecNum&gt;348&lt;/RecNum&gt;&lt;DisplayText&gt;(Garten et al., 2018)&lt;/DisplayText&gt;&lt;record&gt;&lt;rec-number&gt;348&lt;/rec-number&gt;&lt;foreign-keys&gt;&lt;key app="EN" db-id="2xd0pvrd6xxp05evvtepd0f9vppe5rtsxa20" timestamp="1603813735"&gt;348&lt;/key&gt;&lt;/foreign-keys&gt;&lt;ref-type name="Journal Article"&gt;17&lt;/ref-type&gt;&lt;contributors&gt;&lt;authors&gt;&lt;author&gt;Garten, Justin&lt;/author&gt;&lt;author&gt;Hoover, Joe&lt;/author&gt;&lt;author&gt;Johnson, Kate M&lt;/author&gt;&lt;author&gt;Boghrati, Reihane&lt;/author&gt;&lt;author&gt;Iskiwitch, Carol&lt;/author&gt;&lt;author&gt;Dehghani, Morteza&lt;/author&gt;&lt;/authors&gt;&lt;/contributors&gt;&lt;titles&gt;&lt;title&gt;Dictionaries and distributions: Combining expert knowledge and large scale textual data content analysis&lt;/title&gt;&lt;secondary-title&gt;Behavior research methods&lt;/secondary-title&gt;&lt;/titles&gt;&lt;periodical&gt;&lt;full-title&gt;Behavior research methods&lt;/full-title&gt;&lt;/periodical&gt;&lt;pages&gt;344-361&lt;/pages&gt;&lt;volume&gt;50&lt;/volume&gt;&lt;number&gt;1&lt;/number&gt;&lt;dates&gt;&lt;year&gt;2018&lt;/year&gt;&lt;/dates&gt;&lt;isbn&gt;1554-3528&lt;/isbn&gt;&lt;urls&gt;&lt;/urls&gt;&lt;/record&gt;&lt;/Cite&gt;&lt;/EndNote&gt;</w:instrText>
      </w:r>
      <w:r w:rsidR="00EA0EDC">
        <w:rPr>
          <w:lang w:eastAsia="zh-CN"/>
        </w:rPr>
        <w:fldChar w:fldCharType="separate"/>
      </w:r>
      <w:r w:rsidR="00EA0EDC">
        <w:rPr>
          <w:noProof/>
          <w:lang w:eastAsia="zh-CN"/>
        </w:rPr>
        <w:t>(Garten et al., 2018)</w:t>
      </w:r>
      <w:r w:rsidR="00EA0EDC">
        <w:rPr>
          <w:lang w:eastAsia="zh-CN"/>
        </w:rPr>
        <w:fldChar w:fldCharType="end"/>
      </w:r>
      <w:r w:rsidR="00EA0EDC">
        <w:rPr>
          <w:lang w:eastAsia="zh-CN"/>
        </w:rPr>
        <w:t xml:space="preserve">. </w:t>
      </w:r>
      <w:r w:rsidR="006A2972">
        <w:rPr>
          <w:lang w:eastAsia="zh-CN"/>
        </w:rPr>
        <w:t xml:space="preserve">For example, </w:t>
      </w:r>
      <w:r w:rsidR="00C30691">
        <w:rPr>
          <w:lang w:eastAsia="zh-CN"/>
        </w:rPr>
        <w:t xml:space="preserve">the word count method would not be able to </w:t>
      </w:r>
      <w:r w:rsidR="00D86796">
        <w:rPr>
          <w:lang w:eastAsia="zh-CN"/>
        </w:rPr>
        <w:t xml:space="preserve">well </w:t>
      </w:r>
      <w:r w:rsidR="00C30691">
        <w:rPr>
          <w:lang w:eastAsia="zh-CN"/>
        </w:rPr>
        <w:t xml:space="preserve">identify the </w:t>
      </w:r>
      <w:r w:rsidR="00716C87">
        <w:rPr>
          <w:lang w:eastAsia="zh-CN"/>
        </w:rPr>
        <w:t>moral loading</w:t>
      </w:r>
      <w:r w:rsidR="00C30691">
        <w:rPr>
          <w:lang w:eastAsia="zh-CN"/>
        </w:rPr>
        <w:t xml:space="preserve"> </w:t>
      </w:r>
      <w:r w:rsidR="006A2972">
        <w:rPr>
          <w:lang w:eastAsia="zh-CN"/>
        </w:rPr>
        <w:t xml:space="preserve">if </w:t>
      </w:r>
      <w:r w:rsidR="006A4273">
        <w:rPr>
          <w:lang w:eastAsia="zh-CN"/>
        </w:rPr>
        <w:t xml:space="preserve">the </w:t>
      </w:r>
      <w:r w:rsidR="006A2972">
        <w:rPr>
          <w:lang w:eastAsia="zh-CN"/>
        </w:rPr>
        <w:t xml:space="preserve">exact same word in the dictionary could </w:t>
      </w:r>
      <w:r w:rsidR="006A4273">
        <w:rPr>
          <w:lang w:eastAsia="zh-CN"/>
        </w:rPr>
        <w:t xml:space="preserve">not </w:t>
      </w:r>
      <w:r w:rsidR="006A2972">
        <w:rPr>
          <w:lang w:eastAsia="zh-CN"/>
        </w:rPr>
        <w:t xml:space="preserve">be found in a text due to language habit or </w:t>
      </w:r>
      <w:r w:rsidR="006A4273">
        <w:rPr>
          <w:lang w:eastAsia="zh-CN"/>
        </w:rPr>
        <w:t xml:space="preserve">a different context. </w:t>
      </w:r>
      <w:r w:rsidR="00EA0EDC">
        <w:rPr>
          <w:lang w:eastAsia="zh-CN"/>
        </w:rPr>
        <w:t xml:space="preserve"> DDR may overcome these challenges because it measures similarity</w:t>
      </w:r>
      <w:r w:rsidR="006A4273">
        <w:rPr>
          <w:lang w:eastAsia="zh-CN"/>
        </w:rPr>
        <w:t>;</w:t>
      </w:r>
      <w:r w:rsidR="00EA0EDC">
        <w:rPr>
          <w:lang w:eastAsia="zh-CN"/>
        </w:rPr>
        <w:t xml:space="preserve"> </w:t>
      </w:r>
      <w:r w:rsidR="00D86796">
        <w:rPr>
          <w:lang w:eastAsia="zh-CN"/>
        </w:rPr>
        <w:t>the method of d</w:t>
      </w:r>
      <w:r w:rsidR="00722E76">
        <w:rPr>
          <w:lang w:eastAsia="zh-CN"/>
        </w:rPr>
        <w:t xml:space="preserve">istributed </w:t>
      </w:r>
      <w:r w:rsidR="00D86796">
        <w:rPr>
          <w:lang w:eastAsia="zh-CN"/>
        </w:rPr>
        <w:t>r</w:t>
      </w:r>
      <w:r w:rsidR="00722E76">
        <w:rPr>
          <w:lang w:eastAsia="zh-CN"/>
        </w:rPr>
        <w:t>epresentations</w:t>
      </w:r>
      <w:r w:rsidR="00EA0EDC">
        <w:rPr>
          <w:lang w:eastAsia="zh-CN"/>
        </w:rPr>
        <w:t xml:space="preserve"> </w:t>
      </w:r>
      <w:r w:rsidR="006A2972">
        <w:rPr>
          <w:lang w:eastAsia="zh-CN"/>
        </w:rPr>
        <w:t>c</w:t>
      </w:r>
      <w:r w:rsidR="00EA0EDC">
        <w:rPr>
          <w:lang w:eastAsia="zh-CN"/>
        </w:rPr>
        <w:t>ould find similar word</w:t>
      </w:r>
      <w:r w:rsidR="00D34F0E">
        <w:rPr>
          <w:lang w:eastAsia="zh-CN"/>
        </w:rPr>
        <w:t>s</w:t>
      </w:r>
      <w:r w:rsidR="00EA0EDC">
        <w:rPr>
          <w:lang w:eastAsia="zh-CN"/>
        </w:rPr>
        <w:t xml:space="preserve"> </w:t>
      </w:r>
      <w:r w:rsidR="00C536A5">
        <w:rPr>
          <w:lang w:eastAsia="zh-CN"/>
        </w:rPr>
        <w:t xml:space="preserve">based on </w:t>
      </w:r>
      <w:r w:rsidR="00EA0EDC">
        <w:rPr>
          <w:lang w:eastAsia="zh-CN"/>
        </w:rPr>
        <w:t xml:space="preserve">the </w:t>
      </w:r>
      <w:r w:rsidR="006A2972">
        <w:rPr>
          <w:lang w:eastAsia="zh-CN"/>
        </w:rPr>
        <w:t xml:space="preserve">seed </w:t>
      </w:r>
      <w:r w:rsidR="00EA0EDC">
        <w:rPr>
          <w:lang w:eastAsia="zh-CN"/>
        </w:rPr>
        <w:t>word</w:t>
      </w:r>
      <w:r w:rsidR="00D34F0E">
        <w:rPr>
          <w:lang w:eastAsia="zh-CN"/>
        </w:rPr>
        <w:t>s</w:t>
      </w:r>
      <w:r w:rsidR="00EA0EDC">
        <w:rPr>
          <w:lang w:eastAsia="zh-CN"/>
        </w:rPr>
        <w:t xml:space="preserve"> </w:t>
      </w:r>
      <w:r>
        <w:rPr>
          <w:lang w:eastAsia="zh-CN"/>
        </w:rPr>
        <w:t>(</w:t>
      </w:r>
      <w:r w:rsidR="00D56BE6">
        <w:rPr>
          <w:lang w:eastAsia="zh-CN"/>
        </w:rPr>
        <w:t xml:space="preserve">from a psychological </w:t>
      </w:r>
      <w:r w:rsidR="006A2972">
        <w:rPr>
          <w:lang w:eastAsia="zh-CN"/>
        </w:rPr>
        <w:t>dictionary</w:t>
      </w:r>
      <w:r>
        <w:rPr>
          <w:lang w:eastAsia="zh-CN"/>
        </w:rPr>
        <w:t xml:space="preserve">) </w:t>
      </w:r>
      <w:r w:rsidR="006A2972">
        <w:rPr>
          <w:lang w:eastAsia="zh-CN"/>
        </w:rPr>
        <w:t xml:space="preserve">in the text, </w:t>
      </w:r>
      <w:r w:rsidR="00722E76">
        <w:rPr>
          <w:lang w:eastAsia="zh-CN"/>
        </w:rPr>
        <w:t xml:space="preserve">by converting </w:t>
      </w:r>
      <w:r w:rsidR="002A2850">
        <w:rPr>
          <w:lang w:eastAsia="zh-CN"/>
        </w:rPr>
        <w:t xml:space="preserve">both </w:t>
      </w:r>
      <w:r w:rsidR="00722E76">
        <w:rPr>
          <w:lang w:eastAsia="zh-CN"/>
        </w:rPr>
        <w:t>dictionary words</w:t>
      </w:r>
      <w:r w:rsidR="002A2850">
        <w:rPr>
          <w:lang w:eastAsia="zh-CN"/>
        </w:rPr>
        <w:t xml:space="preserve"> and text words</w:t>
      </w:r>
      <w:r w:rsidR="00722E76">
        <w:rPr>
          <w:lang w:eastAsia="zh-CN"/>
        </w:rPr>
        <w:t xml:space="preserve"> to space vectors, and then</w:t>
      </w:r>
      <w:r w:rsidR="00C30691">
        <w:rPr>
          <w:lang w:eastAsia="zh-CN"/>
        </w:rPr>
        <w:t xml:space="preserve"> examin</w:t>
      </w:r>
      <w:r w:rsidR="00C536A5">
        <w:rPr>
          <w:lang w:eastAsia="zh-CN"/>
        </w:rPr>
        <w:t>ing</w:t>
      </w:r>
      <w:r w:rsidR="00C30691">
        <w:rPr>
          <w:lang w:eastAsia="zh-CN"/>
        </w:rPr>
        <w:t xml:space="preserve"> the </w:t>
      </w:r>
      <w:r w:rsidR="00716C87">
        <w:rPr>
          <w:lang w:eastAsia="zh-CN"/>
        </w:rPr>
        <w:t>moral loading</w:t>
      </w:r>
      <w:r w:rsidR="00C30691">
        <w:rPr>
          <w:lang w:eastAsia="zh-CN"/>
        </w:rPr>
        <w:t xml:space="preserve"> by</w:t>
      </w:r>
      <w:r w:rsidR="00722E76">
        <w:rPr>
          <w:lang w:eastAsia="zh-CN"/>
        </w:rPr>
        <w:t xml:space="preserve"> measur</w:t>
      </w:r>
      <w:r w:rsidR="00C30691">
        <w:rPr>
          <w:lang w:eastAsia="zh-CN"/>
        </w:rPr>
        <w:t>ing</w:t>
      </w:r>
      <w:r w:rsidR="00722E76">
        <w:rPr>
          <w:lang w:eastAsia="zh-CN"/>
        </w:rPr>
        <w:t xml:space="preserve"> how similar th</w:t>
      </w:r>
      <w:r w:rsidR="00C30691">
        <w:rPr>
          <w:lang w:eastAsia="zh-CN"/>
        </w:rPr>
        <w:t>e</w:t>
      </w:r>
      <w:r w:rsidR="00722E76">
        <w:rPr>
          <w:lang w:eastAsia="zh-CN"/>
        </w:rPr>
        <w:t xml:space="preserve"> text </w:t>
      </w:r>
      <w:r w:rsidR="00C536A5">
        <w:rPr>
          <w:lang w:eastAsia="zh-CN"/>
        </w:rPr>
        <w:t xml:space="preserve">is </w:t>
      </w:r>
      <w:r w:rsidR="00722E76">
        <w:rPr>
          <w:lang w:eastAsia="zh-CN"/>
        </w:rPr>
        <w:t xml:space="preserve">to the </w:t>
      </w:r>
      <w:r w:rsidR="00D56BE6">
        <w:rPr>
          <w:lang w:eastAsia="zh-CN"/>
        </w:rPr>
        <w:t xml:space="preserve">seed </w:t>
      </w:r>
      <w:r w:rsidR="00722E76">
        <w:rPr>
          <w:lang w:eastAsia="zh-CN"/>
        </w:rPr>
        <w:t>words.</w:t>
      </w:r>
    </w:p>
    <w:p w14:paraId="31D1DADC" w14:textId="532E3115" w:rsidR="00E75792" w:rsidRDefault="00F73438" w:rsidP="00524461">
      <w:pPr>
        <w:spacing w:after="120"/>
        <w:rPr>
          <w:lang w:eastAsia="zh-CN"/>
        </w:rPr>
      </w:pPr>
      <w:r>
        <w:rPr>
          <w:rFonts w:hint="eastAsia"/>
          <w:lang w:eastAsia="zh-CN"/>
        </w:rPr>
        <w:t>Moreover</w:t>
      </w:r>
      <w:r>
        <w:rPr>
          <w:lang w:eastAsia="zh-CN"/>
        </w:rPr>
        <w:t>, s</w:t>
      </w:r>
      <w:r w:rsidR="00F80C91">
        <w:rPr>
          <w:lang w:eastAsia="zh-CN"/>
        </w:rPr>
        <w:t xml:space="preserve">imilarity measurement allows </w:t>
      </w:r>
      <w:r w:rsidR="00656529">
        <w:rPr>
          <w:lang w:eastAsia="zh-CN"/>
        </w:rPr>
        <w:t xml:space="preserve">DDR </w:t>
      </w:r>
      <w:r w:rsidR="00F80C91">
        <w:rPr>
          <w:lang w:eastAsia="zh-CN"/>
        </w:rPr>
        <w:t xml:space="preserve">to achieve great performance </w:t>
      </w:r>
      <w:r w:rsidR="006A4273">
        <w:rPr>
          <w:lang w:eastAsia="zh-CN"/>
        </w:rPr>
        <w:t xml:space="preserve">effectiveness </w:t>
      </w:r>
      <w:r w:rsidR="00F80C91">
        <w:rPr>
          <w:lang w:eastAsia="zh-CN"/>
        </w:rPr>
        <w:t xml:space="preserve">with small-size dictionary. Garten et al. </w:t>
      </w:r>
      <w:r w:rsidR="00F80C91">
        <w:rPr>
          <w:lang w:eastAsia="zh-CN"/>
        </w:rPr>
        <w:fldChar w:fldCharType="begin"/>
      </w:r>
      <w:r w:rsidR="0054547D">
        <w:rPr>
          <w:lang w:eastAsia="zh-CN"/>
        </w:rPr>
        <w:instrText xml:space="preserve"> ADDIN EN.CITE &lt;EndNote&gt;&lt;Cite ExcludeAuth="1"&gt;&lt;Author&gt;Garten&lt;/Author&gt;&lt;Year&gt;2018&lt;/Year&gt;&lt;RecNum&gt;348&lt;/RecNum&gt;&lt;DisplayText&gt;(2018)&lt;/DisplayText&gt;&lt;record&gt;&lt;rec-number&gt;348&lt;/rec-number&gt;&lt;foreign-keys&gt;&lt;key app="EN" db-id="2xd0pvrd6xxp05evvtepd0f9vppe5rtsxa20" timestamp="1603813735"&gt;348&lt;/key&gt;&lt;/foreign-keys&gt;&lt;ref-type name="Journal Article"&gt;17&lt;/ref-type&gt;&lt;contributors&gt;&lt;authors&gt;&lt;author&gt;Garten, Justin&lt;/author&gt;&lt;author&gt;Hoover, Joe&lt;/author&gt;&lt;author&gt;Johnson, Kate M&lt;/author&gt;&lt;author&gt;Boghrati, Reihane&lt;/author&gt;&lt;author&gt;Iskiwitch, Carol&lt;/author&gt;&lt;author&gt;Dehghani, Morteza&lt;/author&gt;&lt;/authors&gt;&lt;/contributors&gt;&lt;titles&gt;&lt;title&gt;Dictionaries and distributions: Combining expert knowledge and large scale textual data content analysis&lt;/title&gt;&lt;secondary-title&gt;Behavior research methods&lt;/secondary-title&gt;&lt;/titles&gt;&lt;periodical&gt;&lt;full-title&gt;Behavior research methods&lt;/full-title&gt;&lt;/periodical&gt;&lt;pages&gt;344-361&lt;/pages&gt;&lt;volume&gt;50&lt;/volume&gt;&lt;number&gt;1&lt;/number&gt;&lt;dates&gt;&lt;year&gt;2018&lt;/year&gt;&lt;/dates&gt;&lt;isbn&gt;1554-3528&lt;/isbn&gt;&lt;urls&gt;&lt;/urls&gt;&lt;/record&gt;&lt;/Cite&gt;&lt;/EndNote&gt;</w:instrText>
      </w:r>
      <w:r w:rsidR="00F80C91">
        <w:rPr>
          <w:lang w:eastAsia="zh-CN"/>
        </w:rPr>
        <w:fldChar w:fldCharType="separate"/>
      </w:r>
      <w:r w:rsidR="00F80C91">
        <w:rPr>
          <w:noProof/>
          <w:lang w:eastAsia="zh-CN"/>
        </w:rPr>
        <w:t>(2018)</w:t>
      </w:r>
      <w:r w:rsidR="00F80C91">
        <w:rPr>
          <w:lang w:eastAsia="zh-CN"/>
        </w:rPr>
        <w:fldChar w:fldCharType="end"/>
      </w:r>
      <w:r w:rsidR="00F80C91">
        <w:rPr>
          <w:lang w:eastAsia="zh-CN"/>
        </w:rPr>
        <w:t xml:space="preserve"> found </w:t>
      </w:r>
      <w:r w:rsidR="006A4273">
        <w:rPr>
          <w:lang w:eastAsia="zh-CN"/>
        </w:rPr>
        <w:t xml:space="preserve">that </w:t>
      </w:r>
      <w:r w:rsidR="00F80C91">
        <w:rPr>
          <w:lang w:eastAsia="zh-CN"/>
        </w:rPr>
        <w:t>4 seed word</w:t>
      </w:r>
      <w:r w:rsidR="006163E0">
        <w:rPr>
          <w:lang w:eastAsia="zh-CN"/>
        </w:rPr>
        <w:t>s</w:t>
      </w:r>
      <w:r w:rsidR="00F80C91">
        <w:rPr>
          <w:lang w:eastAsia="zh-CN"/>
        </w:rPr>
        <w:t xml:space="preserve"> in each dimension </w:t>
      </w:r>
      <w:r w:rsidR="006163E0">
        <w:rPr>
          <w:lang w:eastAsia="zh-CN"/>
        </w:rPr>
        <w:t xml:space="preserve">of MFD would enable DDR to achieve better performance than MFD in </w:t>
      </w:r>
      <w:r w:rsidR="00716C87">
        <w:rPr>
          <w:lang w:eastAsia="zh-CN"/>
        </w:rPr>
        <w:t>moral loading</w:t>
      </w:r>
      <w:r w:rsidR="00D56BE6">
        <w:rPr>
          <w:lang w:eastAsia="zh-CN"/>
        </w:rPr>
        <w:t xml:space="preserve"> </w:t>
      </w:r>
      <w:r w:rsidR="006163E0">
        <w:rPr>
          <w:lang w:eastAsia="zh-CN"/>
        </w:rPr>
        <w:t>examination of Tweet</w:t>
      </w:r>
      <w:r w:rsidR="00D52F9E">
        <w:rPr>
          <w:lang w:eastAsia="zh-CN"/>
        </w:rPr>
        <w:t xml:space="preserve"> </w:t>
      </w:r>
      <w:r w:rsidR="00D87EC2">
        <w:rPr>
          <w:lang w:eastAsia="zh-CN"/>
        </w:rPr>
        <w:t>text</w:t>
      </w:r>
      <w:r w:rsidR="00D52F9E">
        <w:rPr>
          <w:lang w:eastAsia="zh-CN"/>
        </w:rPr>
        <w:t>s</w:t>
      </w:r>
      <w:r w:rsidR="00D87EC2" w:rsidRPr="00D87EC2">
        <w:rPr>
          <w:lang w:eastAsia="zh-CN"/>
        </w:rPr>
        <w:t xml:space="preserve"> </w:t>
      </w:r>
      <w:r w:rsidR="00D87EC2">
        <w:rPr>
          <w:lang w:eastAsia="zh-CN"/>
        </w:rPr>
        <w:t xml:space="preserve">if the seed words </w:t>
      </w:r>
      <w:r w:rsidR="00D34F0E">
        <w:rPr>
          <w:lang w:eastAsia="zh-CN"/>
        </w:rPr>
        <w:t>were</w:t>
      </w:r>
      <w:r w:rsidR="00D87EC2">
        <w:rPr>
          <w:lang w:eastAsia="zh-CN"/>
        </w:rPr>
        <w:t xml:space="preserve"> converted to vectors based on </w:t>
      </w:r>
      <w:r w:rsidR="00F80C91">
        <w:rPr>
          <w:lang w:eastAsia="zh-CN"/>
        </w:rPr>
        <w:t xml:space="preserve">Google News </w:t>
      </w:r>
      <w:r w:rsidR="00D87EC2">
        <w:rPr>
          <w:lang w:eastAsia="zh-CN"/>
        </w:rPr>
        <w:t xml:space="preserve">corpus. This 4-seed-word DDR was </w:t>
      </w:r>
      <w:r w:rsidR="00C30691">
        <w:rPr>
          <w:lang w:eastAsia="zh-CN"/>
        </w:rPr>
        <w:t xml:space="preserve">also </w:t>
      </w:r>
      <w:r w:rsidR="00D87EC2">
        <w:rPr>
          <w:lang w:eastAsia="zh-CN"/>
        </w:rPr>
        <w:t xml:space="preserve">adopted by Hoover et al. </w:t>
      </w:r>
      <w:r w:rsidR="00D87EC2">
        <w:rPr>
          <w:lang w:eastAsia="zh-CN"/>
        </w:rPr>
        <w:fldChar w:fldCharType="begin"/>
      </w:r>
      <w:r w:rsidR="0054547D">
        <w:rPr>
          <w:lang w:eastAsia="zh-CN"/>
        </w:rPr>
        <w:instrText xml:space="preserve"> ADDIN EN.CITE &lt;EndNote&gt;&lt;Cite ExcludeAuth="1"&gt;&lt;Author&gt;Hoover&lt;/Author&gt;&lt;Year&gt;2018&lt;/Year&gt;&lt;RecNum&gt;331&lt;/RecNum&gt;&lt;DisplayText&gt;(2018)&lt;/DisplayText&gt;&lt;record&gt;&lt;rec-number&gt;331&lt;/rec-number&gt;&lt;foreign-keys&gt;&lt;key app="EN" db-id="2xd0pvrd6xxp05evvtepd0f9vppe5rtsxa20" timestamp="1602914946"&gt;331&lt;/key&gt;&lt;/foreign-keys&gt;&lt;ref-type name="Journal Article"&gt;17&lt;/ref-type&gt;&lt;contributors&gt;&lt;authors&gt;&lt;author&gt;Hoover, Joe&lt;/author&gt;&lt;author&gt;Johnson, Kate&lt;/author&gt;&lt;author&gt;Boghrati, Reihane&lt;/author&gt;&lt;author&gt;Graham, Jesse&lt;/author&gt;&lt;author&gt;Dehghani, Morteza&lt;/author&gt;&lt;/authors&gt;&lt;/contributors&gt;&lt;titles&gt;&lt;title&gt;Moral framing and charitable donation: Integrating exploratory social media analyses and confirmatory experimentation&lt;/title&gt;&lt;secondary-title&gt;Collabra: Psychology&lt;/secondary-title&gt;&lt;/titles&gt;&lt;periodical&gt;&lt;full-title&gt;Collabra: Psychology&lt;/full-title&gt;&lt;/periodical&gt;&lt;volume&gt;4&lt;/volume&gt;&lt;number&gt;1&lt;/number&gt;&lt;dates&gt;&lt;year&gt;2018&lt;/year&gt;&lt;/dates&gt;&lt;isbn&gt;2474-7394&lt;/isbn&gt;&lt;urls&gt;&lt;/urls&gt;&lt;/record&gt;&lt;/Cite&gt;&lt;/EndNote&gt;</w:instrText>
      </w:r>
      <w:r w:rsidR="00D87EC2">
        <w:rPr>
          <w:lang w:eastAsia="zh-CN"/>
        </w:rPr>
        <w:fldChar w:fldCharType="separate"/>
      </w:r>
      <w:r w:rsidR="00D87EC2">
        <w:rPr>
          <w:noProof/>
          <w:lang w:eastAsia="zh-CN"/>
        </w:rPr>
        <w:t>(2018)</w:t>
      </w:r>
      <w:r w:rsidR="00D87EC2">
        <w:rPr>
          <w:lang w:eastAsia="zh-CN"/>
        </w:rPr>
        <w:fldChar w:fldCharType="end"/>
      </w:r>
      <w:r w:rsidR="00D87EC2">
        <w:rPr>
          <w:lang w:eastAsia="zh-CN"/>
        </w:rPr>
        <w:t xml:space="preserve"> to examine the </w:t>
      </w:r>
      <w:r w:rsidR="00716C87">
        <w:rPr>
          <w:lang w:eastAsia="zh-CN"/>
        </w:rPr>
        <w:t>moral loading</w:t>
      </w:r>
      <w:r w:rsidR="00D87EC2">
        <w:rPr>
          <w:lang w:eastAsia="zh-CN"/>
        </w:rPr>
        <w:t xml:space="preserve"> of Tweet text</w:t>
      </w:r>
      <w:r w:rsidR="00C536A5">
        <w:rPr>
          <w:lang w:eastAsia="zh-CN"/>
        </w:rPr>
        <w:t>s</w:t>
      </w:r>
      <w:r w:rsidR="00D87EC2">
        <w:rPr>
          <w:lang w:eastAsia="zh-CN"/>
        </w:rPr>
        <w:t xml:space="preserve">. </w:t>
      </w:r>
    </w:p>
    <w:p w14:paraId="57D2BC71" w14:textId="3E46F136" w:rsidR="004F75DB" w:rsidRPr="00DD6F71" w:rsidRDefault="00D86796" w:rsidP="000D3F61">
      <w:pPr>
        <w:spacing w:after="120"/>
        <w:rPr>
          <w:i/>
          <w:iCs/>
          <w:sz w:val="10"/>
          <w:szCs w:val="10"/>
          <w:lang w:eastAsia="zh-CN"/>
        </w:rPr>
      </w:pPr>
      <w:r>
        <w:rPr>
          <w:lang w:eastAsia="zh-CN"/>
        </w:rPr>
        <w:t>Since the first televised presidential debate in 1960, t</w:t>
      </w:r>
      <w:r w:rsidR="00F73438">
        <w:rPr>
          <w:lang w:eastAsia="zh-CN"/>
        </w:rPr>
        <w:t xml:space="preserve">here is no doubt that </w:t>
      </w:r>
      <w:r>
        <w:rPr>
          <w:rFonts w:hint="eastAsia"/>
          <w:lang w:eastAsia="zh-CN"/>
        </w:rPr>
        <w:t>people</w:t>
      </w:r>
      <w:r>
        <w:rPr>
          <w:lang w:eastAsia="zh-CN"/>
        </w:rPr>
        <w:t>’s language habit</w:t>
      </w:r>
      <w:r w:rsidR="00D52F9E">
        <w:rPr>
          <w:lang w:eastAsia="zh-CN"/>
        </w:rPr>
        <w:t>s</w:t>
      </w:r>
      <w:r>
        <w:rPr>
          <w:lang w:eastAsia="zh-CN"/>
        </w:rPr>
        <w:t xml:space="preserve"> ha</w:t>
      </w:r>
      <w:r w:rsidR="00D52F9E">
        <w:rPr>
          <w:lang w:eastAsia="zh-CN"/>
        </w:rPr>
        <w:t>ve</w:t>
      </w:r>
      <w:r>
        <w:rPr>
          <w:lang w:eastAsia="zh-CN"/>
        </w:rPr>
        <w:t xml:space="preserve"> changed a lot. Plus, </w:t>
      </w:r>
      <w:r w:rsidR="00F73438">
        <w:rPr>
          <w:lang w:eastAsia="zh-CN"/>
        </w:rPr>
        <w:t>each series of president</w:t>
      </w:r>
      <w:r w:rsidR="00D34F0E">
        <w:rPr>
          <w:lang w:eastAsia="zh-CN"/>
        </w:rPr>
        <w:t>ial</w:t>
      </w:r>
      <w:r w:rsidR="00F73438">
        <w:rPr>
          <w:lang w:eastAsia="zh-CN"/>
        </w:rPr>
        <w:t xml:space="preserve"> debates </w:t>
      </w:r>
      <w:r w:rsidR="00F73438">
        <w:rPr>
          <w:lang w:eastAsia="zh-CN"/>
        </w:rPr>
        <w:softHyphen/>
        <w:t xml:space="preserve">has </w:t>
      </w:r>
      <w:r w:rsidR="00D52F9E">
        <w:rPr>
          <w:lang w:eastAsia="zh-CN"/>
        </w:rPr>
        <w:t xml:space="preserve">had </w:t>
      </w:r>
      <w:r w:rsidR="00D34F0E">
        <w:rPr>
          <w:lang w:eastAsia="zh-CN"/>
        </w:rPr>
        <w:t xml:space="preserve">a </w:t>
      </w:r>
      <w:r w:rsidR="00F73438">
        <w:rPr>
          <w:lang w:eastAsia="zh-CN"/>
        </w:rPr>
        <w:t xml:space="preserve">different </w:t>
      </w:r>
      <w:r w:rsidR="00656CA1">
        <w:rPr>
          <w:lang w:eastAsia="zh-CN"/>
        </w:rPr>
        <w:t xml:space="preserve">social </w:t>
      </w:r>
      <w:r w:rsidR="00F73438">
        <w:rPr>
          <w:lang w:eastAsia="zh-CN"/>
        </w:rPr>
        <w:t>context. T</w:t>
      </w:r>
      <w:r w:rsidR="00F73438">
        <w:rPr>
          <w:rFonts w:hint="eastAsia"/>
          <w:lang w:eastAsia="zh-CN"/>
        </w:rPr>
        <w:t>herefor</w:t>
      </w:r>
      <w:r w:rsidR="00F73438">
        <w:rPr>
          <w:lang w:eastAsia="zh-CN"/>
        </w:rPr>
        <w:t>e, this study adopted DDR and expanded the number of seed word</w:t>
      </w:r>
      <w:r w:rsidR="00D34F0E">
        <w:rPr>
          <w:lang w:eastAsia="zh-CN"/>
        </w:rPr>
        <w:t>s</w:t>
      </w:r>
      <w:r w:rsidR="00F73438">
        <w:rPr>
          <w:lang w:eastAsia="zh-CN"/>
        </w:rPr>
        <w:t xml:space="preserve"> to 12 in each moral </w:t>
      </w:r>
      <w:r w:rsidR="00656CA1">
        <w:rPr>
          <w:lang w:eastAsia="zh-CN"/>
        </w:rPr>
        <w:t xml:space="preserve">dimension </w:t>
      </w:r>
      <w:proofErr w:type="gramStart"/>
      <w:r w:rsidR="00F73438">
        <w:rPr>
          <w:lang w:eastAsia="zh-CN"/>
        </w:rPr>
        <w:t>in order to</w:t>
      </w:r>
      <w:proofErr w:type="gramEnd"/>
      <w:r w:rsidR="00F73438">
        <w:rPr>
          <w:lang w:eastAsia="zh-CN"/>
        </w:rPr>
        <w:t xml:space="preserve"> </w:t>
      </w:r>
      <w:r w:rsidR="00F73438" w:rsidRPr="00F948C4">
        <w:rPr>
          <w:lang w:eastAsia="zh-CN"/>
        </w:rPr>
        <w:t xml:space="preserve">better </w:t>
      </w:r>
      <w:r w:rsidR="00D34F0E" w:rsidRPr="0000124E">
        <w:rPr>
          <w:lang w:eastAsia="zh-CN"/>
        </w:rPr>
        <w:t>address</w:t>
      </w:r>
      <w:r w:rsidR="00D34F0E">
        <w:rPr>
          <w:lang w:eastAsia="zh-CN"/>
        </w:rPr>
        <w:t xml:space="preserve"> </w:t>
      </w:r>
      <w:r w:rsidR="002A2850">
        <w:rPr>
          <w:lang w:eastAsia="zh-CN"/>
        </w:rPr>
        <w:t xml:space="preserve">the </w:t>
      </w:r>
      <w:r w:rsidR="00656CA1">
        <w:rPr>
          <w:lang w:eastAsia="zh-CN"/>
        </w:rPr>
        <w:t>chang</w:t>
      </w:r>
      <w:r w:rsidR="00D52F9E">
        <w:rPr>
          <w:lang w:eastAsia="zh-CN"/>
        </w:rPr>
        <w:t>ing</w:t>
      </w:r>
      <w:r w:rsidR="00656CA1">
        <w:rPr>
          <w:lang w:eastAsia="zh-CN"/>
        </w:rPr>
        <w:t xml:space="preserve"> social context and </w:t>
      </w:r>
      <w:r w:rsidR="00241F90">
        <w:rPr>
          <w:lang w:eastAsia="zh-CN"/>
        </w:rPr>
        <w:t>natural language</w:t>
      </w:r>
      <w:r w:rsidR="002A2850">
        <w:rPr>
          <w:lang w:eastAsia="zh-CN"/>
        </w:rPr>
        <w:t xml:space="preserve"> </w:t>
      </w:r>
      <w:r w:rsidR="00C536A5">
        <w:rPr>
          <w:lang w:eastAsia="zh-CN"/>
        </w:rPr>
        <w:t xml:space="preserve">changes </w:t>
      </w:r>
      <w:r w:rsidR="004C7F25">
        <w:rPr>
          <w:lang w:eastAsia="zh-CN"/>
        </w:rPr>
        <w:t>brought</w:t>
      </w:r>
      <w:r w:rsidR="002A2850">
        <w:rPr>
          <w:lang w:eastAsia="zh-CN"/>
        </w:rPr>
        <w:t xml:space="preserve"> </w:t>
      </w:r>
      <w:r w:rsidR="00D52F9E">
        <w:rPr>
          <w:lang w:eastAsia="zh-CN"/>
        </w:rPr>
        <w:t xml:space="preserve">about </w:t>
      </w:r>
      <w:r w:rsidR="002A2850">
        <w:rPr>
          <w:lang w:eastAsia="zh-CN"/>
        </w:rPr>
        <w:t xml:space="preserve">by time. The seed words were randomly selected from MFD and listed in Table 1. </w:t>
      </w:r>
      <w:r w:rsidR="005F79C2">
        <w:rPr>
          <w:lang w:eastAsia="zh-CN"/>
        </w:rPr>
        <w:t>The vector representation</w:t>
      </w:r>
      <w:r w:rsidR="00D34F0E">
        <w:rPr>
          <w:lang w:eastAsia="zh-CN"/>
        </w:rPr>
        <w:t>s</w:t>
      </w:r>
      <w:r w:rsidR="005F79C2">
        <w:rPr>
          <w:lang w:eastAsia="zh-CN"/>
        </w:rPr>
        <w:t xml:space="preserve"> of each word were generated by Word2Vec </w:t>
      </w:r>
      <w:r w:rsidR="005F79C2">
        <w:rPr>
          <w:lang w:eastAsia="zh-CN"/>
        </w:rPr>
        <w:fldChar w:fldCharType="begin"/>
      </w:r>
      <w:r w:rsidR="0054547D">
        <w:rPr>
          <w:lang w:eastAsia="zh-CN"/>
        </w:rPr>
        <w:instrText xml:space="preserve"> ADDIN EN.CITE &lt;EndNote&gt;&lt;Cite&gt;&lt;Author&gt;Mikolov&lt;/Author&gt;&lt;Year&gt;2013&lt;/Year&gt;&lt;RecNum&gt;350&lt;/RecNum&gt;&lt;DisplayText&gt;(Mikolov et al., 2013)&lt;/DisplayText&gt;&lt;record&gt;&lt;rec-number&gt;350&lt;/rec-number&gt;&lt;foreign-keys&gt;&lt;key app="EN" db-id="2xd0pvrd6xxp05evvtepd0f9vppe5rtsxa20" timestamp="1603849158"&gt;350&lt;/key&gt;&lt;/foreign-keys&gt;&lt;ref-type name="Conference Proceedings"&gt;10&lt;/ref-type&gt;&lt;contributors&gt;&lt;authors&gt;&lt;author&gt;Mikolov, Tomas&lt;/author&gt;&lt;author&gt;Sutskever, Ilya&lt;/author&gt;&lt;author&gt;Chen, Kai&lt;/author&gt;&lt;author&gt;Corrado, Greg S&lt;/author&gt;&lt;author&gt;Dean, Jeff&lt;/author&gt;&lt;/authors&gt;&lt;/contributors&gt;&lt;titles&gt;&lt;title&gt;Distributed representations of words and phrases and their compositionality&lt;/title&gt;&lt;secondary-title&gt;Advances in neural information processing systems&lt;/secondary-title&gt;&lt;/titles&gt;&lt;pages&gt;3111-3119&lt;/pages&gt;&lt;dates&gt;&lt;year&gt;2013&lt;/year&gt;&lt;/dates&gt;&lt;urls&gt;&lt;/urls&gt;&lt;/record&gt;&lt;/Cite&gt;&lt;/EndNote&gt;</w:instrText>
      </w:r>
      <w:r w:rsidR="005F79C2">
        <w:rPr>
          <w:lang w:eastAsia="zh-CN"/>
        </w:rPr>
        <w:fldChar w:fldCharType="separate"/>
      </w:r>
      <w:r w:rsidR="005F79C2">
        <w:rPr>
          <w:noProof/>
          <w:lang w:eastAsia="zh-CN"/>
        </w:rPr>
        <w:t>(Mikolov et al., 2013)</w:t>
      </w:r>
      <w:r w:rsidR="005F79C2">
        <w:rPr>
          <w:lang w:eastAsia="zh-CN"/>
        </w:rPr>
        <w:fldChar w:fldCharType="end"/>
      </w:r>
      <w:r w:rsidR="005F79C2">
        <w:rPr>
          <w:lang w:eastAsia="zh-CN"/>
        </w:rPr>
        <w:t xml:space="preserve"> with </w:t>
      </w:r>
      <w:r w:rsidR="002A2850">
        <w:rPr>
          <w:lang w:eastAsia="zh-CN"/>
        </w:rPr>
        <w:t>Google New</w:t>
      </w:r>
      <w:ins w:id="666" w:author="mx3mt" w:date="2022-09-13T10:32:00Z">
        <w:r w:rsidR="00783539">
          <w:rPr>
            <w:lang w:eastAsia="zh-CN"/>
          </w:rPr>
          <w:t>s</w:t>
        </w:r>
      </w:ins>
      <w:r w:rsidR="002A2850">
        <w:rPr>
          <w:lang w:eastAsia="zh-CN"/>
        </w:rPr>
        <w:t xml:space="preserve"> corpus.</w:t>
      </w:r>
    </w:p>
    <w:p w14:paraId="3161D8ED" w14:textId="77777777" w:rsidR="0084284A" w:rsidRDefault="00F73438" w:rsidP="00000A3B">
      <w:pPr>
        <w:spacing w:after="120"/>
        <w:ind w:firstLine="0"/>
        <w:jc w:val="center"/>
        <w:rPr>
          <w:lang w:eastAsia="zh-CN"/>
        </w:rPr>
      </w:pPr>
      <w:r>
        <w:rPr>
          <w:b/>
          <w:bCs/>
          <w:lang w:eastAsia="zh-CN"/>
        </w:rPr>
        <w:t>Results</w:t>
      </w:r>
    </w:p>
    <w:p w14:paraId="11CBDA6F" w14:textId="35130309" w:rsidR="00000A3B" w:rsidRDefault="00F73438" w:rsidP="00000A3B">
      <w:pPr>
        <w:widowControl/>
      </w:pPr>
      <w:r>
        <w:t xml:space="preserve">First, we analyzed how </w:t>
      </w:r>
      <w:r w:rsidR="006961B9">
        <w:t>Democrat</w:t>
      </w:r>
      <w:r w:rsidR="00D34F0E">
        <w:t>s</w:t>
      </w:r>
      <w:r>
        <w:t xml:space="preserve"> generally differ from Republicans in </w:t>
      </w:r>
      <w:r w:rsidR="004C7F25">
        <w:rPr>
          <w:lang w:eastAsia="zh-CN"/>
        </w:rPr>
        <w:t xml:space="preserve">each dimension of </w:t>
      </w:r>
      <w:r>
        <w:t xml:space="preserve">moral </w:t>
      </w:r>
      <w:r w:rsidR="004C7F25">
        <w:t>foundations</w:t>
      </w:r>
      <w:r>
        <w:t xml:space="preserve">. We built a three level random intercept multi-level model by using </w:t>
      </w:r>
      <w:r w:rsidRPr="00AC380A">
        <w:rPr>
          <w:i/>
          <w:iCs/>
        </w:rPr>
        <w:t>lme4</w:t>
      </w:r>
      <w:r>
        <w:t xml:space="preserve"> </w:t>
      </w:r>
      <w:r w:rsidR="00B32132">
        <w:lastRenderedPageBreak/>
        <w:fldChar w:fldCharType="begin"/>
      </w:r>
      <w:r w:rsidR="005C30B5">
        <w:instrText xml:space="preserve"> ADDIN EN.CITE &lt;EndNote&gt;&lt;Cite&gt;&lt;Author&gt;Bates&lt;/Author&gt;&lt;Year&gt;2014&lt;/Year&gt;&lt;RecNum&gt;365&lt;/RecNum&gt;&lt;DisplayText&gt;(Bates et al., 2014)&lt;/DisplayText&gt;&lt;record&gt;&lt;rec-number&gt;365&lt;/rec-number&gt;&lt;foreign-keys&gt;&lt;key app="EN" db-id="2xd0pvrd6xxp05evvtepd0f9vppe5rtsxa20" timestamp="1604595710"&gt;365&lt;/key&gt;&lt;/foreign-keys&gt;&lt;ref-type name="Journal Article"&gt;17&lt;/ref-type&gt;&lt;contributors&gt;&lt;authors&gt;&lt;author&gt;Bates, Douglas&lt;/author&gt;&lt;author&gt;Mächler, Martin&lt;/author&gt;&lt;author&gt;Bolker, Ben&lt;/author&gt;&lt;author&gt;Walker, Steve&lt;/author&gt;&lt;/authors&gt;&lt;/contributors&gt;&lt;titles&gt;&lt;title&gt;Fitting linear mixed-effects models using lme4&lt;/title&gt;&lt;secondary-title&gt;arXiv preprint arXiv:1406.5823&lt;/secondary-title&gt;&lt;/titles&gt;&lt;periodical&gt;&lt;full-title&gt;arXiv preprint arXiv:1406.5823&lt;/full-title&gt;&lt;/periodical&gt;&lt;dates&gt;&lt;year&gt;2014&lt;/year&gt;&lt;/dates&gt;&lt;urls&gt;&lt;/urls&gt;&lt;/record&gt;&lt;/Cite&gt;&lt;/EndNote&gt;</w:instrText>
      </w:r>
      <w:r w:rsidR="00B32132">
        <w:fldChar w:fldCharType="separate"/>
      </w:r>
      <w:r w:rsidR="005C30B5">
        <w:rPr>
          <w:noProof/>
        </w:rPr>
        <w:t>(Bates et al., 2014)</w:t>
      </w:r>
      <w:r w:rsidR="00B32132">
        <w:fldChar w:fldCharType="end"/>
      </w:r>
      <w:r>
        <w:t xml:space="preserve">. In this model, our dependent variable was </w:t>
      </w:r>
      <w:r w:rsidR="00716C87">
        <w:t>moral loading</w:t>
      </w:r>
      <w:ins w:id="667" w:author="Hu, Lingshu" w:date="2022-09-21T17:39:00Z">
        <w:r w:rsidR="00060CE1">
          <w:t>s of each moral dimension from a speech</w:t>
        </w:r>
      </w:ins>
      <w:ins w:id="668" w:author="Hu, Lingshu" w:date="2022-09-20T15:09:00Z">
        <w:r w:rsidR="00B67718">
          <w:t>,</w:t>
        </w:r>
      </w:ins>
      <w:r>
        <w:t xml:space="preserve"> and our fixed effects were</w:t>
      </w:r>
      <w:ins w:id="669" w:author="Hu, Lingshu" w:date="2022-09-21T17:38:00Z">
        <w:r w:rsidR="009763D4">
          <w:t xml:space="preserve"> dummy variables of</w:t>
        </w:r>
      </w:ins>
      <w:r>
        <w:t xml:space="preserve"> moral dimensions (e.g., care, harm, etc.), partisanship (</w:t>
      </w:r>
      <w:r w:rsidR="006961B9">
        <w:t>Democrat</w:t>
      </w:r>
      <w:r w:rsidR="00D34F0E">
        <w:t>s</w:t>
      </w:r>
      <w:r>
        <w:t xml:space="preserve"> and Republicans), and their interactions</w:t>
      </w:r>
      <w:ins w:id="670" w:author="Hu, Lingshu" w:date="2022-09-21T17:37:00Z">
        <w:r w:rsidR="00670932">
          <w:t xml:space="preserve"> (moral dimension x partis</w:t>
        </w:r>
      </w:ins>
      <w:ins w:id="671" w:author="Hu, Lingshu" w:date="2022-09-21T17:38:00Z">
        <w:r w:rsidR="00670932">
          <w:t>anship</w:t>
        </w:r>
      </w:ins>
      <w:ins w:id="672" w:author="Hu, Lingshu" w:date="2022-09-21T17:37:00Z">
        <w:r w:rsidR="00670932">
          <w:t>)</w:t>
        </w:r>
      </w:ins>
      <w:r>
        <w:t xml:space="preserve">. </w:t>
      </w:r>
      <w:r w:rsidR="000932E6">
        <w:t xml:space="preserve">The </w:t>
      </w:r>
      <w:r>
        <w:t>debate</w:t>
      </w:r>
      <w:r w:rsidR="000932E6">
        <w:t xml:space="preserve"> rounds</w:t>
      </w:r>
      <w:r>
        <w:t xml:space="preserve"> and </w:t>
      </w:r>
      <w:r w:rsidR="000932E6">
        <w:t xml:space="preserve">the </w:t>
      </w:r>
      <w:r>
        <w:t>election year</w:t>
      </w:r>
      <w:ins w:id="673" w:author="Hu, Lingshu" w:date="2022-09-20T21:28:00Z">
        <w:r w:rsidR="008F091F">
          <w:t>s</w:t>
        </w:r>
      </w:ins>
      <w:r>
        <w:t xml:space="preserve"> were the second level and third level group variables. </w:t>
      </w:r>
    </w:p>
    <w:p w14:paraId="5487A219" w14:textId="14B680F6" w:rsidR="00000A3B" w:rsidRDefault="00F73438" w:rsidP="00000A3B">
      <w:pPr>
        <w:widowControl/>
        <w:rPr>
          <w:lang w:eastAsia="zh-CN"/>
        </w:rPr>
      </w:pPr>
      <w:r>
        <w:t>Our results show that</w:t>
      </w:r>
      <w:ins w:id="674" w:author="Hu, Lingshu" w:date="2022-09-20T15:10:00Z">
        <w:r w:rsidR="00B67718">
          <w:t xml:space="preserve"> the intraclass correlation</w:t>
        </w:r>
      </w:ins>
      <w:ins w:id="675" w:author="Hu, Lingshu" w:date="2022-09-20T15:11:00Z">
        <w:r w:rsidR="00B67718">
          <w:t>s</w:t>
        </w:r>
      </w:ins>
      <w:ins w:id="676" w:author="Hu, Lingshu" w:date="2022-09-20T15:10:00Z">
        <w:r w:rsidR="00B67718">
          <w:t xml:space="preserve"> (ICC</w:t>
        </w:r>
      </w:ins>
      <w:ins w:id="677" w:author="Hu, Lingshu" w:date="2022-09-21T17:16:00Z">
        <w:r w:rsidR="00780991">
          <w:t>, ranged from 0 to 1</w:t>
        </w:r>
      </w:ins>
      <w:ins w:id="678" w:author="Hu, Lingshu" w:date="2022-09-20T15:10:00Z">
        <w:r w:rsidR="00B67718">
          <w:t xml:space="preserve">) </w:t>
        </w:r>
      </w:ins>
      <w:ins w:id="679" w:author="Hu, Lingshu" w:date="2022-09-20T15:11:00Z">
        <w:r w:rsidR="00B67718">
          <w:t>in the multilevel model are</w:t>
        </w:r>
      </w:ins>
      <w:ins w:id="680" w:author="Hu, Lingshu" w:date="2022-09-20T15:10:00Z">
        <w:r w:rsidR="00B67718">
          <w:t xml:space="preserve"> relatively high at the second </w:t>
        </w:r>
      </w:ins>
      <w:ins w:id="681" w:author="Hu, Lingshu" w:date="2022-09-20T18:28:00Z">
        <w:r w:rsidR="00322989">
          <w:rPr>
            <w:lang w:eastAsia="zh-CN"/>
          </w:rPr>
          <w:t>(</w:t>
        </w:r>
      </w:ins>
      <w:ins w:id="682" w:author="Hu, Lingshu" w:date="2022-09-20T21:26:00Z">
        <w:r w:rsidR="00736D96">
          <w:rPr>
            <w:lang w:eastAsia="zh-CN"/>
          </w:rPr>
          <w:t>debate rounds</w:t>
        </w:r>
      </w:ins>
      <w:ins w:id="683" w:author="Hu, Lingshu" w:date="2022-09-20T21:27:00Z">
        <w:r w:rsidR="00736D96">
          <w:rPr>
            <w:lang w:eastAsia="zh-CN"/>
          </w:rPr>
          <w:t>;</w:t>
        </w:r>
      </w:ins>
      <w:ins w:id="684" w:author="Hu, Lingshu" w:date="2022-09-20T21:26:00Z">
        <w:r w:rsidR="00736D96">
          <w:rPr>
            <w:lang w:eastAsia="zh-CN"/>
          </w:rPr>
          <w:t xml:space="preserve"> </w:t>
        </w:r>
      </w:ins>
      <w:ins w:id="685" w:author="Hu, Lingshu" w:date="2022-09-20T18:28:00Z">
        <w:r w:rsidR="00322989">
          <w:rPr>
            <w:lang w:eastAsia="zh-CN"/>
          </w:rPr>
          <w:t>ICC = .34</w:t>
        </w:r>
      </w:ins>
      <w:ins w:id="686" w:author="Hu, Lingshu" w:date="2022-09-20T21:29:00Z">
        <w:r w:rsidR="00767A58">
          <w:rPr>
            <w:lang w:eastAsia="zh-CN"/>
          </w:rPr>
          <w:t>3</w:t>
        </w:r>
      </w:ins>
      <w:ins w:id="687" w:author="Hu, Lingshu" w:date="2022-09-20T18:28:00Z">
        <w:r w:rsidR="00322989">
          <w:rPr>
            <w:lang w:eastAsia="zh-CN"/>
          </w:rPr>
          <w:t xml:space="preserve">) </w:t>
        </w:r>
      </w:ins>
      <w:ins w:id="688" w:author="Hu, Lingshu" w:date="2022-09-20T15:10:00Z">
        <w:r w:rsidR="00B67718">
          <w:t xml:space="preserve">and third </w:t>
        </w:r>
      </w:ins>
      <w:ins w:id="689" w:author="Hu, Lingshu" w:date="2022-09-20T18:28:00Z">
        <w:r w:rsidR="00322989">
          <w:rPr>
            <w:lang w:eastAsia="zh-CN"/>
          </w:rPr>
          <w:t>(</w:t>
        </w:r>
      </w:ins>
      <w:ins w:id="690" w:author="Hu, Lingshu" w:date="2022-09-20T21:28:00Z">
        <w:r w:rsidR="00736D96">
          <w:rPr>
            <w:lang w:eastAsia="zh-CN"/>
          </w:rPr>
          <w:t>election year</w:t>
        </w:r>
        <w:r w:rsidR="008F091F">
          <w:rPr>
            <w:lang w:eastAsia="zh-CN"/>
          </w:rPr>
          <w:t>s</w:t>
        </w:r>
        <w:r w:rsidR="00736D96">
          <w:rPr>
            <w:lang w:eastAsia="zh-CN"/>
          </w:rPr>
          <w:t xml:space="preserve">; </w:t>
        </w:r>
      </w:ins>
      <w:ins w:id="691" w:author="Hu, Lingshu" w:date="2022-09-20T18:28:00Z">
        <w:r w:rsidR="00322989">
          <w:rPr>
            <w:lang w:eastAsia="zh-CN"/>
          </w:rPr>
          <w:t>ICC = .17</w:t>
        </w:r>
      </w:ins>
      <w:ins w:id="692" w:author="Hu, Lingshu" w:date="2022-09-20T21:29:00Z">
        <w:r w:rsidR="00767A58">
          <w:rPr>
            <w:lang w:eastAsia="zh-CN"/>
          </w:rPr>
          <w:t>3</w:t>
        </w:r>
      </w:ins>
      <w:ins w:id="693" w:author="Hu, Lingshu" w:date="2022-09-20T18:28:00Z">
        <w:r w:rsidR="00322989">
          <w:rPr>
            <w:lang w:eastAsia="zh-CN"/>
          </w:rPr>
          <w:t>)</w:t>
        </w:r>
        <w:r w:rsidR="00322989">
          <w:rPr>
            <w:lang w:eastAsia="zh-CN"/>
          </w:rPr>
          <w:t xml:space="preserve"> </w:t>
        </w:r>
      </w:ins>
      <w:ins w:id="694" w:author="Hu, Lingshu" w:date="2022-09-20T15:10:00Z">
        <w:r w:rsidR="00B67718">
          <w:t>level</w:t>
        </w:r>
      </w:ins>
      <w:ins w:id="695" w:author="Hu, Lingshu" w:date="2022-09-20T15:11:00Z">
        <w:r w:rsidR="000F5F07">
          <w:t xml:space="preserve"> groups. ICC </w:t>
        </w:r>
      </w:ins>
      <w:ins w:id="696" w:author="Hu, Lingshu" w:date="2022-09-21T17:09:00Z">
        <w:r w:rsidR="00452207">
          <w:t xml:space="preserve">is </w:t>
        </w:r>
      </w:ins>
      <w:ins w:id="697" w:author="Hu, Lingshu" w:date="2022-09-20T15:12:00Z">
        <w:r w:rsidR="000F5F07" w:rsidRPr="000F5F07">
          <w:t xml:space="preserve">the </w:t>
        </w:r>
      </w:ins>
      <w:ins w:id="698" w:author="Hu, Lingshu" w:date="2022-09-20T21:31:00Z">
        <w:r w:rsidR="004A1C9B">
          <w:t>ratio of the</w:t>
        </w:r>
      </w:ins>
      <w:ins w:id="699" w:author="Hu, Lingshu" w:date="2022-09-21T16:58:00Z">
        <w:r w:rsidR="00DF2C6A">
          <w:t xml:space="preserve"> </w:t>
        </w:r>
      </w:ins>
      <w:ins w:id="700" w:author="Hu, Lingshu" w:date="2022-09-21T17:05:00Z">
        <w:r w:rsidR="000029EF">
          <w:t>between</w:t>
        </w:r>
      </w:ins>
      <w:ins w:id="701" w:author="Hu, Lingshu" w:date="2022-09-21T16:58:00Z">
        <w:r w:rsidR="00DF2C6A">
          <w:t xml:space="preserve"> group</w:t>
        </w:r>
      </w:ins>
      <w:ins w:id="702" w:author="Hu, Lingshu" w:date="2022-09-20T21:31:00Z">
        <w:r w:rsidR="004A1C9B">
          <w:t xml:space="preserve"> variance</w:t>
        </w:r>
      </w:ins>
      <w:ins w:id="703" w:author="Hu, Lingshu" w:date="2022-09-20T15:12:00Z">
        <w:r w:rsidR="000F5F07" w:rsidRPr="000F5F07">
          <w:t xml:space="preserve"> </w:t>
        </w:r>
      </w:ins>
      <w:ins w:id="704" w:author="Hu, Lingshu" w:date="2022-09-20T21:32:00Z">
        <w:r w:rsidR="004A1C9B">
          <w:t>to the total variance</w:t>
        </w:r>
      </w:ins>
      <w:ins w:id="705" w:author="Hu, Lingshu" w:date="2022-09-21T17:06:00Z">
        <w:r w:rsidR="000029EF">
          <w:t>; i</w:t>
        </w:r>
        <w:r w:rsidR="000029EF" w:rsidRPr="000029EF">
          <w:t xml:space="preserve">t can also be </w:t>
        </w:r>
        <w:r w:rsidR="000029EF">
          <w:t>regarded</w:t>
        </w:r>
        <w:r w:rsidR="000029EF" w:rsidRPr="000029EF">
          <w:t xml:space="preserve"> as the correlation among observations within the</w:t>
        </w:r>
        <w:r w:rsidR="000029EF">
          <w:t xml:space="preserve"> same group</w:t>
        </w:r>
      </w:ins>
      <w:ins w:id="706" w:author="Hu, Lingshu" w:date="2022-09-20T15:12:00Z">
        <w:r w:rsidR="000F5F07">
          <w:t xml:space="preserve">. </w:t>
        </w:r>
      </w:ins>
      <w:ins w:id="707" w:author="Hu, Lingshu" w:date="2022-09-21T16:58:00Z">
        <w:r w:rsidR="00DF2C6A">
          <w:t xml:space="preserve">The second level </w:t>
        </w:r>
      </w:ins>
      <w:ins w:id="708" w:author="Hu, Lingshu" w:date="2022-09-20T21:31:00Z">
        <w:r w:rsidR="004A1C9B">
          <w:t xml:space="preserve">ICC </w:t>
        </w:r>
      </w:ins>
      <w:ins w:id="709" w:author="Hu, Lingshu" w:date="2022-09-21T17:09:00Z">
        <w:r w:rsidR="00452207">
          <w:t xml:space="preserve">in our model </w:t>
        </w:r>
      </w:ins>
      <w:ins w:id="710" w:author="Hu, Lingshu" w:date="2022-09-21T17:00:00Z">
        <w:r w:rsidR="00DF2C6A">
          <w:t>shows</w:t>
        </w:r>
      </w:ins>
      <w:ins w:id="711" w:author="Hu, Lingshu" w:date="2022-09-21T16:59:00Z">
        <w:r w:rsidR="00DF2C6A">
          <w:t xml:space="preserve"> that </w:t>
        </w:r>
      </w:ins>
      <w:ins w:id="712" w:author="Hu, Lingshu" w:date="2022-09-21T17:10:00Z">
        <w:r w:rsidR="00452207">
          <w:t xml:space="preserve">34.3% of </w:t>
        </w:r>
      </w:ins>
      <w:ins w:id="713" w:author="Hu, Lingshu" w:date="2022-09-21T16:59:00Z">
        <w:r w:rsidR="00DF2C6A">
          <w:t>the variance</w:t>
        </w:r>
      </w:ins>
      <w:ins w:id="714" w:author="Hu, Lingshu" w:date="2022-09-21T17:10:00Z">
        <w:r w:rsidR="00452207">
          <w:t xml:space="preserve"> in the outcome</w:t>
        </w:r>
      </w:ins>
      <w:ins w:id="715" w:author="Hu, Lingshu" w:date="2022-09-21T16:59:00Z">
        <w:r w:rsidR="00DF2C6A">
          <w:t xml:space="preserve"> </w:t>
        </w:r>
      </w:ins>
      <w:ins w:id="716" w:author="Hu, Lingshu" w:date="2022-09-21T17:10:00Z">
        <w:r w:rsidR="00452207">
          <w:t>was accounted for by the debate rounds,</w:t>
        </w:r>
      </w:ins>
      <w:ins w:id="717" w:author="Hu, Lingshu" w:date="2022-09-21T17:11:00Z">
        <w:r w:rsidR="00E1757D">
          <w:t xml:space="preserve"> and the third level ICC shows that 17.3% of the variance was accounted for by the election years</w:t>
        </w:r>
      </w:ins>
      <w:ins w:id="718" w:author="Hu, Lingshu" w:date="2022-09-21T17:12:00Z">
        <w:r w:rsidR="002773C1">
          <w:t>, indicating that</w:t>
        </w:r>
      </w:ins>
      <w:ins w:id="719" w:author="Hu, Lingshu" w:date="2022-09-21T16:59:00Z">
        <w:r w:rsidR="00DF2C6A">
          <w:t xml:space="preserve"> </w:t>
        </w:r>
      </w:ins>
      <w:del w:id="720" w:author="Hu, Lingshu" w:date="2022-09-21T16:59:00Z">
        <w:r w:rsidDel="00DF2C6A">
          <w:delText xml:space="preserve"> </w:delText>
        </w:r>
      </w:del>
      <w:r w:rsidRPr="00644402">
        <w:t>substantial variance</w:t>
      </w:r>
      <w:r w:rsidR="00D52F9E">
        <w:t>s</w:t>
      </w:r>
      <w:r w:rsidRPr="00644402">
        <w:t xml:space="preserve"> in </w:t>
      </w:r>
      <w:r w:rsidR="00716C87">
        <w:t>moral loading</w:t>
      </w:r>
      <w:r w:rsidRPr="00644402">
        <w:t xml:space="preserve"> </w:t>
      </w:r>
      <w:ins w:id="721" w:author="Hu, Lingshu" w:date="2022-09-21T17:13:00Z">
        <w:r w:rsidR="002773C1">
          <w:t xml:space="preserve">in our model </w:t>
        </w:r>
      </w:ins>
      <w:r w:rsidR="00C51E78" w:rsidRPr="00644402">
        <w:t>occur</w:t>
      </w:r>
      <w:r w:rsidR="00C51E78">
        <w:t>red</w:t>
      </w:r>
      <w:r w:rsidRPr="00644402">
        <w:t xml:space="preserve"> </w:t>
      </w:r>
      <w:del w:id="722" w:author="Hu, Lingshu" w:date="2022-09-21T17:13:00Z">
        <w:r w:rsidRPr="00644402" w:rsidDel="002773C1">
          <w:delText>at the</w:delText>
        </w:r>
      </w:del>
      <w:ins w:id="723" w:author="Hu, Lingshu" w:date="2022-09-21T17:13:00Z">
        <w:r w:rsidR="002773C1">
          <w:t>can be explained by debates rounds and election years. In other words, it indicates that</w:t>
        </w:r>
      </w:ins>
      <w:del w:id="724" w:author="Hu, Lingshu" w:date="2022-09-21T17:13:00Z">
        <w:r w:rsidRPr="00644402" w:rsidDel="002773C1">
          <w:delText xml:space="preserve"> </w:delText>
        </w:r>
        <w:r w:rsidDel="002773C1">
          <w:rPr>
            <w:rFonts w:hint="eastAsia"/>
            <w:lang w:eastAsia="zh-CN"/>
          </w:rPr>
          <w:delText>second</w:delText>
        </w:r>
        <w:r w:rsidDel="002773C1">
          <w:rPr>
            <w:lang w:eastAsia="zh-CN"/>
          </w:rPr>
          <w:delText xml:space="preserve"> </w:delText>
        </w:r>
      </w:del>
      <w:del w:id="725" w:author="Hu, Lingshu" w:date="2022-09-20T15:09:00Z">
        <w:r w:rsidDel="00B67718">
          <w:rPr>
            <w:lang w:eastAsia="zh-CN"/>
          </w:rPr>
          <w:delText xml:space="preserve">level </w:delText>
        </w:r>
      </w:del>
      <w:del w:id="726" w:author="Hu, Lingshu" w:date="2022-09-20T18:28:00Z">
        <w:r w:rsidDel="00322989">
          <w:rPr>
            <w:lang w:eastAsia="zh-CN"/>
          </w:rPr>
          <w:delText>(ICC = .3</w:delText>
        </w:r>
        <w:r w:rsidR="00E23E70" w:rsidDel="00322989">
          <w:rPr>
            <w:lang w:eastAsia="zh-CN"/>
          </w:rPr>
          <w:delText>4</w:delText>
        </w:r>
        <w:r w:rsidDel="00322989">
          <w:rPr>
            <w:lang w:eastAsia="zh-CN"/>
          </w:rPr>
          <w:delText xml:space="preserve">) </w:delText>
        </w:r>
      </w:del>
      <w:del w:id="727" w:author="Hu, Lingshu" w:date="2022-09-21T17:13:00Z">
        <w:r w:rsidDel="002773C1">
          <w:rPr>
            <w:lang w:eastAsia="zh-CN"/>
          </w:rPr>
          <w:delText>and third level</w:delText>
        </w:r>
      </w:del>
      <w:del w:id="728" w:author="Hu, Lingshu" w:date="2022-09-20T18:28:00Z">
        <w:r w:rsidDel="00322989">
          <w:rPr>
            <w:lang w:eastAsia="zh-CN"/>
          </w:rPr>
          <w:delText xml:space="preserve"> (ICC = .1</w:delText>
        </w:r>
        <w:r w:rsidR="00E23E70" w:rsidDel="00322989">
          <w:rPr>
            <w:lang w:eastAsia="zh-CN"/>
          </w:rPr>
          <w:delText>7</w:delText>
        </w:r>
        <w:r w:rsidDel="00322989">
          <w:rPr>
            <w:lang w:eastAsia="zh-CN"/>
          </w:rPr>
          <w:delText>)</w:delText>
        </w:r>
      </w:del>
      <w:del w:id="729" w:author="Hu, Lingshu" w:date="2022-09-21T17:13:00Z">
        <w:r w:rsidDel="002773C1">
          <w:rPr>
            <w:lang w:eastAsia="zh-CN"/>
          </w:rPr>
          <w:delText>,</w:delText>
        </w:r>
      </w:del>
      <w:r>
        <w:rPr>
          <w:lang w:eastAsia="zh-CN"/>
        </w:rPr>
        <w:t xml:space="preserve"> </w:t>
      </w:r>
      <w:del w:id="730" w:author="Hu, Lingshu" w:date="2022-09-21T17:13:00Z">
        <w:r w:rsidDel="002773C1">
          <w:rPr>
            <w:lang w:eastAsia="zh-CN"/>
          </w:rPr>
          <w:delText xml:space="preserve">which indicates that </w:delText>
        </w:r>
      </w:del>
      <w:r>
        <w:rPr>
          <w:rFonts w:hint="eastAsia"/>
          <w:lang w:eastAsia="zh-CN"/>
        </w:rPr>
        <w:t>t</w:t>
      </w:r>
      <w:r w:rsidRPr="001670BE">
        <w:rPr>
          <w:lang w:eastAsia="zh-CN"/>
        </w:rPr>
        <w:t xml:space="preserve">he </w:t>
      </w:r>
      <w:r w:rsidR="00716C87">
        <w:rPr>
          <w:lang w:eastAsia="zh-CN"/>
        </w:rPr>
        <w:t>moral loading</w:t>
      </w:r>
      <w:r>
        <w:rPr>
          <w:lang w:eastAsia="zh-CN"/>
        </w:rPr>
        <w:t>s of a given debate</w:t>
      </w:r>
      <w:r w:rsidRPr="001670BE">
        <w:rPr>
          <w:lang w:eastAsia="zh-CN"/>
        </w:rPr>
        <w:t xml:space="preserve"> on the 10 moral </w:t>
      </w:r>
      <w:r>
        <w:rPr>
          <w:lang w:eastAsia="zh-CN"/>
        </w:rPr>
        <w:t>dimensions</w:t>
      </w:r>
      <w:r w:rsidR="00E5566F">
        <w:rPr>
          <w:lang w:eastAsia="zh-CN"/>
        </w:rPr>
        <w:t xml:space="preserve"> (5 pairs)</w:t>
      </w:r>
      <w:r w:rsidRPr="001670BE">
        <w:rPr>
          <w:lang w:eastAsia="zh-CN"/>
        </w:rPr>
        <w:t xml:space="preserve"> </w:t>
      </w:r>
      <w:r>
        <w:rPr>
          <w:lang w:eastAsia="zh-CN"/>
        </w:rPr>
        <w:t>are</w:t>
      </w:r>
      <w:r w:rsidRPr="001670BE">
        <w:rPr>
          <w:lang w:eastAsia="zh-CN"/>
        </w:rPr>
        <w:t xml:space="preserve"> </w:t>
      </w:r>
      <w:del w:id="731" w:author="Hu, Lingshu" w:date="2022-09-21T17:14:00Z">
        <w:r w:rsidRPr="001670BE" w:rsidDel="000014E0">
          <w:rPr>
            <w:lang w:eastAsia="zh-CN"/>
          </w:rPr>
          <w:delText xml:space="preserve">substantially </w:delText>
        </w:r>
      </w:del>
      <w:r w:rsidRPr="001670BE">
        <w:rPr>
          <w:lang w:eastAsia="zh-CN"/>
        </w:rPr>
        <w:t>correlated</w:t>
      </w:r>
      <w:ins w:id="732" w:author="Hu, Lingshu" w:date="2022-09-21T17:14:00Z">
        <w:r w:rsidR="002773C1">
          <w:rPr>
            <w:lang w:eastAsia="zh-CN"/>
          </w:rPr>
          <w:t xml:space="preserve"> (</w:t>
        </w:r>
        <w:r w:rsidR="002773C1" w:rsidRPr="009D5873">
          <w:rPr>
            <w:i/>
            <w:iCs/>
            <w:lang w:eastAsia="zh-CN"/>
            <w:rPrChange w:id="733" w:author="Hu, Lingshu" w:date="2022-09-21T17:17:00Z">
              <w:rPr>
                <w:lang w:eastAsia="zh-CN"/>
              </w:rPr>
            </w:rPrChange>
          </w:rPr>
          <w:t>r</w:t>
        </w:r>
        <w:r w:rsidR="002773C1">
          <w:rPr>
            <w:lang w:eastAsia="zh-CN"/>
          </w:rPr>
          <w:t xml:space="preserve"> = .343)</w:t>
        </w:r>
      </w:ins>
      <w:r w:rsidRPr="001670BE">
        <w:rPr>
          <w:lang w:eastAsia="zh-CN"/>
        </w:rPr>
        <w:t xml:space="preserve">, suggesting that individuals </w:t>
      </w:r>
      <w:r>
        <w:rPr>
          <w:lang w:eastAsia="zh-CN"/>
        </w:rPr>
        <w:t>are likely</w:t>
      </w:r>
      <w:r w:rsidRPr="001670BE">
        <w:rPr>
          <w:lang w:eastAsia="zh-CN"/>
        </w:rPr>
        <w:t xml:space="preserve"> to simultaneously invoke several moral domains.</w:t>
      </w:r>
      <w:r>
        <w:rPr>
          <w:lang w:eastAsia="zh-CN"/>
        </w:rPr>
        <w:t xml:space="preserve"> </w:t>
      </w:r>
      <w:r w:rsidR="002C7B8F">
        <w:rPr>
          <w:lang w:eastAsia="zh-CN"/>
        </w:rPr>
        <w:t>We further tested the correlations between every two moral dimensions</w:t>
      </w:r>
      <w:r w:rsidR="0029197C">
        <w:rPr>
          <w:lang w:eastAsia="zh-CN"/>
        </w:rPr>
        <w:t xml:space="preserve"> and found that</w:t>
      </w:r>
      <w:r w:rsidR="008232D6">
        <w:rPr>
          <w:lang w:eastAsia="zh-CN"/>
        </w:rPr>
        <w:t xml:space="preserve"> among 45 pairs of correlations, only f</w:t>
      </w:r>
      <w:r w:rsidR="0020243F">
        <w:rPr>
          <w:lang w:eastAsia="zh-CN"/>
        </w:rPr>
        <w:t>our</w:t>
      </w:r>
      <w:r w:rsidR="008232D6">
        <w:rPr>
          <w:lang w:eastAsia="zh-CN"/>
        </w:rPr>
        <w:t xml:space="preserve"> correlation coefficients were below .25 and </w:t>
      </w:r>
      <w:r w:rsidR="00D52F9E">
        <w:rPr>
          <w:lang w:eastAsia="zh-CN"/>
        </w:rPr>
        <w:t xml:space="preserve">therefore </w:t>
      </w:r>
      <w:r w:rsidR="008232D6">
        <w:rPr>
          <w:lang w:eastAsia="zh-CN"/>
        </w:rPr>
        <w:t>non-significant</w:t>
      </w:r>
      <w:r w:rsidR="00CF557B">
        <w:rPr>
          <w:lang w:eastAsia="zh-CN"/>
        </w:rPr>
        <w:t>, further supporting the above argument.</w:t>
      </w:r>
      <w:r w:rsidR="0029197C">
        <w:rPr>
          <w:lang w:eastAsia="zh-CN"/>
        </w:rPr>
        <w:t xml:space="preserve"> </w:t>
      </w:r>
      <w:r>
        <w:rPr>
          <w:lang w:eastAsia="zh-CN"/>
        </w:rPr>
        <w:t>This finding</w:t>
      </w:r>
      <w:r w:rsidR="00CF557B">
        <w:rPr>
          <w:lang w:eastAsia="zh-CN"/>
        </w:rPr>
        <w:t xml:space="preserve"> </w:t>
      </w:r>
      <w:r>
        <w:rPr>
          <w:lang w:eastAsia="zh-CN"/>
        </w:rPr>
        <w:t xml:space="preserve">aligns with </w:t>
      </w:r>
      <w:r w:rsidRPr="004F244D">
        <w:rPr>
          <w:lang w:eastAsia="zh-CN"/>
        </w:rPr>
        <w:t>Hoover</w:t>
      </w:r>
      <w:r>
        <w:rPr>
          <w:lang w:eastAsia="zh-CN"/>
        </w:rPr>
        <w:t xml:space="preserve"> and associates’ (2018) study about </w:t>
      </w:r>
      <w:ins w:id="734" w:author="mx3mt" w:date="2022-08-23T08:16:00Z">
        <w:r w:rsidR="00AC32A2">
          <w:rPr>
            <w:lang w:eastAsia="zh-CN"/>
          </w:rPr>
          <w:t xml:space="preserve">the moral loading embedded in </w:t>
        </w:r>
      </w:ins>
      <w:r>
        <w:rPr>
          <w:lang w:eastAsia="zh-CN"/>
        </w:rPr>
        <w:t>donation</w:t>
      </w:r>
      <w:ins w:id="735" w:author="mx3mt" w:date="2022-08-23T08:16:00Z">
        <w:r w:rsidR="00AC32A2">
          <w:rPr>
            <w:lang w:eastAsia="zh-CN"/>
          </w:rPr>
          <w:t xml:space="preserve"> messages</w:t>
        </w:r>
      </w:ins>
      <w:r>
        <w:rPr>
          <w:lang w:eastAsia="zh-CN"/>
        </w:rPr>
        <w:t xml:space="preserve"> on social media. </w:t>
      </w:r>
    </w:p>
    <w:p w14:paraId="726287C0" w14:textId="6AA30A67" w:rsidR="00000A3B" w:rsidRDefault="00F73438" w:rsidP="00000A3B">
      <w:pPr>
        <w:widowControl/>
        <w:rPr>
          <w:lang w:eastAsia="zh-CN"/>
        </w:rPr>
      </w:pPr>
      <w:r>
        <w:rPr>
          <w:lang w:eastAsia="zh-CN"/>
        </w:rPr>
        <w:t xml:space="preserve">The results (see </w:t>
      </w:r>
      <w:r w:rsidR="006A4A16">
        <w:rPr>
          <w:lang w:eastAsia="zh-CN"/>
        </w:rPr>
        <w:t>F</w:t>
      </w:r>
      <w:r>
        <w:rPr>
          <w:lang w:eastAsia="zh-CN"/>
        </w:rPr>
        <w:t xml:space="preserve">igure 1) from the multi-level model further reveal that </w:t>
      </w:r>
      <w:r w:rsidR="006961B9">
        <w:rPr>
          <w:lang w:eastAsia="zh-CN"/>
        </w:rPr>
        <w:t>Democrat</w:t>
      </w:r>
      <w:r w:rsidR="00D34F0E">
        <w:rPr>
          <w:lang w:eastAsia="zh-CN"/>
        </w:rPr>
        <w:t>s</w:t>
      </w:r>
      <w:r>
        <w:rPr>
          <w:lang w:eastAsia="zh-CN"/>
        </w:rPr>
        <w:t xml:space="preserve"> generally had significantly higher </w:t>
      </w:r>
      <w:r w:rsidR="00716C87">
        <w:rPr>
          <w:lang w:eastAsia="zh-CN"/>
        </w:rPr>
        <w:t>moral loading</w:t>
      </w:r>
      <w:r>
        <w:rPr>
          <w:lang w:eastAsia="zh-CN"/>
        </w:rPr>
        <w:t xml:space="preserve"> on care (</w:t>
      </w:r>
      <w:r w:rsidR="00051A93">
        <w:rPr>
          <w:i/>
          <w:iCs/>
          <w:lang w:eastAsia="zh-CN"/>
        </w:rPr>
        <w:t>b</w:t>
      </w:r>
      <w:r>
        <w:rPr>
          <w:lang w:eastAsia="zh-CN"/>
        </w:rPr>
        <w:t xml:space="preserve"> = .01</w:t>
      </w:r>
      <w:r w:rsidR="001235CA">
        <w:rPr>
          <w:lang w:eastAsia="zh-CN"/>
        </w:rPr>
        <w:t>3</w:t>
      </w:r>
      <w:r>
        <w:rPr>
          <w:lang w:eastAsia="zh-CN"/>
        </w:rPr>
        <w:t>, 95%CI = [.00</w:t>
      </w:r>
      <w:r w:rsidR="000057A6">
        <w:rPr>
          <w:lang w:eastAsia="zh-CN"/>
        </w:rPr>
        <w:t>7</w:t>
      </w:r>
      <w:r>
        <w:rPr>
          <w:lang w:eastAsia="zh-CN"/>
        </w:rPr>
        <w:t>, .01</w:t>
      </w:r>
      <w:r w:rsidR="000057A6">
        <w:rPr>
          <w:lang w:eastAsia="zh-CN"/>
        </w:rPr>
        <w:t>9</w:t>
      </w:r>
      <w:r>
        <w:rPr>
          <w:lang w:eastAsia="zh-CN"/>
        </w:rPr>
        <w:t>])</w:t>
      </w:r>
      <w:r w:rsidR="00FF7926">
        <w:rPr>
          <w:lang w:eastAsia="zh-CN"/>
        </w:rPr>
        <w:t xml:space="preserve"> and</w:t>
      </w:r>
      <w:r>
        <w:rPr>
          <w:lang w:eastAsia="zh-CN"/>
        </w:rPr>
        <w:t xml:space="preserve"> fairness (</w:t>
      </w:r>
      <w:r w:rsidR="00126F2A">
        <w:rPr>
          <w:i/>
          <w:iCs/>
          <w:lang w:eastAsia="zh-CN"/>
        </w:rPr>
        <w:t>b</w:t>
      </w:r>
      <w:r>
        <w:rPr>
          <w:lang w:eastAsia="zh-CN"/>
        </w:rPr>
        <w:t xml:space="preserve"> = .01</w:t>
      </w:r>
      <w:r w:rsidR="00435952">
        <w:rPr>
          <w:lang w:eastAsia="zh-CN"/>
        </w:rPr>
        <w:t>3</w:t>
      </w:r>
      <w:r>
        <w:rPr>
          <w:lang w:eastAsia="zh-CN"/>
        </w:rPr>
        <w:t>, 95%CI = [.00</w:t>
      </w:r>
      <w:r w:rsidR="00435952">
        <w:rPr>
          <w:lang w:eastAsia="zh-CN"/>
        </w:rPr>
        <w:t>7</w:t>
      </w:r>
      <w:r>
        <w:rPr>
          <w:lang w:eastAsia="zh-CN"/>
        </w:rPr>
        <w:t>, .01</w:t>
      </w:r>
      <w:r w:rsidR="00435952">
        <w:rPr>
          <w:lang w:eastAsia="zh-CN"/>
        </w:rPr>
        <w:t>9</w:t>
      </w:r>
      <w:r>
        <w:rPr>
          <w:lang w:eastAsia="zh-CN"/>
        </w:rPr>
        <w:t>]),</w:t>
      </w:r>
      <w:r w:rsidR="00371694">
        <w:rPr>
          <w:lang w:eastAsia="zh-CN"/>
        </w:rPr>
        <w:t xml:space="preserve"> </w:t>
      </w:r>
      <w:r w:rsidR="00371694">
        <w:rPr>
          <w:rFonts w:hint="eastAsia"/>
          <w:lang w:eastAsia="zh-CN"/>
        </w:rPr>
        <w:t>supporting</w:t>
      </w:r>
      <w:r w:rsidR="00371694">
        <w:rPr>
          <w:lang w:eastAsia="zh-CN"/>
        </w:rPr>
        <w:t xml:space="preserve"> </w:t>
      </w:r>
      <w:r w:rsidR="00371694">
        <w:rPr>
          <w:rFonts w:hint="eastAsia"/>
          <w:lang w:eastAsia="zh-CN"/>
        </w:rPr>
        <w:t>H</w:t>
      </w:r>
      <w:r w:rsidR="00371694">
        <w:rPr>
          <w:lang w:eastAsia="zh-CN"/>
        </w:rPr>
        <w:t xml:space="preserve">1. Republicans had higher </w:t>
      </w:r>
      <w:r w:rsidR="00716C87">
        <w:rPr>
          <w:lang w:eastAsia="zh-CN"/>
        </w:rPr>
        <w:t>moral loading</w:t>
      </w:r>
      <w:r w:rsidR="00371694">
        <w:rPr>
          <w:lang w:eastAsia="zh-CN"/>
        </w:rPr>
        <w:t xml:space="preserve"> </w:t>
      </w:r>
      <w:r w:rsidR="00371694">
        <w:rPr>
          <w:lang w:eastAsia="zh-CN"/>
        </w:rPr>
        <w:lastRenderedPageBreak/>
        <w:t>on degradation (</w:t>
      </w:r>
      <w:r w:rsidR="00371694">
        <w:rPr>
          <w:i/>
          <w:iCs/>
          <w:lang w:eastAsia="zh-CN"/>
        </w:rPr>
        <w:t xml:space="preserve">b </w:t>
      </w:r>
      <w:r w:rsidR="00371694">
        <w:rPr>
          <w:lang w:eastAsia="zh-CN"/>
        </w:rPr>
        <w:t xml:space="preserve">= -.007, 95%CI = [-.013, -.001]), partially supporting H2. However, </w:t>
      </w:r>
      <w:r w:rsidR="00FF7926">
        <w:rPr>
          <w:lang w:eastAsia="zh-CN"/>
        </w:rPr>
        <w:t>R</w:t>
      </w:r>
      <w:r w:rsidR="00371694">
        <w:rPr>
          <w:lang w:eastAsia="zh-CN"/>
        </w:rPr>
        <w:t>epublicans also had lower loads</w:t>
      </w:r>
      <w:r>
        <w:rPr>
          <w:lang w:eastAsia="zh-CN"/>
        </w:rPr>
        <w:t xml:space="preserve"> </w:t>
      </w:r>
      <w:r w:rsidR="00371694">
        <w:rPr>
          <w:lang w:eastAsia="zh-CN"/>
        </w:rPr>
        <w:t xml:space="preserve">on </w:t>
      </w:r>
      <w:r>
        <w:rPr>
          <w:lang w:eastAsia="zh-CN"/>
        </w:rPr>
        <w:t>authority (</w:t>
      </w:r>
      <w:r w:rsidR="00126F2A">
        <w:rPr>
          <w:i/>
          <w:iCs/>
          <w:lang w:eastAsia="zh-CN"/>
        </w:rPr>
        <w:t>b</w:t>
      </w:r>
      <w:r>
        <w:rPr>
          <w:lang w:eastAsia="zh-CN"/>
        </w:rPr>
        <w:t xml:space="preserve"> = .01</w:t>
      </w:r>
      <w:r w:rsidR="00435952">
        <w:rPr>
          <w:lang w:eastAsia="zh-CN"/>
        </w:rPr>
        <w:t>4</w:t>
      </w:r>
      <w:r>
        <w:rPr>
          <w:lang w:eastAsia="zh-CN"/>
        </w:rPr>
        <w:t>, 95%CI = [.00</w:t>
      </w:r>
      <w:r w:rsidR="00435952">
        <w:rPr>
          <w:lang w:eastAsia="zh-CN"/>
        </w:rPr>
        <w:t>8</w:t>
      </w:r>
      <w:r>
        <w:rPr>
          <w:lang w:eastAsia="zh-CN"/>
        </w:rPr>
        <w:t>, .0</w:t>
      </w:r>
      <w:r w:rsidR="00435952">
        <w:rPr>
          <w:lang w:eastAsia="zh-CN"/>
        </w:rPr>
        <w:t>20</w:t>
      </w:r>
      <w:r>
        <w:rPr>
          <w:lang w:eastAsia="zh-CN"/>
        </w:rPr>
        <w:t>]) and loyalty (</w:t>
      </w:r>
      <w:r w:rsidR="00126F2A">
        <w:rPr>
          <w:i/>
          <w:iCs/>
          <w:lang w:eastAsia="zh-CN"/>
        </w:rPr>
        <w:t>b</w:t>
      </w:r>
      <w:r>
        <w:rPr>
          <w:lang w:eastAsia="zh-CN"/>
        </w:rPr>
        <w:t xml:space="preserve"> = .01</w:t>
      </w:r>
      <w:r w:rsidR="00AB672E">
        <w:rPr>
          <w:lang w:eastAsia="zh-CN"/>
        </w:rPr>
        <w:t>6</w:t>
      </w:r>
      <w:r>
        <w:rPr>
          <w:lang w:eastAsia="zh-CN"/>
        </w:rPr>
        <w:t>, 95%CI = [.010, .02</w:t>
      </w:r>
      <w:r w:rsidR="00AB672E">
        <w:rPr>
          <w:lang w:eastAsia="zh-CN"/>
        </w:rPr>
        <w:t>2</w:t>
      </w:r>
      <w:r>
        <w:rPr>
          <w:lang w:eastAsia="zh-CN"/>
        </w:rPr>
        <w:t>]),</w:t>
      </w:r>
      <w:r w:rsidR="00371694">
        <w:rPr>
          <w:lang w:eastAsia="zh-CN"/>
        </w:rPr>
        <w:t xml:space="preserve"> violating H2.</w:t>
      </w:r>
      <w:r>
        <w:rPr>
          <w:lang w:eastAsia="zh-CN"/>
        </w:rPr>
        <w:t xml:space="preserve"> </w:t>
      </w:r>
      <w:r w:rsidR="00FF7926">
        <w:rPr>
          <w:lang w:eastAsia="zh-CN"/>
        </w:rPr>
        <w:t xml:space="preserve">Therefore, only H1 was supported. </w:t>
      </w:r>
      <w:r w:rsidR="00371694">
        <w:rPr>
          <w:lang w:eastAsia="zh-CN"/>
        </w:rPr>
        <w:t>Nevertheless</w:t>
      </w:r>
      <w:r w:rsidR="006F39BB">
        <w:rPr>
          <w:lang w:eastAsia="zh-CN"/>
        </w:rPr>
        <w:t xml:space="preserve">, although these differences were significant, their effect size </w:t>
      </w:r>
      <w:r w:rsidR="00D52F9E">
        <w:rPr>
          <w:lang w:eastAsia="zh-CN"/>
        </w:rPr>
        <w:t xml:space="preserve">was </w:t>
      </w:r>
      <w:r w:rsidR="006F39BB">
        <w:rPr>
          <w:lang w:eastAsia="zh-CN"/>
        </w:rPr>
        <w:t xml:space="preserve">very small. The largest difference was in </w:t>
      </w:r>
      <w:proofErr w:type="gramStart"/>
      <w:r w:rsidR="006F39BB">
        <w:rPr>
          <w:lang w:eastAsia="zh-CN"/>
        </w:rPr>
        <w:t>loyalty, and</w:t>
      </w:r>
      <w:proofErr w:type="gramEnd"/>
      <w:r w:rsidR="006F39BB">
        <w:rPr>
          <w:lang w:eastAsia="zh-CN"/>
        </w:rPr>
        <w:t xml:space="preserve"> </w:t>
      </w:r>
      <w:r w:rsidR="00D52F9E">
        <w:rPr>
          <w:lang w:eastAsia="zh-CN"/>
        </w:rPr>
        <w:t xml:space="preserve">had </w:t>
      </w:r>
      <w:r w:rsidR="006F39BB">
        <w:rPr>
          <w:lang w:eastAsia="zh-CN"/>
        </w:rPr>
        <w:t xml:space="preserve">only </w:t>
      </w:r>
      <w:r w:rsidR="00D52F9E">
        <w:rPr>
          <w:lang w:eastAsia="zh-CN"/>
        </w:rPr>
        <w:t xml:space="preserve">a </w:t>
      </w:r>
      <w:r w:rsidR="006F39BB">
        <w:rPr>
          <w:lang w:eastAsia="zh-CN"/>
        </w:rPr>
        <w:t>.28 standard deviation.</w:t>
      </w:r>
      <w:r w:rsidR="009B6257">
        <w:rPr>
          <w:lang w:eastAsia="zh-CN"/>
        </w:rPr>
        <w:t xml:space="preserve"> We </w:t>
      </w:r>
      <w:r w:rsidR="00982548">
        <w:rPr>
          <w:lang w:eastAsia="zh-CN"/>
        </w:rPr>
        <w:t>also</w:t>
      </w:r>
      <w:r w:rsidR="009B6257">
        <w:rPr>
          <w:lang w:eastAsia="zh-CN"/>
        </w:rPr>
        <w:t xml:space="preserve"> tested the </w:t>
      </w:r>
      <w:r w:rsidR="005428F4">
        <w:rPr>
          <w:rFonts w:hint="eastAsia"/>
          <w:lang w:eastAsia="zh-CN"/>
        </w:rPr>
        <w:t>association</w:t>
      </w:r>
      <w:r w:rsidR="009B6257">
        <w:rPr>
          <w:lang w:eastAsia="zh-CN"/>
        </w:rPr>
        <w:t xml:space="preserve"> between </w:t>
      </w:r>
      <w:r w:rsidR="00C74A82">
        <w:rPr>
          <w:lang w:eastAsia="zh-CN"/>
        </w:rPr>
        <w:t>all</w:t>
      </w:r>
      <w:r w:rsidR="009B6257">
        <w:rPr>
          <w:lang w:eastAsia="zh-CN"/>
        </w:rPr>
        <w:t xml:space="preserve"> </w:t>
      </w:r>
      <w:r w:rsidR="00716C87">
        <w:rPr>
          <w:lang w:eastAsia="zh-CN"/>
        </w:rPr>
        <w:t>moral loading</w:t>
      </w:r>
      <w:r w:rsidR="00F8480A">
        <w:rPr>
          <w:lang w:eastAsia="zh-CN"/>
        </w:rPr>
        <w:t>s</w:t>
      </w:r>
      <w:r w:rsidR="001F12EB">
        <w:rPr>
          <w:lang w:eastAsia="zh-CN"/>
        </w:rPr>
        <w:t xml:space="preserve"> </w:t>
      </w:r>
      <w:r w:rsidR="009B6257">
        <w:rPr>
          <w:lang w:eastAsia="zh-CN"/>
        </w:rPr>
        <w:t xml:space="preserve">of </w:t>
      </w:r>
      <w:r w:rsidR="006961B9">
        <w:rPr>
          <w:lang w:eastAsia="zh-CN"/>
        </w:rPr>
        <w:t>Democrat</w:t>
      </w:r>
      <w:r w:rsidR="00D34F0E">
        <w:rPr>
          <w:lang w:eastAsia="zh-CN"/>
        </w:rPr>
        <w:t>s</w:t>
      </w:r>
      <w:r w:rsidR="009B6257">
        <w:rPr>
          <w:lang w:eastAsia="zh-CN"/>
        </w:rPr>
        <w:t xml:space="preserve"> and Republicans</w:t>
      </w:r>
      <w:r w:rsidR="008C6F64">
        <w:rPr>
          <w:lang w:eastAsia="zh-CN"/>
        </w:rPr>
        <w:t xml:space="preserve"> </w:t>
      </w:r>
      <w:r w:rsidR="009005AE">
        <w:rPr>
          <w:lang w:eastAsia="zh-CN"/>
        </w:rPr>
        <w:t>within each election year</w:t>
      </w:r>
      <w:r w:rsidR="008C6F64">
        <w:rPr>
          <w:lang w:eastAsia="zh-CN"/>
        </w:rPr>
        <w:t xml:space="preserve"> (we used standardized </w:t>
      </w:r>
      <w:r w:rsidR="00716C87">
        <w:rPr>
          <w:lang w:eastAsia="zh-CN"/>
        </w:rPr>
        <w:t>moral loading</w:t>
      </w:r>
      <w:r w:rsidR="008C6F64">
        <w:rPr>
          <w:lang w:eastAsia="zh-CN"/>
        </w:rPr>
        <w:t xml:space="preserve"> of Republicans to predict the standardized </w:t>
      </w:r>
      <w:r w:rsidR="00716C87">
        <w:rPr>
          <w:lang w:eastAsia="zh-CN"/>
        </w:rPr>
        <w:t>moral loading</w:t>
      </w:r>
      <w:r w:rsidR="008C6F64">
        <w:rPr>
          <w:lang w:eastAsia="zh-CN"/>
        </w:rPr>
        <w:t xml:space="preserve"> of </w:t>
      </w:r>
      <w:r w:rsidR="006961B9">
        <w:rPr>
          <w:lang w:eastAsia="zh-CN"/>
        </w:rPr>
        <w:t>Democrat</w:t>
      </w:r>
      <w:r w:rsidR="00D34F0E">
        <w:rPr>
          <w:lang w:eastAsia="zh-CN"/>
        </w:rPr>
        <w:t>s</w:t>
      </w:r>
      <w:r w:rsidR="008C6F64">
        <w:rPr>
          <w:lang w:eastAsia="zh-CN"/>
        </w:rPr>
        <w:t xml:space="preserve"> and fitted the data into a two level multi-level model with year as </w:t>
      </w:r>
      <w:r w:rsidR="007D5EF6">
        <w:rPr>
          <w:lang w:eastAsia="zh-CN"/>
        </w:rPr>
        <w:t>the second level group variable</w:t>
      </w:r>
      <w:r w:rsidR="008C6F64">
        <w:rPr>
          <w:lang w:eastAsia="zh-CN"/>
        </w:rPr>
        <w:t>)</w:t>
      </w:r>
      <w:r w:rsidR="009B6257">
        <w:rPr>
          <w:lang w:eastAsia="zh-CN"/>
        </w:rPr>
        <w:t xml:space="preserve"> and found a strong positive relationship, </w:t>
      </w:r>
      <w:r w:rsidR="00C17352" w:rsidRPr="00C17352">
        <w:rPr>
          <w:i/>
          <w:iCs/>
          <w:lang w:eastAsia="zh-CN"/>
        </w:rPr>
        <w:t xml:space="preserve">β </w:t>
      </w:r>
      <w:r w:rsidR="009B6257">
        <w:rPr>
          <w:lang w:eastAsia="zh-CN"/>
        </w:rPr>
        <w:t>= .9</w:t>
      </w:r>
      <w:r w:rsidR="004C32E4">
        <w:rPr>
          <w:lang w:eastAsia="zh-CN"/>
        </w:rPr>
        <w:t>90</w:t>
      </w:r>
      <w:r w:rsidR="009B6257">
        <w:rPr>
          <w:lang w:eastAsia="zh-CN"/>
        </w:rPr>
        <w:t xml:space="preserve">, </w:t>
      </w:r>
      <w:r w:rsidR="00C17352">
        <w:rPr>
          <w:lang w:eastAsia="zh-CN"/>
        </w:rPr>
        <w:t>95%CI = [</w:t>
      </w:r>
      <w:r w:rsidR="00C17352" w:rsidRPr="00C17352">
        <w:rPr>
          <w:lang w:eastAsia="zh-CN"/>
        </w:rPr>
        <w:t>.96</w:t>
      </w:r>
      <w:r w:rsidR="004C32E4">
        <w:rPr>
          <w:lang w:eastAsia="zh-CN"/>
        </w:rPr>
        <w:t>7</w:t>
      </w:r>
      <w:r w:rsidR="00C17352">
        <w:rPr>
          <w:lang w:eastAsia="zh-CN"/>
        </w:rPr>
        <w:t xml:space="preserve">, </w:t>
      </w:r>
      <w:r w:rsidR="00C17352" w:rsidRPr="00C17352">
        <w:rPr>
          <w:lang w:eastAsia="zh-CN"/>
        </w:rPr>
        <w:t>1.01</w:t>
      </w:r>
      <w:r w:rsidR="004C32E4">
        <w:rPr>
          <w:lang w:eastAsia="zh-CN"/>
        </w:rPr>
        <w:t>3</w:t>
      </w:r>
      <w:r w:rsidR="00C17352">
        <w:rPr>
          <w:lang w:eastAsia="zh-CN"/>
        </w:rPr>
        <w:t>]</w:t>
      </w:r>
      <w:r w:rsidR="00982548">
        <w:rPr>
          <w:lang w:eastAsia="zh-CN"/>
        </w:rPr>
        <w:t>, further reflecting that the difference</w:t>
      </w:r>
      <w:r w:rsidR="00A07F95">
        <w:rPr>
          <w:lang w:eastAsia="zh-CN"/>
        </w:rPr>
        <w:t>s</w:t>
      </w:r>
      <w:r w:rsidR="00982548">
        <w:rPr>
          <w:lang w:eastAsia="zh-CN"/>
        </w:rPr>
        <w:t xml:space="preserve"> in </w:t>
      </w:r>
      <w:r w:rsidR="00716C87">
        <w:rPr>
          <w:lang w:eastAsia="zh-CN"/>
        </w:rPr>
        <w:t>moral loading</w:t>
      </w:r>
      <w:r w:rsidR="00F8480A">
        <w:rPr>
          <w:lang w:eastAsia="zh-CN"/>
        </w:rPr>
        <w:t>s</w:t>
      </w:r>
      <w:r w:rsidR="00982548">
        <w:rPr>
          <w:lang w:eastAsia="zh-CN"/>
        </w:rPr>
        <w:t xml:space="preserve"> </w:t>
      </w:r>
      <w:r w:rsidR="00AE2856">
        <w:rPr>
          <w:lang w:eastAsia="zh-CN"/>
        </w:rPr>
        <w:t xml:space="preserve">within each election year </w:t>
      </w:r>
      <w:r w:rsidR="00982548">
        <w:rPr>
          <w:lang w:eastAsia="zh-CN"/>
        </w:rPr>
        <w:t>w</w:t>
      </w:r>
      <w:r w:rsidR="00C536A5">
        <w:rPr>
          <w:lang w:eastAsia="zh-CN"/>
        </w:rPr>
        <w:t>ere</w:t>
      </w:r>
      <w:r w:rsidR="00982548">
        <w:rPr>
          <w:lang w:eastAsia="zh-CN"/>
        </w:rPr>
        <w:t xml:space="preserve"> small.</w:t>
      </w:r>
    </w:p>
    <w:p w14:paraId="451AF61A" w14:textId="4DF94FDF" w:rsidR="00000A3B" w:rsidRPr="008B1FE3" w:rsidRDefault="00F73438">
      <w:pPr>
        <w:widowControl/>
        <w:rPr>
          <w:lang w:eastAsia="zh-CN"/>
        </w:rPr>
      </w:pPr>
      <w:r>
        <w:t>H</w:t>
      </w:r>
      <w:r w:rsidR="00AF0723">
        <w:t>3</w:t>
      </w:r>
      <w:r>
        <w:t xml:space="preserve"> proposes that the moral foundations divergence in presidential debates between Republican </w:t>
      </w:r>
      <w:r w:rsidR="00753E5A">
        <w:t>presidential candidate</w:t>
      </w:r>
      <w:r>
        <w:t xml:space="preserve">s and Democratic </w:t>
      </w:r>
      <w:r w:rsidR="00753E5A">
        <w:t>presidential candidate</w:t>
      </w:r>
      <w:r>
        <w:t xml:space="preserve">s </w:t>
      </w:r>
      <w:r>
        <w:rPr>
          <w:rFonts w:hint="eastAsia"/>
          <w:lang w:eastAsia="zh-CN"/>
        </w:rPr>
        <w:t>has</w:t>
      </w:r>
      <w:r>
        <w:rPr>
          <w:lang w:eastAsia="zh-CN"/>
        </w:rPr>
        <w:t xml:space="preserve"> </w:t>
      </w:r>
      <w:r w:rsidR="00C64712">
        <w:rPr>
          <w:lang w:eastAsia="zh-CN"/>
        </w:rPr>
        <w:t xml:space="preserve">been </w:t>
      </w:r>
      <w:r>
        <w:rPr>
          <w:lang w:eastAsia="zh-CN"/>
        </w:rPr>
        <w:t>increas</w:t>
      </w:r>
      <w:r w:rsidR="00C64712">
        <w:rPr>
          <w:lang w:eastAsia="zh-CN"/>
        </w:rPr>
        <w:t>ing</w:t>
      </w:r>
      <w:r>
        <w:rPr>
          <w:lang w:eastAsia="zh-CN"/>
        </w:rPr>
        <w:t xml:space="preserve"> since 1980. To test it, we calculated the </w:t>
      </w:r>
      <w:r w:rsidR="00A01F34">
        <w:rPr>
          <w:lang w:eastAsia="zh-CN"/>
        </w:rPr>
        <w:t>load</w:t>
      </w:r>
      <w:r>
        <w:rPr>
          <w:lang w:eastAsia="zh-CN"/>
        </w:rPr>
        <w:t xml:space="preserve"> difference between </w:t>
      </w:r>
      <w:r w:rsidR="006961B9">
        <w:rPr>
          <w:lang w:eastAsia="zh-CN"/>
        </w:rPr>
        <w:t>Democrat</w:t>
      </w:r>
      <w:r w:rsidR="00D34F0E">
        <w:rPr>
          <w:lang w:eastAsia="zh-CN"/>
        </w:rPr>
        <w:t>s</w:t>
      </w:r>
      <w:r>
        <w:rPr>
          <w:lang w:eastAsia="zh-CN"/>
        </w:rPr>
        <w:t xml:space="preserve"> and Republicans on each moral dimension during each debate. We added up the absolute value to form a unidimensional score to reflect the total difference between </w:t>
      </w:r>
      <w:r w:rsidR="006961B9">
        <w:rPr>
          <w:lang w:eastAsia="zh-CN"/>
        </w:rPr>
        <w:t>Democrat</w:t>
      </w:r>
      <w:r w:rsidR="00D34F0E">
        <w:rPr>
          <w:lang w:eastAsia="zh-CN"/>
        </w:rPr>
        <w:t>s</w:t>
      </w:r>
      <w:r>
        <w:rPr>
          <w:lang w:eastAsia="zh-CN"/>
        </w:rPr>
        <w:t xml:space="preserve"> and </w:t>
      </w:r>
      <w:r w:rsidRPr="002A78FB">
        <w:rPr>
          <w:lang w:eastAsia="zh-CN"/>
        </w:rPr>
        <w:t>Republ</w:t>
      </w:r>
      <w:r w:rsidRPr="00E957B2">
        <w:rPr>
          <w:lang w:eastAsia="zh-CN"/>
        </w:rPr>
        <w:t xml:space="preserve">icans in each debate. Then we fit the data to an OLS regression. The results (see </w:t>
      </w:r>
      <w:r w:rsidR="00363544" w:rsidRPr="00344AD1">
        <w:rPr>
          <w:lang w:eastAsia="zh-CN"/>
        </w:rPr>
        <w:t>F</w:t>
      </w:r>
      <w:r w:rsidRPr="00344AD1">
        <w:rPr>
          <w:lang w:eastAsia="zh-CN"/>
        </w:rPr>
        <w:t xml:space="preserve">igure 2) show that the total </w:t>
      </w:r>
      <w:r w:rsidR="00716C87">
        <w:rPr>
          <w:lang w:eastAsia="zh-CN"/>
        </w:rPr>
        <w:t>moral loading</w:t>
      </w:r>
      <w:r w:rsidRPr="00344AD1">
        <w:rPr>
          <w:lang w:eastAsia="zh-CN"/>
        </w:rPr>
        <w:t xml:space="preserve"> difference increases .005 points every four</w:t>
      </w:r>
      <w:r w:rsidR="00F2797C" w:rsidRPr="00A61ECD">
        <w:rPr>
          <w:lang w:eastAsia="zh-CN"/>
        </w:rPr>
        <w:t xml:space="preserve"> </w:t>
      </w:r>
      <w:r w:rsidRPr="00A61ECD">
        <w:rPr>
          <w:lang w:eastAsia="zh-CN"/>
        </w:rPr>
        <w:t>year</w:t>
      </w:r>
      <w:r w:rsidR="00F2797C" w:rsidRPr="00A61ECD">
        <w:rPr>
          <w:lang w:eastAsia="zh-CN"/>
        </w:rPr>
        <w:t>s</w:t>
      </w:r>
      <w:r w:rsidRPr="00A61ECD">
        <w:rPr>
          <w:lang w:eastAsia="zh-CN"/>
        </w:rPr>
        <w:t xml:space="preserve"> (</w:t>
      </w:r>
      <w:r w:rsidRPr="00A61ECD">
        <w:rPr>
          <w:i/>
          <w:iCs/>
          <w:lang w:eastAsia="zh-CN"/>
        </w:rPr>
        <w:t>b</w:t>
      </w:r>
      <w:r w:rsidRPr="00A61ECD">
        <w:rPr>
          <w:lang w:eastAsia="zh-CN"/>
        </w:rPr>
        <w:t xml:space="preserve"> = .005, </w:t>
      </w:r>
      <w:proofErr w:type="gramStart"/>
      <w:r w:rsidRPr="00A61ECD">
        <w:rPr>
          <w:i/>
          <w:iCs/>
          <w:lang w:eastAsia="zh-CN"/>
        </w:rPr>
        <w:t>t</w:t>
      </w:r>
      <w:r w:rsidRPr="00A61ECD">
        <w:rPr>
          <w:lang w:eastAsia="zh-CN"/>
        </w:rPr>
        <w:t>(</w:t>
      </w:r>
      <w:proofErr w:type="gramEnd"/>
      <w:r w:rsidRPr="00A61ECD">
        <w:rPr>
          <w:lang w:eastAsia="zh-CN"/>
        </w:rPr>
        <w:t>3</w:t>
      </w:r>
      <w:r w:rsidR="0013789B" w:rsidRPr="00A61ECD">
        <w:rPr>
          <w:lang w:eastAsia="zh-CN"/>
        </w:rPr>
        <w:t>2</w:t>
      </w:r>
      <w:r w:rsidRPr="00A61ECD">
        <w:rPr>
          <w:lang w:eastAsia="zh-CN"/>
        </w:rPr>
        <w:t>) = 2.</w:t>
      </w:r>
      <w:r w:rsidR="0013789B" w:rsidRPr="00A61ECD">
        <w:rPr>
          <w:lang w:eastAsia="zh-CN"/>
        </w:rPr>
        <w:t>52</w:t>
      </w:r>
      <w:r w:rsidRPr="00A61ECD">
        <w:rPr>
          <w:lang w:eastAsia="zh-CN"/>
        </w:rPr>
        <w:t xml:space="preserve">, </w:t>
      </w:r>
      <w:r w:rsidRPr="00A61ECD">
        <w:rPr>
          <w:i/>
          <w:iCs/>
          <w:lang w:eastAsia="zh-CN"/>
        </w:rPr>
        <w:t>p</w:t>
      </w:r>
      <w:r w:rsidRPr="00A61ECD">
        <w:rPr>
          <w:lang w:eastAsia="zh-CN"/>
        </w:rPr>
        <w:t xml:space="preserve"> = .0</w:t>
      </w:r>
      <w:r w:rsidR="0013789B" w:rsidRPr="00A61ECD">
        <w:rPr>
          <w:lang w:eastAsia="zh-CN"/>
        </w:rPr>
        <w:t>17</w:t>
      </w:r>
      <w:r w:rsidRPr="00A61ECD">
        <w:rPr>
          <w:lang w:eastAsia="zh-CN"/>
        </w:rPr>
        <w:t xml:space="preserve">, </w:t>
      </w:r>
      <w:r w:rsidRPr="00A61ECD">
        <w:rPr>
          <w:i/>
          <w:iCs/>
          <w:lang w:eastAsia="zh-CN"/>
        </w:rPr>
        <w:t>R</w:t>
      </w:r>
      <w:r w:rsidRPr="00A61ECD">
        <w:rPr>
          <w:i/>
          <w:iCs/>
          <w:vertAlign w:val="superscript"/>
          <w:lang w:eastAsia="zh-CN"/>
        </w:rPr>
        <w:t>2</w:t>
      </w:r>
      <w:r w:rsidRPr="00A61ECD">
        <w:rPr>
          <w:lang w:eastAsia="zh-CN"/>
        </w:rPr>
        <w:t xml:space="preserve"> = 1</w:t>
      </w:r>
      <w:r w:rsidR="0013789B" w:rsidRPr="00A61ECD">
        <w:rPr>
          <w:lang w:eastAsia="zh-CN"/>
        </w:rPr>
        <w:t>6</w:t>
      </w:r>
      <w:r w:rsidRPr="00A61ECD">
        <w:rPr>
          <w:lang w:eastAsia="zh-CN"/>
        </w:rPr>
        <w:t>.</w:t>
      </w:r>
      <w:r w:rsidR="0013789B" w:rsidRPr="00A61ECD">
        <w:rPr>
          <w:lang w:eastAsia="zh-CN"/>
        </w:rPr>
        <w:t>6</w:t>
      </w:r>
      <w:r w:rsidRPr="00A61ECD">
        <w:rPr>
          <w:lang w:eastAsia="zh-CN"/>
        </w:rPr>
        <w:t>%)</w:t>
      </w:r>
      <w:r w:rsidR="002A78FB" w:rsidRPr="00A61ECD">
        <w:rPr>
          <w:rFonts w:eastAsia="SimSun"/>
          <w:lang w:eastAsia="zh-CN"/>
        </w:rPr>
        <w:t>, supporting H</w:t>
      </w:r>
      <w:r w:rsidR="00E163E3">
        <w:rPr>
          <w:rFonts w:eastAsia="SimSun"/>
          <w:lang w:eastAsia="zh-CN"/>
        </w:rPr>
        <w:t>3</w:t>
      </w:r>
      <w:r w:rsidR="002A78FB" w:rsidRPr="00A61ECD">
        <w:rPr>
          <w:rFonts w:eastAsia="SimSun"/>
          <w:lang w:eastAsia="zh-CN"/>
        </w:rPr>
        <w:t>.</w:t>
      </w:r>
      <w:r>
        <w:rPr>
          <w:lang w:eastAsia="zh-CN"/>
        </w:rPr>
        <w:t xml:space="preserve"> </w:t>
      </w:r>
      <w:r w:rsidRPr="008B1FE3">
        <w:rPr>
          <w:lang w:eastAsia="zh-CN"/>
        </w:rPr>
        <w:t xml:space="preserve">We noticed that 2012 is special. </w:t>
      </w:r>
      <w:r w:rsidR="009A0E87" w:rsidRPr="008B1FE3">
        <w:rPr>
          <w:lang w:eastAsia="zh-CN"/>
        </w:rPr>
        <w:t>The</w:t>
      </w:r>
      <w:r w:rsidRPr="008B1FE3">
        <w:rPr>
          <w:lang w:eastAsia="zh-CN"/>
        </w:rPr>
        <w:t xml:space="preserve"> mean differen</w:t>
      </w:r>
      <w:r w:rsidR="00F10283" w:rsidRPr="008B1FE3">
        <w:rPr>
          <w:lang w:eastAsia="zh-CN"/>
        </w:rPr>
        <w:t>ce</w:t>
      </w:r>
      <w:r w:rsidR="009B2861" w:rsidRPr="008B1FE3">
        <w:rPr>
          <w:lang w:eastAsia="zh-CN"/>
        </w:rPr>
        <w:t xml:space="preserve"> score</w:t>
      </w:r>
      <w:r w:rsidRPr="008B1FE3">
        <w:rPr>
          <w:lang w:eastAsia="zh-CN"/>
        </w:rPr>
        <w:t xml:space="preserve"> of </w:t>
      </w:r>
      <w:r w:rsidR="009A0E87" w:rsidRPr="008B1FE3">
        <w:rPr>
          <w:lang w:eastAsia="zh-CN"/>
        </w:rPr>
        <w:t xml:space="preserve">the </w:t>
      </w:r>
      <w:r w:rsidRPr="008B1FE3">
        <w:rPr>
          <w:lang w:eastAsia="zh-CN"/>
        </w:rPr>
        <w:t xml:space="preserve">three debates </w:t>
      </w:r>
      <w:r w:rsidR="009A0E87" w:rsidRPr="008B1FE3">
        <w:rPr>
          <w:lang w:eastAsia="zh-CN"/>
        </w:rPr>
        <w:t xml:space="preserve">in 2012 </w:t>
      </w:r>
      <w:r w:rsidRPr="008B1FE3">
        <w:rPr>
          <w:lang w:eastAsia="zh-CN"/>
        </w:rPr>
        <w:t xml:space="preserve">was the second lowest among all years (1960 </w:t>
      </w:r>
      <w:r w:rsidR="00D52F9E">
        <w:rPr>
          <w:lang w:eastAsia="zh-CN"/>
        </w:rPr>
        <w:t>being</w:t>
      </w:r>
      <w:r w:rsidRPr="008B1FE3">
        <w:rPr>
          <w:lang w:eastAsia="zh-CN"/>
        </w:rPr>
        <w:t xml:space="preserve"> the lowest). </w:t>
      </w:r>
    </w:p>
    <w:p w14:paraId="2B0D23E4" w14:textId="337EABEE" w:rsidR="008B1FE3" w:rsidRDefault="00F73438" w:rsidP="001232A1">
      <w:r>
        <w:rPr>
          <w:lang w:eastAsia="zh-CN"/>
        </w:rPr>
        <w:t>We also found that the first round of debate</w:t>
      </w:r>
      <w:r w:rsidR="003E1C0D">
        <w:rPr>
          <w:lang w:eastAsia="zh-CN"/>
        </w:rPr>
        <w:t>s</w:t>
      </w:r>
      <w:r>
        <w:rPr>
          <w:lang w:eastAsia="zh-CN"/>
        </w:rPr>
        <w:t xml:space="preserve"> usually had the highest difference score</w:t>
      </w:r>
      <w:r w:rsidR="003E1C0D">
        <w:rPr>
          <w:lang w:eastAsia="zh-CN"/>
        </w:rPr>
        <w:t>s</w:t>
      </w:r>
      <w:r>
        <w:rPr>
          <w:lang w:eastAsia="zh-CN"/>
        </w:rPr>
        <w:t xml:space="preserve"> (see </w:t>
      </w:r>
      <w:r w:rsidR="00740E51">
        <w:rPr>
          <w:lang w:eastAsia="zh-CN"/>
        </w:rPr>
        <w:t>F</w:t>
      </w:r>
      <w:r>
        <w:rPr>
          <w:lang w:eastAsia="zh-CN"/>
        </w:rPr>
        <w:t>igure 2). To test it, we built</w:t>
      </w:r>
      <w:r w:rsidR="00D52F9E">
        <w:rPr>
          <w:lang w:eastAsia="zh-CN"/>
        </w:rPr>
        <w:t xml:space="preserve"> a</w:t>
      </w:r>
      <w:r>
        <w:rPr>
          <w:lang w:eastAsia="zh-CN"/>
        </w:rPr>
        <w:t xml:space="preserve"> </w:t>
      </w:r>
      <w:proofErr w:type="gramStart"/>
      <w:r>
        <w:rPr>
          <w:lang w:eastAsia="zh-CN"/>
        </w:rPr>
        <w:t>two level</w:t>
      </w:r>
      <w:proofErr w:type="gramEnd"/>
      <w:r>
        <w:rPr>
          <w:lang w:eastAsia="zh-CN"/>
        </w:rPr>
        <w:t xml:space="preserve"> random intercepts multi-level model. In this model, the total difference score was our dependent variable, the round of debates was our fixed effect, and the year was our second level group variable. </w:t>
      </w:r>
      <w:r>
        <w:t xml:space="preserve">Our results show that </w:t>
      </w:r>
      <w:r w:rsidRPr="00644402">
        <w:t xml:space="preserve">substantial variance in </w:t>
      </w:r>
      <w:r>
        <w:lastRenderedPageBreak/>
        <w:t>difference score</w:t>
      </w:r>
      <w:r w:rsidRPr="00644402">
        <w:t xml:space="preserve"> occur</w:t>
      </w:r>
      <w:r w:rsidR="00E93AB2">
        <w:t>red</w:t>
      </w:r>
      <w:r w:rsidRPr="00644402">
        <w:t xml:space="preserve"> at the </w:t>
      </w:r>
      <w:r>
        <w:rPr>
          <w:rFonts w:hint="eastAsia"/>
          <w:lang w:eastAsia="zh-CN"/>
        </w:rPr>
        <w:t>second</w:t>
      </w:r>
      <w:r>
        <w:rPr>
          <w:lang w:eastAsia="zh-CN"/>
        </w:rPr>
        <w:t xml:space="preserve"> level (ICC = .</w:t>
      </w:r>
      <w:r w:rsidR="002D5EB2">
        <w:rPr>
          <w:lang w:eastAsia="zh-CN"/>
        </w:rPr>
        <w:t>63</w:t>
      </w:r>
      <w:r>
        <w:rPr>
          <w:lang w:eastAsia="zh-CN"/>
        </w:rPr>
        <w:t xml:space="preserve">), indicating that the variance in years was larger than that in debate rounds. Our results also show that, controlling for the influence of years, the round 1 debates on average had a </w:t>
      </w:r>
      <w:r w:rsidR="00344AD1">
        <w:rPr>
          <w:lang w:eastAsia="zh-CN"/>
        </w:rPr>
        <w:t xml:space="preserve">significantly </w:t>
      </w:r>
      <w:r>
        <w:rPr>
          <w:lang w:eastAsia="zh-CN"/>
        </w:rPr>
        <w:t xml:space="preserve">higher difference </w:t>
      </w:r>
      <w:proofErr w:type="spellStart"/>
      <w:r>
        <w:rPr>
          <w:lang w:eastAsia="zh-CN"/>
        </w:rPr>
        <w:t>score</w:t>
      </w:r>
      <w:r w:rsidR="003E1C0D">
        <w:rPr>
          <w:lang w:eastAsia="zh-CN"/>
        </w:rPr>
        <w:t>s</w:t>
      </w:r>
      <w:r>
        <w:rPr>
          <w:lang w:eastAsia="zh-CN"/>
        </w:rPr>
        <w:t>than</w:t>
      </w:r>
      <w:proofErr w:type="spellEnd"/>
      <w:r w:rsidR="00344AD1">
        <w:rPr>
          <w:lang w:eastAsia="zh-CN"/>
        </w:rPr>
        <w:t xml:space="preserve"> round 2 debates (Round 2: </w:t>
      </w:r>
      <w:r w:rsidR="00344AD1">
        <w:rPr>
          <w:i/>
          <w:iCs/>
          <w:lang w:eastAsia="zh-CN"/>
        </w:rPr>
        <w:t>b</w:t>
      </w:r>
      <w:r w:rsidR="00344AD1">
        <w:rPr>
          <w:lang w:eastAsia="zh-CN"/>
        </w:rPr>
        <w:t xml:space="preserve"> = </w:t>
      </w:r>
      <w:r w:rsidR="00344AD1" w:rsidRPr="00D57368">
        <w:rPr>
          <w:lang w:eastAsia="zh-CN"/>
        </w:rPr>
        <w:t>-.03</w:t>
      </w:r>
      <w:r w:rsidR="00344AD1">
        <w:rPr>
          <w:lang w:eastAsia="zh-CN"/>
        </w:rPr>
        <w:t>5, 95%CI = [</w:t>
      </w:r>
      <w:r w:rsidR="00344AD1" w:rsidRPr="00CA5DA5">
        <w:rPr>
          <w:lang w:eastAsia="zh-CN"/>
        </w:rPr>
        <w:t>-.0</w:t>
      </w:r>
      <w:r w:rsidR="00344AD1">
        <w:rPr>
          <w:lang w:eastAsia="zh-CN"/>
        </w:rPr>
        <w:t>59,</w:t>
      </w:r>
      <w:r w:rsidR="00344AD1" w:rsidRPr="00CA5DA5">
        <w:rPr>
          <w:lang w:eastAsia="zh-CN"/>
        </w:rPr>
        <w:t xml:space="preserve"> -0.0</w:t>
      </w:r>
      <w:r w:rsidR="00344AD1">
        <w:rPr>
          <w:lang w:eastAsia="zh-CN"/>
        </w:rPr>
        <w:t>11]) and also higher than round 3 and 4 debates, though not statistically significant</w:t>
      </w:r>
      <w:r>
        <w:rPr>
          <w:lang w:eastAsia="zh-CN"/>
        </w:rPr>
        <w:t xml:space="preserve"> </w:t>
      </w:r>
      <w:r w:rsidR="00344AD1">
        <w:rPr>
          <w:lang w:eastAsia="zh-CN"/>
        </w:rPr>
        <w:t xml:space="preserve">due to the fewer number of round 3 and 4 debates </w:t>
      </w:r>
      <w:r>
        <w:rPr>
          <w:lang w:eastAsia="zh-CN"/>
        </w:rPr>
        <w:t xml:space="preserve">(Round 3: </w:t>
      </w:r>
      <w:r w:rsidR="009443E6">
        <w:rPr>
          <w:i/>
          <w:iCs/>
          <w:lang w:eastAsia="zh-CN"/>
        </w:rPr>
        <w:t>b</w:t>
      </w:r>
      <w:r>
        <w:rPr>
          <w:lang w:eastAsia="zh-CN"/>
        </w:rPr>
        <w:t xml:space="preserve"> = </w:t>
      </w:r>
      <w:r w:rsidRPr="007F3F87">
        <w:rPr>
          <w:lang w:eastAsia="zh-CN"/>
        </w:rPr>
        <w:t>-.01</w:t>
      </w:r>
      <w:r w:rsidR="002B611F">
        <w:rPr>
          <w:lang w:eastAsia="zh-CN"/>
        </w:rPr>
        <w:t>2</w:t>
      </w:r>
      <w:r>
        <w:rPr>
          <w:lang w:eastAsia="zh-CN"/>
        </w:rPr>
        <w:t>, 95%CI = [</w:t>
      </w:r>
      <w:r w:rsidRPr="00116064">
        <w:rPr>
          <w:lang w:eastAsia="zh-CN"/>
        </w:rPr>
        <w:t>-.0</w:t>
      </w:r>
      <w:r w:rsidR="00344AD1">
        <w:rPr>
          <w:lang w:eastAsia="zh-CN"/>
        </w:rPr>
        <w:t>40</w:t>
      </w:r>
      <w:r>
        <w:rPr>
          <w:lang w:eastAsia="zh-CN"/>
        </w:rPr>
        <w:t xml:space="preserve">, </w:t>
      </w:r>
      <w:r w:rsidRPr="00116064">
        <w:rPr>
          <w:lang w:eastAsia="zh-CN"/>
        </w:rPr>
        <w:t>.0</w:t>
      </w:r>
      <w:r w:rsidR="00344AD1">
        <w:rPr>
          <w:lang w:eastAsia="zh-CN"/>
        </w:rPr>
        <w:t>16</w:t>
      </w:r>
      <w:r>
        <w:rPr>
          <w:lang w:eastAsia="zh-CN"/>
        </w:rPr>
        <w:t xml:space="preserve">]; Round 4: </w:t>
      </w:r>
      <w:r w:rsidR="009443E6">
        <w:rPr>
          <w:i/>
          <w:iCs/>
          <w:lang w:eastAsia="zh-CN"/>
        </w:rPr>
        <w:t>b</w:t>
      </w:r>
      <w:r>
        <w:rPr>
          <w:lang w:eastAsia="zh-CN"/>
        </w:rPr>
        <w:t xml:space="preserve"> = </w:t>
      </w:r>
      <w:r w:rsidRPr="00FE5749">
        <w:rPr>
          <w:lang w:eastAsia="zh-CN"/>
        </w:rPr>
        <w:t>-.0</w:t>
      </w:r>
      <w:r w:rsidR="002B611F">
        <w:rPr>
          <w:lang w:eastAsia="zh-CN"/>
        </w:rPr>
        <w:t>56</w:t>
      </w:r>
      <w:r>
        <w:rPr>
          <w:lang w:eastAsia="zh-CN"/>
        </w:rPr>
        <w:t>, 95%CI = [</w:t>
      </w:r>
      <w:r w:rsidRPr="00632D49">
        <w:rPr>
          <w:lang w:eastAsia="zh-CN"/>
        </w:rPr>
        <w:t>-.</w:t>
      </w:r>
      <w:r w:rsidR="00344AD1">
        <w:rPr>
          <w:lang w:eastAsia="zh-CN"/>
        </w:rPr>
        <w:t>128</w:t>
      </w:r>
      <w:r>
        <w:rPr>
          <w:lang w:eastAsia="zh-CN"/>
        </w:rPr>
        <w:t>,</w:t>
      </w:r>
      <w:r w:rsidRPr="00632D49">
        <w:rPr>
          <w:lang w:eastAsia="zh-CN"/>
        </w:rPr>
        <w:t xml:space="preserve"> .0</w:t>
      </w:r>
      <w:r w:rsidR="00344AD1">
        <w:rPr>
          <w:lang w:eastAsia="zh-CN"/>
        </w:rPr>
        <w:t>13</w:t>
      </w:r>
      <w:r>
        <w:rPr>
          <w:lang w:eastAsia="zh-CN"/>
        </w:rPr>
        <w:t xml:space="preserve">]). </w:t>
      </w:r>
    </w:p>
    <w:p w14:paraId="322699CD" w14:textId="01415115" w:rsidR="00000A3B" w:rsidRDefault="000D20DB" w:rsidP="001232A1">
      <w:r>
        <w:rPr>
          <w:rFonts w:hint="eastAsia"/>
          <w:lang w:eastAsia="zh-CN"/>
        </w:rPr>
        <w:t>In</w:t>
      </w:r>
      <w:r>
        <w:rPr>
          <w:lang w:eastAsia="zh-CN"/>
        </w:rPr>
        <w:t xml:space="preserve"> addition</w:t>
      </w:r>
      <w:r w:rsidR="00F73438">
        <w:t xml:space="preserve">, we examined the </w:t>
      </w:r>
      <w:r w:rsidR="00716C87">
        <w:t>moral loading</w:t>
      </w:r>
      <w:r w:rsidR="00F73438">
        <w:t xml:space="preserve"> change in each moral dimension. We used the </w:t>
      </w:r>
      <w:r w:rsidR="00716C87">
        <w:t>moral loading</w:t>
      </w:r>
      <w:r w:rsidR="00F73438">
        <w:t xml:space="preserve"> of each dimension as dependent variable and year, </w:t>
      </w:r>
      <w:proofErr w:type="gramStart"/>
      <w:r w:rsidR="00F73438">
        <w:t>party</w:t>
      </w:r>
      <w:proofErr w:type="gramEnd"/>
      <w:r w:rsidR="00F73438">
        <w:t xml:space="preserve"> and their interaction as independent variable</w:t>
      </w:r>
      <w:r w:rsidR="00D52F9E">
        <w:t>s</w:t>
      </w:r>
      <w:r w:rsidR="00F73438">
        <w:t xml:space="preserve">. We expected to find significant interactions between year and party, which could indicate </w:t>
      </w:r>
      <w:r w:rsidR="00D52F9E">
        <w:t xml:space="preserve">whether </w:t>
      </w:r>
      <w:r w:rsidR="00F73438">
        <w:t xml:space="preserve">the differences between party increased or decreased. However, no significant effects were detected (see </w:t>
      </w:r>
      <w:r w:rsidR="00BA5B19">
        <w:t>F</w:t>
      </w:r>
      <w:r w:rsidR="00F73438">
        <w:t>igure 3)</w:t>
      </w:r>
      <w:r w:rsidR="004A75F7">
        <w:t xml:space="preserve">, indicating that although there is an increasing overall divergence in </w:t>
      </w:r>
      <w:r w:rsidR="00716C87">
        <w:t>moral loading</w:t>
      </w:r>
      <w:r w:rsidR="00F8480A">
        <w:t>s</w:t>
      </w:r>
      <w:r w:rsidR="004A75F7">
        <w:t xml:space="preserve"> over time, the </w:t>
      </w:r>
      <w:r w:rsidR="00F265AA">
        <w:t>pattern</w:t>
      </w:r>
      <w:r w:rsidR="004A75F7">
        <w:t xml:space="preserve"> in each moral dimension is not clear.</w:t>
      </w:r>
      <w:r w:rsidR="00F73438">
        <w:t xml:space="preserve"> The reason</w:t>
      </w:r>
      <w:r w:rsidR="00D52F9E">
        <w:t>s</w:t>
      </w:r>
      <w:r w:rsidR="00F73438">
        <w:t xml:space="preserve"> might be</w:t>
      </w:r>
      <w:r w:rsidR="00D52F9E">
        <w:t>:</w:t>
      </w:r>
      <w:r w:rsidR="00F73438">
        <w:t xml:space="preserve"> first, we only have 32 debates as variables, limiting the statistic power to detect small effects</w:t>
      </w:r>
      <w:r w:rsidR="00D52F9E">
        <w:t>; and s</w:t>
      </w:r>
      <w:r w:rsidR="00F73438">
        <w:t xml:space="preserve">econd, the </w:t>
      </w:r>
      <w:r w:rsidR="00A01F34">
        <w:t>load</w:t>
      </w:r>
      <w:r w:rsidR="00F73438">
        <w:t xml:space="preserve"> in some years like 2004, 2008, and 2012 violated the trend </w:t>
      </w:r>
      <w:r w:rsidR="00C536A5">
        <w:t>found in</w:t>
      </w:r>
      <w:r w:rsidR="00D52F9E">
        <w:t xml:space="preserve"> </w:t>
      </w:r>
      <w:r w:rsidR="00F73438">
        <w:t xml:space="preserve">previous years. For example, in the care dimension, we can observe that the </w:t>
      </w:r>
      <w:r w:rsidR="00A01F34">
        <w:t>load</w:t>
      </w:r>
      <w:r w:rsidR="00F73438">
        <w:t xml:space="preserve"> of </w:t>
      </w:r>
      <w:r w:rsidR="006961B9">
        <w:t>Democrat</w:t>
      </w:r>
      <w:r w:rsidR="00D34F0E">
        <w:t>s</w:t>
      </w:r>
      <w:r w:rsidR="00D7036F">
        <w:t xml:space="preserve"> was higher than Republicans during 1976 to 2000 and </w:t>
      </w:r>
      <w:r>
        <w:t>2016 but</w:t>
      </w:r>
      <w:r w:rsidR="00D7036F">
        <w:t xml:space="preserve"> was lower during 2004 to 20</w:t>
      </w:r>
      <w:r w:rsidR="00E851A0">
        <w:t>12</w:t>
      </w:r>
      <w:r w:rsidR="00F73438">
        <w:t xml:space="preserve">. </w:t>
      </w:r>
    </w:p>
    <w:p w14:paraId="72BFE249" w14:textId="77777777" w:rsidR="00AC551C" w:rsidRDefault="00F73438" w:rsidP="00AC551C">
      <w:pPr>
        <w:pStyle w:val="Heading1"/>
        <w:ind w:left="0" w:firstLine="0"/>
        <w:rPr>
          <w:lang w:eastAsia="zh-CN"/>
        </w:rPr>
      </w:pPr>
      <w:r>
        <w:rPr>
          <w:lang w:eastAsia="zh-CN"/>
        </w:rPr>
        <w:t>Discussion</w:t>
      </w:r>
      <w:r w:rsidR="006D3492">
        <w:rPr>
          <w:lang w:eastAsia="zh-CN"/>
        </w:rPr>
        <w:t xml:space="preserve"> and Future Direction</w:t>
      </w:r>
    </w:p>
    <w:p w14:paraId="46590F84" w14:textId="28760762" w:rsidR="00BF41C3" w:rsidRDefault="00F73438" w:rsidP="00BF41C3">
      <w:pPr>
        <w:rPr>
          <w:ins w:id="736" w:author="mx3mt" w:date="2022-08-23T00:29:00Z"/>
        </w:rPr>
      </w:pPr>
      <w:r w:rsidRPr="003F49F4">
        <w:t xml:space="preserve">This research </w:t>
      </w:r>
      <w:del w:id="737" w:author="mx3mt" w:date="2022-08-23T00:00:00Z">
        <w:r w:rsidRPr="003F49F4" w:rsidDel="00245B27">
          <w:delText xml:space="preserve">quantitatively explores the </w:delText>
        </w:r>
        <w:r w:rsidR="00716C87" w:rsidDel="00245B27">
          <w:delText>moral loading</w:delText>
        </w:r>
        <w:r w:rsidR="00AA77E9" w:rsidDel="00245B27">
          <w:delText xml:space="preserve"> and then </w:delText>
        </w:r>
      </w:del>
      <w:r w:rsidR="003202D1">
        <w:t>examine</w:t>
      </w:r>
      <w:r w:rsidR="00D52F9E">
        <w:t>s</w:t>
      </w:r>
      <w:r w:rsidR="00AA77E9">
        <w:t xml:space="preserve"> the moral</w:t>
      </w:r>
      <w:r>
        <w:t xml:space="preserve"> </w:t>
      </w:r>
      <w:ins w:id="738" w:author="mx3mt" w:date="2022-08-23T00:00:00Z">
        <w:r w:rsidR="00245B27">
          <w:t>loading</w:t>
        </w:r>
      </w:ins>
      <w:ins w:id="739" w:author="mx3mt" w:date="2022-08-23T08:19:00Z">
        <w:r w:rsidR="00AC32A2">
          <w:t>s</w:t>
        </w:r>
      </w:ins>
      <w:ins w:id="740" w:author="mx3mt" w:date="2022-08-23T00:00:00Z">
        <w:r w:rsidR="00245B27">
          <w:t xml:space="preserve"> </w:t>
        </w:r>
      </w:ins>
      <w:del w:id="741" w:author="mx3mt" w:date="2022-08-23T00:00:00Z">
        <w:r w:rsidDel="00245B27">
          <w:delText>di</w:delText>
        </w:r>
        <w:r w:rsidR="00BD32BE" w:rsidDel="00245B27">
          <w:delText xml:space="preserve">vergence </w:delText>
        </w:r>
      </w:del>
      <w:r w:rsidR="00BD32BE">
        <w:t xml:space="preserve">of </w:t>
      </w:r>
      <w:r w:rsidR="00FF3991">
        <w:t>all</w:t>
      </w:r>
      <w:del w:id="742" w:author="mx3mt" w:date="2022-08-23T08:19:00Z">
        <w:r w:rsidR="00FF3991" w:rsidDel="00AC32A2">
          <w:delText xml:space="preserve"> </w:delText>
        </w:r>
        <w:r w:rsidR="00BD32BE" w:rsidDel="00AC32A2">
          <w:delText>the</w:delText>
        </w:r>
      </w:del>
      <w:r w:rsidR="00BD32BE">
        <w:t xml:space="preserve"> televised United States presidential debates </w:t>
      </w:r>
      <w:r w:rsidRPr="003F49F4">
        <w:t xml:space="preserve">across </w:t>
      </w:r>
      <w:r w:rsidR="00BD32BE">
        <w:t>1</w:t>
      </w:r>
      <w:r w:rsidR="008C26B8">
        <w:t>3</w:t>
      </w:r>
      <w:r w:rsidR="00BD32BE">
        <w:t xml:space="preserve"> presidential elections</w:t>
      </w:r>
      <w:ins w:id="743" w:author="mx3mt" w:date="2022-08-23T00:00:00Z">
        <w:r w:rsidR="003841A1">
          <w:t>,</w:t>
        </w:r>
      </w:ins>
      <w:r w:rsidR="00BD32BE">
        <w:t xml:space="preserve"> </w:t>
      </w:r>
      <w:r w:rsidR="00B01E5F">
        <w:t xml:space="preserve">from </w:t>
      </w:r>
      <w:r w:rsidR="00BD32BE">
        <w:t>the first televised presidential debate</w:t>
      </w:r>
      <w:r w:rsidR="00B01E5F">
        <w:t xml:space="preserve"> in</w:t>
      </w:r>
      <w:r w:rsidRPr="003F49F4">
        <w:t xml:space="preserve"> 19</w:t>
      </w:r>
      <w:r w:rsidR="00BD32BE">
        <w:t>60</w:t>
      </w:r>
      <w:r w:rsidRPr="003F49F4">
        <w:t xml:space="preserve"> to 20</w:t>
      </w:r>
      <w:r w:rsidR="008C26B8">
        <w:t>20</w:t>
      </w:r>
      <w:r w:rsidRPr="003F49F4">
        <w:t xml:space="preserve">. It </w:t>
      </w:r>
      <w:ins w:id="744" w:author="mx3mt" w:date="2022-09-12T11:30:00Z">
        <w:r w:rsidR="001C0468">
          <w:t xml:space="preserve">quantitatively </w:t>
        </w:r>
        <w:r w:rsidR="001C0468">
          <w:rPr>
            <w:rFonts w:hint="eastAsia"/>
            <w:lang w:eastAsia="zh-CN"/>
          </w:rPr>
          <w:t>des</w:t>
        </w:r>
        <w:r w:rsidR="001C0468">
          <w:rPr>
            <w:lang w:eastAsia="zh-CN"/>
          </w:rPr>
          <w:t>cripts presidential</w:t>
        </w:r>
        <w:r w:rsidR="001C0468">
          <w:t xml:space="preserve"> debaters’ moral judgments based on Moral Foundation Theory using </w:t>
        </w:r>
      </w:ins>
      <w:ins w:id="745" w:author="mx3mt" w:date="2022-09-12T11:31:00Z">
        <w:r w:rsidR="001C0468">
          <w:t xml:space="preserve">Natural Language Processing tools based on </w:t>
        </w:r>
        <w:r w:rsidR="00671C48">
          <w:t xml:space="preserve">distributed representation. </w:t>
        </w:r>
      </w:ins>
      <w:ins w:id="746" w:author="mx3mt" w:date="2022-09-12T11:32:00Z">
        <w:r w:rsidR="00671C48">
          <w:t xml:space="preserve">The moral judgments difference – moral divergence – between the debaters could be an </w:t>
        </w:r>
        <w:r w:rsidR="00671C48">
          <w:lastRenderedPageBreak/>
          <w:t xml:space="preserve">important attributor to </w:t>
        </w:r>
      </w:ins>
      <w:ins w:id="747" w:author="mx3mt" w:date="2022-09-12T11:33:00Z">
        <w:r w:rsidR="00671C48">
          <w:t xml:space="preserve">one </w:t>
        </w:r>
      </w:ins>
      <w:ins w:id="748" w:author="mx3mt" w:date="2022-08-23T00:18:00Z">
        <w:r w:rsidR="00A46739">
          <w:t>of</w:t>
        </w:r>
      </w:ins>
      <w:ins w:id="749" w:author="mx3mt" w:date="2022-08-23T00:23:00Z">
        <w:r w:rsidR="00A46739">
          <w:t xml:space="preserve"> </w:t>
        </w:r>
      </w:ins>
      <w:ins w:id="750" w:author="mx3mt" w:date="2022-09-12T11:33:00Z">
        <w:r w:rsidR="00671C48">
          <w:t xml:space="preserve">the </w:t>
        </w:r>
      </w:ins>
      <w:ins w:id="751" w:author="mx3mt" w:date="2022-08-23T00:23:00Z">
        <w:r w:rsidR="00A46739">
          <w:t>major challenges that have been faced by televised presidential debates for decades</w:t>
        </w:r>
      </w:ins>
      <w:ins w:id="752" w:author="mx3mt" w:date="2022-09-12T11:33:00Z">
        <w:r w:rsidR="00671C48">
          <w:t xml:space="preserve">: </w:t>
        </w:r>
      </w:ins>
      <w:ins w:id="753" w:author="mx3mt" w:date="2022-08-23T00:23:00Z">
        <w:r w:rsidR="00A46739">
          <w:t>the l</w:t>
        </w:r>
        <w:r w:rsidR="00A46739" w:rsidRPr="000A201A">
          <w:t>ack of real conflict and a discussion of the issues</w:t>
        </w:r>
      </w:ins>
      <w:ins w:id="754" w:author="mx3mt" w:date="2022-08-23T00:39:00Z">
        <w:r w:rsidR="00FD3D38">
          <w:t>.</w:t>
        </w:r>
      </w:ins>
      <w:ins w:id="755" w:author="mx3mt" w:date="2022-08-23T00:42:00Z">
        <w:r w:rsidR="00FD3D38">
          <w:t xml:space="preserve"> </w:t>
        </w:r>
      </w:ins>
      <w:ins w:id="756" w:author="mx3mt" w:date="2022-08-23T00:43:00Z">
        <w:r w:rsidR="004B7749">
          <w:t xml:space="preserve">On the one hand, </w:t>
        </w:r>
      </w:ins>
      <w:ins w:id="757" w:author="mx3mt" w:date="2022-08-23T00:44:00Z">
        <w:r w:rsidR="004B7749">
          <w:t xml:space="preserve">this research </w:t>
        </w:r>
      </w:ins>
      <w:ins w:id="758" w:author="mx3mt" w:date="2022-08-23T00:45:00Z">
        <w:r w:rsidR="004B7749">
          <w:t>shed</w:t>
        </w:r>
      </w:ins>
      <w:ins w:id="759" w:author="mx3mt" w:date="2022-09-12T11:33:00Z">
        <w:r w:rsidR="00671C48">
          <w:t>s</w:t>
        </w:r>
      </w:ins>
      <w:ins w:id="760" w:author="mx3mt" w:date="2022-08-23T00:45:00Z">
        <w:r w:rsidR="004B7749">
          <w:t xml:space="preserve"> light on the development of</w:t>
        </w:r>
      </w:ins>
      <w:ins w:id="761" w:author="mx3mt" w:date="2022-09-12T11:35:00Z">
        <w:r w:rsidR="00671C48">
          <w:t xml:space="preserve"> </w:t>
        </w:r>
      </w:ins>
      <w:ins w:id="762" w:author="mx3mt" w:date="2022-08-23T00:45:00Z">
        <w:r w:rsidR="004B7749">
          <w:t xml:space="preserve">efficient political </w:t>
        </w:r>
      </w:ins>
      <w:ins w:id="763" w:author="mx3mt" w:date="2022-08-23T00:46:00Z">
        <w:r w:rsidR="004B7749">
          <w:t xml:space="preserve">communication </w:t>
        </w:r>
      </w:ins>
      <w:ins w:id="764" w:author="mx3mt" w:date="2022-08-23T08:25:00Z">
        <w:r w:rsidR="000A45EB">
          <w:t>among</w:t>
        </w:r>
      </w:ins>
      <w:ins w:id="765" w:author="mx3mt" w:date="2022-08-23T00:46:00Z">
        <w:r w:rsidR="004B7749">
          <w:t xml:space="preserve"> different groups</w:t>
        </w:r>
      </w:ins>
      <w:ins w:id="766" w:author="mx3mt" w:date="2022-08-23T08:25:00Z">
        <w:r w:rsidR="000A45EB">
          <w:t xml:space="preserve"> </w:t>
        </w:r>
      </w:ins>
      <w:ins w:id="767" w:author="mx3mt" w:date="2022-09-12T11:37:00Z">
        <w:r w:rsidR="00671C48">
          <w:t>based on</w:t>
        </w:r>
      </w:ins>
      <w:ins w:id="768" w:author="mx3mt" w:date="2022-08-23T08:25:00Z">
        <w:r w:rsidR="000A45EB">
          <w:t xml:space="preserve"> their moral judgments</w:t>
        </w:r>
      </w:ins>
      <w:ins w:id="769" w:author="mx3mt" w:date="2022-08-23T00:46:00Z">
        <w:r w:rsidR="004B7749">
          <w:t>. On the other hand, it show</w:t>
        </w:r>
      </w:ins>
      <w:ins w:id="770" w:author="mx3mt" w:date="2022-08-23T00:50:00Z">
        <w:r w:rsidR="00224945">
          <w:t>s</w:t>
        </w:r>
      </w:ins>
      <w:ins w:id="771" w:author="mx3mt" w:date="2022-08-23T00:46:00Z">
        <w:r w:rsidR="004B7749">
          <w:t xml:space="preserve"> the potential of </w:t>
        </w:r>
      </w:ins>
      <w:ins w:id="772" w:author="mx3mt" w:date="2022-09-12T11:41:00Z">
        <w:r w:rsidR="004E155D">
          <w:t>distributed representation (</w:t>
        </w:r>
      </w:ins>
      <w:ins w:id="773" w:author="mx3mt" w:date="2022-09-12T11:40:00Z">
        <w:r w:rsidR="004E155D">
          <w:t>a more advanced computational method</w:t>
        </w:r>
      </w:ins>
      <w:ins w:id="774" w:author="mx3mt" w:date="2022-09-12T11:41:00Z">
        <w:r w:rsidR="004E155D">
          <w:t xml:space="preserve"> than word count) </w:t>
        </w:r>
      </w:ins>
      <w:ins w:id="775" w:author="mx3mt" w:date="2022-08-23T00:48:00Z">
        <w:r w:rsidR="004B7749">
          <w:rPr>
            <w:rFonts w:hint="eastAsia"/>
            <w:lang w:eastAsia="zh-CN"/>
          </w:rPr>
          <w:t>in</w:t>
        </w:r>
        <w:r w:rsidR="004B7749">
          <w:rPr>
            <w:lang w:eastAsia="zh-CN"/>
          </w:rPr>
          <w:t xml:space="preserve"> </w:t>
        </w:r>
      </w:ins>
      <w:ins w:id="776" w:author="mx3mt" w:date="2022-09-12T11:38:00Z">
        <w:r w:rsidR="004E155D">
          <w:rPr>
            <w:lang w:eastAsia="zh-CN"/>
          </w:rPr>
          <w:t>future</w:t>
        </w:r>
      </w:ins>
      <w:ins w:id="777" w:author="mx3mt" w:date="2022-08-23T00:49:00Z">
        <w:r w:rsidR="00224945">
          <w:rPr>
            <w:lang w:eastAsia="zh-CN"/>
          </w:rPr>
          <w:t xml:space="preserve"> communication</w:t>
        </w:r>
      </w:ins>
      <w:ins w:id="778" w:author="mx3mt" w:date="2022-09-12T11:39:00Z">
        <w:r w:rsidR="004E155D">
          <w:rPr>
            <w:lang w:eastAsia="zh-CN"/>
          </w:rPr>
          <w:t xml:space="preserve"> investigations.  </w:t>
        </w:r>
      </w:ins>
      <w:ins w:id="779" w:author="mx3mt" w:date="2022-09-12T11:38:00Z">
        <w:r w:rsidR="004E155D">
          <w:rPr>
            <w:lang w:eastAsia="zh-CN"/>
          </w:rPr>
          <w:t xml:space="preserve"> </w:t>
        </w:r>
      </w:ins>
      <w:ins w:id="780" w:author="mx3mt" w:date="2022-08-23T00:47:00Z">
        <w:r w:rsidR="004B7749">
          <w:rPr>
            <w:rFonts w:hint="eastAsia"/>
            <w:lang w:eastAsia="zh-CN"/>
          </w:rPr>
          <w:t xml:space="preserve"> </w:t>
        </w:r>
      </w:ins>
      <w:ins w:id="781" w:author="mx3mt" w:date="2022-08-23T00:46:00Z">
        <w:r w:rsidR="004B7749">
          <w:t xml:space="preserve"> </w:t>
        </w:r>
      </w:ins>
      <w:ins w:id="782" w:author="mx3mt" w:date="2022-08-23T00:45:00Z">
        <w:r w:rsidR="004B7749">
          <w:t xml:space="preserve"> </w:t>
        </w:r>
      </w:ins>
      <w:ins w:id="783" w:author="mx3mt" w:date="2022-08-23T00:40:00Z">
        <w:r w:rsidR="00FD3D38">
          <w:t xml:space="preserve">  </w:t>
        </w:r>
      </w:ins>
      <w:ins w:id="784" w:author="mx3mt" w:date="2022-08-23T00:37:00Z">
        <w:r w:rsidR="00AF31CB">
          <w:t xml:space="preserve"> </w:t>
        </w:r>
      </w:ins>
      <w:del w:id="785" w:author="mx3mt" w:date="2022-08-23T00:26:00Z">
        <w:r w:rsidR="00BD32BE" w:rsidDel="00F707E5">
          <w:delText xml:space="preserve">introduces </w:delText>
        </w:r>
        <w:r w:rsidR="00D905C2" w:rsidDel="00F707E5">
          <w:delText xml:space="preserve">mediatization as a prism </w:delText>
        </w:r>
        <w:r w:rsidR="00D52F9E" w:rsidDel="00F707E5">
          <w:delText>through which to e</w:delText>
        </w:r>
        <w:r w:rsidR="000A7084" w:rsidDel="00F707E5">
          <w:delText>x</w:delText>
        </w:r>
        <w:r w:rsidR="00D52F9E" w:rsidDel="00F707E5">
          <w:delText xml:space="preserve">plore </w:delText>
        </w:r>
        <w:r w:rsidR="00D905C2" w:rsidDel="00F707E5">
          <w:delText>presidential debate</w:delText>
        </w:r>
        <w:r w:rsidR="00D52F9E" w:rsidDel="00F707E5">
          <w:delText>s</w:delText>
        </w:r>
        <w:r w:rsidR="00D905C2" w:rsidDel="00F707E5">
          <w:delText xml:space="preserve"> from a</w:delText>
        </w:r>
        <w:r w:rsidR="00DC7112" w:rsidDel="00F707E5">
          <w:delText>n</w:delText>
        </w:r>
        <w:r w:rsidR="00D905C2" w:rsidDel="00F707E5">
          <w:delText xml:space="preserve"> </w:delText>
        </w:r>
        <w:r w:rsidR="00DC7112" w:rsidDel="00F707E5">
          <w:delText>institutional</w:delText>
        </w:r>
        <w:r w:rsidR="00D905C2" w:rsidDel="00F707E5">
          <w:delText xml:space="preserve"> perspective</w:delText>
        </w:r>
        <w:r w:rsidR="009A4662" w:rsidDel="00F707E5">
          <w:delText xml:space="preserve"> – exploring the “transformative process” </w:delText>
        </w:r>
        <w:r w:rsidR="009A4662" w:rsidDel="00F707E5">
          <w:fldChar w:fldCharType="begin"/>
        </w:r>
        <w:r w:rsidR="0054547D" w:rsidDel="00F707E5">
          <w:delInstrText xml:space="preserve"> ADDIN EN.CITE &lt;EndNote&gt;&lt;Cite&gt;&lt;Author&gt;Hjarvard&lt;/Author&gt;&lt;Year&gt;2013&lt;/Year&gt;&lt;RecNum&gt;55&lt;/RecNum&gt;&lt;Pages&gt;153&lt;/Pages&gt;&lt;DisplayText&gt;(Hjarvard, 2013, p. 153)&lt;/DisplayText&gt;&lt;record&gt;&lt;rec-number&gt;55&lt;/rec-number&gt;&lt;foreign-keys&gt;&lt;key app="EN" db-id="2xd0pvrd6xxp05evvtepd0f9vppe5rtsxa20" timestamp="1574822057"&gt;55&lt;/key&gt;&lt;/foreign-keys&gt;&lt;ref-type name="Book"&gt;6&lt;/ref-type&gt;&lt;contributors&gt;&lt;authors&gt;&lt;author&gt;Hjarvard, Stig&lt;/author&gt;&lt;/authors&gt;&lt;/contributors&gt;&lt;titles&gt;&lt;title&gt;The mediatization of culture and society&lt;/title&gt;&lt;/titles&gt;&lt;dates&gt;&lt;year&gt;2013&lt;/year&gt;&lt;/dates&gt;&lt;publisher&gt;Routledge&lt;/publisher&gt;&lt;isbn&gt;113658045X&lt;/isbn&gt;&lt;urls&gt;&lt;/urls&gt;&lt;/record&gt;&lt;/Cite&gt;&lt;/EndNote&gt;</w:delInstrText>
        </w:r>
        <w:r w:rsidR="009A4662" w:rsidDel="00F707E5">
          <w:fldChar w:fldCharType="separate"/>
        </w:r>
        <w:r w:rsidR="009A4662" w:rsidDel="00F707E5">
          <w:rPr>
            <w:noProof/>
          </w:rPr>
          <w:delText>(Hjarvard, 2013, p. 153)</w:delText>
        </w:r>
        <w:r w:rsidR="009A4662" w:rsidDel="00F707E5">
          <w:fldChar w:fldCharType="end"/>
        </w:r>
        <w:r w:rsidR="009A4662" w:rsidDel="00F707E5">
          <w:delText xml:space="preserve"> </w:delText>
        </w:r>
        <w:r w:rsidR="00035F23" w:rsidDel="00F707E5">
          <w:delText>in political institution</w:delText>
        </w:r>
        <w:r w:rsidR="00D52F9E" w:rsidDel="00F707E5">
          <w:delText>s</w:delText>
        </w:r>
        <w:r w:rsidR="00035F23" w:rsidDel="00F707E5">
          <w:delText xml:space="preserve"> </w:delText>
        </w:r>
        <w:r w:rsidR="005C29A1" w:rsidDel="00F707E5">
          <w:delText xml:space="preserve">caused by </w:delText>
        </w:r>
        <w:r w:rsidR="008B4235" w:rsidDel="00F707E5">
          <w:delText>the development of media</w:delText>
        </w:r>
        <w:r w:rsidR="00035F23" w:rsidDel="00F707E5">
          <w:delText xml:space="preserve"> with</w:delText>
        </w:r>
        <w:r w:rsidR="009A4662" w:rsidDel="00F707E5">
          <w:delText>in</w:delText>
        </w:r>
        <w:r w:rsidR="00035F23" w:rsidDel="00F707E5">
          <w:delText xml:space="preserve"> the</w:delText>
        </w:r>
        <w:r w:rsidR="009A4662" w:rsidDel="00F707E5">
          <w:delText xml:space="preserve"> presidential debate context</w:delText>
        </w:r>
        <w:r w:rsidR="00D905C2" w:rsidDel="00F707E5">
          <w:delText>.</w:delText>
        </w:r>
        <w:r w:rsidR="005F0BEC" w:rsidDel="00F707E5">
          <w:delText xml:space="preserve"> </w:delText>
        </w:r>
        <w:r w:rsidR="00C94795" w:rsidDel="00F707E5">
          <w:delText>Th</w:delText>
        </w:r>
        <w:r w:rsidR="00C94795" w:rsidDel="00F707E5">
          <w:rPr>
            <w:rFonts w:hint="eastAsia"/>
            <w:lang w:eastAsia="zh-CN"/>
          </w:rPr>
          <w:delText>is</w:delText>
        </w:r>
        <w:r w:rsidR="00C94795" w:rsidDel="00F707E5">
          <w:rPr>
            <w:lang w:eastAsia="zh-CN"/>
          </w:rPr>
          <w:delText xml:space="preserve"> </w:delText>
        </w:r>
        <w:r w:rsidR="00C94795" w:rsidDel="00F707E5">
          <w:rPr>
            <w:rFonts w:hint="eastAsia"/>
            <w:lang w:eastAsia="zh-CN"/>
          </w:rPr>
          <w:delText>insti</w:delText>
        </w:r>
        <w:r w:rsidR="00C94795" w:rsidDel="00F707E5">
          <w:rPr>
            <w:lang w:eastAsia="zh-CN"/>
          </w:rPr>
          <w:delText>tutional perspective at the meso level enables us to "make gen</w:delText>
        </w:r>
        <w:r w:rsidR="00DC7112" w:rsidDel="00F707E5">
          <w:rPr>
            <w:lang w:eastAsia="zh-CN"/>
          </w:rPr>
          <w:delText xml:space="preserve">eralizations across the situational contexts of micro-social encounters” </w:delText>
        </w:r>
        <w:r w:rsidR="00DC7112" w:rsidDel="00F707E5">
          <w:fldChar w:fldCharType="begin"/>
        </w:r>
        <w:r w:rsidR="0054547D" w:rsidDel="00F707E5">
          <w:delInstrText xml:space="preserve"> ADDIN EN.CITE &lt;EndNote&gt;&lt;Cite&gt;&lt;Author&gt;Hjarvard&lt;/Author&gt;&lt;Year&gt;2013&lt;/Year&gt;&lt;RecNum&gt;55&lt;/RecNum&gt;&lt;Pages&gt;154&lt;/Pages&gt;&lt;DisplayText&gt;(Hjarvard, 2013, p. 154)&lt;/DisplayText&gt;&lt;record&gt;&lt;rec-number&gt;55&lt;/rec-number&gt;&lt;foreign-keys&gt;&lt;key app="EN" db-id="2xd0pvrd6xxp05evvtepd0f9vppe5rtsxa20" timestamp="1574822057"&gt;55&lt;/key&gt;&lt;/foreign-keys&gt;&lt;ref-type name="Book"&gt;6&lt;/ref-type&gt;&lt;contributors&gt;&lt;authors&gt;&lt;author&gt;Hjarvard, Stig&lt;/author&gt;&lt;/authors&gt;&lt;/contributors&gt;&lt;titles&gt;&lt;title&gt;The mediatization of culture and society&lt;/title&gt;&lt;/titles&gt;&lt;dates&gt;&lt;year&gt;2013&lt;/year&gt;&lt;/dates&gt;&lt;publisher&gt;Routledge&lt;/publisher&gt;&lt;isbn&gt;113658045X&lt;/isbn&gt;&lt;urls&gt;&lt;/urls&gt;&lt;/record&gt;&lt;/Cite&gt;&lt;/EndNote&gt;</w:delInstrText>
        </w:r>
        <w:r w:rsidR="00DC7112" w:rsidDel="00F707E5">
          <w:fldChar w:fldCharType="separate"/>
        </w:r>
        <w:r w:rsidR="00DC7112" w:rsidDel="00F707E5">
          <w:rPr>
            <w:noProof/>
          </w:rPr>
          <w:delText>(Hjarvard, 2013, p. 154)</w:delText>
        </w:r>
        <w:r w:rsidR="00DC7112" w:rsidDel="00F707E5">
          <w:fldChar w:fldCharType="end"/>
        </w:r>
        <w:r w:rsidR="00D52F9E" w:rsidDel="00F707E5">
          <w:delText>,</w:delText>
        </w:r>
        <w:r w:rsidR="00DC7112" w:rsidDel="00F707E5">
          <w:delText xml:space="preserve"> such as a specific debate format (in terms of the town hall, podium, and commentator). </w:delText>
        </w:r>
      </w:del>
      <w:del w:id="786" w:author="mx3mt" w:date="2022-08-23T00:14:00Z">
        <w:r w:rsidR="00DC7112" w:rsidRPr="003C1B1B" w:rsidDel="00062A05">
          <w:delText>Moreover,</w:delText>
        </w:r>
        <w:r w:rsidR="002F29D1" w:rsidRPr="003C1B1B" w:rsidDel="00062A05">
          <w:delText xml:space="preserve"> by</w:delText>
        </w:r>
        <w:r w:rsidRPr="003C1B1B" w:rsidDel="00062A05">
          <w:delText xml:space="preserve"> </w:delText>
        </w:r>
        <w:r w:rsidR="0045458A" w:rsidRPr="003C1B1B" w:rsidDel="00062A05">
          <w:delText xml:space="preserve">quantitatively exploring how mediatization could  have influenced the political debate from a historical perspective, </w:delText>
        </w:r>
        <w:r w:rsidR="002F29D1" w:rsidRPr="003C1B1B" w:rsidDel="00062A05">
          <w:delText>this</w:delText>
        </w:r>
        <w:r w:rsidR="002F29D1" w:rsidDel="00062A05">
          <w:delText xml:space="preserve"> study overcomes</w:delText>
        </w:r>
        <w:r w:rsidR="0045458A" w:rsidDel="00062A05">
          <w:delText xml:space="preserve"> the</w:delText>
        </w:r>
        <w:r w:rsidRPr="003F49F4" w:rsidDel="00062A05">
          <w:delText xml:space="preserve"> three main </w:delText>
        </w:r>
        <w:r w:rsidR="002F29D1" w:rsidDel="00062A05">
          <w:delText>challenges</w:delText>
        </w:r>
        <w:r w:rsidR="002F29D1" w:rsidRPr="003F49F4" w:rsidDel="00062A05">
          <w:delText xml:space="preserve"> </w:delText>
        </w:r>
        <w:r w:rsidR="002F29D1" w:rsidDel="00062A05">
          <w:delText>of</w:delText>
        </w:r>
        <w:r w:rsidRPr="003F49F4" w:rsidDel="00062A05">
          <w:delText xml:space="preserve"> mediatization research: historicity (“longitudinal studies or cross-temporal comparisons”), specificity (“differentiating and specifying the currently too general talk of mediatization”), and measurability (“quantitative measurability”) </w:delText>
        </w:r>
        <w:r w:rsidDel="00062A05">
          <w:fldChar w:fldCharType="begin"/>
        </w:r>
        <w:r w:rsidR="0054547D" w:rsidDel="00062A05">
          <w:delInstrText xml:space="preserve"> ADDIN EN.CITE &lt;EndNote&gt;&lt;Cite&gt;&lt;Author&gt;Ekström&lt;/Author&gt;&lt;Year&gt;2016&lt;/Year&gt;&lt;RecNum&gt;232&lt;/RecNum&gt;&lt;Pages&gt;1098&lt;/Pages&gt;&lt;DisplayText&gt;(Ekström, Fornäs, Jansson, &amp;amp; Jerslev, 2016, p. 1098)&lt;/DisplayText&gt;&lt;record&gt;&lt;rec-number&gt;232&lt;/rec-number&gt;&lt;foreign-keys&gt;&lt;key app="EN" db-id="2xd0pvrd6xxp05evvtepd0f9vppe5rtsxa20" timestamp="1592077573"&gt;232&lt;/key&gt;&lt;/foreign-keys&gt;&lt;ref-type name="Journal Article"&gt;17&lt;/ref-type&gt;&lt;contributors&gt;&lt;authors&gt;&lt;author&gt;Ekström, Mats&lt;/author&gt;&lt;author&gt;Fornäs, Johan&lt;/author&gt;&lt;author&gt;Jansson, André&lt;/author&gt;&lt;author&gt;Jerslev, Anne&lt;/author&gt;&lt;/authors&gt;&lt;/contributors&gt;&lt;titles&gt;&lt;title&gt;Three tasks for mediatization research: Contributions to an open agenda&lt;/title&gt;&lt;secondary-title&gt;Media, Culture &amp;amp; Society&lt;/secondary-title&gt;&lt;/titles&gt;&lt;periodical&gt;&lt;full-title&gt;Media, culture &amp;amp; society&lt;/full-title&gt;&lt;/periodical&gt;&lt;pages&gt;1090-1108&lt;/pages&gt;&lt;volume&gt;38&lt;/volume&gt;&lt;number&gt;7&lt;/number&gt;&lt;dates&gt;&lt;year&gt;2016&lt;/year&gt;&lt;/dates&gt;&lt;isbn&gt;0163-4437&lt;/isbn&gt;&lt;urls&gt;&lt;/urls&gt;&lt;/record&gt;&lt;/Cite&gt;&lt;/EndNote&gt;</w:delInstrText>
        </w:r>
        <w:r w:rsidDel="00062A05">
          <w:fldChar w:fldCharType="separate"/>
        </w:r>
        <w:r w:rsidR="00BD32BE" w:rsidDel="00062A05">
          <w:rPr>
            <w:noProof/>
          </w:rPr>
          <w:delText>(Ekström, Fornäs, Jansson, &amp; Jerslev, 2016, p. 1098)</w:delText>
        </w:r>
        <w:r w:rsidDel="00062A05">
          <w:fldChar w:fldCharType="end"/>
        </w:r>
        <w:r w:rsidRPr="003F49F4" w:rsidDel="00062A05">
          <w:delText xml:space="preserve">. </w:delText>
        </w:r>
      </w:del>
      <w:del w:id="787" w:author="mx3mt" w:date="2022-08-23T00:26:00Z">
        <w:r w:rsidR="00DC7112" w:rsidDel="00F707E5">
          <w:delText xml:space="preserve">So, the current study contributes to both political </w:delText>
        </w:r>
        <w:r w:rsidR="00B01E5F" w:rsidDel="00F707E5">
          <w:delText xml:space="preserve">communication </w:delText>
        </w:r>
        <w:r w:rsidR="00DC7112" w:rsidDel="00F707E5">
          <w:delText>and mediatization literature.</w:delText>
        </w:r>
      </w:del>
    </w:p>
    <w:p w14:paraId="78587613" w14:textId="0B4F166A" w:rsidR="00287FFA" w:rsidDel="00224945" w:rsidRDefault="00287FFA" w:rsidP="00BF41C3">
      <w:pPr>
        <w:rPr>
          <w:del w:id="788" w:author="mx3mt" w:date="2022-08-23T00:50:00Z"/>
        </w:rPr>
      </w:pPr>
    </w:p>
    <w:p w14:paraId="61B524AD" w14:textId="6708C551" w:rsidR="00740F77" w:rsidRDefault="00F73438" w:rsidP="00740F77">
      <w:pPr>
        <w:ind w:firstLine="0"/>
        <w:rPr>
          <w:lang w:eastAsia="zh-CN"/>
        </w:rPr>
      </w:pPr>
      <w:r>
        <w:tab/>
        <w:t>Our results show a</w:t>
      </w:r>
      <w:r w:rsidR="00C20833">
        <w:t xml:space="preserve"> moral divergence between </w:t>
      </w:r>
      <w:r w:rsidR="006961B9">
        <w:t>Democrat</w:t>
      </w:r>
      <w:r w:rsidR="00C20833">
        <w:t xml:space="preserve"> and Republican candidates, and</w:t>
      </w:r>
      <w:r>
        <w:t xml:space="preserve"> a significant increase of moral divergence </w:t>
      </w:r>
      <w:r w:rsidR="00D52F9E">
        <w:t xml:space="preserve">that tracks with </w:t>
      </w:r>
      <w:r w:rsidRPr="003F49F4">
        <w:t>the development of mediatization since 1980</w:t>
      </w:r>
      <w:r w:rsidR="00C20833">
        <w:t xml:space="preserve">. </w:t>
      </w:r>
      <w:r w:rsidR="007A594F">
        <w:t>We also found that</w:t>
      </w:r>
      <w:r>
        <w:t xml:space="preserve"> </w:t>
      </w:r>
      <w:r w:rsidR="008B529B">
        <w:t xml:space="preserve">the first debate of each election debate series </w:t>
      </w:r>
      <w:r w:rsidR="005412FB">
        <w:t xml:space="preserve">almost </w:t>
      </w:r>
      <w:r w:rsidR="008B529B">
        <w:t>always diverges mo</w:t>
      </w:r>
      <w:r w:rsidR="005412FB">
        <w:t>re than the rest of the debates</w:t>
      </w:r>
      <w:r w:rsidR="008B529B">
        <w:t xml:space="preserve">. </w:t>
      </w:r>
      <w:r w:rsidR="007A594F">
        <w:t xml:space="preserve">Moreover, </w:t>
      </w:r>
      <w:r w:rsidR="00CE7071">
        <w:rPr>
          <w:rFonts w:eastAsia="SimSun"/>
          <w:lang w:eastAsia="zh-CN"/>
        </w:rPr>
        <w:t>a</w:t>
      </w:r>
      <w:r w:rsidR="00DD41C0">
        <w:rPr>
          <w:rFonts w:eastAsia="SimSun"/>
          <w:lang w:eastAsia="zh-CN"/>
        </w:rPr>
        <w:t xml:space="preserve">lmost every </w:t>
      </w:r>
      <w:r w:rsidR="006961B9">
        <w:rPr>
          <w:rFonts w:eastAsia="SimSun"/>
          <w:lang w:eastAsia="zh-CN"/>
        </w:rPr>
        <w:t>Democrat</w:t>
      </w:r>
      <w:r w:rsidR="008B529B">
        <w:rPr>
          <w:rFonts w:eastAsia="SimSun"/>
          <w:lang w:eastAsia="zh-CN"/>
        </w:rPr>
        <w:t xml:space="preserve"> </w:t>
      </w:r>
      <w:r w:rsidR="00DD41C0">
        <w:rPr>
          <w:rFonts w:eastAsia="SimSun"/>
          <w:lang w:eastAsia="zh-CN"/>
        </w:rPr>
        <w:t xml:space="preserve">presidential </w:t>
      </w:r>
      <w:r w:rsidR="008B529B">
        <w:rPr>
          <w:rFonts w:eastAsia="SimSun"/>
          <w:lang w:eastAsia="zh-CN"/>
        </w:rPr>
        <w:t>candidat</w:t>
      </w:r>
      <w:r w:rsidR="00DD41C0">
        <w:rPr>
          <w:rFonts w:eastAsia="SimSun"/>
          <w:lang w:eastAsia="zh-CN"/>
        </w:rPr>
        <w:t>e’s speech in the debate</w:t>
      </w:r>
      <w:r w:rsidR="00704BD1">
        <w:rPr>
          <w:rFonts w:eastAsia="SimSun"/>
          <w:lang w:eastAsia="zh-CN"/>
        </w:rPr>
        <w:t>s</w:t>
      </w:r>
      <w:r w:rsidR="00DD41C0">
        <w:rPr>
          <w:rFonts w:eastAsia="SimSun"/>
          <w:lang w:eastAsia="zh-CN"/>
        </w:rPr>
        <w:t xml:space="preserve"> carried more </w:t>
      </w:r>
      <w:r w:rsidR="00716C87">
        <w:rPr>
          <w:rFonts w:eastAsia="SimSun"/>
          <w:lang w:eastAsia="zh-CN"/>
        </w:rPr>
        <w:t>moral loading</w:t>
      </w:r>
      <w:r w:rsidR="00DD41C0">
        <w:rPr>
          <w:rFonts w:eastAsia="SimSun"/>
          <w:lang w:eastAsia="zh-CN"/>
        </w:rPr>
        <w:t xml:space="preserve"> </w:t>
      </w:r>
      <w:r w:rsidR="00363EE0">
        <w:rPr>
          <w:rFonts w:eastAsia="SimSun"/>
          <w:lang w:eastAsia="zh-CN"/>
        </w:rPr>
        <w:t xml:space="preserve">than </w:t>
      </w:r>
      <w:r w:rsidR="00DD41C0">
        <w:rPr>
          <w:rFonts w:eastAsia="SimSun"/>
          <w:lang w:eastAsia="zh-CN"/>
        </w:rPr>
        <w:t>their Republican rivals across all five moral foundations</w:t>
      </w:r>
      <w:r w:rsidR="00704BD1">
        <w:rPr>
          <w:rFonts w:eastAsia="SimSun"/>
          <w:lang w:eastAsia="zh-CN"/>
        </w:rPr>
        <w:t xml:space="preserve"> (except the vice dimension of sanctity foundation)</w:t>
      </w:r>
      <w:r w:rsidR="003E6C02">
        <w:rPr>
          <w:rFonts w:eastAsia="SimSun"/>
          <w:lang w:eastAsia="zh-CN"/>
        </w:rPr>
        <w:t xml:space="preserve">, even in </w:t>
      </w:r>
      <w:r w:rsidR="003E6C02" w:rsidRPr="009E2D9F">
        <w:t>loyalty/betrayal</w:t>
      </w:r>
      <w:r w:rsidR="00704BD1">
        <w:t xml:space="preserve"> and </w:t>
      </w:r>
      <w:r w:rsidR="003E6C02" w:rsidRPr="009E2D9F">
        <w:t>authority/</w:t>
      </w:r>
      <w:r w:rsidR="003E6C02" w:rsidRPr="00704BD1">
        <w:t>subversi</w:t>
      </w:r>
      <w:r w:rsidR="00704BD1" w:rsidRPr="00704BD1">
        <w:rPr>
          <w:rFonts w:eastAsia="SimSun"/>
          <w:lang w:eastAsia="zh-CN"/>
        </w:rPr>
        <w:t>on,</w:t>
      </w:r>
      <w:r w:rsidR="00C20833" w:rsidRPr="00704BD1">
        <w:t xml:space="preserve"> the </w:t>
      </w:r>
      <w:r w:rsidR="00363EE0" w:rsidRPr="00704BD1">
        <w:t>two</w:t>
      </w:r>
      <w:r w:rsidR="00C20833">
        <w:t xml:space="preserve"> moral foundations </w:t>
      </w:r>
      <w:r w:rsidR="009231E5">
        <w:t xml:space="preserve">of which </w:t>
      </w:r>
      <w:r w:rsidR="00FD39D9">
        <w:t>l</w:t>
      </w:r>
      <w:r w:rsidR="00C20833">
        <w:t xml:space="preserve">iberals are supposed to </w:t>
      </w:r>
      <w:r w:rsidR="00FC138F">
        <w:t xml:space="preserve">possess </w:t>
      </w:r>
      <w:del w:id="789" w:author="mx3mt" w:date="2022-09-12T11:43:00Z">
        <w:r w:rsidR="00C20833" w:rsidDel="00550440">
          <w:delText xml:space="preserve">much </w:delText>
        </w:r>
      </w:del>
      <w:r w:rsidR="00C20833">
        <w:t xml:space="preserve">less </w:t>
      </w:r>
      <w:r w:rsidR="00716C87">
        <w:t>moral loading</w:t>
      </w:r>
      <w:r w:rsidR="00FF3991">
        <w:t xml:space="preserve"> </w:t>
      </w:r>
      <w:r w:rsidR="00C20833">
        <w:t xml:space="preserve">than </w:t>
      </w:r>
      <w:r w:rsidR="00FD39D9">
        <w:t>c</w:t>
      </w:r>
      <w:r w:rsidR="00C20833">
        <w:t>onservatives</w:t>
      </w:r>
      <w:r w:rsidR="00FD39D9">
        <w:t xml:space="preserve"> </w:t>
      </w:r>
      <w:r w:rsidR="009231E5">
        <w:t xml:space="preserve">because liberals </w:t>
      </w:r>
      <w:r w:rsidR="00FC138F">
        <w:t xml:space="preserve">are </w:t>
      </w:r>
      <w:r w:rsidR="004B087B">
        <w:t>supposedly</w:t>
      </w:r>
      <w:r w:rsidR="00FD39D9">
        <w:t xml:space="preserve"> less sensitive </w:t>
      </w:r>
      <w:r w:rsidR="004B087B">
        <w:t xml:space="preserve">to </w:t>
      </w:r>
      <w:r w:rsidR="00FD39D9">
        <w:t>these moral foundations than conservatives according to MFT</w:t>
      </w:r>
      <w:r w:rsidR="00C20833">
        <w:t xml:space="preserve">. </w:t>
      </w:r>
      <w:r w:rsidR="00870217">
        <w:t xml:space="preserve">Our findings shed light on the two fundamental questions that are essential </w:t>
      </w:r>
      <w:r w:rsidR="006C01F5">
        <w:t>in order that</w:t>
      </w:r>
      <w:r w:rsidR="00870217">
        <w:t xml:space="preserve"> presidential debate</w:t>
      </w:r>
      <w:r w:rsidR="00B207C8">
        <w:t>s</w:t>
      </w:r>
      <w:r w:rsidR="00870217">
        <w:t xml:space="preserve"> better serve our democracy: </w:t>
      </w:r>
      <w:r w:rsidR="006C01F5">
        <w:t xml:space="preserve">can </w:t>
      </w:r>
      <w:r w:rsidR="006961B9">
        <w:t>Democrat</w:t>
      </w:r>
      <w:r w:rsidR="00870217">
        <w:t xml:space="preserve"> and Republican candidates</w:t>
      </w:r>
      <w:r w:rsidR="00870217">
        <w:rPr>
          <w:lang w:eastAsia="zh-CN"/>
        </w:rPr>
        <w:t xml:space="preserve"> </w:t>
      </w:r>
      <w:r w:rsidR="004B087B">
        <w:rPr>
          <w:lang w:eastAsia="zh-CN"/>
        </w:rPr>
        <w:t>u</w:t>
      </w:r>
      <w:r w:rsidR="00870217">
        <w:rPr>
          <w:lang w:eastAsia="zh-CN"/>
        </w:rPr>
        <w:t xml:space="preserve">nderstand </w:t>
      </w:r>
      <w:r w:rsidR="004B087B">
        <w:rPr>
          <w:lang w:eastAsia="zh-CN"/>
        </w:rPr>
        <w:t xml:space="preserve">each other and discuss issues together </w:t>
      </w:r>
      <w:r w:rsidR="006C01F5">
        <w:rPr>
          <w:lang w:eastAsia="zh-CN"/>
        </w:rPr>
        <w:t xml:space="preserve">and do </w:t>
      </w:r>
      <w:r w:rsidR="00870217">
        <w:rPr>
          <w:lang w:eastAsia="zh-CN"/>
        </w:rPr>
        <w:t xml:space="preserve">they want to understand </w:t>
      </w:r>
      <w:r w:rsidR="004B087B">
        <w:rPr>
          <w:lang w:eastAsia="zh-CN"/>
        </w:rPr>
        <w:t xml:space="preserve">each other’s positions </w:t>
      </w:r>
      <w:r w:rsidR="00870217">
        <w:rPr>
          <w:lang w:eastAsia="zh-CN"/>
        </w:rPr>
        <w:t xml:space="preserve">and discuss </w:t>
      </w:r>
      <w:r w:rsidR="004B087B">
        <w:rPr>
          <w:lang w:eastAsia="zh-CN"/>
        </w:rPr>
        <w:t xml:space="preserve">them </w:t>
      </w:r>
      <w:r w:rsidR="00870217">
        <w:rPr>
          <w:lang w:eastAsia="zh-CN"/>
        </w:rPr>
        <w:t>with each other</w:t>
      </w:r>
      <w:r w:rsidR="0031547E">
        <w:rPr>
          <w:lang w:eastAsia="zh-CN"/>
        </w:rPr>
        <w:t>?</w:t>
      </w:r>
    </w:p>
    <w:p w14:paraId="7D4CE5FF" w14:textId="31B287A8" w:rsidR="00F622C4" w:rsidRDefault="00F73438" w:rsidP="00F622C4">
      <w:pPr>
        <w:ind w:firstLine="0"/>
        <w:rPr>
          <w:ins w:id="790" w:author="mx3mt" w:date="2022-08-23T11:06:00Z"/>
          <w:b/>
          <w:bCs/>
          <w:lang w:eastAsia="zh-CN"/>
        </w:rPr>
      </w:pPr>
      <w:r>
        <w:rPr>
          <w:b/>
          <w:bCs/>
          <w:lang w:eastAsia="zh-CN"/>
        </w:rPr>
        <w:t xml:space="preserve">Whether </w:t>
      </w:r>
      <w:r w:rsidR="00E163E3">
        <w:rPr>
          <w:rFonts w:eastAsia="SimSun"/>
          <w:b/>
          <w:bCs/>
          <w:lang w:eastAsia="zh-CN"/>
        </w:rPr>
        <w:t>T</w:t>
      </w:r>
      <w:r>
        <w:rPr>
          <w:b/>
          <w:bCs/>
          <w:lang w:eastAsia="zh-CN"/>
        </w:rPr>
        <w:t xml:space="preserve">hey </w:t>
      </w:r>
      <w:r w:rsidR="00E163E3">
        <w:rPr>
          <w:b/>
          <w:bCs/>
          <w:lang w:eastAsia="zh-CN"/>
        </w:rPr>
        <w:t>C</w:t>
      </w:r>
      <w:r w:rsidR="00870217" w:rsidRPr="00F622C4">
        <w:rPr>
          <w:b/>
          <w:bCs/>
          <w:lang w:eastAsia="zh-CN"/>
        </w:rPr>
        <w:t xml:space="preserve">ould? </w:t>
      </w:r>
    </w:p>
    <w:p w14:paraId="290B0D14" w14:textId="018A8DF9" w:rsidR="004B75F2" w:rsidRPr="00F622C4" w:rsidDel="00550440" w:rsidRDefault="004B75F2" w:rsidP="00F622C4">
      <w:pPr>
        <w:ind w:firstLine="0"/>
        <w:rPr>
          <w:del w:id="791" w:author="mx3mt" w:date="2022-09-12T11:45:00Z"/>
          <w:b/>
          <w:bCs/>
          <w:lang w:eastAsia="zh-CN"/>
        </w:rPr>
      </w:pPr>
    </w:p>
    <w:p w14:paraId="0A207016" w14:textId="3E3C287B" w:rsidR="00616D51" w:rsidRDefault="00F73438" w:rsidP="00F622C4">
      <w:pPr>
        <w:rPr>
          <w:lang w:eastAsia="zh-CN"/>
        </w:rPr>
      </w:pPr>
      <w:r>
        <w:rPr>
          <w:lang w:eastAsia="zh-CN"/>
        </w:rPr>
        <w:t>As aforementioned,</w:t>
      </w:r>
      <w:r w:rsidR="00B573B4">
        <w:rPr>
          <w:lang w:eastAsia="zh-CN"/>
        </w:rPr>
        <w:t xml:space="preserve"> people may not understand </w:t>
      </w:r>
      <w:r w:rsidR="006C01F5">
        <w:rPr>
          <w:lang w:eastAsia="zh-CN"/>
        </w:rPr>
        <w:t xml:space="preserve">those </w:t>
      </w:r>
      <w:r w:rsidR="00B573B4">
        <w:rPr>
          <w:lang w:eastAsia="zh-CN"/>
        </w:rPr>
        <w:t>moral concerns in the moral foundation</w:t>
      </w:r>
      <w:r w:rsidR="006C01F5">
        <w:rPr>
          <w:lang w:eastAsia="zh-CN"/>
        </w:rPr>
        <w:t xml:space="preserve"> categories</w:t>
      </w:r>
      <w:r w:rsidR="00B573B4">
        <w:rPr>
          <w:lang w:eastAsia="zh-CN"/>
        </w:rPr>
        <w:t xml:space="preserve"> </w:t>
      </w:r>
      <w:r w:rsidR="004B087B">
        <w:rPr>
          <w:lang w:eastAsia="zh-CN"/>
        </w:rPr>
        <w:t xml:space="preserve">to which they are not </w:t>
      </w:r>
      <w:r w:rsidR="00B573B4">
        <w:rPr>
          <w:lang w:eastAsia="zh-CN"/>
        </w:rPr>
        <w:t xml:space="preserve">innately sensitive, but our results imply that </w:t>
      </w:r>
      <w:r w:rsidR="00753E5A">
        <w:rPr>
          <w:lang w:eastAsia="zh-CN"/>
        </w:rPr>
        <w:t>presidential candidate</w:t>
      </w:r>
      <w:r w:rsidR="00B573B4">
        <w:rPr>
          <w:lang w:eastAsia="zh-CN"/>
        </w:rPr>
        <w:t xml:space="preserve">s </w:t>
      </w:r>
      <w:proofErr w:type="gramStart"/>
      <w:r w:rsidR="00B573B4">
        <w:rPr>
          <w:lang w:eastAsia="zh-CN"/>
        </w:rPr>
        <w:t>have the ability to</w:t>
      </w:r>
      <w:proofErr w:type="gramEnd"/>
      <w:r w:rsidR="00B573B4">
        <w:rPr>
          <w:lang w:eastAsia="zh-CN"/>
        </w:rPr>
        <w:t xml:space="preserve"> overcome this innate obstacle. </w:t>
      </w:r>
      <w:r w:rsidR="007618F3" w:rsidRPr="00B32132">
        <w:rPr>
          <w:lang w:eastAsia="zh-CN"/>
        </w:rPr>
        <w:t xml:space="preserve">First, </w:t>
      </w:r>
      <w:r w:rsidR="007618F3" w:rsidRPr="00F948C4">
        <w:rPr>
          <w:lang w:eastAsia="zh-CN"/>
        </w:rPr>
        <w:t xml:space="preserve">our results show </w:t>
      </w:r>
      <w:r w:rsidR="007618F3" w:rsidRPr="003C1B1B">
        <w:rPr>
          <w:lang w:eastAsia="zh-CN"/>
        </w:rPr>
        <w:lastRenderedPageBreak/>
        <w:t xml:space="preserve">positive </w:t>
      </w:r>
      <w:r w:rsidR="009A59CE" w:rsidRPr="003C1B1B">
        <w:rPr>
          <w:lang w:eastAsia="zh-CN"/>
        </w:rPr>
        <w:t xml:space="preserve">relationships </w:t>
      </w:r>
      <w:r w:rsidR="007618F3" w:rsidRPr="003C1B1B">
        <w:rPr>
          <w:lang w:eastAsia="zh-CN"/>
        </w:rPr>
        <w:t xml:space="preserve">among </w:t>
      </w:r>
      <w:r w:rsidR="007618F3" w:rsidRPr="00F948C4">
        <w:rPr>
          <w:lang w:eastAsia="zh-CN"/>
        </w:rPr>
        <w:t xml:space="preserve">the </w:t>
      </w:r>
      <w:r w:rsidR="00716C87">
        <w:rPr>
          <w:lang w:eastAsia="zh-CN"/>
        </w:rPr>
        <w:t>moral loading</w:t>
      </w:r>
      <w:r w:rsidR="00F8480A">
        <w:rPr>
          <w:lang w:eastAsia="zh-CN"/>
        </w:rPr>
        <w:t>s</w:t>
      </w:r>
      <w:r w:rsidR="007618F3" w:rsidRPr="00F948C4">
        <w:rPr>
          <w:lang w:eastAsia="zh-CN"/>
        </w:rPr>
        <w:t xml:space="preserve"> of each moral foundation in each candidate’s speech </w:t>
      </w:r>
      <w:r w:rsidR="00771B0F">
        <w:rPr>
          <w:lang w:eastAsia="zh-CN"/>
        </w:rPr>
        <w:t>in</w:t>
      </w:r>
      <w:r w:rsidR="00276D82" w:rsidRPr="00F948C4">
        <w:rPr>
          <w:lang w:eastAsia="zh-CN"/>
        </w:rPr>
        <w:t xml:space="preserve"> every</w:t>
      </w:r>
      <w:r w:rsidR="007618F3" w:rsidRPr="00F948C4">
        <w:rPr>
          <w:lang w:eastAsia="zh-CN"/>
        </w:rPr>
        <w:t xml:space="preserve"> presidential debate.</w:t>
      </w:r>
      <w:r w:rsidR="007618F3" w:rsidRPr="00B32132">
        <w:rPr>
          <w:lang w:eastAsia="zh-CN"/>
        </w:rPr>
        <w:t xml:space="preserve"> This</w:t>
      </w:r>
      <w:r w:rsidR="007618F3">
        <w:rPr>
          <w:lang w:eastAsia="zh-CN"/>
        </w:rPr>
        <w:t xml:space="preserve"> means</w:t>
      </w:r>
      <w:r w:rsidR="00F31723">
        <w:rPr>
          <w:lang w:eastAsia="zh-CN"/>
        </w:rPr>
        <w:t xml:space="preserve"> that</w:t>
      </w:r>
      <w:r w:rsidR="007618F3">
        <w:rPr>
          <w:lang w:eastAsia="zh-CN"/>
        </w:rPr>
        <w:t xml:space="preserve"> </w:t>
      </w:r>
      <w:r w:rsidR="00276D82">
        <w:rPr>
          <w:lang w:eastAsia="zh-CN"/>
        </w:rPr>
        <w:t>none of the five</w:t>
      </w:r>
      <w:r w:rsidR="007618F3">
        <w:rPr>
          <w:lang w:eastAsia="zh-CN"/>
        </w:rPr>
        <w:t xml:space="preserve"> moral foundations is</w:t>
      </w:r>
      <w:r w:rsidR="00276D82">
        <w:rPr>
          <w:lang w:eastAsia="zh-CN"/>
        </w:rPr>
        <w:t xml:space="preserve"> </w:t>
      </w:r>
      <w:r w:rsidR="007618F3">
        <w:rPr>
          <w:lang w:eastAsia="zh-CN"/>
        </w:rPr>
        <w:t>isolated.</w:t>
      </w:r>
      <w:r w:rsidR="00276D82">
        <w:rPr>
          <w:lang w:eastAsia="zh-CN"/>
        </w:rPr>
        <w:t xml:space="preserve"> The sensitivity in one moral foundation could </w:t>
      </w:r>
      <w:r w:rsidR="00276D82">
        <w:rPr>
          <w:rFonts w:hint="eastAsia"/>
          <w:lang w:eastAsia="zh-CN"/>
        </w:rPr>
        <w:t>make</w:t>
      </w:r>
      <w:r w:rsidR="00276D82">
        <w:rPr>
          <w:lang w:eastAsia="zh-CN"/>
        </w:rPr>
        <w:t xml:space="preserve"> up for other</w:t>
      </w:r>
      <w:r>
        <w:rPr>
          <w:lang w:eastAsia="zh-CN"/>
        </w:rPr>
        <w:t xml:space="preserve"> obtuse</w:t>
      </w:r>
      <w:r w:rsidR="00276D82">
        <w:rPr>
          <w:lang w:eastAsia="zh-CN"/>
        </w:rPr>
        <w:t xml:space="preserve"> moral foundations.</w:t>
      </w:r>
      <w:r>
        <w:rPr>
          <w:lang w:eastAsia="zh-CN"/>
        </w:rPr>
        <w:t xml:space="preserve"> In other words, the receptors of certain kind</w:t>
      </w:r>
      <w:r w:rsidR="00B207C8">
        <w:rPr>
          <w:lang w:eastAsia="zh-CN"/>
        </w:rPr>
        <w:t>s</w:t>
      </w:r>
      <w:r>
        <w:rPr>
          <w:lang w:eastAsia="zh-CN"/>
        </w:rPr>
        <w:t xml:space="preserve"> of moral </w:t>
      </w:r>
      <w:r w:rsidR="00FD39D9">
        <w:rPr>
          <w:lang w:eastAsia="zh-CN"/>
        </w:rPr>
        <w:t xml:space="preserve">concerns </w:t>
      </w:r>
      <w:del w:id="792" w:author="mx3mt" w:date="2022-09-12T11:46:00Z">
        <w:r w:rsidR="00FD39D9" w:rsidDel="00550440">
          <w:rPr>
            <w:lang w:eastAsia="zh-CN"/>
          </w:rPr>
          <w:delText xml:space="preserve">in terms of moral foundations </w:delText>
        </w:r>
      </w:del>
      <w:r>
        <w:rPr>
          <w:lang w:eastAsia="zh-CN"/>
        </w:rPr>
        <w:t xml:space="preserve">may </w:t>
      </w:r>
      <w:r w:rsidR="006C01F5">
        <w:rPr>
          <w:lang w:eastAsia="zh-CN"/>
        </w:rPr>
        <w:t xml:space="preserve">detect </w:t>
      </w:r>
      <w:r>
        <w:rPr>
          <w:lang w:eastAsia="zh-CN"/>
        </w:rPr>
        <w:t xml:space="preserve">moral </w:t>
      </w:r>
      <w:r w:rsidR="00FD39D9">
        <w:rPr>
          <w:lang w:eastAsia="zh-CN"/>
        </w:rPr>
        <w:t xml:space="preserve">concerns from </w:t>
      </w:r>
      <w:r>
        <w:rPr>
          <w:lang w:eastAsia="zh-CN"/>
        </w:rPr>
        <w:t>other moral foundations also, if the</w:t>
      </w:r>
      <w:r w:rsidR="006C01F5">
        <w:rPr>
          <w:lang w:eastAsia="zh-CN"/>
        </w:rPr>
        <w:t>re is enough sensitivity.</w:t>
      </w:r>
      <w:r>
        <w:rPr>
          <w:lang w:eastAsia="zh-CN"/>
        </w:rPr>
        <w:t xml:space="preserve"> </w:t>
      </w:r>
      <w:r w:rsidR="006D3492">
        <w:rPr>
          <w:lang w:eastAsia="zh-CN"/>
        </w:rPr>
        <w:t xml:space="preserve">This </w:t>
      </w:r>
      <w:r w:rsidR="004B087B">
        <w:rPr>
          <w:lang w:eastAsia="zh-CN"/>
        </w:rPr>
        <w:t xml:space="preserve">raises </w:t>
      </w:r>
      <w:r w:rsidR="006D3492">
        <w:rPr>
          <w:lang w:eastAsia="zh-CN"/>
        </w:rPr>
        <w:t>an interesting question for future research:</w:t>
      </w:r>
      <w:r w:rsidR="003F180D">
        <w:rPr>
          <w:lang w:eastAsia="zh-CN"/>
        </w:rPr>
        <w:t xml:space="preserve"> would this kind of sensitivity compensation happen in other context</w:t>
      </w:r>
      <w:r w:rsidR="004B087B">
        <w:rPr>
          <w:lang w:eastAsia="zh-CN"/>
        </w:rPr>
        <w:t>s,</w:t>
      </w:r>
      <w:r w:rsidR="003F180D">
        <w:rPr>
          <w:lang w:eastAsia="zh-CN"/>
        </w:rPr>
        <w:t xml:space="preserve"> </w:t>
      </w:r>
      <w:r w:rsidR="00FD39D9">
        <w:rPr>
          <w:lang w:eastAsia="zh-CN"/>
        </w:rPr>
        <w:t xml:space="preserve">such as </w:t>
      </w:r>
      <w:r w:rsidR="003F180D">
        <w:rPr>
          <w:lang w:eastAsia="zh-CN"/>
        </w:rPr>
        <w:t>debate</w:t>
      </w:r>
      <w:r w:rsidR="004B087B">
        <w:rPr>
          <w:lang w:eastAsia="zh-CN"/>
        </w:rPr>
        <w:t>s in Congress</w:t>
      </w:r>
      <w:r w:rsidR="003F180D">
        <w:rPr>
          <w:lang w:eastAsia="zh-CN"/>
        </w:rPr>
        <w:t>?</w:t>
      </w:r>
      <w:r w:rsidR="006D3492">
        <w:rPr>
          <w:lang w:eastAsia="zh-CN"/>
        </w:rPr>
        <w:t xml:space="preserve">  </w:t>
      </w:r>
    </w:p>
    <w:p w14:paraId="1978A6A1" w14:textId="75E4038F" w:rsidR="00516BF4" w:rsidRPr="0000124E" w:rsidRDefault="00F73438" w:rsidP="00516BF4">
      <w:pPr>
        <w:rPr>
          <w:lang w:eastAsia="zh-CN"/>
        </w:rPr>
      </w:pPr>
      <w:r w:rsidRPr="001232A1">
        <w:rPr>
          <w:lang w:eastAsia="zh-CN"/>
        </w:rPr>
        <w:t xml:space="preserve">Secondly, </w:t>
      </w:r>
      <w:r w:rsidR="006961B9">
        <w:rPr>
          <w:lang w:eastAsia="zh-CN"/>
        </w:rPr>
        <w:t>Democrat</w:t>
      </w:r>
      <w:r w:rsidRPr="001232A1">
        <w:rPr>
          <w:lang w:eastAsia="zh-CN"/>
        </w:rPr>
        <w:t xml:space="preserve"> candidates’ </w:t>
      </w:r>
      <w:r w:rsidR="00716C87">
        <w:rPr>
          <w:lang w:eastAsia="zh-CN"/>
        </w:rPr>
        <w:t>moral loading</w:t>
      </w:r>
      <w:r w:rsidR="00F8480A">
        <w:rPr>
          <w:lang w:eastAsia="zh-CN"/>
        </w:rPr>
        <w:t>s</w:t>
      </w:r>
      <w:r w:rsidRPr="000C61E3">
        <w:rPr>
          <w:lang w:eastAsia="zh-CN"/>
        </w:rPr>
        <w:t xml:space="preserve"> are almost always</w:t>
      </w:r>
      <w:r w:rsidRPr="001232A1">
        <w:rPr>
          <w:lang w:eastAsia="zh-CN"/>
        </w:rPr>
        <w:t xml:space="preserve"> higher than Republican candidate</w:t>
      </w:r>
      <w:r w:rsidR="00090456" w:rsidRPr="001232A1">
        <w:rPr>
          <w:lang w:eastAsia="zh-CN"/>
        </w:rPr>
        <w:t xml:space="preserve">s’ </w:t>
      </w:r>
      <w:r w:rsidR="00716C87">
        <w:rPr>
          <w:lang w:eastAsia="zh-CN"/>
        </w:rPr>
        <w:t>moral loading</w:t>
      </w:r>
      <w:r w:rsidR="00F8480A">
        <w:rPr>
          <w:lang w:eastAsia="zh-CN"/>
        </w:rPr>
        <w:t>s</w:t>
      </w:r>
      <w:r w:rsidRPr="001232A1">
        <w:rPr>
          <w:lang w:eastAsia="zh-CN"/>
        </w:rPr>
        <w:t xml:space="preserve"> across all five moral foundations.</w:t>
      </w:r>
      <w:r>
        <w:rPr>
          <w:lang w:eastAsia="zh-CN"/>
        </w:rPr>
        <w:t xml:space="preserve"> </w:t>
      </w:r>
      <w:r w:rsidR="00090456">
        <w:rPr>
          <w:lang w:eastAsia="zh-CN"/>
        </w:rPr>
        <w:t xml:space="preserve">This is a very interesting finding </w:t>
      </w:r>
      <w:r w:rsidR="00FD39D9">
        <w:rPr>
          <w:lang w:eastAsia="zh-CN"/>
        </w:rPr>
        <w:t>that could imply violations of</w:t>
      </w:r>
      <w:r w:rsidR="00556D80">
        <w:rPr>
          <w:lang w:eastAsia="zh-CN"/>
        </w:rPr>
        <w:t xml:space="preserve"> MFT</w:t>
      </w:r>
      <w:r w:rsidR="003657B7">
        <w:rPr>
          <w:lang w:eastAsia="zh-CN"/>
        </w:rPr>
        <w:t xml:space="preserve"> </w:t>
      </w:r>
      <w:r w:rsidR="006D3492">
        <w:rPr>
          <w:lang w:eastAsia="zh-CN"/>
        </w:rPr>
        <w:t>within the</w:t>
      </w:r>
      <w:r w:rsidR="003657B7">
        <w:rPr>
          <w:lang w:eastAsia="zh-CN"/>
        </w:rPr>
        <w:t xml:space="preserve"> context of </w:t>
      </w:r>
      <w:ins w:id="793" w:author="mx3mt" w:date="2022-09-12T11:47:00Z">
        <w:r w:rsidR="00550440">
          <w:rPr>
            <w:lang w:eastAsia="zh-CN"/>
          </w:rPr>
          <w:t xml:space="preserve">televised </w:t>
        </w:r>
      </w:ins>
      <w:r w:rsidR="003657B7">
        <w:rPr>
          <w:lang w:eastAsia="zh-CN"/>
        </w:rPr>
        <w:t>presidential debate</w:t>
      </w:r>
      <w:r w:rsidR="0020376A">
        <w:rPr>
          <w:lang w:eastAsia="zh-CN"/>
        </w:rPr>
        <w:t>s</w:t>
      </w:r>
      <w:r w:rsidR="00556D80">
        <w:rPr>
          <w:lang w:eastAsia="zh-CN"/>
        </w:rPr>
        <w:t xml:space="preserve">. MFT predicts </w:t>
      </w:r>
      <w:r w:rsidR="004B087B">
        <w:rPr>
          <w:lang w:eastAsia="zh-CN"/>
        </w:rPr>
        <w:t xml:space="preserve">that </w:t>
      </w:r>
      <w:r w:rsidR="00556D80">
        <w:rPr>
          <w:lang w:eastAsia="zh-CN"/>
        </w:rPr>
        <w:t xml:space="preserve">liberals </w:t>
      </w:r>
      <w:r w:rsidR="004B087B">
        <w:rPr>
          <w:lang w:eastAsia="zh-CN"/>
        </w:rPr>
        <w:t xml:space="preserve">would </w:t>
      </w:r>
      <w:r w:rsidR="0020376A">
        <w:rPr>
          <w:lang w:eastAsia="zh-CN"/>
        </w:rPr>
        <w:t xml:space="preserve">possess </w:t>
      </w:r>
      <w:r w:rsidR="00556D80">
        <w:rPr>
          <w:lang w:eastAsia="zh-CN"/>
        </w:rPr>
        <w:t xml:space="preserve">higher </w:t>
      </w:r>
      <w:r w:rsidR="00716C87">
        <w:rPr>
          <w:lang w:eastAsia="zh-CN"/>
        </w:rPr>
        <w:t>moral loading</w:t>
      </w:r>
      <w:r w:rsidR="00DD4FA3">
        <w:rPr>
          <w:lang w:eastAsia="zh-CN"/>
        </w:rPr>
        <w:t>s</w:t>
      </w:r>
      <w:r w:rsidR="00556D80">
        <w:rPr>
          <w:lang w:eastAsia="zh-CN"/>
        </w:rPr>
        <w:t xml:space="preserve"> in care and fairness foundations, while conservatives</w:t>
      </w:r>
      <w:r w:rsidR="006C01F5">
        <w:rPr>
          <w:lang w:eastAsia="zh-CN"/>
        </w:rPr>
        <w:t xml:space="preserve"> would</w:t>
      </w:r>
      <w:r w:rsidR="000D1B99">
        <w:rPr>
          <w:lang w:eastAsia="zh-CN"/>
        </w:rPr>
        <w:t xml:space="preserve"> possess higher</w:t>
      </w:r>
      <w:r w:rsidR="00FD39D9">
        <w:rPr>
          <w:lang w:eastAsia="zh-CN"/>
        </w:rPr>
        <w:t xml:space="preserve"> </w:t>
      </w:r>
      <w:r w:rsidR="00716C87">
        <w:rPr>
          <w:lang w:eastAsia="zh-CN"/>
        </w:rPr>
        <w:t>moral loading</w:t>
      </w:r>
      <w:ins w:id="794" w:author="mx3mt" w:date="2022-09-12T11:47:00Z">
        <w:r w:rsidR="00550440">
          <w:rPr>
            <w:lang w:eastAsia="zh-CN"/>
          </w:rPr>
          <w:t>s</w:t>
        </w:r>
      </w:ins>
      <w:r w:rsidR="00556D80">
        <w:rPr>
          <w:lang w:eastAsia="zh-CN"/>
        </w:rPr>
        <w:t xml:space="preserve"> in the other three moral foundations. This prediction has been supported by </w:t>
      </w:r>
      <w:r w:rsidR="004B087B">
        <w:rPr>
          <w:lang w:eastAsia="zh-CN"/>
        </w:rPr>
        <w:t xml:space="preserve">numerous </w:t>
      </w:r>
      <w:r w:rsidR="00D84E6A">
        <w:rPr>
          <w:lang w:eastAsia="zh-CN"/>
        </w:rPr>
        <w:t xml:space="preserve">previous studies </w:t>
      </w:r>
      <w:r w:rsidR="003657B7">
        <w:rPr>
          <w:lang w:eastAsia="zh-CN"/>
        </w:rPr>
        <w:fldChar w:fldCharType="begin">
          <w:fldData xml:space="preserve">PEVuZE5vdGU+PENpdGU+PEF1dGhvcj5DbGlmZm9yZDwvQXV0aG9yPjxZZWFyPjIwMTM8L1llYXI+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</w:fldData>
        </w:fldChar>
      </w:r>
      <w:r w:rsidR="0054547D">
        <w:rPr>
          <w:lang w:eastAsia="zh-CN"/>
        </w:rPr>
        <w:instrText xml:space="preserve"> ADDIN EN.CITE </w:instrText>
      </w:r>
      <w:r w:rsidR="0054547D">
        <w:rPr>
          <w:lang w:eastAsia="zh-CN"/>
        </w:rPr>
        <w:fldChar w:fldCharType="begin">
          <w:fldData xml:space="preserve">PEVuZE5vdGU+PENpdGU+PEF1dGhvcj5DbGlmZm9yZDwvQXV0aG9yPjxZZWFyPjIwMTM8L1llYXI+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</w:fldData>
        </w:fldChar>
      </w:r>
      <w:r w:rsidR="0054547D">
        <w:rPr>
          <w:lang w:eastAsia="zh-CN"/>
        </w:rPr>
        <w:instrText xml:space="preserve"> ADDIN EN.CITE.DATA </w:instrText>
      </w:r>
      <w:r w:rsidR="0054547D">
        <w:rPr>
          <w:lang w:eastAsia="zh-CN"/>
        </w:rPr>
      </w:r>
      <w:r w:rsidR="0054547D">
        <w:rPr>
          <w:lang w:eastAsia="zh-CN"/>
        </w:rPr>
        <w:fldChar w:fldCharType="end"/>
      </w:r>
      <w:r w:rsidR="003657B7">
        <w:rPr>
          <w:lang w:eastAsia="zh-CN"/>
        </w:rPr>
      </w:r>
      <w:r w:rsidR="003657B7">
        <w:rPr>
          <w:lang w:eastAsia="zh-CN"/>
        </w:rPr>
        <w:fldChar w:fldCharType="separate"/>
      </w:r>
      <w:r w:rsidR="003657B7">
        <w:rPr>
          <w:noProof/>
          <w:lang w:eastAsia="zh-CN"/>
        </w:rPr>
        <w:t>(Clifford &amp; Jerit, 2013; Fernandes, 2020; Hoover et al., 2018)</w:t>
      </w:r>
      <w:r w:rsidR="003657B7">
        <w:rPr>
          <w:lang w:eastAsia="zh-CN"/>
        </w:rPr>
        <w:fldChar w:fldCharType="end"/>
      </w:r>
      <w:r w:rsidR="003657B7">
        <w:rPr>
          <w:lang w:eastAsia="zh-CN"/>
        </w:rPr>
        <w:t xml:space="preserve"> </w:t>
      </w:r>
      <w:r w:rsidR="00207F0C">
        <w:rPr>
          <w:rFonts w:hint="eastAsia"/>
          <w:lang w:eastAsia="zh-CN"/>
        </w:rPr>
        <w:t>that</w:t>
      </w:r>
      <w:r w:rsidR="00207F0C">
        <w:rPr>
          <w:lang w:eastAsia="zh-CN"/>
        </w:rPr>
        <w:t xml:space="preserve"> examined </w:t>
      </w:r>
      <w:r w:rsidR="00716C87">
        <w:rPr>
          <w:lang w:eastAsia="zh-CN"/>
        </w:rPr>
        <w:t>moral loading</w:t>
      </w:r>
      <w:r w:rsidR="00F8480A">
        <w:rPr>
          <w:lang w:eastAsia="zh-CN"/>
        </w:rPr>
        <w:t>s</w:t>
      </w:r>
      <w:r w:rsidR="00207F0C">
        <w:rPr>
          <w:lang w:eastAsia="zh-CN"/>
        </w:rPr>
        <w:t xml:space="preserve"> in </w:t>
      </w:r>
      <w:r w:rsidR="00CF3682" w:rsidRPr="00F948C4">
        <w:rPr>
          <w:rFonts w:hint="eastAsia"/>
          <w:lang w:eastAsia="zh-CN"/>
        </w:rPr>
        <w:t>situations</w:t>
      </w:r>
      <w:r w:rsidR="00CF3682" w:rsidRPr="00B32132">
        <w:rPr>
          <w:lang w:eastAsia="zh-CN"/>
        </w:rPr>
        <w:t xml:space="preserve"> other than presidential debate</w:t>
      </w:r>
      <w:r w:rsidR="0020376A" w:rsidRPr="00B32132">
        <w:rPr>
          <w:lang w:eastAsia="zh-CN"/>
        </w:rPr>
        <w:t>s</w:t>
      </w:r>
      <w:r w:rsidR="003657B7" w:rsidRPr="00B32132">
        <w:rPr>
          <w:lang w:eastAsia="zh-CN"/>
        </w:rPr>
        <w:t>.</w:t>
      </w:r>
      <w:r w:rsidR="00D84E6A" w:rsidRPr="00B32132">
        <w:rPr>
          <w:lang w:eastAsia="zh-CN"/>
        </w:rPr>
        <w:t xml:space="preserve"> It is quite possible that </w:t>
      </w:r>
      <w:r w:rsidR="006961B9" w:rsidRPr="0000124E">
        <w:rPr>
          <w:lang w:eastAsia="zh-CN"/>
        </w:rPr>
        <w:t>Democrat</w:t>
      </w:r>
      <w:r w:rsidR="006D3492">
        <w:rPr>
          <w:lang w:eastAsia="zh-CN"/>
        </w:rPr>
        <w:t>ic</w:t>
      </w:r>
      <w:r w:rsidR="0020376A" w:rsidRPr="0000124E">
        <w:rPr>
          <w:lang w:eastAsia="zh-CN"/>
        </w:rPr>
        <w:t xml:space="preserve"> </w:t>
      </w:r>
      <w:r w:rsidRPr="0000124E">
        <w:rPr>
          <w:lang w:eastAsia="zh-CN"/>
        </w:rPr>
        <w:t>or Liberal</w:t>
      </w:r>
      <w:r w:rsidR="006D3492">
        <w:rPr>
          <w:lang w:eastAsia="zh-CN"/>
        </w:rPr>
        <w:t xml:space="preserve"> politicians</w:t>
      </w:r>
      <w:r w:rsidRPr="0000124E">
        <w:rPr>
          <w:lang w:eastAsia="zh-CN"/>
        </w:rPr>
        <w:t xml:space="preserve"> </w:t>
      </w:r>
      <w:r w:rsidR="00DE1FA9" w:rsidRPr="0000124E">
        <w:rPr>
          <w:lang w:eastAsia="zh-CN"/>
        </w:rPr>
        <w:t xml:space="preserve">are more </w:t>
      </w:r>
      <w:r w:rsidRPr="0000124E">
        <w:rPr>
          <w:lang w:eastAsia="zh-CN"/>
        </w:rPr>
        <w:t xml:space="preserve">prone to rely on moral rhetoric when they </w:t>
      </w:r>
      <w:r w:rsidR="00DE1FA9" w:rsidRPr="0000124E">
        <w:rPr>
          <w:lang w:eastAsia="zh-CN"/>
        </w:rPr>
        <w:t xml:space="preserve">perform </w:t>
      </w:r>
      <w:r w:rsidR="004B087B">
        <w:rPr>
          <w:lang w:eastAsia="zh-CN"/>
        </w:rPr>
        <w:t xml:space="preserve">in </w:t>
      </w:r>
      <w:r w:rsidR="00DE1FA9" w:rsidRPr="0000124E">
        <w:rPr>
          <w:lang w:eastAsia="zh-CN"/>
        </w:rPr>
        <w:t>their public persona</w:t>
      </w:r>
      <w:r w:rsidR="00207F0C" w:rsidRPr="0000124E">
        <w:rPr>
          <w:lang w:eastAsia="zh-CN"/>
        </w:rPr>
        <w:t>. We leave this interesting question</w:t>
      </w:r>
      <w:r w:rsidRPr="0000124E">
        <w:rPr>
          <w:lang w:eastAsia="zh-CN"/>
        </w:rPr>
        <w:t xml:space="preserve"> for </w:t>
      </w:r>
      <w:r w:rsidR="004B087B">
        <w:rPr>
          <w:lang w:eastAsia="zh-CN"/>
        </w:rPr>
        <w:t>a</w:t>
      </w:r>
      <w:r w:rsidR="006C01F5">
        <w:rPr>
          <w:lang w:eastAsia="zh-CN"/>
        </w:rPr>
        <w:t xml:space="preserve"> </w:t>
      </w:r>
      <w:r w:rsidRPr="0000124E">
        <w:rPr>
          <w:lang w:eastAsia="zh-CN"/>
        </w:rPr>
        <w:t>future study</w:t>
      </w:r>
      <w:r w:rsidR="00207F0C" w:rsidRPr="0000124E">
        <w:rPr>
          <w:lang w:eastAsia="zh-CN"/>
        </w:rPr>
        <w:t xml:space="preserve">, </w:t>
      </w:r>
      <w:r w:rsidR="004B087B">
        <w:rPr>
          <w:lang w:eastAsia="zh-CN"/>
        </w:rPr>
        <w:t xml:space="preserve">as </w:t>
      </w:r>
      <w:r w:rsidR="00207F0C" w:rsidRPr="00F948C4">
        <w:rPr>
          <w:lang w:eastAsia="zh-CN"/>
        </w:rPr>
        <w:t>here, we focus</w:t>
      </w:r>
      <w:r w:rsidR="00207F0C" w:rsidRPr="00B32132">
        <w:rPr>
          <w:lang w:eastAsia="zh-CN"/>
        </w:rPr>
        <w:t xml:space="preserve"> on</w:t>
      </w:r>
      <w:r w:rsidR="004B087B">
        <w:rPr>
          <w:lang w:eastAsia="zh-CN"/>
        </w:rPr>
        <w:t>ly on</w:t>
      </w:r>
      <w:r w:rsidR="00207F0C" w:rsidRPr="00B32132">
        <w:rPr>
          <w:lang w:eastAsia="zh-CN"/>
        </w:rPr>
        <w:t xml:space="preserve"> </w:t>
      </w:r>
      <w:r w:rsidRPr="00B32132">
        <w:rPr>
          <w:lang w:eastAsia="zh-CN"/>
        </w:rPr>
        <w:t xml:space="preserve">the point </w:t>
      </w:r>
      <w:r w:rsidR="00207F0C" w:rsidRPr="00B32132">
        <w:rPr>
          <w:lang w:eastAsia="zh-CN"/>
        </w:rPr>
        <w:t>that</w:t>
      </w:r>
      <w:r w:rsidRPr="00B32132">
        <w:rPr>
          <w:lang w:eastAsia="zh-CN"/>
        </w:rPr>
        <w:t xml:space="preserve"> </w:t>
      </w:r>
      <w:r w:rsidR="006961B9" w:rsidRPr="00B32132">
        <w:rPr>
          <w:lang w:eastAsia="zh-CN"/>
        </w:rPr>
        <w:t>Democrat</w:t>
      </w:r>
      <w:r w:rsidRPr="00B32132">
        <w:rPr>
          <w:lang w:eastAsia="zh-CN"/>
        </w:rPr>
        <w:t xml:space="preserve"> candidates</w:t>
      </w:r>
      <w:r>
        <w:rPr>
          <w:lang w:eastAsia="zh-CN"/>
        </w:rPr>
        <w:t xml:space="preserve"> did </w:t>
      </w:r>
      <w:r w:rsidR="003F180D">
        <w:rPr>
          <w:lang w:eastAsia="zh-CN"/>
        </w:rPr>
        <w:t xml:space="preserve">express </w:t>
      </w:r>
      <w:r w:rsidR="00B64B5C">
        <w:rPr>
          <w:lang w:eastAsia="zh-CN"/>
        </w:rPr>
        <w:t xml:space="preserve">stronger </w:t>
      </w:r>
      <w:r w:rsidR="003B688E">
        <w:rPr>
          <w:lang w:eastAsia="zh-CN"/>
        </w:rPr>
        <w:t>moral concerns</w:t>
      </w:r>
      <w:r w:rsidR="003F180D">
        <w:rPr>
          <w:lang w:eastAsia="zh-CN"/>
        </w:rPr>
        <w:t xml:space="preserve"> than Republican candidates in moral foundations </w:t>
      </w:r>
      <w:r w:rsidR="004B087B">
        <w:rPr>
          <w:lang w:eastAsia="zh-CN"/>
        </w:rPr>
        <w:t xml:space="preserve">to which </w:t>
      </w:r>
      <w:r w:rsidR="003F180D">
        <w:rPr>
          <w:lang w:eastAsia="zh-CN"/>
        </w:rPr>
        <w:t xml:space="preserve">they </w:t>
      </w:r>
      <w:r w:rsidR="00046809">
        <w:rPr>
          <w:lang w:eastAsia="zh-CN"/>
        </w:rPr>
        <w:t xml:space="preserve">are </w:t>
      </w:r>
      <w:r w:rsidR="003F180D">
        <w:rPr>
          <w:lang w:eastAsia="zh-CN"/>
        </w:rPr>
        <w:t>supposed</w:t>
      </w:r>
      <w:r w:rsidR="004B087B">
        <w:rPr>
          <w:lang w:eastAsia="zh-CN"/>
        </w:rPr>
        <w:t>ly</w:t>
      </w:r>
      <w:r w:rsidR="003F180D">
        <w:rPr>
          <w:lang w:eastAsia="zh-CN"/>
        </w:rPr>
        <w:t xml:space="preserve"> less sensitive than Republicans according to MFT. That is</w:t>
      </w:r>
      <w:r w:rsidR="004B087B">
        <w:rPr>
          <w:lang w:eastAsia="zh-CN"/>
        </w:rPr>
        <w:t xml:space="preserve"> to say</w:t>
      </w:r>
      <w:r w:rsidR="003F180D">
        <w:rPr>
          <w:lang w:eastAsia="zh-CN"/>
        </w:rPr>
        <w:t>,</w:t>
      </w:r>
      <w:r>
        <w:rPr>
          <w:lang w:eastAsia="zh-CN"/>
        </w:rPr>
        <w:t xml:space="preserve"> the presidential candidates are capable </w:t>
      </w:r>
      <w:r w:rsidR="004B087B">
        <w:rPr>
          <w:lang w:eastAsia="zh-CN"/>
        </w:rPr>
        <w:t>of</w:t>
      </w:r>
      <w:r>
        <w:rPr>
          <w:lang w:eastAsia="zh-CN"/>
        </w:rPr>
        <w:t xml:space="preserve"> </w:t>
      </w:r>
      <w:r w:rsidR="00DD4FA3">
        <w:rPr>
          <w:lang w:eastAsia="zh-CN"/>
        </w:rPr>
        <w:t>understand</w:t>
      </w:r>
      <w:r w:rsidR="004B087B">
        <w:rPr>
          <w:lang w:eastAsia="zh-CN"/>
        </w:rPr>
        <w:t>ing</w:t>
      </w:r>
      <w:r>
        <w:rPr>
          <w:lang w:eastAsia="zh-CN"/>
        </w:rPr>
        <w:t xml:space="preserve"> </w:t>
      </w:r>
      <w:r w:rsidR="00A34089">
        <w:rPr>
          <w:lang w:eastAsia="zh-CN"/>
        </w:rPr>
        <w:t>and express</w:t>
      </w:r>
      <w:r w:rsidR="004B087B">
        <w:rPr>
          <w:lang w:eastAsia="zh-CN"/>
        </w:rPr>
        <w:t>ing</w:t>
      </w:r>
      <w:r w:rsidR="00A34089">
        <w:rPr>
          <w:lang w:eastAsia="zh-CN"/>
        </w:rPr>
        <w:t xml:space="preserve"> </w:t>
      </w:r>
      <w:r w:rsidR="003B688E">
        <w:rPr>
          <w:lang w:eastAsia="zh-CN"/>
        </w:rPr>
        <w:t>moral concerns</w:t>
      </w:r>
      <w:r w:rsidR="00A34089">
        <w:rPr>
          <w:lang w:eastAsia="zh-CN"/>
        </w:rPr>
        <w:t xml:space="preserve"> generated from all the five innate moral foundations</w:t>
      </w:r>
      <w:r w:rsidRPr="00B32132">
        <w:rPr>
          <w:lang w:eastAsia="zh-CN"/>
        </w:rPr>
        <w:t xml:space="preserve"> even it might be a different scenario for </w:t>
      </w:r>
      <w:proofErr w:type="gramStart"/>
      <w:r w:rsidRPr="00B32132">
        <w:rPr>
          <w:lang w:eastAsia="zh-CN"/>
        </w:rPr>
        <w:t xml:space="preserve">the majority </w:t>
      </w:r>
      <w:r w:rsidRPr="003C1B1B">
        <w:rPr>
          <w:lang w:eastAsia="zh-CN"/>
        </w:rPr>
        <w:t>of</w:t>
      </w:r>
      <w:proofErr w:type="gramEnd"/>
      <w:r w:rsidRPr="003C1B1B">
        <w:rPr>
          <w:lang w:eastAsia="zh-CN"/>
        </w:rPr>
        <w:t xml:space="preserve"> Republicans </w:t>
      </w:r>
      <w:r w:rsidRPr="00B32132">
        <w:rPr>
          <w:lang w:eastAsia="zh-CN"/>
        </w:rPr>
        <w:t xml:space="preserve">and </w:t>
      </w:r>
      <w:r w:rsidR="006961B9" w:rsidRPr="00B32132">
        <w:rPr>
          <w:lang w:eastAsia="zh-CN"/>
        </w:rPr>
        <w:t>Democrat</w:t>
      </w:r>
      <w:r w:rsidR="0020376A" w:rsidRPr="0000124E">
        <w:rPr>
          <w:lang w:eastAsia="zh-CN"/>
        </w:rPr>
        <w:t>s</w:t>
      </w:r>
      <w:r w:rsidRPr="0000124E">
        <w:rPr>
          <w:lang w:eastAsia="zh-CN"/>
        </w:rPr>
        <w:t xml:space="preserve">. </w:t>
      </w:r>
    </w:p>
    <w:p w14:paraId="449D2F87" w14:textId="3E110D5B" w:rsidR="00A34089" w:rsidRDefault="00F73438" w:rsidP="00207F0C">
      <w:pPr>
        <w:rPr>
          <w:lang w:eastAsia="zh-CN"/>
        </w:rPr>
      </w:pPr>
      <w:r w:rsidRPr="00F948C4">
        <w:rPr>
          <w:lang w:eastAsia="zh-CN"/>
        </w:rPr>
        <w:t xml:space="preserve">Thirdly, </w:t>
      </w:r>
      <w:r w:rsidR="007C7111" w:rsidRPr="00F948C4">
        <w:rPr>
          <w:rFonts w:hint="eastAsia"/>
          <w:lang w:eastAsia="zh-CN"/>
        </w:rPr>
        <w:t>althoug</w:t>
      </w:r>
      <w:r w:rsidR="007C7111" w:rsidRPr="00F948C4">
        <w:rPr>
          <w:lang w:eastAsia="zh-CN"/>
        </w:rPr>
        <w:t xml:space="preserve">h the </w:t>
      </w:r>
      <w:r w:rsidR="00716C87">
        <w:rPr>
          <w:lang w:eastAsia="zh-CN"/>
        </w:rPr>
        <w:t>moral loading</w:t>
      </w:r>
      <w:r w:rsidR="00F8480A">
        <w:rPr>
          <w:lang w:eastAsia="zh-CN"/>
        </w:rPr>
        <w:t>s</w:t>
      </w:r>
      <w:r w:rsidR="007C7111" w:rsidRPr="00F948C4">
        <w:rPr>
          <w:lang w:eastAsia="zh-CN"/>
        </w:rPr>
        <w:t xml:space="preserve"> of </w:t>
      </w:r>
      <w:r w:rsidR="006961B9" w:rsidRPr="00F948C4">
        <w:rPr>
          <w:lang w:eastAsia="zh-CN"/>
        </w:rPr>
        <w:t>Democrat</w:t>
      </w:r>
      <w:r w:rsidR="007C7111" w:rsidRPr="00F948C4">
        <w:rPr>
          <w:lang w:eastAsia="zh-CN"/>
        </w:rPr>
        <w:t xml:space="preserve"> and Republican candidates </w:t>
      </w:r>
      <w:r w:rsidR="00C52571" w:rsidRPr="00F948C4">
        <w:rPr>
          <w:lang w:eastAsia="zh-CN"/>
        </w:rPr>
        <w:t>were</w:t>
      </w:r>
      <w:r w:rsidR="007C7111" w:rsidRPr="00F948C4">
        <w:rPr>
          <w:lang w:eastAsia="zh-CN"/>
        </w:rPr>
        <w:t xml:space="preserve"> </w:t>
      </w:r>
      <w:r w:rsidR="00380F43">
        <w:rPr>
          <w:lang w:eastAsia="zh-CN"/>
        </w:rPr>
        <w:lastRenderedPageBreak/>
        <w:t xml:space="preserve">statistically </w:t>
      </w:r>
      <w:r w:rsidR="007C7111" w:rsidRPr="00F948C4">
        <w:rPr>
          <w:lang w:eastAsia="zh-CN"/>
        </w:rPr>
        <w:t xml:space="preserve">significantly different in some moral dimensions, the effect size of these differences </w:t>
      </w:r>
      <w:r w:rsidR="00636B13" w:rsidRPr="00F948C4">
        <w:rPr>
          <w:lang w:eastAsia="zh-CN"/>
        </w:rPr>
        <w:t>w</w:t>
      </w:r>
      <w:r w:rsidR="007C7111" w:rsidRPr="00F948C4">
        <w:rPr>
          <w:lang w:eastAsia="zh-CN"/>
        </w:rPr>
        <w:t>as very small,</w:t>
      </w:r>
      <w:r w:rsidR="00E14688" w:rsidRPr="00F948C4">
        <w:rPr>
          <w:lang w:eastAsia="zh-CN"/>
        </w:rPr>
        <w:t xml:space="preserve"> and the correlation</w:t>
      </w:r>
      <w:r w:rsidR="00C4477D">
        <w:rPr>
          <w:lang w:eastAsia="zh-CN"/>
        </w:rPr>
        <w:t>s</w:t>
      </w:r>
      <w:r w:rsidR="00E14688" w:rsidRPr="00F948C4">
        <w:rPr>
          <w:lang w:eastAsia="zh-CN"/>
        </w:rPr>
        <w:t xml:space="preserve"> between all </w:t>
      </w:r>
      <w:r w:rsidR="00716C87">
        <w:rPr>
          <w:lang w:eastAsia="zh-CN"/>
        </w:rPr>
        <w:t>moral loading</w:t>
      </w:r>
      <w:r w:rsidR="00B64B5C">
        <w:rPr>
          <w:lang w:eastAsia="zh-CN"/>
        </w:rPr>
        <w:t xml:space="preserve"> values</w:t>
      </w:r>
      <w:r w:rsidR="00B64B5C" w:rsidRPr="00F948C4">
        <w:rPr>
          <w:lang w:eastAsia="zh-CN"/>
        </w:rPr>
        <w:t xml:space="preserve"> </w:t>
      </w:r>
      <w:r w:rsidR="00E14688" w:rsidRPr="00F948C4">
        <w:rPr>
          <w:lang w:eastAsia="zh-CN"/>
        </w:rPr>
        <w:t xml:space="preserve">of </w:t>
      </w:r>
      <w:r w:rsidR="006961B9" w:rsidRPr="00F948C4">
        <w:rPr>
          <w:lang w:eastAsia="zh-CN"/>
        </w:rPr>
        <w:t>Democrat</w:t>
      </w:r>
      <w:r w:rsidR="0020376A" w:rsidRPr="00F948C4">
        <w:rPr>
          <w:lang w:eastAsia="zh-CN"/>
        </w:rPr>
        <w:t>s</w:t>
      </w:r>
      <w:r w:rsidR="00E14688" w:rsidRPr="00F948C4">
        <w:rPr>
          <w:lang w:eastAsia="zh-CN"/>
        </w:rPr>
        <w:t xml:space="preserve"> and Republicans w</w:t>
      </w:r>
      <w:r w:rsidR="00C4477D">
        <w:rPr>
          <w:lang w:eastAsia="zh-CN"/>
        </w:rPr>
        <w:t>ere</w:t>
      </w:r>
      <w:r w:rsidR="00E14688" w:rsidRPr="00F948C4">
        <w:rPr>
          <w:lang w:eastAsia="zh-CN"/>
        </w:rPr>
        <w:t xml:space="preserve"> very strong,</w:t>
      </w:r>
      <w:r w:rsidR="007C7111" w:rsidRPr="00F948C4">
        <w:rPr>
          <w:lang w:eastAsia="zh-CN"/>
        </w:rPr>
        <w:t xml:space="preserve"> indicating that there </w:t>
      </w:r>
      <w:r w:rsidR="00C52571" w:rsidRPr="00F948C4">
        <w:rPr>
          <w:lang w:eastAsia="zh-CN"/>
        </w:rPr>
        <w:t>w</w:t>
      </w:r>
      <w:r w:rsidR="006B2DCD">
        <w:rPr>
          <w:lang w:eastAsia="zh-CN"/>
        </w:rPr>
        <w:t>ere</w:t>
      </w:r>
      <w:r w:rsidR="007C7111" w:rsidRPr="00F948C4">
        <w:rPr>
          <w:lang w:eastAsia="zh-CN"/>
        </w:rPr>
        <w:t xml:space="preserve"> no substantial </w:t>
      </w:r>
      <w:r w:rsidR="00250722" w:rsidRPr="00F948C4">
        <w:rPr>
          <w:lang w:eastAsia="zh-CN"/>
        </w:rPr>
        <w:t xml:space="preserve">discrepancies between </w:t>
      </w:r>
      <w:r w:rsidR="00A908A9" w:rsidRPr="00B32132">
        <w:rPr>
          <w:lang w:eastAsia="zh-CN"/>
        </w:rPr>
        <w:t>president</w:t>
      </w:r>
      <w:r w:rsidR="004B087B">
        <w:rPr>
          <w:lang w:eastAsia="zh-CN"/>
        </w:rPr>
        <w:t>ial</w:t>
      </w:r>
      <w:r w:rsidR="00A908A9" w:rsidRPr="00B32132">
        <w:rPr>
          <w:lang w:eastAsia="zh-CN"/>
        </w:rPr>
        <w:t xml:space="preserve"> </w:t>
      </w:r>
      <w:proofErr w:type="spellStart"/>
      <w:r w:rsidR="00A908A9" w:rsidRPr="00B32132">
        <w:rPr>
          <w:lang w:eastAsia="zh-CN"/>
        </w:rPr>
        <w:t>debaters</w:t>
      </w:r>
      <w:proofErr w:type="spellEnd"/>
      <w:r w:rsidR="00E14688" w:rsidRPr="0000124E">
        <w:rPr>
          <w:lang w:eastAsia="zh-CN"/>
        </w:rPr>
        <w:t xml:space="preserve"> and </w:t>
      </w:r>
      <w:del w:id="795" w:author="mx3mt" w:date="2022-09-12T11:51:00Z">
        <w:r w:rsidR="00A908A9" w:rsidRPr="0000124E" w:rsidDel="00F41951">
          <w:rPr>
            <w:lang w:eastAsia="zh-CN"/>
          </w:rPr>
          <w:delText xml:space="preserve">they </w:delText>
        </w:r>
      </w:del>
      <w:ins w:id="796" w:author="mx3mt" w:date="2022-09-12T11:51:00Z">
        <w:r w:rsidR="00F41951">
          <w:rPr>
            <w:lang w:eastAsia="zh-CN"/>
          </w:rPr>
          <w:t>all debaters</w:t>
        </w:r>
        <w:r w:rsidR="00F41951" w:rsidRPr="0000124E">
          <w:rPr>
            <w:lang w:eastAsia="zh-CN"/>
          </w:rPr>
          <w:t xml:space="preserve"> </w:t>
        </w:r>
      </w:ins>
      <w:r w:rsidR="00AD2993" w:rsidRPr="0000124E">
        <w:rPr>
          <w:lang w:eastAsia="zh-CN"/>
        </w:rPr>
        <w:t>were able to respond to their rivals’ moral concerns</w:t>
      </w:r>
      <w:r w:rsidR="004B087B">
        <w:rPr>
          <w:lang w:eastAsia="zh-CN"/>
        </w:rPr>
        <w:t>,</w:t>
      </w:r>
      <w:r w:rsidR="00AD2993" w:rsidRPr="0000124E">
        <w:rPr>
          <w:lang w:eastAsia="zh-CN"/>
        </w:rPr>
        <w:t xml:space="preserve"> </w:t>
      </w:r>
      <w:r w:rsidR="00B64B5C">
        <w:rPr>
          <w:lang w:eastAsia="zh-CN"/>
        </w:rPr>
        <w:t>even</w:t>
      </w:r>
      <w:r w:rsidR="00AD2993" w:rsidRPr="0000124E">
        <w:rPr>
          <w:lang w:eastAsia="zh-CN"/>
        </w:rPr>
        <w:t xml:space="preserve"> </w:t>
      </w:r>
      <w:r w:rsidR="00B64B5C">
        <w:rPr>
          <w:lang w:eastAsia="zh-CN"/>
        </w:rPr>
        <w:t>moral concerns from their less/non-</w:t>
      </w:r>
      <w:r w:rsidR="00AD2993" w:rsidRPr="0000124E">
        <w:rPr>
          <w:lang w:eastAsia="zh-CN"/>
        </w:rPr>
        <w:t xml:space="preserve">sensitive </w:t>
      </w:r>
      <w:r w:rsidR="00B64B5C">
        <w:rPr>
          <w:lang w:eastAsia="zh-CN"/>
        </w:rPr>
        <w:t>moral foundations</w:t>
      </w:r>
      <w:r w:rsidR="00AD2993">
        <w:rPr>
          <w:lang w:eastAsia="zh-CN"/>
        </w:rPr>
        <w:t xml:space="preserve">. </w:t>
      </w:r>
      <w:r w:rsidR="0020376A">
        <w:rPr>
          <w:lang w:eastAsia="zh-CN"/>
        </w:rPr>
        <w:t>A s</w:t>
      </w:r>
      <w:r w:rsidR="00207F0C">
        <w:rPr>
          <w:lang w:eastAsia="zh-CN"/>
        </w:rPr>
        <w:t xml:space="preserve">imilar finding has been </w:t>
      </w:r>
      <w:r w:rsidR="004B087B">
        <w:rPr>
          <w:lang w:eastAsia="zh-CN"/>
        </w:rPr>
        <w:t xml:space="preserve">documented </w:t>
      </w:r>
      <w:r w:rsidR="00207F0C">
        <w:rPr>
          <w:lang w:eastAsia="zh-CN"/>
        </w:rPr>
        <w:t xml:space="preserve">by </w:t>
      </w:r>
      <w:r w:rsidR="00AD2993">
        <w:rPr>
          <w:lang w:eastAsia="zh-CN"/>
        </w:rPr>
        <w:t xml:space="preserve">Clifford and </w:t>
      </w:r>
      <w:proofErr w:type="spellStart"/>
      <w:r w:rsidR="00AD2993">
        <w:rPr>
          <w:lang w:eastAsia="zh-CN"/>
        </w:rPr>
        <w:t>Jerit</w:t>
      </w:r>
      <w:proofErr w:type="spellEnd"/>
      <w:r w:rsidR="00AD2993">
        <w:rPr>
          <w:lang w:eastAsia="zh-CN"/>
        </w:rPr>
        <w:t xml:space="preserve"> </w:t>
      </w:r>
      <w:r w:rsidR="00AD2993">
        <w:rPr>
          <w:lang w:eastAsia="zh-CN"/>
        </w:rPr>
        <w:fldChar w:fldCharType="begin"/>
      </w:r>
      <w:r w:rsidR="0054547D">
        <w:rPr>
          <w:lang w:eastAsia="zh-CN"/>
        </w:rPr>
        <w:instrText xml:space="preserve"> ADDIN EN.CITE &lt;EndNote&gt;&lt;Cite ExcludeAuth="1"&gt;&lt;Author&gt;Clifford&lt;/Author&gt;&lt;Year&gt;2013&lt;/Year&gt;&lt;RecNum&gt;333&lt;/RecNum&gt;&lt;DisplayText&gt;(2013)&lt;/DisplayText&gt;&lt;record&gt;&lt;rec-number&gt;333&lt;/rec-number&gt;&lt;foreign-keys&gt;&lt;key app="EN" db-id="2xd0pvrd6xxp05evvtepd0f9vppe5rtsxa20" timestamp="1602953868"&gt;333&lt;/key&gt;&lt;/foreign-keys&gt;&lt;ref-type name="Journal Article"&gt;17&lt;/ref-type&gt;&lt;contributors&gt;&lt;authors&gt;&lt;author&gt;Clifford, Scott&lt;/author&gt;&lt;author&gt;Jerit, Jennifer&lt;/author&gt;&lt;/authors&gt;&lt;/contributors&gt;&lt;titles&gt;&lt;title&gt;How words do the work of politics: Moral foundations theory and the debate over stem cell research&lt;/title&gt;&lt;secondary-title&gt;The Journal of Politics&lt;/secondary-title&gt;&lt;/titles&gt;&lt;periodical&gt;&lt;full-title&gt;The Journal of Politics&lt;/full-title&gt;&lt;/periodical&gt;&lt;pages&gt;659-671&lt;/pages&gt;&lt;volume&gt;75&lt;/volume&gt;&lt;number&gt;3&lt;/number&gt;&lt;dates&gt;&lt;year&gt;2013&lt;/year&gt;&lt;/dates&gt;&lt;isbn&gt;0022-3816&lt;/isbn&gt;&lt;urls&gt;&lt;/urls&gt;&lt;/record&gt;&lt;/Cite&gt;&lt;/EndNote&gt;</w:instrText>
      </w:r>
      <w:r w:rsidR="00AD2993">
        <w:rPr>
          <w:lang w:eastAsia="zh-CN"/>
        </w:rPr>
        <w:fldChar w:fldCharType="separate"/>
      </w:r>
      <w:r w:rsidR="00AD2993">
        <w:rPr>
          <w:noProof/>
          <w:lang w:eastAsia="zh-CN"/>
        </w:rPr>
        <w:t>(2013)</w:t>
      </w:r>
      <w:r w:rsidR="00AD2993">
        <w:rPr>
          <w:lang w:eastAsia="zh-CN"/>
        </w:rPr>
        <w:fldChar w:fldCharType="end"/>
      </w:r>
      <w:r w:rsidR="00207F0C">
        <w:rPr>
          <w:lang w:eastAsia="zh-CN"/>
        </w:rPr>
        <w:t xml:space="preserve"> </w:t>
      </w:r>
      <w:r w:rsidR="0020376A">
        <w:rPr>
          <w:lang w:eastAsia="zh-CN"/>
        </w:rPr>
        <w:t>in the policy debates of stem cell technology</w:t>
      </w:r>
      <w:ins w:id="797" w:author="mx3mt" w:date="2022-09-12T11:52:00Z">
        <w:r w:rsidR="00F41951">
          <w:rPr>
            <w:lang w:eastAsia="zh-CN"/>
          </w:rPr>
          <w:t>:</w:t>
        </w:r>
      </w:ins>
      <w:del w:id="798" w:author="mx3mt" w:date="2022-09-12T11:52:00Z">
        <w:r w:rsidR="004B087B" w:rsidDel="00F41951">
          <w:rPr>
            <w:lang w:eastAsia="zh-CN"/>
          </w:rPr>
          <w:delText>.</w:delText>
        </w:r>
      </w:del>
      <w:r w:rsidR="0020376A">
        <w:rPr>
          <w:lang w:eastAsia="zh-CN"/>
        </w:rPr>
        <w:t xml:space="preserve"> </w:t>
      </w:r>
      <w:ins w:id="799" w:author="mx3mt" w:date="2022-09-12T11:52:00Z">
        <w:r w:rsidR="00F41951">
          <w:rPr>
            <w:lang w:eastAsia="zh-CN"/>
          </w:rPr>
          <w:t>p</w:t>
        </w:r>
      </w:ins>
      <w:del w:id="800" w:author="mx3mt" w:date="2022-09-12T11:52:00Z">
        <w:r w:rsidR="004B087B" w:rsidDel="00F41951">
          <w:rPr>
            <w:lang w:eastAsia="zh-CN"/>
          </w:rPr>
          <w:delText>P</w:delText>
        </w:r>
      </w:del>
      <w:r w:rsidR="00AD2993">
        <w:rPr>
          <w:lang w:eastAsia="zh-CN"/>
        </w:rPr>
        <w:t>olitical elites respond to opponents’ moral concerns with their own moral argument</w:t>
      </w:r>
      <w:r w:rsidR="004F00C5">
        <w:rPr>
          <w:lang w:eastAsia="zh-CN"/>
        </w:rPr>
        <w:t xml:space="preserve">s, and the increase of </w:t>
      </w:r>
      <w:r w:rsidR="004F00C5" w:rsidRPr="004F00C5">
        <w:rPr>
          <w:lang w:eastAsia="zh-CN"/>
        </w:rPr>
        <w:t>proponents</w:t>
      </w:r>
      <w:r w:rsidR="004F00C5">
        <w:rPr>
          <w:lang w:eastAsia="zh-CN"/>
        </w:rPr>
        <w:t xml:space="preserve">’ </w:t>
      </w:r>
      <w:r w:rsidR="00716C87">
        <w:rPr>
          <w:lang w:eastAsia="zh-CN"/>
        </w:rPr>
        <w:t>moral loading</w:t>
      </w:r>
      <w:r w:rsidR="004F00C5">
        <w:rPr>
          <w:lang w:eastAsia="zh-CN"/>
        </w:rPr>
        <w:t xml:space="preserve"> </w:t>
      </w:r>
      <w:r w:rsidR="004F00C5" w:rsidRPr="004F00C5">
        <w:rPr>
          <w:lang w:eastAsia="zh-CN"/>
        </w:rPr>
        <w:t>increased</w:t>
      </w:r>
      <w:r w:rsidR="004F00C5">
        <w:rPr>
          <w:lang w:eastAsia="zh-CN"/>
        </w:rPr>
        <w:t xml:space="preserve"> </w:t>
      </w:r>
      <w:r w:rsidR="004F00C5" w:rsidRPr="004F00C5">
        <w:rPr>
          <w:lang w:eastAsia="zh-CN"/>
        </w:rPr>
        <w:t xml:space="preserve">the </w:t>
      </w:r>
      <w:r w:rsidR="00716C87">
        <w:rPr>
          <w:lang w:eastAsia="zh-CN"/>
        </w:rPr>
        <w:t>moral loading</w:t>
      </w:r>
      <w:r w:rsidR="004F00C5" w:rsidRPr="004F00C5">
        <w:rPr>
          <w:lang w:eastAsia="zh-CN"/>
        </w:rPr>
        <w:t xml:space="preserve"> </w:t>
      </w:r>
      <w:r w:rsidR="004F00C5">
        <w:rPr>
          <w:lang w:eastAsia="zh-CN"/>
        </w:rPr>
        <w:t>of</w:t>
      </w:r>
      <w:r w:rsidR="004F00C5" w:rsidRPr="004F00C5">
        <w:rPr>
          <w:lang w:eastAsia="zh-CN"/>
        </w:rPr>
        <w:t xml:space="preserve"> opponents</w:t>
      </w:r>
      <w:r w:rsidR="004F00C5">
        <w:rPr>
          <w:lang w:eastAsia="zh-CN"/>
        </w:rPr>
        <w:t xml:space="preserve"> in the </w:t>
      </w:r>
      <w:r w:rsidR="00B64B5C">
        <w:rPr>
          <w:lang w:eastAsia="zh-CN"/>
        </w:rPr>
        <w:t>same moral foundation.</w:t>
      </w:r>
      <w:r w:rsidR="004F00C5">
        <w:rPr>
          <w:lang w:eastAsia="zh-CN"/>
        </w:rPr>
        <w:t xml:space="preserve"> </w:t>
      </w:r>
      <w:r w:rsidR="00B64B5C">
        <w:rPr>
          <w:lang w:eastAsia="zh-CN"/>
        </w:rPr>
        <w:t>Therefore, the presidential</w:t>
      </w:r>
      <w:r w:rsidR="004F00C5">
        <w:rPr>
          <w:lang w:eastAsia="zh-CN"/>
        </w:rPr>
        <w:t xml:space="preserve"> debaters </w:t>
      </w:r>
      <w:r w:rsidR="006B2DCD">
        <w:rPr>
          <w:lang w:eastAsia="zh-CN"/>
        </w:rPr>
        <w:t xml:space="preserve">could </w:t>
      </w:r>
      <w:r w:rsidR="004F00C5">
        <w:rPr>
          <w:lang w:eastAsia="zh-CN"/>
        </w:rPr>
        <w:t xml:space="preserve">not only respond to </w:t>
      </w:r>
      <w:ins w:id="801" w:author="mx3mt" w:date="2022-09-12T11:52:00Z">
        <w:r w:rsidR="00F41951">
          <w:rPr>
            <w:lang w:eastAsia="zh-CN"/>
          </w:rPr>
          <w:t xml:space="preserve">their </w:t>
        </w:r>
      </w:ins>
      <w:r w:rsidR="004F00C5">
        <w:rPr>
          <w:lang w:eastAsia="zh-CN"/>
        </w:rPr>
        <w:t xml:space="preserve">rivals’ moral concerns, </w:t>
      </w:r>
      <w:r w:rsidR="0020376A">
        <w:rPr>
          <w:lang w:eastAsia="zh-CN"/>
        </w:rPr>
        <w:t>but also</w:t>
      </w:r>
      <w:r w:rsidR="004F00C5">
        <w:rPr>
          <w:lang w:eastAsia="zh-CN"/>
        </w:rPr>
        <w:t xml:space="preserve"> </w:t>
      </w:r>
      <w:r w:rsidR="004B087B">
        <w:rPr>
          <w:lang w:eastAsia="zh-CN"/>
        </w:rPr>
        <w:t xml:space="preserve">align </w:t>
      </w:r>
      <w:r w:rsidR="004F00C5">
        <w:rPr>
          <w:lang w:eastAsia="zh-CN"/>
        </w:rPr>
        <w:t>the</w:t>
      </w:r>
      <w:ins w:id="802" w:author="mx3mt" w:date="2022-09-12T11:53:00Z">
        <w:r w:rsidR="00A37F36">
          <w:rPr>
            <w:lang w:eastAsia="zh-CN"/>
          </w:rPr>
          <w:t>ir</w:t>
        </w:r>
      </w:ins>
      <w:r w:rsidR="004F00C5">
        <w:rPr>
          <w:lang w:eastAsia="zh-CN"/>
        </w:rPr>
        <w:t xml:space="preserve"> response</w:t>
      </w:r>
      <w:ins w:id="803" w:author="mx3mt" w:date="2022-09-12T11:53:00Z">
        <w:r w:rsidR="00A37F36">
          <w:rPr>
            <w:lang w:eastAsia="zh-CN"/>
          </w:rPr>
          <w:t>s</w:t>
        </w:r>
      </w:ins>
      <w:r w:rsidR="004F00C5">
        <w:rPr>
          <w:lang w:eastAsia="zh-CN"/>
        </w:rPr>
        <w:t xml:space="preserve"> </w:t>
      </w:r>
      <w:r w:rsidR="004B087B">
        <w:rPr>
          <w:lang w:eastAsia="zh-CN"/>
        </w:rPr>
        <w:t>with</w:t>
      </w:r>
      <w:r w:rsidR="004F00C5">
        <w:rPr>
          <w:lang w:eastAsia="zh-CN"/>
        </w:rPr>
        <w:t xml:space="preserve">in the same moral foundation. </w:t>
      </w:r>
    </w:p>
    <w:p w14:paraId="5D351AFE" w14:textId="6CBFD956" w:rsidR="00870217" w:rsidRDefault="00F73438" w:rsidP="00207F0C">
      <w:pPr>
        <w:rPr>
          <w:lang w:eastAsia="zh-CN"/>
        </w:rPr>
      </w:pPr>
      <w:r>
        <w:rPr>
          <w:lang w:eastAsia="zh-CN"/>
        </w:rPr>
        <w:t xml:space="preserve">In sum, presidential debaters could understand, express, and respond to the </w:t>
      </w:r>
      <w:r w:rsidR="003B688E">
        <w:rPr>
          <w:lang w:eastAsia="zh-CN"/>
        </w:rPr>
        <w:t>moral concerns</w:t>
      </w:r>
      <w:r>
        <w:rPr>
          <w:lang w:eastAsia="zh-CN"/>
        </w:rPr>
        <w:t xml:space="preserve"> </w:t>
      </w:r>
      <w:del w:id="804" w:author="mx3mt" w:date="2022-09-12T11:53:00Z">
        <w:r w:rsidDel="00A37F36">
          <w:rPr>
            <w:lang w:eastAsia="zh-CN"/>
          </w:rPr>
          <w:delText>generated from</w:delText>
        </w:r>
      </w:del>
      <w:ins w:id="805" w:author="mx3mt" w:date="2022-09-12T11:54:00Z">
        <w:r w:rsidR="00A37F36">
          <w:rPr>
            <w:lang w:eastAsia="zh-CN"/>
          </w:rPr>
          <w:t>corresponding to</w:t>
        </w:r>
      </w:ins>
      <w:r>
        <w:rPr>
          <w:lang w:eastAsia="zh-CN"/>
        </w:rPr>
        <w:t xml:space="preserve"> their own </w:t>
      </w:r>
      <w:r w:rsidR="00B64B5C">
        <w:rPr>
          <w:lang w:eastAsia="zh-CN"/>
        </w:rPr>
        <w:t>less/non-</w:t>
      </w:r>
      <w:r w:rsidR="00DD4FA3">
        <w:rPr>
          <w:lang w:eastAsia="zh-CN"/>
        </w:rPr>
        <w:t xml:space="preserve">sensitive </w:t>
      </w:r>
      <w:r>
        <w:rPr>
          <w:lang w:eastAsia="zh-CN"/>
        </w:rPr>
        <w:t>moral foundations, which mean</w:t>
      </w:r>
      <w:r w:rsidR="006B2DCD">
        <w:rPr>
          <w:lang w:eastAsia="zh-CN"/>
        </w:rPr>
        <w:t>s</w:t>
      </w:r>
      <w:r>
        <w:rPr>
          <w:lang w:eastAsia="zh-CN"/>
        </w:rPr>
        <w:t xml:space="preserve"> that they </w:t>
      </w:r>
      <w:r w:rsidR="006B2DCD">
        <w:rPr>
          <w:lang w:eastAsia="zh-CN"/>
        </w:rPr>
        <w:t xml:space="preserve">could </w:t>
      </w:r>
      <w:r>
        <w:rPr>
          <w:lang w:eastAsia="zh-CN"/>
        </w:rPr>
        <w:t xml:space="preserve">develop real issue discussion and engage in </w:t>
      </w:r>
      <w:r w:rsidR="004B087B">
        <w:rPr>
          <w:lang w:eastAsia="zh-CN"/>
        </w:rPr>
        <w:t xml:space="preserve">a </w:t>
      </w:r>
      <w:r>
        <w:rPr>
          <w:lang w:eastAsia="zh-CN"/>
        </w:rPr>
        <w:t xml:space="preserve">real clash </w:t>
      </w:r>
      <w:r w:rsidR="004B087B">
        <w:rPr>
          <w:lang w:eastAsia="zh-CN"/>
        </w:rPr>
        <w:t xml:space="preserve">over the issues </w:t>
      </w:r>
      <w:r>
        <w:rPr>
          <w:lang w:eastAsia="zh-CN"/>
        </w:rPr>
        <w:t xml:space="preserve">with each other. </w:t>
      </w:r>
      <w:r w:rsidR="006B2DCD">
        <w:rPr>
          <w:lang w:eastAsia="zh-CN"/>
        </w:rPr>
        <w:t>So,</w:t>
      </w:r>
      <w:r>
        <w:rPr>
          <w:lang w:eastAsia="zh-CN"/>
        </w:rPr>
        <w:t xml:space="preserve"> </w:t>
      </w:r>
      <w:r w:rsidR="004B087B">
        <w:rPr>
          <w:lang w:eastAsia="zh-CN"/>
        </w:rPr>
        <w:t xml:space="preserve">the </w:t>
      </w:r>
      <w:r w:rsidR="00090456">
        <w:rPr>
          <w:lang w:eastAsia="zh-CN"/>
        </w:rPr>
        <w:t>fundamental question</w:t>
      </w:r>
      <w:r w:rsidR="004B087B">
        <w:rPr>
          <w:lang w:eastAsia="zh-CN"/>
        </w:rPr>
        <w:t xml:space="preserve"> becomes</w:t>
      </w:r>
      <w:r w:rsidR="00090456">
        <w:rPr>
          <w:lang w:eastAsia="zh-CN"/>
        </w:rPr>
        <w:t xml:space="preserve">: </w:t>
      </w:r>
      <w:r w:rsidR="004B087B">
        <w:rPr>
          <w:lang w:eastAsia="zh-CN"/>
        </w:rPr>
        <w:t xml:space="preserve">do </w:t>
      </w:r>
      <w:r w:rsidR="00090456">
        <w:rPr>
          <w:lang w:eastAsia="zh-CN"/>
        </w:rPr>
        <w:t>they want</w:t>
      </w:r>
      <w:r w:rsidR="0020376A">
        <w:rPr>
          <w:lang w:eastAsia="zh-CN"/>
        </w:rPr>
        <w:t xml:space="preserve"> to</w:t>
      </w:r>
      <w:r w:rsidR="00090456">
        <w:rPr>
          <w:lang w:eastAsia="zh-CN"/>
        </w:rPr>
        <w:t>?</w:t>
      </w:r>
      <w:r>
        <w:rPr>
          <w:lang w:eastAsia="zh-CN"/>
        </w:rPr>
        <w:t xml:space="preserve"> </w:t>
      </w:r>
    </w:p>
    <w:p w14:paraId="59597104" w14:textId="165C8B5D" w:rsidR="00F622C4" w:rsidRDefault="00F73438" w:rsidP="00F622C4">
      <w:pPr>
        <w:ind w:firstLine="0"/>
        <w:rPr>
          <w:b/>
          <w:bCs/>
          <w:lang w:eastAsia="zh-CN"/>
        </w:rPr>
      </w:pPr>
      <w:r w:rsidRPr="00F622C4">
        <w:rPr>
          <w:b/>
          <w:bCs/>
          <w:lang w:eastAsia="zh-CN"/>
        </w:rPr>
        <w:t xml:space="preserve">Whether </w:t>
      </w:r>
      <w:r w:rsidR="00E163E3">
        <w:rPr>
          <w:b/>
          <w:bCs/>
          <w:lang w:eastAsia="zh-CN"/>
        </w:rPr>
        <w:t>T</w:t>
      </w:r>
      <w:r w:rsidRPr="00F622C4">
        <w:rPr>
          <w:b/>
          <w:bCs/>
          <w:lang w:eastAsia="zh-CN"/>
        </w:rPr>
        <w:t xml:space="preserve">hey </w:t>
      </w:r>
      <w:r w:rsidR="00E163E3">
        <w:rPr>
          <w:b/>
          <w:bCs/>
          <w:lang w:eastAsia="zh-CN"/>
        </w:rPr>
        <w:t>W</w:t>
      </w:r>
      <w:r w:rsidRPr="00F622C4">
        <w:rPr>
          <w:b/>
          <w:bCs/>
          <w:lang w:eastAsia="zh-CN"/>
        </w:rPr>
        <w:t>ant</w:t>
      </w:r>
      <w:r w:rsidR="004B087B">
        <w:rPr>
          <w:b/>
          <w:bCs/>
          <w:lang w:eastAsia="zh-CN"/>
        </w:rPr>
        <w:t xml:space="preserve"> to Engage More Forcefully</w:t>
      </w:r>
      <w:r w:rsidRPr="00F622C4">
        <w:rPr>
          <w:b/>
          <w:bCs/>
          <w:lang w:eastAsia="zh-CN"/>
        </w:rPr>
        <w:t>?</w:t>
      </w:r>
    </w:p>
    <w:p w14:paraId="6BD51E3A" w14:textId="57220E42" w:rsidR="00F71F02" w:rsidRDefault="00844465" w:rsidP="004571B4">
      <w:pPr>
        <w:rPr>
          <w:ins w:id="806" w:author="mx3mt" w:date="2022-08-23T09:34:00Z"/>
          <w:lang w:eastAsia="zh-CN"/>
        </w:rPr>
      </w:pPr>
      <w:del w:id="807" w:author="mx3mt" w:date="2022-08-23T09:16:00Z">
        <w:r w:rsidDel="00B94E7C">
          <w:rPr>
            <w:lang w:eastAsia="zh-CN"/>
          </w:rPr>
          <w:delText>Unfortunately</w:delText>
        </w:r>
      </w:del>
      <w:ins w:id="808" w:author="mx3mt" w:date="2022-08-23T09:17:00Z">
        <w:r w:rsidR="00B94E7C">
          <w:rPr>
            <w:lang w:eastAsia="zh-CN"/>
          </w:rPr>
          <w:t xml:space="preserve">The significant increase of moral loading difference </w:t>
        </w:r>
      </w:ins>
      <w:ins w:id="809" w:author="mx3mt" w:date="2022-08-23T09:18:00Z">
        <w:r w:rsidR="00704A8C">
          <w:rPr>
            <w:lang w:eastAsia="zh-CN"/>
          </w:rPr>
          <w:t xml:space="preserve">between debaters over time </w:t>
        </w:r>
      </w:ins>
      <w:ins w:id="810" w:author="mx3mt" w:date="2022-08-23T09:19:00Z">
        <w:r w:rsidR="00704A8C">
          <w:rPr>
            <w:lang w:eastAsia="zh-CN"/>
          </w:rPr>
          <w:t>suggests that</w:t>
        </w:r>
      </w:ins>
      <w:del w:id="811" w:author="mx3mt" w:date="2022-08-23T09:16:00Z">
        <w:r w:rsidDel="00B94E7C">
          <w:rPr>
            <w:lang w:eastAsia="zh-CN"/>
          </w:rPr>
          <w:delText>,</w:delText>
        </w:r>
      </w:del>
      <w:r>
        <w:rPr>
          <w:lang w:eastAsia="zh-CN"/>
        </w:rPr>
        <w:t xml:space="preserve"> they may not. </w:t>
      </w:r>
      <w:ins w:id="812" w:author="mx3mt" w:date="2022-08-23T09:31:00Z">
        <w:r w:rsidR="00C878D4">
          <w:rPr>
            <w:lang w:eastAsia="zh-CN"/>
          </w:rPr>
          <w:t xml:space="preserve">It is very interesting </w:t>
        </w:r>
      </w:ins>
      <w:ins w:id="813" w:author="mx3mt" w:date="2022-08-23T09:37:00Z">
        <w:r w:rsidR="00F71F02">
          <w:rPr>
            <w:lang w:eastAsia="zh-CN"/>
          </w:rPr>
          <w:t>that</w:t>
        </w:r>
      </w:ins>
      <w:ins w:id="814" w:author="mx3mt" w:date="2022-08-23T09:33:00Z">
        <w:r w:rsidR="00F71F02">
          <w:rPr>
            <w:lang w:eastAsia="zh-CN"/>
          </w:rPr>
          <w:t xml:space="preserve"> </w:t>
        </w:r>
      </w:ins>
      <w:ins w:id="815" w:author="mx3mt" w:date="2022-09-12T11:55:00Z">
        <w:r w:rsidR="00A37F36">
          <w:rPr>
            <w:lang w:eastAsia="zh-CN"/>
          </w:rPr>
          <w:t xml:space="preserve">the moral divergence </w:t>
        </w:r>
      </w:ins>
      <w:ins w:id="816" w:author="mx3mt" w:date="2022-09-12T11:56:00Z">
        <w:r w:rsidR="00A37F36">
          <w:rPr>
            <w:lang w:eastAsia="zh-CN"/>
          </w:rPr>
          <w:t xml:space="preserve">has been </w:t>
        </w:r>
      </w:ins>
      <w:ins w:id="817" w:author="mx3mt" w:date="2022-09-12T11:55:00Z">
        <w:r w:rsidR="00A37F36">
          <w:rPr>
            <w:rFonts w:hint="eastAsia"/>
            <w:lang w:eastAsia="zh-CN"/>
          </w:rPr>
          <w:t>wi</w:t>
        </w:r>
        <w:r w:rsidR="00A37F36">
          <w:rPr>
            <w:lang w:eastAsia="zh-CN"/>
          </w:rPr>
          <w:t xml:space="preserve">dened </w:t>
        </w:r>
      </w:ins>
      <w:ins w:id="818" w:author="mx3mt" w:date="2022-08-23T11:18:00Z">
        <w:r w:rsidR="00762866">
          <w:rPr>
            <w:lang w:eastAsia="zh-CN"/>
          </w:rPr>
          <w:t xml:space="preserve">after </w:t>
        </w:r>
      </w:ins>
      <w:ins w:id="819" w:author="mx3mt" w:date="2022-08-23T09:33:00Z">
        <w:r w:rsidR="00F71F02">
          <w:rPr>
            <w:lang w:eastAsia="zh-CN"/>
          </w:rPr>
          <w:t>decades of democratic di</w:t>
        </w:r>
      </w:ins>
      <w:ins w:id="820" w:author="mx3mt" w:date="2022-08-23T09:34:00Z">
        <w:r w:rsidR="00F71F02">
          <w:rPr>
            <w:lang w:eastAsia="zh-CN"/>
          </w:rPr>
          <w:t>scussions</w:t>
        </w:r>
      </w:ins>
      <w:ins w:id="821" w:author="mx3mt" w:date="2022-08-23T11:17:00Z">
        <w:r w:rsidR="00762866">
          <w:rPr>
            <w:lang w:eastAsia="zh-CN"/>
          </w:rPr>
          <w:t xml:space="preserve"> </w:t>
        </w:r>
      </w:ins>
      <w:ins w:id="822" w:author="mx3mt" w:date="2022-08-23T11:18:00Z">
        <w:r w:rsidR="00762866">
          <w:rPr>
            <w:lang w:eastAsia="zh-CN"/>
          </w:rPr>
          <w:t xml:space="preserve">that aim to </w:t>
        </w:r>
      </w:ins>
      <w:ins w:id="823" w:author="mx3mt" w:date="2022-09-12T12:00:00Z">
        <w:r w:rsidR="00F440AE">
          <w:rPr>
            <w:lang w:eastAsia="zh-CN"/>
          </w:rPr>
          <w:t xml:space="preserve">decrease </w:t>
        </w:r>
      </w:ins>
      <w:ins w:id="824" w:author="mx3mt" w:date="2022-08-23T11:18:00Z">
        <w:r w:rsidR="00762866">
          <w:rPr>
            <w:lang w:eastAsia="zh-CN"/>
          </w:rPr>
          <w:t>the moral divergence</w:t>
        </w:r>
      </w:ins>
      <w:ins w:id="825" w:author="mx3mt" w:date="2022-09-12T12:00:00Z">
        <w:r w:rsidR="00F440AE">
          <w:rPr>
            <w:lang w:eastAsia="zh-CN"/>
          </w:rPr>
          <w:t xml:space="preserve">. </w:t>
        </w:r>
      </w:ins>
      <w:ins w:id="826" w:author="mx3mt" w:date="2022-08-23T09:32:00Z">
        <w:r w:rsidR="00F71F02">
          <w:rPr>
            <w:lang w:eastAsia="zh-CN"/>
          </w:rPr>
          <w:t xml:space="preserve"> </w:t>
        </w:r>
      </w:ins>
      <w:ins w:id="827" w:author="mx3mt" w:date="2022-08-23T09:31:00Z">
        <w:r w:rsidR="00C878D4">
          <w:rPr>
            <w:lang w:eastAsia="zh-CN"/>
          </w:rPr>
          <w:t xml:space="preserve"> </w:t>
        </w:r>
      </w:ins>
    </w:p>
    <w:p w14:paraId="634EB99A" w14:textId="2A943C7B" w:rsidR="004C3402" w:rsidRDefault="00E804CC" w:rsidP="004C3402">
      <w:pPr>
        <w:rPr>
          <w:moveTo w:id="828" w:author="mx3mt" w:date="2022-08-23T10:44:00Z"/>
          <w:lang w:eastAsia="zh-CN"/>
        </w:rPr>
      </w:pPr>
      <w:ins w:id="829" w:author="mx3mt" w:date="2022-08-23T09:43:00Z">
        <w:r>
          <w:rPr>
            <w:lang w:eastAsia="zh-CN"/>
          </w:rPr>
          <w:t>Our results show that</w:t>
        </w:r>
      </w:ins>
      <w:ins w:id="830" w:author="mx3mt" w:date="2022-08-23T09:23:00Z">
        <w:r w:rsidR="004571B4">
          <w:rPr>
            <w:lang w:eastAsia="zh-CN"/>
          </w:rPr>
          <w:t xml:space="preserve"> this moral divergence </w:t>
        </w:r>
        <w:r w:rsidR="004571B4" w:rsidRPr="00B32132">
          <w:rPr>
            <w:lang w:eastAsia="zh-CN"/>
          </w:rPr>
          <w:t xml:space="preserve">has been </w:t>
        </w:r>
        <w:r w:rsidR="004571B4" w:rsidRPr="00F440AE">
          <w:rPr>
            <w:highlight w:val="yellow"/>
            <w:lang w:eastAsia="zh-CN"/>
            <w:rPrChange w:id="831" w:author="mx3mt" w:date="2022-09-12T12:01:00Z">
              <w:rPr>
                <w:lang w:eastAsia="zh-CN"/>
              </w:rPr>
            </w:rPrChange>
          </w:rPr>
          <w:t>increasingly</w:t>
        </w:r>
        <w:r w:rsidR="004571B4" w:rsidRPr="0000124E">
          <w:rPr>
            <w:lang w:eastAsia="zh-CN"/>
          </w:rPr>
          <w:t xml:space="preserve"> widen</w:t>
        </w:r>
        <w:r w:rsidR="004571B4">
          <w:rPr>
            <w:lang w:eastAsia="zh-CN"/>
          </w:rPr>
          <w:t>ing after 1980,</w:t>
        </w:r>
      </w:ins>
      <w:ins w:id="832" w:author="mx3mt" w:date="2022-08-23T09:24:00Z">
        <w:r w:rsidR="004571B4">
          <w:rPr>
            <w:lang w:eastAsia="zh-CN"/>
          </w:rPr>
          <w:t xml:space="preserve"> which </w:t>
        </w:r>
      </w:ins>
      <w:ins w:id="833" w:author="mx3mt" w:date="2022-08-23T09:27:00Z">
        <w:r w:rsidR="004571B4">
          <w:rPr>
            <w:lang w:eastAsia="zh-CN"/>
          </w:rPr>
          <w:t xml:space="preserve">aligns with the </w:t>
        </w:r>
      </w:ins>
      <w:ins w:id="834" w:author="mx3mt" w:date="2022-08-23T09:23:00Z">
        <w:r w:rsidR="004571B4">
          <w:rPr>
            <w:lang w:eastAsia="zh-CN"/>
          </w:rPr>
          <w:t>acceleration of mediatization after 1980</w:t>
        </w:r>
      </w:ins>
      <w:ins w:id="835" w:author="mx3mt" w:date="2022-08-23T09:28:00Z">
        <w:r w:rsidR="00C878D4">
          <w:rPr>
            <w:lang w:eastAsia="zh-CN"/>
          </w:rPr>
          <w:t xml:space="preserve"> due to the </w:t>
        </w:r>
      </w:ins>
      <w:ins w:id="836" w:author="mx3mt" w:date="2022-08-23T09:29:00Z">
        <w:r w:rsidR="00C878D4">
          <w:rPr>
            <w:lang w:eastAsia="zh-CN"/>
          </w:rPr>
          <w:t>development of media</w:t>
        </w:r>
      </w:ins>
      <w:ins w:id="837" w:author="mx3mt" w:date="2022-08-23T09:23:00Z">
        <w:r w:rsidR="004571B4">
          <w:rPr>
            <w:lang w:eastAsia="zh-CN"/>
          </w:rPr>
          <w:t xml:space="preserve"> </w:t>
        </w:r>
        <w:r w:rsidR="004571B4" w:rsidRPr="003F49F4">
          <w:fldChar w:fldCharType="begin"/>
        </w:r>
      </w:ins>
      <w:r w:rsidR="00C878D4">
        <w:instrText xml:space="preserve"> ADDIN EN.CITE &lt;EndNote&gt;&lt;Cite&gt;&lt;Author&gt;Hjarvard&lt;/Author&gt;&lt;Year&gt;2013&lt;/Year&gt;&lt;RecNum&gt;55&lt;/RecNum&gt;&lt;DisplayText&gt;(Hjarvard, 2013; Kristensen, 2000)&lt;/DisplayText&gt;&lt;record&gt;&lt;rec-number&gt;55&lt;/rec-number&gt;&lt;foreign-keys&gt;&lt;key app="EN" db-id="2xd0pvrd6xxp05evvtepd0f9vppe5rtsxa20" timestamp="1574822057"&gt;55&lt;/key&gt;&lt;/foreign-keys&gt;&lt;ref-type name="Book"&gt;6&lt;/ref-type&gt;&lt;contributors&gt;&lt;authors&gt;&lt;author&gt;Hjarvard, Stig&lt;/author&gt;&lt;/authors&gt;&lt;/contributors&gt;&lt;titles&gt;&lt;title&gt;The mediatization of culture and society&lt;/title&gt;&lt;/titles&gt;&lt;dates&gt;&lt;year&gt;2013&lt;/year&gt;&lt;/dates&gt;&lt;publisher&gt;Routledge&lt;/publisher&gt;&lt;isbn&gt;113658045X&lt;/isbn&gt;&lt;urls&gt;&lt;/urls&gt;&lt;/record&gt;&lt;/Cite&gt;&lt;Cite&gt;&lt;Author&gt;Kristensen&lt;/Author&gt;&lt;Year&gt;2000&lt;/Year&gt;&lt;RecNum&gt;530&lt;/RecNum&gt;&lt;record&gt;&lt;rec-number&gt;530&lt;/rec-number&gt;&lt;foreign-keys&gt;&lt;key app="EN" db-id="2xd0pvrd6xxp05evvtepd0f9vppe5rtsxa20" timestamp="1618033933"&gt;530&lt;/key&gt;&lt;/foreign-keys&gt;&lt;ref-type name="Journal Article"&gt;17&lt;/ref-type&gt;&lt;contributors&gt;&lt;authors&gt;&lt;author&gt;Kristensen, Nete Nørgaard&lt;/author&gt;&lt;/authors&gt;&lt;/contributors&gt;&lt;titles&gt;&lt;title&gt;Journalistik som profession&lt;/title&gt;&lt;secondary-title&gt;Om journalistens rolleplacering i et professionssociologisk perspektiv.[Journalism as profession] In F. Henriksen (Ed.), Sekvens&lt;/secondary-title&gt;&lt;/titles&gt;&lt;periodical&gt;&lt;full-title&gt;Om journalistens rolleplacering i et professionssociologisk perspektiv.[Journalism as profession] In F. Henriksen (Ed.), Sekvens&lt;/full-title&gt;&lt;/periodical&gt;&lt;pages&gt;159-184&lt;/pages&gt;&lt;dates&gt;&lt;year&gt;2000&lt;/year&gt;&lt;/dates&gt;&lt;urls&gt;&lt;/urls&gt;&lt;/record&gt;&lt;/Cite&gt;&lt;/EndNote&gt;</w:instrText>
      </w:r>
      <w:ins w:id="838" w:author="mx3mt" w:date="2022-08-23T09:23:00Z">
        <w:r w:rsidR="004571B4" w:rsidRPr="003F49F4">
          <w:fldChar w:fldCharType="separate"/>
        </w:r>
      </w:ins>
      <w:r w:rsidR="00C878D4">
        <w:rPr>
          <w:noProof/>
        </w:rPr>
        <w:t>(Hjarvard, 2013; Kristensen, 2000)</w:t>
      </w:r>
      <w:ins w:id="839" w:author="mx3mt" w:date="2022-08-23T09:23:00Z">
        <w:r w:rsidR="004571B4" w:rsidRPr="003F49F4">
          <w:fldChar w:fldCharType="end"/>
        </w:r>
        <w:r w:rsidR="004571B4">
          <w:rPr>
            <w:lang w:eastAsia="zh-CN"/>
          </w:rPr>
          <w:t>.</w:t>
        </w:r>
      </w:ins>
      <w:ins w:id="840" w:author="mx3mt" w:date="2022-08-23T09:48:00Z">
        <w:r w:rsidRPr="00E804CC">
          <w:t xml:space="preserve"> </w:t>
        </w:r>
      </w:ins>
      <w:ins w:id="841" w:author="mx3mt" w:date="2022-08-23T10:20:00Z">
        <w:r w:rsidR="007341EB">
          <w:t xml:space="preserve">In politics, </w:t>
        </w:r>
      </w:ins>
      <w:ins w:id="842" w:author="mx3mt" w:date="2022-08-23T10:05:00Z">
        <w:r w:rsidR="008F5627">
          <w:rPr>
            <w:lang w:eastAsia="zh-CN"/>
          </w:rPr>
          <w:t>“</w:t>
        </w:r>
      </w:ins>
      <w:ins w:id="843" w:author="mx3mt" w:date="2022-08-23T09:49:00Z">
        <w:r w:rsidR="00FD4F95">
          <w:rPr>
            <w:lang w:eastAsia="zh-CN"/>
          </w:rPr>
          <w:t>a grow</w:t>
        </w:r>
      </w:ins>
      <w:ins w:id="844" w:author="mx3mt" w:date="2022-08-23T10:05:00Z">
        <w:r w:rsidR="008F5627">
          <w:rPr>
            <w:lang w:eastAsia="zh-CN"/>
          </w:rPr>
          <w:t>ing importance</w:t>
        </w:r>
      </w:ins>
      <w:ins w:id="845" w:author="mx3mt" w:date="2022-08-23T09:50:00Z">
        <w:r w:rsidR="00FD4F95">
          <w:rPr>
            <w:lang w:eastAsia="zh-CN"/>
          </w:rPr>
          <w:t xml:space="preserve"> of symbolic politics” </w:t>
        </w:r>
      </w:ins>
      <w:ins w:id="846" w:author="mx3mt" w:date="2022-08-23T09:54:00Z">
        <w:r w:rsidR="006B67F2">
          <w:rPr>
            <w:lang w:eastAsia="zh-CN"/>
          </w:rPr>
          <w:t>since</w:t>
        </w:r>
      </w:ins>
      <w:ins w:id="847" w:author="mx3mt" w:date="2022-08-23T09:53:00Z">
        <w:r w:rsidR="006B67F2">
          <w:rPr>
            <w:lang w:eastAsia="zh-CN"/>
          </w:rPr>
          <w:t xml:space="preserve"> 1980</w:t>
        </w:r>
      </w:ins>
      <w:ins w:id="848" w:author="mx3mt" w:date="2022-08-23T10:20:00Z">
        <w:r w:rsidR="007341EB">
          <w:rPr>
            <w:lang w:eastAsia="zh-CN"/>
          </w:rPr>
          <w:t xml:space="preserve"> was found by </w:t>
        </w:r>
        <w:r w:rsidR="007341EB" w:rsidRPr="008B1FE3">
          <w:fldChar w:fldCharType="begin"/>
        </w:r>
        <w:r w:rsidR="007341EB">
          <w:instrText xml:space="preserve"> ADDIN EN.CITE &lt;EndNote&gt;&lt;Cite AuthorYear="1"&gt;&lt;Author&gt;Kepplinger&lt;/Author&gt;&lt;Year&gt;2002&lt;/Year&gt;&lt;RecNum&gt;464&lt;/RecNum&gt;&lt;DisplayText&gt;Kepplinger (2002)&lt;/DisplayText&gt;&lt;record&gt;&lt;rec-number&gt;464&lt;/rec-number&gt;&lt;foreign-keys&gt;&lt;key app="EN" db-id="2xd0pvrd6xxp05evvtepd0f9vppe5rtsxa20" timestamp="1609780828"&gt;464&lt;/key&gt;&lt;/foreign-keys&gt;&lt;ref-type name="Journal Article"&gt;17&lt;/ref-type&gt;&lt;contributors&gt;&lt;authors&gt;&lt;author&gt;Kepplinger, Hans Mathias&lt;/author&gt;&lt;/authors&gt;&lt;/contributors&gt;&lt;titles&gt;&lt;title&gt;Mediatization of politics: Theory and data&lt;/title&gt;&lt;secondary-title&gt;Journal of communication&lt;/secondary-title&gt;&lt;/titles&gt;&lt;periodical&gt;&lt;full-title&gt;Journal of communication&lt;/full-title&gt;&lt;/periodical&gt;&lt;pages&gt;972-986&lt;/pages&gt;&lt;volume&gt;52&lt;/volume&gt;&lt;number&gt;4&lt;/number&gt;&lt;dates&gt;&lt;year&gt;2002&lt;/year&gt;&lt;/dates&gt;&lt;isbn&gt;0021-9916&lt;/isbn&gt;&lt;urls&gt;&lt;/urls&gt;&lt;/record&gt;&lt;/Cite&gt;&lt;/EndNote&gt;</w:instrText>
        </w:r>
        <w:r w:rsidR="007341EB" w:rsidRPr="008B1FE3">
          <w:fldChar w:fldCharType="separate"/>
        </w:r>
        <w:r w:rsidR="007341EB">
          <w:rPr>
            <w:noProof/>
          </w:rPr>
          <w:t>Kepplinger (2002)</w:t>
        </w:r>
        <w:r w:rsidR="007341EB" w:rsidRPr="008B1FE3">
          <w:fldChar w:fldCharType="end"/>
        </w:r>
      </w:ins>
      <w:ins w:id="849" w:author="mx3mt" w:date="2022-08-23T09:57:00Z">
        <w:r w:rsidR="006B67F2">
          <w:rPr>
            <w:lang w:eastAsia="zh-CN"/>
          </w:rPr>
          <w:t>, w</w:t>
        </w:r>
      </w:ins>
      <w:ins w:id="850" w:author="mx3mt" w:date="2022-08-23T09:58:00Z">
        <w:r w:rsidR="006B67F2">
          <w:rPr>
            <w:lang w:eastAsia="zh-CN"/>
          </w:rPr>
          <w:t xml:space="preserve">hich implies that political actors have been forced to accept media logic </w:t>
        </w:r>
      </w:ins>
      <w:ins w:id="851" w:author="mx3mt" w:date="2022-08-23T09:59:00Z">
        <w:r w:rsidR="00632122">
          <w:rPr>
            <w:lang w:eastAsia="zh-CN"/>
          </w:rPr>
          <w:t>because of media’s ability to sway the formation of public opinions</w:t>
        </w:r>
      </w:ins>
      <w:ins w:id="852" w:author="mx3mt" w:date="2022-08-23T09:54:00Z">
        <w:r w:rsidR="006B67F2">
          <w:rPr>
            <w:lang w:eastAsia="zh-CN"/>
          </w:rPr>
          <w:t xml:space="preserve"> </w:t>
        </w:r>
        <w:r w:rsidR="006B67F2" w:rsidRPr="008B1FE3">
          <w:fldChar w:fldCharType="begin"/>
        </w:r>
      </w:ins>
      <w:r w:rsidR="006B67F2">
        <w:instrText xml:space="preserve"> ADDIN EN.CITE &lt;EndNote&gt;&lt;Cite ExcludeAuth="1" ExcludeYear="1"&gt;&lt;Author&gt;Kepplinger&lt;/Author&gt;&lt;Year&gt;2002&lt;/Year&gt;&lt;RecNum&gt;464&lt;/RecNum&gt;&lt;Pages&gt;972&lt;/Pages&gt;&lt;DisplayText&gt;(p. 972)&lt;/DisplayText&gt;&lt;record&gt;&lt;rec-number&gt;464&lt;/rec-number&gt;&lt;foreign-keys&gt;&lt;key app="EN" db-id="2xd0pvrd6xxp05evvtepd0f9vppe5rtsxa20" timestamp="1609780828"&gt;464&lt;/key&gt;&lt;/foreign-keys&gt;&lt;ref-type name="Journal Article"&gt;17&lt;/ref-type&gt;&lt;contributors&gt;&lt;authors&gt;&lt;author&gt;Kepplinger, Hans Mathias&lt;/author&gt;&lt;/authors&gt;&lt;/contributors&gt;&lt;titles&gt;&lt;title&gt;Mediatization of politics: Theory and data&lt;/title&gt;&lt;secondary-title&gt;Journal of communication&lt;/secondary-title&gt;&lt;/titles&gt;&lt;periodical&gt;&lt;full-title&gt;Journal of communication&lt;/full-title&gt;&lt;/periodical&gt;&lt;pages&gt;972-986&lt;/pages&gt;&lt;volume&gt;52&lt;/volume&gt;&lt;number&gt;4&lt;/number&gt;&lt;dates&gt;&lt;year&gt;2002&lt;/year&gt;&lt;/dates&gt;&lt;isbn&gt;0021-9916&lt;/isbn&gt;&lt;urls&gt;&lt;/urls&gt;&lt;/record&gt;&lt;/Cite&gt;&lt;/EndNote&gt;</w:instrText>
      </w:r>
      <w:ins w:id="853" w:author="mx3mt" w:date="2022-08-23T09:54:00Z">
        <w:r w:rsidR="006B67F2" w:rsidRPr="008B1FE3">
          <w:fldChar w:fldCharType="separate"/>
        </w:r>
      </w:ins>
      <w:r w:rsidR="006B67F2">
        <w:rPr>
          <w:noProof/>
        </w:rPr>
        <w:t xml:space="preserve">(p. </w:t>
      </w:r>
      <w:r w:rsidR="006B67F2">
        <w:rPr>
          <w:noProof/>
        </w:rPr>
        <w:lastRenderedPageBreak/>
        <w:t>972)</w:t>
      </w:r>
      <w:ins w:id="854" w:author="mx3mt" w:date="2022-08-23T09:54:00Z">
        <w:r w:rsidR="006B67F2" w:rsidRPr="008B1FE3">
          <w:fldChar w:fldCharType="end"/>
        </w:r>
      </w:ins>
      <w:ins w:id="855" w:author="mx3mt" w:date="2022-08-23T09:59:00Z">
        <w:r w:rsidR="00632122">
          <w:t xml:space="preserve">. </w:t>
        </w:r>
      </w:ins>
      <w:ins w:id="856" w:author="mx3mt" w:date="2022-08-23T10:02:00Z">
        <w:r w:rsidR="00632122">
          <w:rPr>
            <w:lang w:eastAsia="zh-CN"/>
          </w:rPr>
          <w:t xml:space="preserve">According to </w:t>
        </w:r>
      </w:ins>
      <w:r w:rsidR="00632122">
        <w:rPr>
          <w:lang w:eastAsia="zh-CN"/>
        </w:rPr>
        <w:fldChar w:fldCharType="begin"/>
      </w:r>
      <w:r w:rsidR="008F5627">
        <w:rPr>
          <w:lang w:eastAsia="zh-CN"/>
        </w:rPr>
        <w:instrText xml:space="preserve"> ADDIN EN.CITE &lt;EndNote&gt;&lt;Cite AuthorYear="1"&gt;&lt;Author&gt;Strömbäck&lt;/Author&gt;&lt;Year&gt;2008&lt;/Year&gt;&lt;RecNum&gt;86&lt;/RecNum&gt;&lt;DisplayText&gt;Strömbäck (2008)&lt;/DisplayText&gt;&lt;record&gt;&lt;rec-number&gt;86&lt;/rec-number&gt;&lt;foreign-keys&gt;&lt;key app="EN" db-id="2xd0pvrd6xxp05evvtepd0f9vppe5rtsxa20" timestamp="1575317339"&gt;86&lt;/key&gt;&lt;/foreign-keys&gt;&lt;ref-type name="Journal Article"&gt;17&lt;/ref-type&gt;&lt;contributors&gt;&lt;authors&gt;&lt;author&gt;Strömbäck, Jesper&lt;/author&gt;&lt;/authors&gt;&lt;/contributors&gt;&lt;titles&gt;&lt;title&gt;Four phases of mediatization: An analysis of the mediatization of politics&lt;/title&gt;&lt;secondary-title&gt;The international journal of press/politics&lt;/secondary-title&gt;&lt;/titles&gt;&lt;periodical&gt;&lt;full-title&gt;The international journal of press/politics&lt;/full-title&gt;&lt;/periodical&gt;&lt;pages&gt;228-246&lt;/pages&gt;&lt;volume&gt;13&lt;/volume&gt;&lt;number&gt;3&lt;/number&gt;&lt;dates&gt;&lt;year&gt;2008&lt;/year&gt;&lt;/dates&gt;&lt;isbn&gt;1940-1612&lt;/isbn&gt;&lt;urls&gt;&lt;/urls&gt;&lt;/record&gt;&lt;/Cite&gt;&lt;/EndNote&gt;</w:instrText>
      </w:r>
      <w:r w:rsidR="00632122">
        <w:rPr>
          <w:lang w:eastAsia="zh-CN"/>
        </w:rPr>
        <w:fldChar w:fldCharType="separate"/>
      </w:r>
      <w:r w:rsidR="008F5627">
        <w:rPr>
          <w:noProof/>
          <w:lang w:eastAsia="zh-CN"/>
        </w:rPr>
        <w:t>Strömbäck (2008)</w:t>
      </w:r>
      <w:r w:rsidR="00632122">
        <w:rPr>
          <w:lang w:eastAsia="zh-CN"/>
        </w:rPr>
        <w:fldChar w:fldCharType="end"/>
      </w:r>
      <w:ins w:id="857" w:author="mx3mt" w:date="2022-08-23T10:04:00Z">
        <w:r w:rsidR="008F5627">
          <w:rPr>
            <w:lang w:eastAsia="zh-CN"/>
          </w:rPr>
          <w:t>, the more imp</w:t>
        </w:r>
      </w:ins>
      <w:ins w:id="858" w:author="mx3mt" w:date="2022-08-23T10:06:00Z">
        <w:r w:rsidR="008F5627">
          <w:rPr>
            <w:lang w:eastAsia="zh-CN"/>
          </w:rPr>
          <w:t>ortant</w:t>
        </w:r>
      </w:ins>
      <w:ins w:id="859" w:author="mx3mt" w:date="2022-08-23T10:08:00Z">
        <w:r w:rsidR="008F5627">
          <w:rPr>
            <w:lang w:eastAsia="zh-CN"/>
          </w:rPr>
          <w:t xml:space="preserve"> the symbolic (</w:t>
        </w:r>
      </w:ins>
      <w:ins w:id="860" w:author="mx3mt" w:date="2022-08-23T10:30:00Z">
        <w:r w:rsidR="000662A6">
          <w:rPr>
            <w:lang w:eastAsia="zh-CN"/>
          </w:rPr>
          <w:t xml:space="preserve">prioritizing </w:t>
        </w:r>
      </w:ins>
      <w:ins w:id="861" w:author="mx3mt" w:date="2022-08-23T10:08:00Z">
        <w:r w:rsidR="008F5627">
          <w:rPr>
            <w:lang w:eastAsia="zh-CN"/>
          </w:rPr>
          <w:t xml:space="preserve">image </w:t>
        </w:r>
      </w:ins>
      <w:ins w:id="862" w:author="mx3mt" w:date="2022-08-23T10:09:00Z">
        <w:r w:rsidR="008F5627">
          <w:rPr>
            <w:lang w:eastAsia="zh-CN"/>
          </w:rPr>
          <w:t>building)</w:t>
        </w:r>
      </w:ins>
      <w:ins w:id="863" w:author="mx3mt" w:date="2022-08-23T10:08:00Z">
        <w:r w:rsidR="008F5627">
          <w:rPr>
            <w:lang w:eastAsia="zh-CN"/>
          </w:rPr>
          <w:t xml:space="preserve"> politics is</w:t>
        </w:r>
      </w:ins>
      <w:ins w:id="864" w:author="mx3mt" w:date="2022-08-23T10:09:00Z">
        <w:r w:rsidR="008F5627">
          <w:rPr>
            <w:lang w:eastAsia="zh-CN"/>
          </w:rPr>
          <w:t xml:space="preserve">, </w:t>
        </w:r>
        <w:r w:rsidR="0061155E">
          <w:rPr>
            <w:lang w:eastAsia="zh-CN"/>
          </w:rPr>
          <w:t xml:space="preserve">the more likely politicians </w:t>
        </w:r>
      </w:ins>
      <w:ins w:id="865" w:author="mx3mt" w:date="2022-08-23T10:02:00Z">
        <w:r w:rsidR="00632122">
          <w:rPr>
            <w:lang w:eastAsia="zh-CN"/>
          </w:rPr>
          <w:t xml:space="preserve">would </w:t>
        </w:r>
      </w:ins>
      <w:ins w:id="866" w:author="mx3mt" w:date="2022-08-23T10:11:00Z">
        <w:r w:rsidR="0061155E">
          <w:rPr>
            <w:lang w:eastAsia="zh-CN"/>
          </w:rPr>
          <w:t xml:space="preserve">trade off political bargaining logic for </w:t>
        </w:r>
      </w:ins>
      <w:ins w:id="867" w:author="mx3mt" w:date="2022-08-23T10:02:00Z">
        <w:r w:rsidR="00632122">
          <w:rPr>
            <w:lang w:eastAsia="zh-CN"/>
          </w:rPr>
          <w:t>media logic</w:t>
        </w:r>
      </w:ins>
      <w:ins w:id="868" w:author="mx3mt" w:date="2022-08-23T10:12:00Z">
        <w:r w:rsidR="0061155E">
          <w:rPr>
            <w:lang w:eastAsia="zh-CN"/>
          </w:rPr>
          <w:t xml:space="preserve">. </w:t>
        </w:r>
      </w:ins>
      <w:ins w:id="869" w:author="mx3mt" w:date="2022-08-23T10:13:00Z">
        <w:r w:rsidR="0061155E">
          <w:rPr>
            <w:lang w:eastAsia="zh-CN"/>
          </w:rPr>
          <w:t>In political debate,</w:t>
        </w:r>
      </w:ins>
      <w:ins w:id="870" w:author="mx3mt" w:date="2022-08-23T10:24:00Z">
        <w:r w:rsidR="007341EB">
          <w:rPr>
            <w:lang w:eastAsia="zh-CN"/>
          </w:rPr>
          <w:t xml:space="preserve"> the growing importance of symbolic politics could </w:t>
        </w:r>
      </w:ins>
      <w:ins w:id="871" w:author="mx3mt" w:date="2022-08-23T10:25:00Z">
        <w:r w:rsidR="00E94DEC">
          <w:rPr>
            <w:lang w:eastAsia="zh-CN"/>
          </w:rPr>
          <w:t>lead</w:t>
        </w:r>
      </w:ins>
      <w:ins w:id="872" w:author="mx3mt" w:date="2022-08-23T10:24:00Z">
        <w:r w:rsidR="00E94DEC">
          <w:rPr>
            <w:lang w:eastAsia="zh-CN"/>
          </w:rPr>
          <w:t xml:space="preserve"> to </w:t>
        </w:r>
      </w:ins>
      <w:ins w:id="873" w:author="mx3mt" w:date="2022-08-23T10:22:00Z">
        <w:r w:rsidR="007341EB">
          <w:rPr>
            <w:lang w:eastAsia="zh-CN"/>
          </w:rPr>
          <w:t xml:space="preserve">a trend of </w:t>
        </w:r>
      </w:ins>
      <w:ins w:id="874" w:author="mx3mt" w:date="2022-08-23T10:14:00Z">
        <w:r w:rsidR="00A83B63">
          <w:rPr>
            <w:lang w:eastAsia="zh-CN"/>
          </w:rPr>
          <w:t>prioritizing own issue-stances and moral reasoning over issue discussing</w:t>
        </w:r>
      </w:ins>
      <w:ins w:id="875" w:author="mx3mt" w:date="2022-08-23T10:23:00Z">
        <w:r w:rsidR="007341EB">
          <w:rPr>
            <w:lang w:eastAsia="zh-CN"/>
          </w:rPr>
          <w:t xml:space="preserve">, and therefore imply a growth of the </w:t>
        </w:r>
      </w:ins>
      <w:ins w:id="876" w:author="mx3mt" w:date="2022-08-23T10:13:00Z">
        <w:r w:rsidR="0061155E">
          <w:rPr>
            <w:lang w:eastAsia="zh-CN"/>
          </w:rPr>
          <w:t>symbolic politics</w:t>
        </w:r>
      </w:ins>
      <w:ins w:id="877" w:author="mx3mt" w:date="2022-08-23T10:25:00Z">
        <w:r w:rsidR="00E94DEC">
          <w:rPr>
            <w:lang w:eastAsia="zh-CN"/>
          </w:rPr>
          <w:t xml:space="preserve">, as reflected by the increase of moral divergences in our results. </w:t>
        </w:r>
      </w:ins>
      <w:ins w:id="878" w:author="mx3mt" w:date="2022-08-23T10:45:00Z">
        <w:r w:rsidR="00EA6620">
          <w:rPr>
            <w:lang w:eastAsia="zh-CN"/>
          </w:rPr>
          <w:t xml:space="preserve">In other words, </w:t>
        </w:r>
      </w:ins>
      <w:moveToRangeStart w:id="879" w:author="mx3mt" w:date="2022-08-23T10:44:00Z" w:name="move112143875"/>
      <w:moveTo w:id="880" w:author="mx3mt" w:date="2022-08-23T10:44:00Z">
        <w:del w:id="881" w:author="mx3mt" w:date="2022-08-23T10:45:00Z">
          <w:r w:rsidR="004C3402" w:rsidDel="00EA6620">
            <w:rPr>
              <w:lang w:eastAsia="zh-CN"/>
            </w:rPr>
            <w:delText>P</w:delText>
          </w:r>
        </w:del>
      </w:moveTo>
      <w:ins w:id="882" w:author="mx3mt" w:date="2022-08-23T10:45:00Z">
        <w:r w:rsidR="00EA6620">
          <w:rPr>
            <w:lang w:eastAsia="zh-CN"/>
          </w:rPr>
          <w:t>p</w:t>
        </w:r>
      </w:ins>
      <w:moveTo w:id="883" w:author="mx3mt" w:date="2022-08-23T10:44:00Z">
        <w:r w:rsidR="004C3402">
          <w:rPr>
            <w:lang w:eastAsia="zh-CN"/>
          </w:rPr>
          <w:t xml:space="preserve">residential debaters may respond to moral concerns by </w:t>
        </w:r>
        <w:r w:rsidR="004C3402">
          <w:rPr>
            <w:rFonts w:hint="eastAsia"/>
            <w:lang w:eastAsia="zh-CN"/>
          </w:rPr>
          <w:t>elaborating</w:t>
        </w:r>
        <w:r w:rsidR="004C3402">
          <w:rPr>
            <w:lang w:eastAsia="zh-CN"/>
          </w:rPr>
          <w:t xml:space="preserve"> upon their own moral concerns to build their own image rather than engag</w:t>
        </w:r>
      </w:moveTo>
      <w:ins w:id="884" w:author="mx3mt" w:date="2022-08-23T10:45:00Z">
        <w:r w:rsidR="00EA6620">
          <w:rPr>
            <w:lang w:eastAsia="zh-CN"/>
          </w:rPr>
          <w:t>ing</w:t>
        </w:r>
      </w:ins>
      <w:moveTo w:id="885" w:author="mx3mt" w:date="2022-08-23T10:44:00Z">
        <w:del w:id="886" w:author="mx3mt" w:date="2022-08-23T10:45:00Z">
          <w:r w:rsidR="004C3402" w:rsidDel="00EA6620">
            <w:rPr>
              <w:lang w:eastAsia="zh-CN"/>
            </w:rPr>
            <w:delText>e</w:delText>
          </w:r>
        </w:del>
        <w:r w:rsidR="004C3402">
          <w:rPr>
            <w:lang w:eastAsia="zh-CN"/>
          </w:rPr>
          <w:t xml:space="preserve"> in </w:t>
        </w:r>
        <w:del w:id="887" w:author="mx3mt" w:date="2022-08-23T10:45:00Z">
          <w:r w:rsidR="004C3402" w:rsidDel="00EA6620">
            <w:rPr>
              <w:lang w:eastAsia="zh-CN"/>
            </w:rPr>
            <w:delText xml:space="preserve">or generate </w:delText>
          </w:r>
        </w:del>
        <w:r w:rsidR="004C3402">
          <w:rPr>
            <w:lang w:eastAsia="zh-CN"/>
          </w:rPr>
          <w:t>real issue discussions</w:t>
        </w:r>
      </w:moveTo>
      <w:ins w:id="888" w:author="mx3mt" w:date="2022-09-12T12:03:00Z">
        <w:r w:rsidR="00FD2ED5">
          <w:rPr>
            <w:lang w:eastAsia="zh-CN"/>
          </w:rPr>
          <w:t xml:space="preserve"> and</w:t>
        </w:r>
      </w:ins>
      <w:moveTo w:id="889" w:author="mx3mt" w:date="2022-08-23T10:44:00Z">
        <w:del w:id="890" w:author="mx3mt" w:date="2022-09-12T12:03:00Z">
          <w:r w:rsidR="004C3402" w:rsidDel="00FD2ED5">
            <w:rPr>
              <w:lang w:eastAsia="zh-CN"/>
            </w:rPr>
            <w:delText>,</w:delText>
          </w:r>
        </w:del>
        <w:r w:rsidR="004C3402">
          <w:rPr>
            <w:lang w:eastAsia="zh-CN"/>
          </w:rPr>
          <w:t xml:space="preserve"> explor</w:t>
        </w:r>
      </w:moveTo>
      <w:ins w:id="891" w:author="mx3mt" w:date="2022-08-23T10:45:00Z">
        <w:r w:rsidR="00EA6620">
          <w:rPr>
            <w:lang w:eastAsia="zh-CN"/>
          </w:rPr>
          <w:t>ing</w:t>
        </w:r>
      </w:ins>
      <w:moveTo w:id="892" w:author="mx3mt" w:date="2022-08-23T10:44:00Z">
        <w:del w:id="893" w:author="mx3mt" w:date="2022-08-23T10:45:00Z">
          <w:r w:rsidR="004C3402" w:rsidDel="00EA6620">
            <w:rPr>
              <w:lang w:eastAsia="zh-CN"/>
            </w:rPr>
            <w:delText>e</w:delText>
          </w:r>
        </w:del>
        <w:r w:rsidR="004C3402">
          <w:rPr>
            <w:lang w:eastAsia="zh-CN"/>
          </w:rPr>
          <w:t xml:space="preserve"> possible solutions</w:t>
        </w:r>
      </w:moveTo>
      <w:ins w:id="894" w:author="mx3mt" w:date="2022-08-23T10:45:00Z">
        <w:r w:rsidR="00EA6620">
          <w:rPr>
            <w:lang w:eastAsia="zh-CN"/>
          </w:rPr>
          <w:t xml:space="preserve">. </w:t>
        </w:r>
      </w:ins>
      <w:ins w:id="895" w:author="mx3mt" w:date="2022-08-23T11:07:00Z">
        <w:r w:rsidR="004B75F2">
          <w:rPr>
            <w:lang w:eastAsia="zh-CN"/>
          </w:rPr>
          <w:t xml:space="preserve">From </w:t>
        </w:r>
      </w:ins>
      <w:ins w:id="896" w:author="mx3mt" w:date="2022-09-12T12:03:00Z">
        <w:r w:rsidR="00FD2ED5">
          <w:rPr>
            <w:lang w:eastAsia="zh-CN"/>
          </w:rPr>
          <w:t>a</w:t>
        </w:r>
      </w:ins>
      <w:ins w:id="897" w:author="mx3mt" w:date="2022-08-23T11:07:00Z">
        <w:r w:rsidR="004B75F2">
          <w:rPr>
            <w:lang w:eastAsia="zh-CN"/>
          </w:rPr>
          <w:t xml:space="preserve"> mediatization perspective, </w:t>
        </w:r>
      </w:ins>
      <w:ins w:id="898" w:author="mx3mt" w:date="2022-08-23T10:46:00Z">
        <w:r w:rsidR="00EA6620">
          <w:rPr>
            <w:lang w:eastAsia="zh-CN"/>
          </w:rPr>
          <w:t>a presidential debate</w:t>
        </w:r>
      </w:ins>
      <w:ins w:id="899" w:author="mx3mt" w:date="2022-08-23T11:07:00Z">
        <w:r w:rsidR="004B75F2">
          <w:rPr>
            <w:lang w:eastAsia="zh-CN"/>
          </w:rPr>
          <w:t xml:space="preserve">r is more likely </w:t>
        </w:r>
      </w:ins>
      <w:ins w:id="900" w:author="mx3mt" w:date="2022-08-23T11:08:00Z">
        <w:r w:rsidR="004B75F2">
          <w:rPr>
            <w:lang w:eastAsia="zh-CN"/>
          </w:rPr>
          <w:t xml:space="preserve">to focus on </w:t>
        </w:r>
      </w:ins>
      <w:ins w:id="901" w:author="mx3mt" w:date="2022-08-23T11:09:00Z">
        <w:r w:rsidR="004B75F2">
          <w:rPr>
            <w:lang w:eastAsia="zh-CN"/>
          </w:rPr>
          <w:t>personal</w:t>
        </w:r>
      </w:ins>
      <w:ins w:id="902" w:author="mx3mt" w:date="2022-08-23T10:46:00Z">
        <w:r w:rsidR="00EA6620">
          <w:rPr>
            <w:lang w:eastAsia="zh-CN"/>
          </w:rPr>
          <w:t xml:space="preserve"> image </w:t>
        </w:r>
      </w:ins>
      <w:ins w:id="903" w:author="mx3mt" w:date="2022-08-23T11:08:00Z">
        <w:r w:rsidR="004B75F2">
          <w:rPr>
            <w:lang w:eastAsia="zh-CN"/>
          </w:rPr>
          <w:t xml:space="preserve">building </w:t>
        </w:r>
      </w:ins>
      <w:ins w:id="904" w:author="mx3mt" w:date="2022-08-23T10:46:00Z">
        <w:r w:rsidR="00EA6620">
          <w:rPr>
            <w:lang w:eastAsia="zh-CN"/>
          </w:rPr>
          <w:t xml:space="preserve">to </w:t>
        </w:r>
      </w:ins>
      <w:ins w:id="905" w:author="mx3mt" w:date="2022-08-23T10:47:00Z">
        <w:r w:rsidR="00EA6620">
          <w:rPr>
            <w:lang w:eastAsia="zh-CN"/>
          </w:rPr>
          <w:t>sway the formation of p</w:t>
        </w:r>
      </w:ins>
      <w:ins w:id="906" w:author="mx3mt" w:date="2022-08-23T10:48:00Z">
        <w:r w:rsidR="00EA6620">
          <w:rPr>
            <w:lang w:eastAsia="zh-CN"/>
          </w:rPr>
          <w:t xml:space="preserve">ublic’s </w:t>
        </w:r>
      </w:ins>
      <w:ins w:id="907" w:author="mx3mt" w:date="2022-08-23T10:47:00Z">
        <w:r w:rsidR="00EA6620">
          <w:rPr>
            <w:lang w:eastAsia="zh-CN"/>
          </w:rPr>
          <w:t xml:space="preserve">voting opinion rather than </w:t>
        </w:r>
      </w:ins>
      <w:moveTo w:id="908" w:author="mx3mt" w:date="2022-08-23T10:44:00Z">
        <w:del w:id="909" w:author="mx3mt" w:date="2022-08-23T10:45:00Z">
          <w:r w:rsidR="004C3402" w:rsidDel="00EA6620">
            <w:rPr>
              <w:lang w:eastAsia="zh-CN"/>
            </w:rPr>
            <w:delText>,</w:delText>
          </w:r>
        </w:del>
        <w:del w:id="910" w:author="mx3mt" w:date="2022-08-23T10:47:00Z">
          <w:r w:rsidR="004C3402" w:rsidDel="00EA6620">
            <w:rPr>
              <w:lang w:eastAsia="zh-CN"/>
            </w:rPr>
            <w:delText xml:space="preserve"> or </w:delText>
          </w:r>
        </w:del>
        <w:r w:rsidR="004C3402">
          <w:rPr>
            <w:lang w:eastAsia="zh-CN"/>
          </w:rPr>
          <w:t>find</w:t>
        </w:r>
      </w:moveTo>
      <w:ins w:id="911" w:author="mx3mt" w:date="2022-08-23T10:45:00Z">
        <w:r w:rsidR="00EA6620">
          <w:rPr>
            <w:lang w:eastAsia="zh-CN"/>
          </w:rPr>
          <w:t>ing</w:t>
        </w:r>
      </w:ins>
      <w:moveTo w:id="912" w:author="mx3mt" w:date="2022-08-23T10:44:00Z">
        <w:r w:rsidR="004C3402">
          <w:rPr>
            <w:lang w:eastAsia="zh-CN"/>
          </w:rPr>
          <w:t xml:space="preserve"> a way to collaborate with each other.</w:t>
        </w:r>
      </w:moveTo>
      <w:ins w:id="913" w:author="mx3mt" w:date="2022-08-23T10:45:00Z">
        <w:r w:rsidR="00EA6620">
          <w:rPr>
            <w:lang w:eastAsia="zh-CN"/>
          </w:rPr>
          <w:t xml:space="preserve"> </w:t>
        </w:r>
      </w:ins>
    </w:p>
    <w:p w14:paraId="2896DBE7" w14:textId="4BE44EDB" w:rsidR="00E94DEC" w:rsidDel="00EA6620" w:rsidRDefault="006B67F2">
      <w:pPr>
        <w:ind w:firstLine="0"/>
        <w:rPr>
          <w:del w:id="914" w:author="mx3mt" w:date="2022-08-23T10:49:00Z"/>
          <w:moveTo w:id="915" w:author="mx3mt" w:date="2022-08-23T09:56:00Z"/>
          <w:lang w:eastAsia="zh-CN"/>
        </w:rPr>
        <w:pPrChange w:id="916" w:author="mx3mt" w:date="2022-08-23T10:52:00Z">
          <w:pPr/>
        </w:pPrChange>
      </w:pPr>
      <w:moveToRangeStart w:id="917" w:author="mx3mt" w:date="2022-08-23T09:56:00Z" w:name="move112140986"/>
      <w:moveToRangeEnd w:id="879"/>
      <w:moveTo w:id="918" w:author="mx3mt" w:date="2022-08-23T09:56:00Z">
        <w:del w:id="919" w:author="mx3mt" w:date="2022-08-23T10:15:00Z">
          <w:r w:rsidDel="000665EB">
            <w:rPr>
              <w:lang w:eastAsia="zh-CN"/>
            </w:rPr>
            <w:delText>T</w:delText>
          </w:r>
          <w:r w:rsidDel="000665EB">
            <w:rPr>
              <w:rFonts w:hint="eastAsia"/>
              <w:lang w:eastAsia="zh-CN"/>
            </w:rPr>
            <w:delText>he</w:delText>
          </w:r>
          <w:r w:rsidDel="000665EB">
            <w:rPr>
              <w:lang w:eastAsia="zh-CN"/>
            </w:rPr>
            <w:delText xml:space="preserve"> increasingly widening moral divergence suggests that mediatization has been exerting an influence on political communication. It implies</w:delText>
          </w:r>
          <w:r w:rsidRPr="00F74E2A" w:rsidDel="000665EB">
            <w:rPr>
              <w:lang w:eastAsia="zh-CN"/>
            </w:rPr>
            <w:delText xml:space="preserve"> </w:delText>
          </w:r>
          <w:r w:rsidDel="000665EB">
            <w:rPr>
              <w:lang w:eastAsia="zh-CN"/>
            </w:rPr>
            <w:delText xml:space="preserve">that political actors would emphasize media logic over political bargaining logic by prioritizing their own issue-stances and moral reasoning – their personalization – in certain circumstances such as presidential debates. </w:delText>
          </w:r>
        </w:del>
        <w:del w:id="920" w:author="mx3mt" w:date="2022-08-23T10:28:00Z">
          <w:r w:rsidDel="00E94DEC">
            <w:rPr>
              <w:lang w:eastAsia="zh-CN"/>
            </w:rPr>
            <w:delText xml:space="preserve">This could have </w:delText>
          </w:r>
          <w:r w:rsidDel="00E94DEC">
            <w:rPr>
              <w:rFonts w:hint="eastAsia"/>
              <w:lang w:eastAsia="zh-CN"/>
            </w:rPr>
            <w:delText>both</w:delText>
          </w:r>
          <w:r w:rsidDel="00E94DEC">
            <w:rPr>
              <w:lang w:eastAsia="zh-CN"/>
            </w:rPr>
            <w:delText xml:space="preserve"> positive and negative effects on democracy. Regarding positive effects, adapting media logic could help the institution of politics attract more media coverage which could lead to </w:delText>
          </w:r>
          <w:r w:rsidDel="00E94DEC">
            <w:rPr>
              <w:rFonts w:hint="eastAsia"/>
              <w:lang w:eastAsia="zh-CN"/>
            </w:rPr>
            <w:delText>more</w:delText>
          </w:r>
          <w:r w:rsidDel="00E94DEC">
            <w:rPr>
              <w:lang w:eastAsia="zh-CN"/>
            </w:rPr>
            <w:delText xml:space="preserve"> public attention and participation in democracy (i.e., more voters). For example, an election campaign is highly susceptible to mediatization – adapting and internalizing more media logic – because the goal is to involve as many citizens as possible in the democratic process  </w:delText>
          </w:r>
          <w:r w:rsidDel="00E94DEC">
            <w:rPr>
              <w:lang w:eastAsia="zh-CN"/>
            </w:rPr>
            <w:fldChar w:fldCharType="begin"/>
          </w:r>
          <w:r w:rsidDel="00E94DEC">
            <w:rPr>
              <w:lang w:eastAsia="zh-CN"/>
            </w:rPr>
            <w:delInstrText xml:space="preserve"> ADDIN EN.CITE &lt;EndNote&gt;&lt;Cite&gt;&lt;Author&gt;Marcinkowski&lt;/Author&gt;&lt;Year&gt;2014&lt;/Year&gt;&lt;RecNum&gt;613&lt;/RecNum&gt;&lt;DisplayText&gt;(Esser &amp;amp; Strömbäck, 2014; Marcinkowski &amp;amp; Steiner, 2014)&lt;/DisplayText&gt;&lt;record&gt;&lt;rec-number&gt;613&lt;/rec-number&gt;&lt;foreign-keys&gt;&lt;key app="EN" db-id="2xd0pvrd6xxp05evvtepd0f9vppe5rtsxa20" timestamp="1623993187"&gt;613&lt;/key&gt;&lt;/foreign-keys&gt;&lt;ref-type name="Book Section"&gt;5&lt;/ref-type&gt;&lt;contributors&gt;&lt;authors&gt;&lt;author&gt;Marcinkowski, Frank&lt;/author&gt;&lt;author&gt;Steiner, Adrian&lt;/author&gt;&lt;/authors&gt;&lt;/contributors&gt;&lt;titles&gt;&lt;title&gt;Mediatization and political autonomy: A systems approach&lt;/title&gt;&lt;secondary-title&gt;Mediatization of Politics&lt;/secondary-title&gt;&lt;/titles&gt;&lt;pages&gt;74-89&lt;/pages&gt;&lt;dates&gt;&lt;year&gt;2014&lt;/year&gt;&lt;/dates&gt;&lt;publisher&gt;Springer&lt;/publisher&gt;&lt;urls&gt;&lt;/urls&gt;&lt;/record&gt;&lt;/Cite&gt;&lt;Cite&gt;&lt;Author&gt;Esser&lt;/Author&gt;&lt;Year&gt;2014&lt;/Year&gt;&lt;RecNum&gt;614&lt;/RecNum&gt;&lt;record&gt;&lt;rec-number&gt;614&lt;/rec-number&gt;&lt;foreign-keys&gt;&lt;key app="EN" db-id="2xd0pvrd6xxp05evvtepd0f9vppe5rtsxa20" timestamp="1623993225"&gt;614&lt;/key&gt;&lt;/foreign-keys&gt;&lt;ref-type name="Book Section"&gt;5&lt;/ref-type&gt;&lt;contributors&gt;&lt;authors&gt;&lt;author&gt;Esser, Frank&lt;/author&gt;&lt;author&gt;Strömbäck, Jesper&lt;/author&gt;&lt;/authors&gt;&lt;/contributors&gt;&lt;titles&gt;&lt;title&gt;A paradigm in the making: Lessons for the future of mediatization research&lt;/title&gt;&lt;secondary-title&gt;Mediatization of Politics&lt;/secondary-title&gt;&lt;/titles&gt;&lt;pages&gt;223-242&lt;/pages&gt;&lt;dates&gt;&lt;year&gt;2014&lt;/year&gt;&lt;/dates&gt;&lt;publisher&gt;Springer&lt;/publisher&gt;&lt;urls&gt;&lt;/urls&gt;&lt;/record&gt;&lt;/Cite&gt;&lt;/EndNote&gt;</w:delInstrText>
          </w:r>
          <w:r w:rsidDel="00E94DEC">
            <w:rPr>
              <w:lang w:eastAsia="zh-CN"/>
            </w:rPr>
            <w:fldChar w:fldCharType="separate"/>
          </w:r>
          <w:r w:rsidDel="00E94DEC">
            <w:rPr>
              <w:noProof/>
              <w:lang w:eastAsia="zh-CN"/>
            </w:rPr>
            <w:delText>(Esser &amp; Strömbäck, 2014; Marcinkowski &amp; Steiner, 2014)</w:delText>
          </w:r>
          <w:r w:rsidDel="00E94DEC">
            <w:rPr>
              <w:lang w:eastAsia="zh-CN"/>
            </w:rPr>
            <w:fldChar w:fldCharType="end"/>
          </w:r>
          <w:r w:rsidDel="00E94DEC">
            <w:rPr>
              <w:lang w:eastAsia="zh-CN"/>
            </w:rPr>
            <w:delText xml:space="preserve">. </w:delText>
          </w:r>
        </w:del>
      </w:moveTo>
      <w:ins w:id="921" w:author="mx3mt" w:date="2022-08-23T10:52:00Z">
        <w:r w:rsidR="003C0150">
          <w:rPr>
            <w:lang w:eastAsia="zh-CN"/>
          </w:rPr>
          <w:tab/>
        </w:r>
      </w:ins>
    </w:p>
    <w:moveToRangeEnd w:id="917"/>
    <w:p w14:paraId="1EAF84CA" w14:textId="26704A01" w:rsidR="003C0150" w:rsidRDefault="00EA6620">
      <w:pPr>
        <w:ind w:firstLine="0"/>
        <w:rPr>
          <w:moveTo w:id="922" w:author="mx3mt" w:date="2022-08-23T10:51:00Z"/>
          <w:lang w:eastAsia="zh-CN"/>
        </w:rPr>
        <w:pPrChange w:id="923" w:author="mx3mt" w:date="2022-08-23T10:52:00Z">
          <w:pPr/>
        </w:pPrChange>
      </w:pPr>
      <w:ins w:id="924" w:author="mx3mt" w:date="2022-08-23T10:49:00Z">
        <w:r>
          <w:rPr>
            <w:lang w:eastAsia="zh-CN"/>
          </w:rPr>
          <w:t>The mediatization in politics</w:t>
        </w:r>
      </w:ins>
      <w:ins w:id="925" w:author="mx3mt" w:date="2022-08-23T10:28:00Z">
        <w:r w:rsidR="00E94DEC">
          <w:rPr>
            <w:lang w:eastAsia="zh-CN"/>
          </w:rPr>
          <w:t xml:space="preserve"> could have </w:t>
        </w:r>
        <w:r w:rsidR="00E94DEC">
          <w:rPr>
            <w:rFonts w:hint="eastAsia"/>
            <w:lang w:eastAsia="zh-CN"/>
          </w:rPr>
          <w:t>both</w:t>
        </w:r>
        <w:r w:rsidR="00E94DEC">
          <w:rPr>
            <w:lang w:eastAsia="zh-CN"/>
          </w:rPr>
          <w:t xml:space="preserve"> positive and negative effects on democracy. Regarding positive effects, adapting media logic could attract more media coverage which </w:t>
        </w:r>
      </w:ins>
      <w:ins w:id="926" w:author="mx3mt" w:date="2022-08-23T10:50:00Z">
        <w:r w:rsidR="003C0150">
          <w:rPr>
            <w:lang w:eastAsia="zh-CN"/>
          </w:rPr>
          <w:t>w</w:t>
        </w:r>
      </w:ins>
      <w:ins w:id="927" w:author="mx3mt" w:date="2022-08-23T10:28:00Z">
        <w:r w:rsidR="00E94DEC">
          <w:rPr>
            <w:lang w:eastAsia="zh-CN"/>
          </w:rPr>
          <w:t xml:space="preserve">ould lead to </w:t>
        </w:r>
        <w:r w:rsidR="00E94DEC">
          <w:rPr>
            <w:rFonts w:hint="eastAsia"/>
            <w:lang w:eastAsia="zh-CN"/>
          </w:rPr>
          <w:t>more</w:t>
        </w:r>
        <w:r w:rsidR="00E94DEC">
          <w:rPr>
            <w:lang w:eastAsia="zh-CN"/>
          </w:rPr>
          <w:t xml:space="preserve"> public attention and participation in democracy (i.e., more voters). For example, election campaign</w:t>
        </w:r>
      </w:ins>
      <w:ins w:id="928" w:author="mx3mt" w:date="2022-08-23T10:50:00Z">
        <w:r w:rsidR="003C0150">
          <w:rPr>
            <w:lang w:eastAsia="zh-CN"/>
          </w:rPr>
          <w:t xml:space="preserve">s </w:t>
        </w:r>
      </w:ins>
      <w:ins w:id="929" w:author="mx3mt" w:date="2022-08-23T10:51:00Z">
        <w:r w:rsidR="003C0150">
          <w:rPr>
            <w:lang w:eastAsia="zh-CN"/>
          </w:rPr>
          <w:t xml:space="preserve">have been </w:t>
        </w:r>
      </w:ins>
      <w:ins w:id="930" w:author="mx3mt" w:date="2022-08-23T10:28:00Z">
        <w:r w:rsidR="00E94DEC">
          <w:rPr>
            <w:lang w:eastAsia="zh-CN"/>
          </w:rPr>
          <w:t>highly susceptible to mediatization</w:t>
        </w:r>
      </w:ins>
      <w:ins w:id="931" w:author="mx3mt" w:date="2022-08-23T10:51:00Z">
        <w:r w:rsidR="003C0150">
          <w:rPr>
            <w:lang w:eastAsia="zh-CN"/>
          </w:rPr>
          <w:t xml:space="preserve">, </w:t>
        </w:r>
      </w:ins>
      <w:ins w:id="932" w:author="mx3mt" w:date="2022-08-23T10:28:00Z">
        <w:r w:rsidR="00E94DEC">
          <w:rPr>
            <w:lang w:eastAsia="zh-CN"/>
          </w:rPr>
          <w:t xml:space="preserve">because the goal is to involve as many citizens as possible in the democratic process  </w:t>
        </w:r>
        <w:r w:rsidR="00E94DEC">
          <w:rPr>
            <w:lang w:eastAsia="zh-CN"/>
          </w:rPr>
          <w:fldChar w:fldCharType="begin"/>
        </w:r>
        <w:r w:rsidR="00E94DEC">
          <w:rPr>
            <w:lang w:eastAsia="zh-CN"/>
          </w:rPr>
          <w:instrText xml:space="preserve"> ADDIN EN.CITE &lt;EndNote&gt;&lt;Cite&gt;&lt;Author&gt;Marcinkowski&lt;/Author&gt;&lt;Year&gt;2014&lt;/Year&gt;&lt;RecNum&gt;613&lt;/RecNum&gt;&lt;DisplayText&gt;(Esser &amp;amp; Strömbäck, 2014; Marcinkowski &amp;amp; Steiner, 2014)&lt;/DisplayText&gt;&lt;record&gt;&lt;rec-number&gt;613&lt;/rec-number&gt;&lt;foreign-keys&gt;&lt;key app="EN" db-id="2xd0pvrd6xxp05evvtepd0f9vppe5rtsxa20" timestamp="1623993187"&gt;613&lt;/key&gt;&lt;/foreign-keys&gt;&lt;ref-type name="Book Section"&gt;5&lt;/ref-type&gt;&lt;contributors&gt;&lt;authors&gt;&lt;author&gt;Marcinkowski, Frank&lt;/author&gt;&lt;author&gt;Steiner, Adrian&lt;/author&gt;&lt;/authors&gt;&lt;/contributors&gt;&lt;titles&gt;&lt;title&gt;Mediatization and political autonomy: A systems approach&lt;/title&gt;&lt;secondary-title&gt;Mediatization of Politics&lt;/secondary-title&gt;&lt;/titles&gt;&lt;pages&gt;74-89&lt;/pages&gt;&lt;dates&gt;&lt;year&gt;2014&lt;/year&gt;&lt;/dates&gt;&lt;publisher&gt;Springer&lt;/publisher&gt;&lt;urls&gt;&lt;/urls&gt;&lt;/record&gt;&lt;/Cite&gt;&lt;Cite&gt;&lt;Author&gt;Esser&lt;/Author&gt;&lt;Year&gt;2014&lt;/Year&gt;&lt;RecNum&gt;614&lt;/RecNum&gt;&lt;record&gt;&lt;rec-number&gt;614&lt;/rec-number&gt;&lt;foreign-keys&gt;&lt;key app="EN" db-id="2xd0pvrd6xxp05evvtepd0f9vppe5rtsxa20" timestamp="1623993225"&gt;614&lt;/key&gt;&lt;/foreign-keys&gt;&lt;ref-type name="Book Section"&gt;5&lt;/ref-type&gt;&lt;contributors&gt;&lt;authors&gt;&lt;author&gt;Esser, Frank&lt;/author&gt;&lt;author&gt;Strömbäck, Jesper&lt;/author&gt;&lt;/authors&gt;&lt;/contributors&gt;&lt;titles&gt;&lt;title&gt;A paradigm in the making: Lessons for the future of mediatization research&lt;/title&gt;&lt;secondary-title&gt;Mediatization of Politics&lt;/secondary-title&gt;&lt;/titles&gt;&lt;pages&gt;223-242&lt;/pages&gt;&lt;dates&gt;&lt;year&gt;2014&lt;/year&gt;&lt;/dates&gt;&lt;publisher&gt;Springer&lt;/publisher&gt;&lt;urls&gt;&lt;/urls&gt;&lt;/record&gt;&lt;/Cite&gt;&lt;/EndNote&gt;</w:instrText>
        </w:r>
        <w:r w:rsidR="00E94DEC">
          <w:rPr>
            <w:lang w:eastAsia="zh-CN"/>
          </w:rPr>
          <w:fldChar w:fldCharType="separate"/>
        </w:r>
        <w:r w:rsidR="00E94DEC">
          <w:rPr>
            <w:noProof/>
            <w:lang w:eastAsia="zh-CN"/>
          </w:rPr>
          <w:t>(Esser &amp; Strömbäck, 2014; Marcinkowski &amp; Steiner, 2014)</w:t>
        </w:r>
        <w:r w:rsidR="00E94DEC">
          <w:rPr>
            <w:lang w:eastAsia="zh-CN"/>
          </w:rPr>
          <w:fldChar w:fldCharType="end"/>
        </w:r>
        <w:r w:rsidR="00E94DEC">
          <w:rPr>
            <w:lang w:eastAsia="zh-CN"/>
          </w:rPr>
          <w:t xml:space="preserve">. </w:t>
        </w:r>
      </w:ins>
      <w:moveToRangeStart w:id="933" w:author="mx3mt" w:date="2022-08-23T10:51:00Z" w:name="move112144333"/>
      <w:moveTo w:id="934" w:author="mx3mt" w:date="2022-08-23T10:51:00Z">
        <w:r w:rsidR="003C0150">
          <w:rPr>
            <w:lang w:eastAsia="zh-CN"/>
          </w:rPr>
          <w:t xml:space="preserve">As for negative effects, </w:t>
        </w:r>
      </w:moveTo>
      <w:ins w:id="935" w:author="mx3mt" w:date="2022-08-23T10:53:00Z">
        <w:r w:rsidR="003C0150">
          <w:rPr>
            <w:lang w:eastAsia="zh-CN"/>
          </w:rPr>
          <w:t xml:space="preserve">mediatization may limit the possible solutions that the public could be made aware of </w:t>
        </w:r>
        <w:r w:rsidR="003C0150">
          <w:rPr>
            <w:lang w:eastAsia="zh-CN"/>
          </w:rPr>
          <w:fldChar w:fldCharType="begin"/>
        </w:r>
        <w:r w:rsidR="003C0150">
          <w:rPr>
            <w:lang w:eastAsia="zh-CN"/>
          </w:rPr>
          <w:instrText xml:space="preserve"> ADDIN EN.CITE &lt;EndNote&gt;&lt;Cite&gt;&lt;Author&gt;Blumler&lt;/Author&gt;&lt;Year&gt;2014&lt;/Year&gt;&lt;RecNum&gt;612&lt;/RecNum&gt;&lt;DisplayText&gt;(Blumler, 2014)&lt;/DisplayText&gt;&lt;record&gt;&lt;rec-number&gt;612&lt;/rec-number&gt;&lt;foreign-keys&gt;&lt;key app="EN" db-id="2xd0pvrd6xxp05evvtepd0f9vppe5rtsxa20" timestamp="1623963952"&gt;612&lt;/key&gt;&lt;/foreign-keys&gt;&lt;ref-type name="Book Section"&gt;5&lt;/ref-type&gt;&lt;contributors&gt;&lt;authors&gt;&lt;author&gt;Blumler, Jay G&lt;/author&gt;&lt;/authors&gt;&lt;/contributors&gt;&lt;titles&gt;&lt;title&gt;Mediatization and democracy&lt;/title&gt;&lt;secondary-title&gt;Mediatization of politics&lt;/secondary-title&gt;&lt;/titles&gt;&lt;pages&gt;31-41&lt;/pages&gt;&lt;dates&gt;&lt;year&gt;2014&lt;/year&gt;&lt;/dates&gt;&lt;publisher&gt;Springer&lt;/publisher&gt;&lt;urls&gt;&lt;/urls&gt;&lt;/record&gt;&lt;/Cite&gt;&lt;/EndNote&gt;</w:instrText>
        </w:r>
        <w:r w:rsidR="003C0150">
          <w:rPr>
            <w:lang w:eastAsia="zh-CN"/>
          </w:rPr>
          <w:fldChar w:fldCharType="separate"/>
        </w:r>
        <w:r w:rsidR="003C0150">
          <w:rPr>
            <w:noProof/>
            <w:lang w:eastAsia="zh-CN"/>
          </w:rPr>
          <w:t>(Blumler, 2014)</w:t>
        </w:r>
        <w:r w:rsidR="003C0150">
          <w:rPr>
            <w:lang w:eastAsia="zh-CN"/>
          </w:rPr>
          <w:fldChar w:fldCharType="end"/>
        </w:r>
        <w:r w:rsidR="003C0150">
          <w:rPr>
            <w:lang w:eastAsia="zh-CN"/>
          </w:rPr>
          <w:t xml:space="preserve"> because of two reasons. </w:t>
        </w:r>
      </w:ins>
      <w:moveTo w:id="936" w:author="mx3mt" w:date="2022-08-23T10:51:00Z">
        <w:del w:id="937" w:author="mx3mt" w:date="2022-08-23T10:53:00Z">
          <w:r w:rsidR="003C0150" w:rsidDel="003C0150">
            <w:rPr>
              <w:lang w:eastAsia="zh-CN"/>
            </w:rPr>
            <w:delText>the f</w:delText>
          </w:r>
        </w:del>
      </w:moveTo>
      <w:ins w:id="938" w:author="mx3mt" w:date="2022-08-23T10:54:00Z">
        <w:r w:rsidR="003C0150">
          <w:rPr>
            <w:lang w:eastAsia="zh-CN"/>
          </w:rPr>
          <w:t>The f</w:t>
        </w:r>
      </w:ins>
      <w:moveTo w:id="939" w:author="mx3mt" w:date="2022-08-23T10:51:00Z">
        <w:r w:rsidR="003C0150">
          <w:rPr>
            <w:lang w:eastAsia="zh-CN"/>
          </w:rPr>
          <w:t xml:space="preserve">irst would be that the internalization of media logic compels politicians to address the public “in a more popular idiom and to court popular support” </w:t>
        </w:r>
        <w:r w:rsidR="003C0150">
          <w:rPr>
            <w:lang w:eastAsia="zh-CN"/>
          </w:rPr>
          <w:fldChar w:fldCharType="begin"/>
        </w:r>
        <w:r w:rsidR="003C0150">
          <w:rPr>
            <w:lang w:eastAsia="zh-CN"/>
          </w:rPr>
          <w:instrText xml:space="preserve"> ADDIN EN.CITE &lt;EndNote&gt;&lt;Cite&gt;&lt;Author&gt;Blumler&lt;/Author&gt;&lt;Year&gt;1999&lt;/Year&gt;&lt;RecNum&gt;615&lt;/RecNum&gt;&lt;Pages&gt;220&lt;/Pages&gt;&lt;DisplayText&gt;(Blumler &amp;amp; Kavanagh, 1999, p. 220)&lt;/DisplayText&gt;&lt;record&gt;&lt;rec-number&gt;615&lt;/rec-number&gt;&lt;foreign-keys&gt;&lt;key app="EN" db-id="2xd0pvrd6xxp05evvtepd0f9vppe5rtsxa20" timestamp="1623994711"&gt;615&lt;/key&gt;&lt;/foreign-keys&gt;&lt;ref-type name="Journal Article"&gt;17&lt;/ref-type&gt;&lt;contributors&gt;&lt;authors&gt;&lt;author&gt;Blumler, Jay G&lt;/author&gt;&lt;author&gt;Kavanagh, Dennis&lt;/author&gt;&lt;/authors&gt;&lt;/contributors&gt;&lt;titles&gt;&lt;title&gt;The third age of political communication: Influences and features&lt;/title&gt;&lt;secondary-title&gt;Political communication&lt;/secondary-title&gt;&lt;/titles&gt;&lt;periodical&gt;&lt;full-title&gt;Political communication&lt;/full-title&gt;&lt;/periodical&gt;&lt;pages&gt;209-230&lt;/pages&gt;&lt;volume&gt;16&lt;/volume&gt;&lt;number&gt;3&lt;/number&gt;&lt;dates&gt;&lt;year&gt;1999&lt;/year&gt;&lt;/dates&gt;&lt;isbn&gt;1058-4609&lt;/isbn&gt;&lt;urls&gt;&lt;/urls&gt;&lt;/record&gt;&lt;/Cite&gt;&lt;/EndNote&gt;</w:instrText>
        </w:r>
        <w:r w:rsidR="003C0150">
          <w:rPr>
            <w:lang w:eastAsia="zh-CN"/>
          </w:rPr>
          <w:fldChar w:fldCharType="separate"/>
        </w:r>
        <w:r w:rsidR="003C0150">
          <w:rPr>
            <w:noProof/>
            <w:lang w:eastAsia="zh-CN"/>
          </w:rPr>
          <w:t>(Blumler &amp; Kavanagh, 1999, p. 220)</w:t>
        </w:r>
        <w:r w:rsidR="003C0150">
          <w:rPr>
            <w:lang w:eastAsia="zh-CN"/>
          </w:rPr>
          <w:fldChar w:fldCharType="end"/>
        </w:r>
        <w:r w:rsidR="003C0150">
          <w:rPr>
            <w:lang w:eastAsia="zh-CN"/>
          </w:rPr>
          <w:t xml:space="preserve"> and therefore entails political </w:t>
        </w:r>
        <w:r w:rsidR="003C0150" w:rsidRPr="001B75D3">
          <w:rPr>
            <w:lang w:eastAsia="zh-CN"/>
          </w:rPr>
          <w:t xml:space="preserve">populism </w:t>
        </w:r>
        <w:r w:rsidR="003C0150" w:rsidRPr="001B75D3">
          <w:rPr>
            <w:lang w:eastAsia="zh-CN"/>
          </w:rPr>
          <w:fldChar w:fldCharType="begin"/>
        </w:r>
        <w:r w:rsidR="003C0150" w:rsidRPr="001B75D3">
          <w:rPr>
            <w:lang w:eastAsia="zh-CN"/>
          </w:rPr>
          <w:instrText xml:space="preserve"> ADDIN EN.CITE &lt;EndNote&gt;&lt;Cite&gt;&lt;Author&gt;Mazzoleni&lt;/Author&gt;&lt;Year&gt;2014&lt;/Year&gt;&lt;RecNum&gt;616&lt;/RecNum&gt;&lt;DisplayText&gt;(Mazzoleni, 2014)&lt;/DisplayText&gt;&lt;record&gt;&lt;rec-number&gt;616&lt;/rec-number&gt;&lt;foreign-keys&gt;&lt;key app="EN" db-id="2xd0pvrd6xxp05evvtepd0f9vppe5rtsxa20" timestamp="1623995732"&gt;616&lt;/key&gt;&lt;/foreign-keys&gt;&lt;ref-type name="Book Section"&gt;5&lt;/ref-type&gt;&lt;contributors&gt;&lt;authors&gt;&lt;author&gt;Mazzoleni, Gianpietro&lt;/author&gt;&lt;/authors&gt;&lt;/contributors&gt;&lt;titles&gt;&lt;title&gt;Mediatization and political populism&lt;/title&gt;&lt;secondary-title&gt;Mediatization of politics&lt;/secondary-title&gt;&lt;/titles&gt;&lt;pages&gt;42-56&lt;/pages&gt;&lt;dates&gt;&lt;year&gt;2014&lt;/year&gt;&lt;/dates&gt;&lt;publisher&gt;Springer&lt;/publisher&gt;&lt;urls&gt;&lt;/urls&gt;&lt;/record&gt;&lt;/Cite&gt;&lt;/EndNote&gt;</w:instrText>
        </w:r>
        <w:r w:rsidR="003C0150" w:rsidRPr="001B75D3">
          <w:rPr>
            <w:lang w:eastAsia="zh-CN"/>
          </w:rPr>
          <w:fldChar w:fldCharType="separate"/>
        </w:r>
        <w:r w:rsidR="003C0150" w:rsidRPr="001B75D3">
          <w:rPr>
            <w:noProof/>
            <w:lang w:eastAsia="zh-CN"/>
          </w:rPr>
          <w:t>(Mazzoleni, 2014)</w:t>
        </w:r>
        <w:r w:rsidR="003C0150" w:rsidRPr="001B75D3">
          <w:rPr>
            <w:lang w:eastAsia="zh-CN"/>
          </w:rPr>
          <w:fldChar w:fldCharType="end"/>
        </w:r>
        <w:r w:rsidR="003C0150">
          <w:rPr>
            <w:lang w:eastAsia="zh-CN"/>
          </w:rPr>
          <w:t xml:space="preserve">. Second, media logic orients political decisions towards short-term (i.e. a news cycle) media benefits (will it look good in media) rather than long-term sustainable considerations. </w:t>
        </w:r>
        <w:del w:id="940" w:author="mx3mt" w:date="2022-08-23T10:53:00Z">
          <w:r w:rsidR="003C0150" w:rsidDel="003C0150">
            <w:rPr>
              <w:lang w:eastAsia="zh-CN"/>
            </w:rPr>
            <w:delText xml:space="preserve">Therefore mediatization may limit the possible solutions that the public could be made aware of </w:delText>
          </w:r>
          <w:r w:rsidR="003C0150" w:rsidDel="003C0150">
            <w:rPr>
              <w:lang w:eastAsia="zh-CN"/>
            </w:rPr>
            <w:fldChar w:fldCharType="begin"/>
          </w:r>
          <w:r w:rsidR="003C0150" w:rsidDel="003C0150">
            <w:rPr>
              <w:lang w:eastAsia="zh-CN"/>
            </w:rPr>
            <w:delInstrText xml:space="preserve"> ADDIN EN.CITE &lt;EndNote&gt;&lt;Cite&gt;&lt;Author&gt;Blumler&lt;/Author&gt;&lt;Year&gt;2014&lt;/Year&gt;&lt;RecNum&gt;612&lt;/RecNum&gt;&lt;DisplayText&gt;(Blumler, 2014)&lt;/DisplayText&gt;&lt;record&gt;&lt;rec-number&gt;612&lt;/rec-number&gt;&lt;foreign-keys&gt;&lt;key app="EN" db-id="2xd0pvrd6xxp05evvtepd0f9vppe5rtsxa20" timestamp="1623963952"&gt;612&lt;/key&gt;&lt;/foreign-keys&gt;&lt;ref-type name="Book Section"&gt;5&lt;/ref-type&gt;&lt;contributors&gt;&lt;authors&gt;&lt;author&gt;Blumler, Jay G&lt;/author&gt;&lt;/authors&gt;&lt;/contributors&gt;&lt;titles&gt;&lt;title&gt;Mediatization and democracy&lt;/title&gt;&lt;secondary-title&gt;Mediatization of politics&lt;/secondary-title&gt;&lt;/titles&gt;&lt;pages&gt;31-41&lt;/pages&gt;&lt;dates&gt;&lt;year&gt;2014&lt;/year&gt;&lt;/dates&gt;&lt;publisher&gt;Springer&lt;/publisher&gt;&lt;urls&gt;&lt;/urls&gt;&lt;/record&gt;&lt;/Cite&gt;&lt;/EndNote&gt;</w:delInstrText>
          </w:r>
          <w:r w:rsidR="003C0150" w:rsidDel="003C0150">
            <w:rPr>
              <w:lang w:eastAsia="zh-CN"/>
            </w:rPr>
            <w:fldChar w:fldCharType="separate"/>
          </w:r>
          <w:r w:rsidR="003C0150" w:rsidDel="003C0150">
            <w:rPr>
              <w:noProof/>
              <w:lang w:eastAsia="zh-CN"/>
            </w:rPr>
            <w:delText>(Blumler, 2014)</w:delText>
          </w:r>
          <w:r w:rsidR="003C0150" w:rsidDel="003C0150">
            <w:rPr>
              <w:lang w:eastAsia="zh-CN"/>
            </w:rPr>
            <w:fldChar w:fldCharType="end"/>
          </w:r>
          <w:r w:rsidR="003C0150" w:rsidDel="003C0150">
            <w:rPr>
              <w:lang w:eastAsia="zh-CN"/>
            </w:rPr>
            <w:delText xml:space="preserve">. </w:delText>
          </w:r>
        </w:del>
        <w:r w:rsidR="003C0150">
          <w:rPr>
            <w:lang w:eastAsia="zh-CN"/>
          </w:rPr>
          <w:t xml:space="preserve">For example, the way media interpret the presidential debate could exert a strong influence on the audience’s perception of the candidates </w:t>
        </w:r>
        <w:r w:rsidR="003C0150">
          <w:rPr>
            <w:lang w:eastAsia="zh-CN"/>
          </w:rPr>
          <w:lastRenderedPageBreak/>
          <w:fldChar w:fldCharType="begin">
            <w:fldData xml:space="preserve">PEVuZE5vdGU+PENpdGU+PEF1dGhvcj5TdGVlcGVyPC9BdXRob3I+PFllYXI+MTk3ODwvWWVhcj48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</w:fldData>
          </w:fldChar>
        </w:r>
      </w:moveTo>
      <w:r w:rsidR="005C30B5">
        <w:rPr>
          <w:lang w:eastAsia="zh-CN"/>
        </w:rPr>
        <w:instrText xml:space="preserve"> ADDIN EN.CITE </w:instrText>
      </w:r>
      <w:r w:rsidR="005C30B5">
        <w:rPr>
          <w:lang w:eastAsia="zh-CN"/>
        </w:rPr>
        <w:fldChar w:fldCharType="begin">
          <w:fldData xml:space="preserve">PEVuZE5vdGU+PENpdGU+PEF1dGhvcj5TdGVlcGVyPC9BdXRob3I+PFllYXI+MTk3ODwvWWVhcj48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</w:fldData>
        </w:fldChar>
      </w:r>
      <w:r w:rsidR="005C30B5">
        <w:rPr>
          <w:lang w:eastAsia="zh-CN"/>
        </w:rPr>
        <w:instrText xml:space="preserve"> ADDIN EN.CITE.DATA </w:instrText>
      </w:r>
      <w:r w:rsidR="005C30B5">
        <w:rPr>
          <w:lang w:eastAsia="zh-CN"/>
        </w:rPr>
      </w:r>
      <w:r w:rsidR="005C30B5">
        <w:rPr>
          <w:lang w:eastAsia="zh-CN"/>
        </w:rPr>
        <w:fldChar w:fldCharType="end"/>
      </w:r>
      <w:ins w:id="941" w:author="mx3mt" w:date="2022-08-23T10:51:00Z">
        <w:r w:rsidR="003C0150">
          <w:rPr>
            <w:lang w:eastAsia="zh-CN"/>
          </w:rPr>
        </w:r>
      </w:ins>
      <w:moveTo w:id="942" w:author="mx3mt" w:date="2022-08-23T10:51:00Z">
        <w:r w:rsidR="003C0150">
          <w:rPr>
            <w:lang w:eastAsia="zh-CN"/>
          </w:rPr>
          <w:fldChar w:fldCharType="separate"/>
        </w:r>
      </w:moveTo>
      <w:r w:rsidR="005C30B5">
        <w:rPr>
          <w:noProof/>
          <w:lang w:eastAsia="zh-CN"/>
        </w:rPr>
        <w:t>(Lowry et al., 1990; McKinnon &amp; Tedesco, 1996; McKinnon et al., 1993; Steeper, 1978)</w:t>
      </w:r>
      <w:moveTo w:id="943" w:author="mx3mt" w:date="2022-08-23T10:51:00Z">
        <w:r w:rsidR="003C0150">
          <w:rPr>
            <w:lang w:eastAsia="zh-CN"/>
          </w:rPr>
          <w:fldChar w:fldCharType="end"/>
        </w:r>
        <w:r w:rsidR="003C0150">
          <w:rPr>
            <w:lang w:eastAsia="zh-CN"/>
          </w:rPr>
          <w:t xml:space="preserve">. Politicians </w:t>
        </w:r>
        <w:proofErr w:type="gramStart"/>
        <w:r w:rsidR="003C0150">
          <w:rPr>
            <w:lang w:eastAsia="zh-CN"/>
          </w:rPr>
          <w:t>have to</w:t>
        </w:r>
        <w:proofErr w:type="gramEnd"/>
        <w:r w:rsidR="003C0150">
          <w:rPr>
            <w:lang w:eastAsia="zh-CN"/>
          </w:rPr>
          <w:t xml:space="preserve"> </w:t>
        </w:r>
      </w:moveTo>
      <w:ins w:id="944" w:author="mx3mt" w:date="2022-08-23T11:10:00Z">
        <w:r w:rsidR="00E25F64">
          <w:rPr>
            <w:lang w:eastAsia="zh-CN"/>
          </w:rPr>
          <w:t xml:space="preserve">increasingly </w:t>
        </w:r>
      </w:ins>
      <w:moveTo w:id="945" w:author="mx3mt" w:date="2022-08-23T10:51:00Z">
        <w:r w:rsidR="003C0150">
          <w:rPr>
            <w:lang w:eastAsia="zh-CN"/>
          </w:rPr>
          <w:t xml:space="preserve">focus on what media want instead of what society needs in order to be regarded in as promising a way as possible in news coverage. </w:t>
        </w:r>
      </w:moveTo>
      <w:ins w:id="946" w:author="mx3mt" w:date="2022-08-23T10:54:00Z">
        <w:r w:rsidR="003C0150">
          <w:rPr>
            <w:lang w:eastAsia="zh-CN"/>
          </w:rPr>
          <w:t xml:space="preserve">Consequently, the more </w:t>
        </w:r>
      </w:ins>
      <w:ins w:id="947" w:author="mx3mt" w:date="2022-08-23T10:55:00Z">
        <w:r w:rsidR="003C0150">
          <w:rPr>
            <w:lang w:eastAsia="zh-CN"/>
          </w:rPr>
          <w:t>politicians adapt</w:t>
        </w:r>
      </w:ins>
      <w:ins w:id="948" w:author="mx3mt" w:date="2022-08-23T10:56:00Z">
        <w:r w:rsidR="00A4615E">
          <w:rPr>
            <w:lang w:eastAsia="zh-CN"/>
          </w:rPr>
          <w:t>ed</w:t>
        </w:r>
      </w:ins>
      <w:ins w:id="949" w:author="mx3mt" w:date="2022-08-23T10:55:00Z">
        <w:r w:rsidR="00A4615E">
          <w:rPr>
            <w:lang w:eastAsia="zh-CN"/>
          </w:rPr>
          <w:t xml:space="preserve"> to media, the</w:t>
        </w:r>
      </w:ins>
      <w:ins w:id="950" w:author="mx3mt" w:date="2022-08-23T11:11:00Z">
        <w:r w:rsidR="00E25F64">
          <w:rPr>
            <w:lang w:eastAsia="zh-CN"/>
          </w:rPr>
          <w:t xml:space="preserve"> more they would</w:t>
        </w:r>
      </w:ins>
      <w:ins w:id="951" w:author="mx3mt" w:date="2022-08-23T11:12:00Z">
        <w:r w:rsidR="00E25F64">
          <w:rPr>
            <w:lang w:eastAsia="zh-CN"/>
          </w:rPr>
          <w:t xml:space="preserve"> focus on themselves, the</w:t>
        </w:r>
      </w:ins>
      <w:ins w:id="952" w:author="mx3mt" w:date="2022-08-23T10:55:00Z">
        <w:r w:rsidR="00A4615E">
          <w:rPr>
            <w:lang w:eastAsia="zh-CN"/>
          </w:rPr>
          <w:t xml:space="preserve"> </w:t>
        </w:r>
      </w:ins>
      <w:ins w:id="953" w:author="mx3mt" w:date="2022-08-23T11:11:00Z">
        <w:r w:rsidR="00E25F64">
          <w:rPr>
            <w:lang w:eastAsia="zh-CN"/>
          </w:rPr>
          <w:t xml:space="preserve">less they </w:t>
        </w:r>
      </w:ins>
      <w:ins w:id="954" w:author="mx3mt" w:date="2022-09-12T22:34:00Z">
        <w:r w:rsidR="00490A36">
          <w:rPr>
            <w:lang w:eastAsia="zh-CN"/>
          </w:rPr>
          <w:t>c</w:t>
        </w:r>
      </w:ins>
      <w:ins w:id="955" w:author="mx3mt" w:date="2022-08-23T11:11:00Z">
        <w:r w:rsidR="00E25F64">
          <w:rPr>
            <w:lang w:eastAsia="zh-CN"/>
          </w:rPr>
          <w:t>ould focus on how to collaborate with each othe</w:t>
        </w:r>
      </w:ins>
      <w:ins w:id="956" w:author="mx3mt" w:date="2022-09-12T22:32:00Z">
        <w:r w:rsidR="00490A36">
          <w:rPr>
            <w:lang w:eastAsia="zh-CN"/>
          </w:rPr>
          <w:t xml:space="preserve">r, </w:t>
        </w:r>
      </w:ins>
      <w:ins w:id="957" w:author="mx3mt" w:date="2022-09-12T22:31:00Z">
        <w:r w:rsidR="00490A36">
          <w:rPr>
            <w:lang w:eastAsia="zh-CN"/>
          </w:rPr>
          <w:t xml:space="preserve">especially </w:t>
        </w:r>
      </w:ins>
      <w:ins w:id="958" w:author="mx3mt" w:date="2022-09-12T22:32:00Z">
        <w:r w:rsidR="00490A36">
          <w:rPr>
            <w:lang w:eastAsia="zh-CN"/>
          </w:rPr>
          <w:t>within</w:t>
        </w:r>
      </w:ins>
      <w:ins w:id="959" w:author="mx3mt" w:date="2022-09-12T22:33:00Z">
        <w:r w:rsidR="00490A36">
          <w:rPr>
            <w:lang w:eastAsia="zh-CN"/>
          </w:rPr>
          <w:t xml:space="preserve"> the</w:t>
        </w:r>
      </w:ins>
      <w:ins w:id="960" w:author="mx3mt" w:date="2022-09-12T22:32:00Z">
        <w:r w:rsidR="00490A36">
          <w:rPr>
            <w:lang w:eastAsia="zh-CN"/>
          </w:rPr>
          <w:t xml:space="preserve"> limited</w:t>
        </w:r>
      </w:ins>
      <w:ins w:id="961" w:author="mx3mt" w:date="2022-09-12T22:33:00Z">
        <w:r w:rsidR="00490A36">
          <w:rPr>
            <w:lang w:eastAsia="zh-CN"/>
          </w:rPr>
          <w:t xml:space="preserve"> time of a televised debate,</w:t>
        </w:r>
      </w:ins>
      <w:ins w:id="962" w:author="mx3mt" w:date="2022-08-23T11:11:00Z">
        <w:r w:rsidR="00E25F64">
          <w:rPr>
            <w:lang w:eastAsia="zh-CN"/>
          </w:rPr>
          <w:t xml:space="preserve"> </w:t>
        </w:r>
      </w:ins>
      <w:ins w:id="963" w:author="mx3mt" w:date="2022-08-23T11:12:00Z">
        <w:r w:rsidR="00E25F64">
          <w:rPr>
            <w:lang w:eastAsia="zh-CN"/>
          </w:rPr>
          <w:t>therefore</w:t>
        </w:r>
      </w:ins>
      <w:ins w:id="964" w:author="mx3mt" w:date="2022-09-12T22:34:00Z">
        <w:r w:rsidR="007F467F">
          <w:rPr>
            <w:lang w:eastAsia="zh-CN"/>
          </w:rPr>
          <w:t>,</w:t>
        </w:r>
      </w:ins>
      <w:ins w:id="965" w:author="mx3mt" w:date="2022-08-23T11:12:00Z">
        <w:r w:rsidR="00E25F64">
          <w:rPr>
            <w:lang w:eastAsia="zh-CN"/>
          </w:rPr>
          <w:t xml:space="preserve"> </w:t>
        </w:r>
      </w:ins>
      <w:ins w:id="966" w:author="mx3mt" w:date="2022-09-13T09:15:00Z">
        <w:r w:rsidR="004D5784">
          <w:rPr>
            <w:lang w:eastAsia="zh-CN"/>
          </w:rPr>
          <w:t xml:space="preserve">the </w:t>
        </w:r>
      </w:ins>
      <w:ins w:id="967" w:author="mx3mt" w:date="2022-08-23T10:55:00Z">
        <w:r w:rsidR="00A4615E">
          <w:rPr>
            <w:lang w:eastAsia="zh-CN"/>
          </w:rPr>
          <w:t xml:space="preserve">more difference </w:t>
        </w:r>
      </w:ins>
      <w:ins w:id="968" w:author="mx3mt" w:date="2022-08-23T10:57:00Z">
        <w:r w:rsidR="00A4615E">
          <w:rPr>
            <w:lang w:eastAsia="zh-CN"/>
          </w:rPr>
          <w:t xml:space="preserve">among their moral judgments </w:t>
        </w:r>
      </w:ins>
      <w:ins w:id="969" w:author="mx3mt" w:date="2022-08-23T11:12:00Z">
        <w:r w:rsidR="00E25F64">
          <w:rPr>
            <w:lang w:eastAsia="zh-CN"/>
          </w:rPr>
          <w:t>would</w:t>
        </w:r>
      </w:ins>
      <w:ins w:id="970" w:author="mx3mt" w:date="2022-08-23T10:57:00Z">
        <w:r w:rsidR="00A4615E">
          <w:rPr>
            <w:lang w:eastAsia="zh-CN"/>
          </w:rPr>
          <w:t xml:space="preserve"> </w:t>
        </w:r>
      </w:ins>
      <w:ins w:id="971" w:author="mx3mt" w:date="2022-09-12T22:34:00Z">
        <w:r w:rsidR="007F467F">
          <w:rPr>
            <w:lang w:eastAsia="zh-CN"/>
          </w:rPr>
          <w:t>ensue</w:t>
        </w:r>
      </w:ins>
      <w:ins w:id="972" w:author="mx3mt" w:date="2022-08-23T10:57:00Z">
        <w:r w:rsidR="00A4615E">
          <w:rPr>
            <w:lang w:eastAsia="zh-CN"/>
          </w:rPr>
          <w:t>.</w:t>
        </w:r>
      </w:ins>
    </w:p>
    <w:moveToRangeEnd w:id="933"/>
    <w:p w14:paraId="6B837BE4" w14:textId="252A103F" w:rsidR="00A4615E" w:rsidRDefault="00A4615E" w:rsidP="00A4615E">
      <w:pPr>
        <w:rPr>
          <w:ins w:id="973" w:author="mx3mt" w:date="2022-08-23T10:57:00Z"/>
          <w:lang w:eastAsia="zh-CN"/>
        </w:rPr>
      </w:pPr>
      <w:ins w:id="974" w:author="mx3mt" w:date="2022-08-23T10:57:00Z">
        <w:r>
          <w:rPr>
            <w:lang w:eastAsia="zh-CN"/>
          </w:rPr>
          <w:t xml:space="preserve">It's worth to mention that mediatization is just one of the </w:t>
        </w:r>
      </w:ins>
      <w:ins w:id="975" w:author="mx3mt" w:date="2022-09-12T22:15:00Z">
        <w:r w:rsidR="009D76C2">
          <w:rPr>
            <w:lang w:eastAsia="zh-CN"/>
          </w:rPr>
          <w:t>attributors</w:t>
        </w:r>
      </w:ins>
      <w:ins w:id="976" w:author="mx3mt" w:date="2022-08-23T10:57:00Z">
        <w:r>
          <w:rPr>
            <w:lang w:eastAsia="zh-CN"/>
          </w:rPr>
          <w:t xml:space="preserve"> of the symbolic politics i</w:t>
        </w:r>
        <w:r>
          <w:t xml:space="preserve">n presidential debates. The reasons to stress </w:t>
        </w:r>
        <w:r>
          <w:rPr>
            <w:lang w:eastAsia="zh-CN"/>
          </w:rPr>
          <w:t xml:space="preserve">image construction over a discussion of the issues and aggressive exchange are likely diverse. Most of the previous research explored how individual and campaign factors could exert an influence. Carlin et al. </w:t>
        </w:r>
        <w:r>
          <w:fldChar w:fldCharType="begin"/>
        </w:r>
        <w:r>
          <w:instrText xml:space="preserve"> ADDIN EN.CITE &lt;EndNote&gt;&lt;Cite ExcludeAuth="1"&gt;&lt;Author&gt;Carlin&lt;/Author&gt;&lt;Year&gt;2001&lt;/Year&gt;&lt;RecNum&gt;490&lt;/RecNum&gt;&lt;DisplayText&gt;(2001)&lt;/DisplayText&gt;&lt;record&gt;&lt;rec-number&gt;490&lt;/rec-number&gt;&lt;foreign-keys&gt;&lt;key app="EN" db-id="2xd0pvrd6xxp05evvtepd0f9vppe5rtsxa20" timestamp="1613166988"&gt;490&lt;/key&gt;&lt;/foreign-keys&gt;&lt;ref-type name="Journal Article"&gt;17&lt;/ref-type&gt;&lt;contributors&gt;&lt;authors&gt;&lt;author&gt;Carlin, Diana B&lt;/author&gt;&lt;author&gt;Morris, Eric&lt;/author&gt;&lt;author&gt;Smith, Shawna&lt;/author&gt;&lt;/authors&gt;&lt;/contributors&gt;&lt;titles&gt;&lt;title&gt;The influence of format and questions on candidates&amp;apos; strategic argument choices In the 2000 presidential debates&lt;/title&gt;&lt;secondary-title&gt;American Behavioral Scientist&lt;/secondary-title&gt;&lt;/titles&gt;&lt;periodical&gt;&lt;full-title&gt;American Behavioral Scientist&lt;/full-title&gt;&lt;/periodical&gt;&lt;pages&gt;2196-2218&lt;/pages&gt;&lt;volume&gt;44&lt;/volume&gt;&lt;number&gt;12&lt;/number&gt;&lt;dates&gt;&lt;year&gt;2001&lt;/year&gt;&lt;/dates&gt;&lt;isbn&gt;0002-7642&lt;/isbn&gt;&lt;urls&gt;&lt;/urls&gt;&lt;/record&gt;&lt;/Cite&gt;&lt;/EndNote&gt;</w:instrText>
        </w:r>
        <w:r>
          <w:fldChar w:fldCharType="separate"/>
        </w:r>
        <w:r>
          <w:rPr>
            <w:noProof/>
          </w:rPr>
          <w:t>(2001)</w:t>
        </w:r>
        <w:r>
          <w:fldChar w:fldCharType="end"/>
        </w:r>
        <w:r>
          <w:t xml:space="preserve"> </w:t>
        </w:r>
        <w:r>
          <w:rPr>
            <w:lang w:eastAsia="zh-CN"/>
          </w:rPr>
          <w:t xml:space="preserve">claimed that </w:t>
        </w:r>
        <w:r>
          <w:t xml:space="preserve">"a candidate's standing in the polls at the time of the debate, candidates' debating skills, impression management, the timing of the debate within the larger campaign, and feedback from past performances" can all exert an influence on the level of clash and the ratio of image arguments in the debate. Additionally, </w:t>
        </w:r>
        <w:proofErr w:type="gramStart"/>
        <w:r>
          <w:t>a number of</w:t>
        </w:r>
        <w:proofErr w:type="gramEnd"/>
        <w:r>
          <w:t xml:space="preserve"> studies cited different debate strategies associated with different debate formats (in terms of the town hall, podium, and commentator settings) as a major attribution </w:t>
        </w:r>
        <w:r>
          <w:fldChar w:fldCharType="begin">
            <w:fldData xml:space="preserve">PEVuZE5vdGU+PENpdGU+PEF1dGhvcj5CZWNrPC9BdXRob3I+PFllYXI+MTk5NjwvWWVhcj48UmVj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</w:fldData>
          </w:fldChar>
        </w:r>
      </w:ins>
      <w:r w:rsidR="005C30B5">
        <w:instrText xml:space="preserve"> ADDIN EN.CITE </w:instrText>
      </w:r>
      <w:r w:rsidR="005C30B5">
        <w:fldChar w:fldCharType="begin">
          <w:fldData xml:space="preserve">PEVuZE5vdGU+PENpdGU+PEF1dGhvcj5CZWNrPC9BdXRob3I+PFllYXI+MTk5NjwvWWVhcj48UmVj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</w:fldData>
        </w:fldChar>
      </w:r>
      <w:r w:rsidR="005C30B5">
        <w:instrText xml:space="preserve"> ADDIN EN.CITE.DATA </w:instrText>
      </w:r>
      <w:r w:rsidR="005C30B5">
        <w:fldChar w:fldCharType="end"/>
      </w:r>
      <w:ins w:id="977" w:author="mx3mt" w:date="2022-08-23T10:57:00Z">
        <w:r>
          <w:fldChar w:fldCharType="separate"/>
        </w:r>
      </w:ins>
      <w:r w:rsidR="005C30B5">
        <w:rPr>
          <w:noProof/>
        </w:rPr>
        <w:t>(Beck, 1996; Benoit &amp; Wells, 1996; Bilmes, 1999; Carlin et al., 2001)</w:t>
      </w:r>
      <w:ins w:id="978" w:author="mx3mt" w:date="2022-08-23T10:57:00Z">
        <w:r>
          <w:fldChar w:fldCharType="end"/>
        </w:r>
        <w:r>
          <w:t xml:space="preserve">. Some scholars mentioned the influence of being televised but without focusing on the underlying reasons. </w:t>
        </w:r>
      </w:ins>
      <w:ins w:id="979" w:author="mx3mt" w:date="2022-09-12T22:40:00Z">
        <w:r w:rsidR="00700019">
          <w:t>This study echo</w:t>
        </w:r>
      </w:ins>
      <w:ins w:id="980" w:author="mx3mt" w:date="2022-09-12T22:41:00Z">
        <w:r w:rsidR="00700019">
          <w:t>es</w:t>
        </w:r>
      </w:ins>
      <w:ins w:id="981" w:author="mx3mt" w:date="2022-09-12T22:40:00Z">
        <w:r w:rsidR="00700019">
          <w:t xml:space="preserve"> their ar</w:t>
        </w:r>
      </w:ins>
      <w:ins w:id="982" w:author="mx3mt" w:date="2022-09-12T22:41:00Z">
        <w:r w:rsidR="00700019">
          <w:t>guments</w:t>
        </w:r>
        <w:r w:rsidR="0048665C">
          <w:t xml:space="preserve"> that connected media with debate strategies</w:t>
        </w:r>
        <w:r w:rsidR="00700019">
          <w:t xml:space="preserve">. </w:t>
        </w:r>
      </w:ins>
      <w:ins w:id="983" w:author="mx3mt" w:date="2022-08-23T10:57:00Z">
        <w:r>
          <w:t xml:space="preserve">For example, </w:t>
        </w:r>
        <w:r w:rsidRPr="00AC551C">
          <w:fldChar w:fldCharType="begin"/>
        </w:r>
      </w:ins>
      <w:r w:rsidR="005C30B5">
        <w:instrText xml:space="preserve"> ADDIN EN.CITE &lt;EndNote&gt;&lt;Cite AuthorYear="1"&gt;&lt;Author&gt;McKinney&lt;/Author&gt;&lt;Year&gt;2003&lt;/Year&gt;&lt;RecNum&gt;354&lt;/RecNum&gt;&lt;DisplayText&gt;McKinney et al. (2003)&lt;/DisplayText&gt;&lt;record&gt;&lt;rec-number&gt;354&lt;/rec-number&gt;&lt;foreign-keys&gt;&lt;key app="EN" db-id="2xd0pvrd6xxp05evvtepd0f9vppe5rtsxa20" timestamp="1604099057"&gt;354&lt;/key&gt;&lt;/foreign-keys&gt;&lt;ref-type name="Journal Article"&gt;17&lt;/ref-type&gt;&lt;contributors&gt;&lt;authors&gt;&lt;author&gt;McKinney, Mitchell S&lt;/author&gt;&lt;author&gt;Dudash, Elizabeth A&lt;/author&gt;&lt;author&gt;Hodgkinson, Georgine&lt;/author&gt;&lt;/authors&gt;&lt;/contributors&gt;&lt;titles&gt;&lt;title&gt;Viewer reactions to the 2000 presidential debates&lt;/title&gt;&lt;secondary-title&gt;The millennium election: Communication in the 2000 campaign&lt;/secondary-title&gt;&lt;/titles&gt;&lt;periodical&gt;&lt;full-title&gt;The millennium election: Communication in the 2000 campaign&lt;/full-title&gt;&lt;/periodical&gt;&lt;pages&gt;43-58&lt;/pages&gt;&lt;dates&gt;&lt;year&gt;2003&lt;/year&gt;&lt;/dates&gt;&lt;urls&gt;&lt;/urls&gt;&lt;/record&gt;&lt;/Cite&gt;&lt;/EndNote&gt;</w:instrText>
      </w:r>
      <w:ins w:id="984" w:author="mx3mt" w:date="2022-08-23T10:57:00Z">
        <w:r w:rsidRPr="00AC551C">
          <w:fldChar w:fldCharType="separate"/>
        </w:r>
      </w:ins>
      <w:r w:rsidR="005C30B5">
        <w:rPr>
          <w:noProof/>
        </w:rPr>
        <w:t>McKinney et al. (2003)</w:t>
      </w:r>
      <w:ins w:id="985" w:author="mx3mt" w:date="2022-08-23T10:57:00Z">
        <w:r w:rsidRPr="00AC551C">
          <w:fldChar w:fldCharType="end"/>
        </w:r>
        <w:r w:rsidRPr="00AC551C">
          <w:t xml:space="preserve"> </w:t>
        </w:r>
        <w:r>
          <w:t xml:space="preserve">argued that being televised could affect debaters’ strategy choices because </w:t>
        </w:r>
        <w:r w:rsidRPr="00D62274">
          <w:t>“televised</w:t>
        </w:r>
        <w:r w:rsidRPr="00AC551C">
          <w:t xml:space="preserve"> debates function more on the level of image analysis than issue knowledge” and “meticulous recitation of facts and figures” may not be a good strategy to support one’s positions in televised deb</w:t>
        </w:r>
        <w:r w:rsidRPr="00D62274">
          <w:t>ates</w:t>
        </w:r>
        <w:r>
          <w:t xml:space="preserve"> </w:t>
        </w:r>
        <w:r w:rsidRPr="00AC551C">
          <w:fldChar w:fldCharType="begin"/>
        </w:r>
        <w:r>
          <w:instrText xml:space="preserve"> ADDIN EN.CITE &lt;EndNote&gt;&lt;Cite ExcludeAuth="1" ExcludeYear="1"&gt;&lt;Author&gt;McKinney&lt;/Author&gt;&lt;Year&gt;2003&lt;/Year&gt;&lt;RecNum&gt;354&lt;/RecNum&gt;&lt;Pages&gt;57&lt;/Pages&gt;&lt;DisplayText&gt;(p. 57)&lt;/DisplayText&gt;&lt;record&gt;&lt;rec-number&gt;354&lt;/rec-number&gt;&lt;foreign-keys&gt;&lt;key app="EN" db-id="2xd0pvrd6xxp05evvtepd0f9vppe5rtsxa20" timestamp="1604099057"&gt;354&lt;/key&gt;&lt;/foreign-keys&gt;&lt;ref-type name="Journal Article"&gt;17&lt;/ref-type&gt;&lt;contributors&gt;&lt;authors&gt;&lt;author&gt;McKinney, Mitchell S&lt;/author&gt;&lt;author&gt;Dudash, Elizabeth A&lt;/author&gt;&lt;author&gt;Hodgkinson, Georgine&lt;/author&gt;&lt;/authors&gt;&lt;/contributors&gt;&lt;titles&gt;&lt;title&gt;Viewer reactions to the 2000 presidential debates&lt;/title&gt;&lt;secondary-title&gt;The millennium election: Communication in the 2000 campaign&lt;/secondary-title&gt;&lt;/titles&gt;&lt;periodical&gt;&lt;full-title&gt;The millennium election: Communication in the 2000 campaign&lt;/full-title&gt;&lt;/periodical&gt;&lt;pages&gt;43-58&lt;/pages&gt;&lt;dates&gt;&lt;year&gt;2003&lt;/year&gt;&lt;/dates&gt;&lt;urls&gt;&lt;/urls&gt;&lt;/record&gt;&lt;/Cite&gt;&lt;/EndNote&gt;</w:instrText>
        </w:r>
        <w:r w:rsidRPr="00AC551C">
          <w:fldChar w:fldCharType="separate"/>
        </w:r>
        <w:r w:rsidRPr="00AC551C">
          <w:rPr>
            <w:noProof/>
          </w:rPr>
          <w:t>(p. 57)</w:t>
        </w:r>
        <w:r w:rsidRPr="00AC551C">
          <w:fldChar w:fldCharType="end"/>
        </w:r>
      </w:ins>
      <w:ins w:id="986" w:author="mx3mt" w:date="2022-09-12T12:08:00Z">
        <w:r w:rsidR="00D144D3">
          <w:t>; however, t</w:t>
        </w:r>
      </w:ins>
      <w:ins w:id="987" w:author="mx3mt" w:date="2022-08-23T10:57:00Z">
        <w:r>
          <w:t xml:space="preserve">heir focus is on how debate formats could make a difference. Additionally, Carlin </w:t>
        </w:r>
        <w:r>
          <w:fldChar w:fldCharType="begin"/>
        </w:r>
        <w:r>
          <w:instrText xml:space="preserve"> ADDIN EN.CITE &lt;EndNote&gt;&lt;Cite ExcludeAuth="1"&gt;&lt;Author&gt;Carlin&lt;/Author&gt;&lt;Year&gt;1989&lt;/Year&gt;&lt;RecNum&gt;303&lt;/RecNum&gt;&lt;DisplayText&gt;(1989)&lt;/DisplayText&gt;&lt;record&gt;&lt;rec-number&gt;303&lt;/rec-number&gt;&lt;foreign-keys&gt;&lt;key app="EN" db-id="2xd0pvrd6xxp05evvtepd0f9vppe5rtsxa20" timestamp="1600021503"&gt;303&lt;/key&gt;&lt;/foreign-keys&gt;&lt;ref-type name="Journal Article"&gt;17&lt;/ref-type&gt;&lt;contributors&gt;&lt;authors&gt;&lt;author&gt;Carlin, Diana Prentice&lt;/author&gt;&lt;/authors&gt;&lt;/contributors&gt;&lt;titles&gt;&lt;title&gt;A defense of the “debate” in presidential debates&lt;/title&gt;&lt;secondary-title&gt;The Journal of the American Forensic Association&lt;/secondary-title&gt;&lt;/titles&gt;&lt;periodical&gt;&lt;full-title&gt;The Journal of the American Forensic Association&lt;/full-title&gt;&lt;/periodical&gt;&lt;pages&gt;208-213&lt;/pages&gt;&lt;volume&gt;25&lt;/volume&gt;&lt;number&gt;4&lt;/number&gt;&lt;dates&gt;&lt;year&gt;1989&lt;/year&gt;&lt;/dates&gt;&lt;isbn&gt;0002-8533&lt;/isbn&gt;&lt;urls&gt;&lt;/urls&gt;&lt;/record&gt;&lt;/Cite&gt;&lt;/EndNote&gt;</w:instrText>
        </w:r>
        <w:r>
          <w:fldChar w:fldCharType="separate"/>
        </w:r>
        <w:r>
          <w:rPr>
            <w:noProof/>
          </w:rPr>
          <w:t>(1989)</w:t>
        </w:r>
        <w:r>
          <w:fldChar w:fldCharType="end"/>
        </w:r>
        <w:r>
          <w:t xml:space="preserve"> approached the issue from a pure </w:t>
        </w:r>
        <w:r>
          <w:lastRenderedPageBreak/>
          <w:t xml:space="preserve">campaign strategy perspective, arguing that televised presidential debates are “rhetorical events occurring within the larger framework of a political campaign.” Consequently, image is destined to be the debaters’ ultimate goal because it is “the bottom line” in political campaigns </w:t>
        </w:r>
        <w:r>
          <w:fldChar w:fldCharType="begin"/>
        </w:r>
        <w:r>
          <w:instrText xml:space="preserve"> ADDIN EN.CITE &lt;EndNote&gt;&lt;Cite ExcludeAuth="1" ExcludeYear="1"&gt;&lt;Author&gt;Carlin&lt;/Author&gt;&lt;Year&gt;1989&lt;/Year&gt;&lt;RecNum&gt;303&lt;/RecNum&gt;&lt;Pages&gt;213&lt;/Pages&gt;&lt;DisplayText&gt;(p. 213)&lt;/DisplayText&gt;&lt;record&gt;&lt;rec-number&gt;303&lt;/rec-number&gt;&lt;foreign-keys&gt;&lt;key app="EN" db-id="2xd0pvrd6xxp05evvtepd0f9vppe5rtsxa20" timestamp="1600021503"&gt;303&lt;/key&gt;&lt;/foreign-keys&gt;&lt;ref-type name="Journal Article"&gt;17&lt;/ref-type&gt;&lt;contributors&gt;&lt;authors&gt;&lt;author&gt;Carlin, Diana Prentice&lt;/author&gt;&lt;/authors&gt;&lt;/contributors&gt;&lt;titles&gt;&lt;title&gt;A defense of the “debate” in presidential debates&lt;/title&gt;&lt;secondary-title&gt;The Journal of the American Forensic Association&lt;/secondary-title&gt;&lt;/titles&gt;&lt;periodical&gt;&lt;full-title&gt;The Journal of the American Forensic Association&lt;/full-title&gt;&lt;/periodical&gt;&lt;pages&gt;208-213&lt;/pages&gt;&lt;volume&gt;25&lt;/volume&gt;&lt;number&gt;4&lt;/number&gt;&lt;dates&gt;&lt;year&gt;1989&lt;/year&gt;&lt;/dates&gt;&lt;isbn&gt;0002-8533&lt;/isbn&gt;&lt;urls&gt;&lt;/urls&gt;&lt;/record&gt;&lt;/Cite&gt;&lt;/EndNote&gt;</w:instrText>
        </w:r>
        <w:r>
          <w:fldChar w:fldCharType="separate"/>
        </w:r>
        <w:r>
          <w:rPr>
            <w:noProof/>
          </w:rPr>
          <w:t>(p. 213)</w:t>
        </w:r>
        <w:r>
          <w:fldChar w:fldCharType="end"/>
        </w:r>
        <w:r>
          <w:t xml:space="preserve">. Drawing the increase of moral divergence in the lens of mediatization, this study </w:t>
        </w:r>
      </w:ins>
      <w:ins w:id="988" w:author="mx3mt" w:date="2022-09-12T12:28:00Z">
        <w:r w:rsidR="005768EC">
          <w:t>discusses</w:t>
        </w:r>
      </w:ins>
      <w:ins w:id="989" w:author="mx3mt" w:date="2022-08-23T10:57:00Z">
        <w:r>
          <w:t xml:space="preserve"> how and why </w:t>
        </w:r>
        <w:r>
          <w:rPr>
            <w:rFonts w:hint="eastAsia"/>
            <w:lang w:eastAsia="zh-CN"/>
          </w:rPr>
          <w:t>be</w:t>
        </w:r>
        <w:r>
          <w:rPr>
            <w:lang w:eastAsia="zh-CN"/>
          </w:rPr>
          <w:t>ing televised could influence the presidential debate: debaters would be more motivated to build their personal image than discussing with each other</w:t>
        </w:r>
      </w:ins>
      <w:ins w:id="990" w:author="mx3mt" w:date="2022-09-12T12:27:00Z">
        <w:r w:rsidR="005768EC">
          <w:rPr>
            <w:lang w:eastAsia="zh-CN"/>
          </w:rPr>
          <w:t xml:space="preserve"> </w:t>
        </w:r>
        <w:proofErr w:type="gramStart"/>
        <w:r w:rsidR="005768EC">
          <w:rPr>
            <w:lang w:eastAsia="zh-CN"/>
          </w:rPr>
          <w:t>as a result of</w:t>
        </w:r>
        <w:proofErr w:type="gramEnd"/>
        <w:r w:rsidR="005768EC">
          <w:rPr>
            <w:lang w:eastAsia="zh-CN"/>
          </w:rPr>
          <w:t xml:space="preserve"> mediatization</w:t>
        </w:r>
      </w:ins>
      <w:ins w:id="991" w:author="mx3mt" w:date="2022-09-12T12:28:00Z">
        <w:r w:rsidR="005768EC">
          <w:rPr>
            <w:lang w:eastAsia="zh-CN"/>
          </w:rPr>
          <w:t xml:space="preserve">, which could be quantitatively reflected by their </w:t>
        </w:r>
      </w:ins>
      <w:ins w:id="992" w:author="mx3mt" w:date="2022-09-12T12:29:00Z">
        <w:r w:rsidR="005768EC">
          <w:rPr>
            <w:lang w:eastAsia="zh-CN"/>
          </w:rPr>
          <w:t xml:space="preserve">moral divergence. </w:t>
        </w:r>
      </w:ins>
      <w:ins w:id="993" w:author="mx3mt" w:date="2022-08-23T10:57:00Z">
        <w:r>
          <w:rPr>
            <w:lang w:eastAsia="zh-CN"/>
          </w:rPr>
          <w:t xml:space="preserve">  </w:t>
        </w:r>
      </w:ins>
    </w:p>
    <w:p w14:paraId="2BCE1D96" w14:textId="6D77AAF9" w:rsidR="00844465" w:rsidDel="00E25F64" w:rsidRDefault="004B087B" w:rsidP="00844465">
      <w:pPr>
        <w:rPr>
          <w:del w:id="994" w:author="mx3mt" w:date="2022-08-23T11:12:00Z"/>
          <w:lang w:eastAsia="zh-CN"/>
        </w:rPr>
      </w:pPr>
      <w:del w:id="995" w:author="mx3mt" w:date="2022-08-23T11:12:00Z">
        <w:r w:rsidDel="00E25F64">
          <w:rPr>
            <w:lang w:eastAsia="zh-CN"/>
          </w:rPr>
          <w:delText xml:space="preserve">As </w:delText>
        </w:r>
      </w:del>
      <w:del w:id="996" w:author="mx3mt" w:date="2022-08-23T09:18:00Z">
        <w:r w:rsidDel="00704A8C">
          <w:rPr>
            <w:lang w:eastAsia="zh-CN"/>
          </w:rPr>
          <w:delText xml:space="preserve">suggested by </w:delText>
        </w:r>
        <w:r w:rsidR="00844465" w:rsidDel="00704A8C">
          <w:rPr>
            <w:lang w:eastAsia="zh-CN"/>
          </w:rPr>
          <w:delText xml:space="preserve">the scenario </w:delText>
        </w:r>
      </w:del>
      <w:del w:id="997" w:author="mx3mt" w:date="2022-08-23T11:12:00Z">
        <w:r w:rsidR="00844465" w:rsidDel="00E25F64">
          <w:rPr>
            <w:lang w:eastAsia="zh-CN"/>
          </w:rPr>
          <w:delText xml:space="preserve">discovered by </w:delText>
        </w:r>
        <w:r w:rsidR="00844465" w:rsidDel="00E25F64">
          <w:rPr>
            <w:lang w:eastAsia="zh-CN"/>
          </w:rPr>
          <w:fldChar w:fldCharType="begin"/>
        </w:r>
        <w:r w:rsidR="0054547D" w:rsidDel="00E25F64">
          <w:rPr>
            <w:lang w:eastAsia="zh-CN"/>
          </w:rPr>
          <w:delInstrText xml:space="preserve"> ADDIN EN.CITE &lt;EndNote&gt;&lt;Cite AuthorYear="1"&gt;&lt;Author&gt;Jackson-Beeck&lt;/Author&gt;&lt;Year&gt;1979&lt;/Year&gt;&lt;RecNum&gt;300&lt;/RecNum&gt;&lt;DisplayText&gt;Jackson-Beeck and Meadow (1979)&lt;/DisplayText&gt;&lt;record&gt;&lt;rec-number&gt;300&lt;/rec-number&gt;&lt;foreign-keys&gt;&lt;key app="EN" db-id="2xd0pvrd6xxp05evvtepd0f9vppe5rtsxa20" timestamp="1600020509"&gt;300&lt;/key&gt;&lt;/foreign-keys&gt;&lt;ref-type name="Journal Article"&gt;17&lt;/ref-type&gt;&lt;contributors&gt;&lt;authors&gt;&lt;author&gt;Jackson-Beeck, Marilyn&lt;/author&gt;&lt;author&gt;Meadow, Robert G&lt;/author&gt;&lt;/authors&gt;&lt;/contributors&gt;&lt;titles&gt;&lt;title&gt;The triple agenda of presidential debates&lt;/title&gt;&lt;secondary-title&gt;Public Opinion Quarterly&lt;/secondary-title&gt;&lt;/titles&gt;&lt;periodical&gt;&lt;full-title&gt;Public Opinion Quarterly&lt;/full-title&gt;&lt;/periodical&gt;&lt;pages&gt;173-180&lt;/pages&gt;&lt;volume&gt;43&lt;/volume&gt;&lt;number&gt;2&lt;/number&gt;&lt;dates&gt;&lt;year&gt;1979&lt;/year&gt;&lt;/dates&gt;&lt;isbn&gt;1537-5331&lt;/isbn&gt;&lt;urls&gt;&lt;/urls&gt;&lt;/record&gt;&lt;/Cite&gt;&lt;/EndNote&gt;</w:delInstrText>
        </w:r>
        <w:r w:rsidR="00844465" w:rsidDel="00E25F64">
          <w:rPr>
            <w:lang w:eastAsia="zh-CN"/>
          </w:rPr>
          <w:fldChar w:fldCharType="separate"/>
        </w:r>
        <w:r w:rsidR="00844465" w:rsidDel="00E25F64">
          <w:rPr>
            <w:noProof/>
            <w:lang w:eastAsia="zh-CN"/>
          </w:rPr>
          <w:delText>Jackson-Beeck and Meadow (1979)</w:delText>
        </w:r>
        <w:r w:rsidR="00844465" w:rsidDel="00E25F64">
          <w:rPr>
            <w:lang w:eastAsia="zh-CN"/>
          </w:rPr>
          <w:fldChar w:fldCharType="end"/>
        </w:r>
        <w:r w:rsidDel="00E25F64">
          <w:rPr>
            <w:lang w:eastAsia="zh-CN"/>
          </w:rPr>
          <w:delText>,</w:delText>
        </w:r>
        <w:r w:rsidR="00844465" w:rsidDel="00E25F64">
          <w:rPr>
            <w:lang w:eastAsia="zh-CN"/>
          </w:rPr>
          <w:delText xml:space="preserve"> presidential debaters may respon</w:delText>
        </w:r>
        <w:r w:rsidR="00844465" w:rsidDel="00E25F64">
          <w:rPr>
            <w:rFonts w:hint="eastAsia"/>
            <w:lang w:eastAsia="zh-CN"/>
          </w:rPr>
          <w:delText>d</w:delText>
        </w:r>
        <w:r w:rsidR="00844465" w:rsidDel="00E25F64">
          <w:rPr>
            <w:lang w:eastAsia="zh-CN"/>
          </w:rPr>
          <w:delText xml:space="preserve"> to questions with </w:delText>
        </w:r>
        <w:r w:rsidDel="00E25F64">
          <w:rPr>
            <w:lang w:eastAsia="zh-CN"/>
          </w:rPr>
          <w:delText>their</w:delText>
        </w:r>
        <w:r w:rsidR="00844465" w:rsidDel="00E25F64">
          <w:rPr>
            <w:lang w:eastAsia="zh-CN"/>
          </w:rPr>
          <w:delText xml:space="preserve"> own agenda</w:delText>
        </w:r>
        <w:r w:rsidDel="00E25F64">
          <w:rPr>
            <w:lang w:eastAsia="zh-CN"/>
          </w:rPr>
          <w:delText xml:space="preserve"> in mind, that is to say, discussing </w:delText>
        </w:r>
        <w:r w:rsidR="00844465" w:rsidDel="00E25F64">
          <w:rPr>
            <w:lang w:eastAsia="zh-CN"/>
          </w:rPr>
          <w:delText>some</w:delText>
        </w:r>
        <w:r w:rsidDel="00E25F64">
          <w:rPr>
            <w:lang w:eastAsia="zh-CN"/>
          </w:rPr>
          <w:delText xml:space="preserve"> issue they</w:delText>
        </w:r>
        <w:r w:rsidR="00844465" w:rsidDel="00E25F64">
          <w:rPr>
            <w:lang w:eastAsia="zh-CN"/>
          </w:rPr>
          <w:delText xml:space="preserve"> want to talk about, no matter </w:delText>
        </w:r>
        <w:r w:rsidDel="00E25F64">
          <w:rPr>
            <w:lang w:eastAsia="zh-CN"/>
          </w:rPr>
          <w:delText xml:space="preserve">whether it </w:delText>
        </w:r>
        <w:r w:rsidR="00903AC1" w:rsidDel="00E25F64">
          <w:rPr>
            <w:lang w:eastAsia="zh-CN"/>
          </w:rPr>
          <w:delText>is</w:delText>
        </w:r>
        <w:r w:rsidDel="00E25F64">
          <w:rPr>
            <w:lang w:eastAsia="zh-CN"/>
          </w:rPr>
          <w:delText xml:space="preserve"> </w:delText>
        </w:r>
        <w:r w:rsidR="00844465" w:rsidDel="00E25F64">
          <w:rPr>
            <w:lang w:eastAsia="zh-CN"/>
          </w:rPr>
          <w:delText xml:space="preserve">relevant to the questions </w:delText>
        </w:r>
        <w:r w:rsidDel="00E25F64">
          <w:rPr>
            <w:lang w:eastAsia="zh-CN"/>
          </w:rPr>
          <w:delText xml:space="preserve">posed </w:delText>
        </w:r>
        <w:r w:rsidR="00844465" w:rsidDel="00E25F64">
          <w:rPr>
            <w:lang w:eastAsia="zh-CN"/>
          </w:rPr>
          <w:delText>or not</w:delText>
        </w:r>
        <w:r w:rsidDel="00E25F64">
          <w:rPr>
            <w:lang w:eastAsia="zh-CN"/>
          </w:rPr>
          <w:delText xml:space="preserve">. </w:delText>
        </w:r>
      </w:del>
      <w:moveFromRangeStart w:id="998" w:author="mx3mt" w:date="2022-08-23T10:44:00Z" w:name="move112143875"/>
      <w:moveFrom w:id="999" w:author="mx3mt" w:date="2022-08-23T10:44:00Z">
        <w:del w:id="1000" w:author="mx3mt" w:date="2022-08-23T11:12:00Z">
          <w:r w:rsidDel="00E25F64">
            <w:rPr>
              <w:lang w:eastAsia="zh-CN"/>
            </w:rPr>
            <w:delText>P</w:delText>
          </w:r>
          <w:r w:rsidR="00844465" w:rsidDel="00E25F64">
            <w:rPr>
              <w:lang w:eastAsia="zh-CN"/>
            </w:rPr>
            <w:delText xml:space="preserve">residential debaters may respond to moral concerns by </w:delText>
          </w:r>
          <w:r w:rsidR="00844465" w:rsidDel="00E25F64">
            <w:rPr>
              <w:rFonts w:hint="eastAsia"/>
              <w:lang w:eastAsia="zh-CN"/>
            </w:rPr>
            <w:delText>elaborating</w:delText>
          </w:r>
          <w:r w:rsidR="006C01F5" w:rsidDel="00E25F64">
            <w:rPr>
              <w:lang w:eastAsia="zh-CN"/>
            </w:rPr>
            <w:delText xml:space="preserve"> upon</w:delText>
          </w:r>
          <w:r w:rsidR="00844465" w:rsidDel="00E25F64">
            <w:rPr>
              <w:lang w:eastAsia="zh-CN"/>
            </w:rPr>
            <w:delText xml:space="preserve"> </w:delText>
          </w:r>
          <w:r w:rsidDel="00E25F64">
            <w:rPr>
              <w:lang w:eastAsia="zh-CN"/>
            </w:rPr>
            <w:delText>their</w:delText>
          </w:r>
          <w:r w:rsidR="00844465" w:rsidDel="00E25F64">
            <w:rPr>
              <w:lang w:eastAsia="zh-CN"/>
            </w:rPr>
            <w:delText xml:space="preserve"> own moral concerns to build </w:delText>
          </w:r>
          <w:r w:rsidDel="00E25F64">
            <w:rPr>
              <w:lang w:eastAsia="zh-CN"/>
            </w:rPr>
            <w:delText>their</w:delText>
          </w:r>
          <w:r w:rsidR="00844465" w:rsidDel="00E25F64">
            <w:rPr>
              <w:lang w:eastAsia="zh-CN"/>
            </w:rPr>
            <w:delText xml:space="preserve"> own image rather than </w:delText>
          </w:r>
          <w:r w:rsidR="006C01F5" w:rsidDel="00E25F64">
            <w:rPr>
              <w:lang w:eastAsia="zh-CN"/>
            </w:rPr>
            <w:delText>engage</w:delText>
          </w:r>
          <w:r w:rsidR="00903AC1" w:rsidDel="00E25F64">
            <w:rPr>
              <w:lang w:eastAsia="zh-CN"/>
            </w:rPr>
            <w:delText xml:space="preserve"> in</w:delText>
          </w:r>
          <w:r w:rsidR="006C01F5" w:rsidDel="00E25F64">
            <w:rPr>
              <w:lang w:eastAsia="zh-CN"/>
            </w:rPr>
            <w:delText xml:space="preserve"> or generate</w:delText>
          </w:r>
          <w:r w:rsidR="00844465" w:rsidDel="00E25F64">
            <w:rPr>
              <w:lang w:eastAsia="zh-CN"/>
            </w:rPr>
            <w:delText xml:space="preserve"> real issue discussion</w:delText>
          </w:r>
          <w:r w:rsidDel="00E25F64">
            <w:rPr>
              <w:lang w:eastAsia="zh-CN"/>
            </w:rPr>
            <w:delText>s</w:delText>
          </w:r>
          <w:r w:rsidR="00844465" w:rsidDel="00E25F64">
            <w:rPr>
              <w:lang w:eastAsia="zh-CN"/>
            </w:rPr>
            <w:delText>, explo</w:delText>
          </w:r>
          <w:r w:rsidDel="00E25F64">
            <w:rPr>
              <w:lang w:eastAsia="zh-CN"/>
            </w:rPr>
            <w:delText>re possible</w:delText>
          </w:r>
          <w:r w:rsidR="00844465" w:rsidDel="00E25F64">
            <w:rPr>
              <w:lang w:eastAsia="zh-CN"/>
            </w:rPr>
            <w:delText xml:space="preserve"> solutions, </w:delText>
          </w:r>
          <w:r w:rsidDel="00E25F64">
            <w:rPr>
              <w:lang w:eastAsia="zh-CN"/>
            </w:rPr>
            <w:delText>or</w:delText>
          </w:r>
          <w:r w:rsidR="00DD4FA3" w:rsidDel="00E25F64">
            <w:rPr>
              <w:lang w:eastAsia="zh-CN"/>
            </w:rPr>
            <w:delText xml:space="preserve"> </w:delText>
          </w:r>
          <w:r w:rsidR="00844465" w:rsidDel="00E25F64">
            <w:rPr>
              <w:lang w:eastAsia="zh-CN"/>
            </w:rPr>
            <w:delText xml:space="preserve">find a way </w:delText>
          </w:r>
          <w:r w:rsidDel="00E25F64">
            <w:rPr>
              <w:lang w:eastAsia="zh-CN"/>
            </w:rPr>
            <w:delText xml:space="preserve">to </w:delText>
          </w:r>
          <w:r w:rsidR="00844465" w:rsidDel="00E25F64">
            <w:rPr>
              <w:lang w:eastAsia="zh-CN"/>
            </w:rPr>
            <w:delText>collaborat</w:delText>
          </w:r>
          <w:r w:rsidDel="00E25F64">
            <w:rPr>
              <w:lang w:eastAsia="zh-CN"/>
            </w:rPr>
            <w:delText>e</w:delText>
          </w:r>
          <w:r w:rsidR="00844465" w:rsidDel="00E25F64">
            <w:rPr>
              <w:lang w:eastAsia="zh-CN"/>
            </w:rPr>
            <w:delText xml:space="preserve"> with each other.</w:delText>
          </w:r>
        </w:del>
      </w:moveFrom>
      <w:moveFromRangeEnd w:id="998"/>
    </w:p>
    <w:p w14:paraId="57519220" w14:textId="7AF01816" w:rsidR="00091E4A" w:rsidRPr="008B1FE3" w:rsidDel="00E94DEC" w:rsidRDefault="009972FD" w:rsidP="009972FD">
      <w:pPr>
        <w:rPr>
          <w:del w:id="1001" w:author="mx3mt" w:date="2022-08-23T10:26:00Z"/>
        </w:rPr>
      </w:pPr>
      <w:del w:id="1002" w:author="mx3mt" w:date="2022-08-23T10:26:00Z">
        <w:r w:rsidDel="00E94DEC">
          <w:rPr>
            <w:lang w:eastAsia="zh-CN"/>
          </w:rPr>
          <w:delText xml:space="preserve">Our </w:delText>
        </w:r>
        <w:r w:rsidR="00F73438" w:rsidRPr="009972FD" w:rsidDel="00E94DEC">
          <w:rPr>
            <w:lang w:eastAsia="zh-CN"/>
          </w:rPr>
          <w:delText>results</w:delText>
        </w:r>
        <w:r w:rsidR="00F73438" w:rsidDel="00E94DEC">
          <w:rPr>
            <w:lang w:eastAsia="zh-CN"/>
          </w:rPr>
          <w:delText xml:space="preserve"> show </w:delText>
        </w:r>
        <w:r w:rsidR="00F73438" w:rsidRPr="008F3DB3" w:rsidDel="00E94DEC">
          <w:rPr>
            <w:lang w:eastAsia="zh-CN"/>
          </w:rPr>
          <w:delText xml:space="preserve">that </w:delText>
        </w:r>
        <w:r w:rsidR="00F73438" w:rsidRPr="001232A1" w:rsidDel="00E94DEC">
          <w:rPr>
            <w:lang w:eastAsia="zh-CN"/>
          </w:rPr>
          <w:delText xml:space="preserve">the moral divergence between </w:delText>
        </w:r>
        <w:r w:rsidR="006961B9" w:rsidDel="00E94DEC">
          <w:rPr>
            <w:lang w:eastAsia="zh-CN"/>
          </w:rPr>
          <w:delText>Democrat</w:delText>
        </w:r>
        <w:r w:rsidR="00F73438" w:rsidRPr="001232A1" w:rsidDel="00E94DEC">
          <w:rPr>
            <w:lang w:eastAsia="zh-CN"/>
          </w:rPr>
          <w:delText xml:space="preserve"> and Republican </w:delText>
        </w:r>
        <w:r w:rsidR="00F73438" w:rsidRPr="00B32132" w:rsidDel="00E94DEC">
          <w:rPr>
            <w:lang w:eastAsia="zh-CN"/>
          </w:rPr>
          <w:delText>candidates has been increasing</w:delText>
        </w:r>
        <w:r w:rsidR="00F47106" w:rsidRPr="0000124E" w:rsidDel="00E94DEC">
          <w:rPr>
            <w:rFonts w:hint="eastAsia"/>
            <w:lang w:eastAsia="zh-CN"/>
          </w:rPr>
          <w:delText>ly</w:delText>
        </w:r>
        <w:r w:rsidR="00F73438" w:rsidRPr="0000124E" w:rsidDel="00E94DEC">
          <w:rPr>
            <w:lang w:eastAsia="zh-CN"/>
          </w:rPr>
          <w:delText xml:space="preserve"> widen</w:delText>
        </w:r>
        <w:r w:rsidR="002148D3" w:rsidDel="00E94DEC">
          <w:rPr>
            <w:lang w:eastAsia="zh-CN"/>
          </w:rPr>
          <w:delText>ing</w:delText>
        </w:r>
        <w:r w:rsidDel="00E94DEC">
          <w:rPr>
            <w:lang w:eastAsia="zh-CN"/>
          </w:rPr>
          <w:delText xml:space="preserve"> after 1980, </w:delText>
        </w:r>
        <w:r w:rsidR="003C1B1B" w:rsidDel="00E94DEC">
          <w:rPr>
            <w:lang w:eastAsia="zh-CN"/>
          </w:rPr>
          <w:delText xml:space="preserve">reflecting </w:delText>
        </w:r>
        <w:r w:rsidDel="00E94DEC">
          <w:rPr>
            <w:lang w:eastAsia="zh-CN"/>
          </w:rPr>
          <w:delText xml:space="preserve">the acceleration of mediatization after </w:delText>
        </w:r>
        <w:r w:rsidR="00E53B5F" w:rsidRPr="008B1FE3" w:rsidDel="00E94DEC">
          <w:rPr>
            <w:lang w:eastAsia="zh-CN"/>
          </w:rPr>
          <w:delText xml:space="preserve">the </w:delText>
        </w:r>
        <w:r w:rsidR="006047EE" w:rsidDel="00E94DEC">
          <w:rPr>
            <w:lang w:eastAsia="zh-CN"/>
          </w:rPr>
          <w:delText>full launch</w:delText>
        </w:r>
        <w:r w:rsidR="006047EE" w:rsidRPr="008B1FE3" w:rsidDel="00E94DEC">
          <w:rPr>
            <w:lang w:eastAsia="zh-CN"/>
          </w:rPr>
          <w:delText xml:space="preserve"> </w:delText>
        </w:r>
        <w:r w:rsidR="00E53B5F" w:rsidRPr="008B1FE3" w:rsidDel="00E94DEC">
          <w:rPr>
            <w:lang w:eastAsia="zh-CN"/>
          </w:rPr>
          <w:delText xml:space="preserve">of </w:delText>
        </w:r>
        <w:r w:rsidR="005B536C" w:rsidRPr="008B1FE3" w:rsidDel="00E94DEC">
          <w:rPr>
            <w:lang w:eastAsia="zh-CN"/>
          </w:rPr>
          <w:delText>mediatization</w:delText>
        </w:r>
        <w:r w:rsidR="006047EE" w:rsidDel="00E94DEC">
          <w:rPr>
            <w:lang w:eastAsia="zh-CN"/>
          </w:rPr>
          <w:delText xml:space="preserve"> </w:delText>
        </w:r>
        <w:r w:rsidDel="00E94DEC">
          <w:rPr>
            <w:lang w:eastAsia="zh-CN"/>
          </w:rPr>
          <w:delText>around 1980</w:delText>
        </w:r>
        <w:r w:rsidR="008E24CD" w:rsidDel="00E94DEC">
          <w:rPr>
            <w:lang w:eastAsia="zh-CN"/>
          </w:rPr>
          <w:delText xml:space="preserve"> </w:delText>
        </w:r>
        <w:r w:rsidR="008E24CD" w:rsidRPr="003F49F4" w:rsidDel="00E94DEC">
          <w:fldChar w:fldCharType="begin"/>
        </w:r>
        <w:r w:rsidR="0054547D" w:rsidDel="00E94DEC">
          <w:delInstrText xml:space="preserve"> ADDIN EN.CITE &lt;EndNote&gt;&lt;Cite&gt;&lt;Author&gt;Hjarvard&lt;/Author&gt;&lt;Year&gt;2013&lt;/Year&gt;&lt;RecNum&gt;55&lt;/RecNum&gt;&lt;DisplayText&gt;(Hjarvard, 2013)&lt;/DisplayText&gt;&lt;record&gt;&lt;rec-number&gt;55&lt;/rec-number&gt;&lt;foreign-keys&gt;&lt;key app="EN" db-id="2xd0pvrd6xxp05evvtepd0f9vppe5rtsxa20" timestamp="1574822057"&gt;55&lt;/key&gt;&lt;/foreign-keys&gt;&lt;ref-type name="Book"&gt;6&lt;/ref-type&gt;&lt;contributors&gt;&lt;authors&gt;&lt;author&gt;Hjarvard, Stig&lt;/author&gt;&lt;/authors&gt;&lt;/contributors&gt;&lt;titles&gt;&lt;title&gt;The mediatization of culture and society&lt;/title&gt;&lt;/titles&gt;&lt;dates&gt;&lt;year&gt;2013&lt;/year&gt;&lt;/dates&gt;&lt;publisher&gt;Routledge&lt;/publisher&gt;&lt;isbn&gt;113658045X&lt;/isbn&gt;&lt;urls&gt;&lt;/urls&gt;&lt;/record&gt;&lt;/Cite&gt;&lt;/EndNote&gt;</w:delInstrText>
        </w:r>
        <w:r w:rsidR="008E24CD" w:rsidRPr="003F49F4" w:rsidDel="00E94DEC">
          <w:fldChar w:fldCharType="separate"/>
        </w:r>
        <w:r w:rsidR="008E24CD" w:rsidDel="00E94DEC">
          <w:rPr>
            <w:noProof/>
          </w:rPr>
          <w:delText>(Hjarvard, 2013)</w:delText>
        </w:r>
        <w:r w:rsidR="008E24CD" w:rsidRPr="003F49F4" w:rsidDel="00E94DEC">
          <w:fldChar w:fldCharType="end"/>
        </w:r>
        <w:r w:rsidDel="00E94DEC">
          <w:rPr>
            <w:lang w:eastAsia="zh-CN"/>
          </w:rPr>
          <w:delText>.</w:delText>
        </w:r>
        <w:r w:rsidR="008E24CD" w:rsidDel="00E94DEC">
          <w:rPr>
            <w:lang w:eastAsia="zh-CN"/>
          </w:rPr>
          <w:delText xml:space="preserve"> After 1980, media gained more autonomy</w:delText>
        </w:r>
        <w:r w:rsidR="00DD4FA3" w:rsidRPr="00DD4FA3" w:rsidDel="00E94DEC">
          <w:rPr>
            <w:lang w:eastAsia="zh-CN"/>
          </w:rPr>
          <w:delText xml:space="preserve"> </w:delText>
        </w:r>
        <w:r w:rsidR="00DD4FA3" w:rsidDel="00E94DEC">
          <w:rPr>
            <w:lang w:eastAsia="zh-CN"/>
          </w:rPr>
          <w:delText>as an institution</w:delText>
        </w:r>
        <w:r w:rsidR="002148D3" w:rsidDel="00E94DEC">
          <w:rPr>
            <w:lang w:eastAsia="zh-CN"/>
          </w:rPr>
          <w:delText>.</w:delText>
        </w:r>
        <w:r w:rsidR="00A60DED" w:rsidDel="00E94DEC">
          <w:rPr>
            <w:lang w:eastAsia="zh-CN"/>
          </w:rPr>
          <w:delText xml:space="preserve"> </w:delText>
        </w:r>
        <w:r w:rsidR="002148D3" w:rsidDel="00E94DEC">
          <w:rPr>
            <w:lang w:eastAsia="zh-CN"/>
          </w:rPr>
          <w:delText>I</w:delText>
        </w:r>
        <w:r w:rsidR="00A60DED" w:rsidDel="00E94DEC">
          <w:rPr>
            <w:lang w:eastAsia="zh-CN"/>
          </w:rPr>
          <w:delText xml:space="preserve">n other words, </w:delText>
        </w:r>
        <w:r w:rsidR="008E24CD" w:rsidDel="00E94DEC">
          <w:rPr>
            <w:lang w:eastAsia="zh-CN"/>
          </w:rPr>
          <w:delText xml:space="preserve">media </w:delText>
        </w:r>
        <w:r w:rsidR="00A60DED" w:rsidDel="00E94DEC">
          <w:rPr>
            <w:lang w:eastAsia="zh-CN"/>
          </w:rPr>
          <w:delText xml:space="preserve">began to focus on </w:delText>
        </w:r>
        <w:r w:rsidR="00A60DED" w:rsidDel="00E94DEC">
          <w:rPr>
            <w:rFonts w:hint="eastAsia"/>
            <w:lang w:eastAsia="zh-CN"/>
          </w:rPr>
          <w:delText>foll</w:delText>
        </w:r>
        <w:r w:rsidR="00A60DED" w:rsidDel="00E94DEC">
          <w:rPr>
            <w:lang w:eastAsia="zh-CN"/>
          </w:rPr>
          <w:delText>owing</w:delText>
        </w:r>
        <w:r w:rsidR="008E24CD" w:rsidDel="00E94DEC">
          <w:rPr>
            <w:lang w:eastAsia="zh-CN"/>
          </w:rPr>
          <w:delText xml:space="preserve"> </w:delText>
        </w:r>
        <w:r w:rsidR="008E24CD" w:rsidDel="00E94DEC">
          <w:delText xml:space="preserve">its own valuations, formats, and routines </w:delText>
        </w:r>
        <w:r w:rsidR="008E24CD" w:rsidDel="00E94DEC">
          <w:fldChar w:fldCharType="begin"/>
        </w:r>
        <w:r w:rsidR="008E24CD" w:rsidDel="00E94DEC">
          <w:delInstrText xml:space="preserve"> ADDIN EN.CITE &lt;EndNote&gt;&lt;Cite&gt;&lt;Author&gt;Schudson&lt;/Author&gt;&lt;Year&gt;1981&lt;/Year&gt;&lt;RecNum&gt;531&lt;/RecNum&gt;&lt;DisplayText&gt;(Kristensen, 2000; Schudson, 1981)&lt;/DisplayText&gt;&lt;record&gt;&lt;rec-number&gt;531&lt;/rec-number&gt;&lt;foreign-keys&gt;&lt;key app="EN" db-id="2xd0pvrd6xxp05evvtepd0f9vppe5rtsxa20" timestamp="1618033998"&gt;531&lt;/key&gt;&lt;/foreign-keys&gt;&lt;ref-type name="Book"&gt;6&lt;/ref-type&gt;&lt;contributors&gt;&lt;authors&gt;&lt;author&gt;Schudson, Michael&lt;/author&gt;&lt;/authors&gt;&lt;/contributors&gt;&lt;titles&gt;&lt;title&gt;Discovering the news: A social history of American newspapers&lt;/title&gt;&lt;/titles&gt;&lt;dates&gt;&lt;year&gt;1981&lt;/year&gt;&lt;/dates&gt;&lt;publisher&gt;Basic books&lt;/publisher&gt;&lt;isbn&gt;0786723084&lt;/isbn&gt;&lt;urls&gt;&lt;/urls&gt;&lt;/record&gt;&lt;/Cite&gt;&lt;Cite&gt;&lt;Author&gt;Kristensen&lt;/Author&gt;&lt;Year&gt;2000&lt;/Year&gt;&lt;RecNum&gt;530&lt;/RecNum&gt;&lt;record&gt;&lt;rec-number&gt;530&lt;/rec-number&gt;&lt;foreign-keys&gt;&lt;key app="EN" db-id="2xd0pvrd6xxp05evvtepd0f9vppe5rtsxa20" timestamp="1618033933"&gt;530&lt;/key&gt;&lt;/foreign-keys&gt;&lt;ref-type name="Journal Article"&gt;17&lt;/ref-type&gt;&lt;contributors&gt;&lt;authors&gt;&lt;author&gt;Kristensen, Nete Nørgaard&lt;/author&gt;&lt;/authors&gt;&lt;/contributors&gt;&lt;titles&gt;&lt;title&gt;Journalistik som profession&lt;/title&gt;&lt;secondary-title&gt;Om journalistens rolleplacering i et professionssociologisk perspektiv.[Journalism as profession] In F. Henriksen (Ed.), Sekvens&lt;/secondary-title&gt;&lt;/titles&gt;&lt;periodical&gt;&lt;full-title&gt;Om journalistens rolleplacering i et professionssociologisk perspektiv.[Journalism as profession] In F. Henriksen (Ed.), Sekvens&lt;/full-title&gt;&lt;/periodical&gt;&lt;pages&gt;159-184&lt;/pages&gt;&lt;dates&gt;&lt;year&gt;2000&lt;/year&gt;&lt;/dates&gt;&lt;urls&gt;&lt;/urls&gt;&lt;/record&gt;&lt;/Cite&gt;&lt;/EndNote&gt;</w:delInstrText>
        </w:r>
        <w:r w:rsidR="008E24CD" w:rsidDel="00E94DEC">
          <w:fldChar w:fldCharType="separate"/>
        </w:r>
        <w:r w:rsidR="008E24CD" w:rsidDel="00E94DEC">
          <w:rPr>
            <w:noProof/>
          </w:rPr>
          <w:delText>(Kristensen, 2000; Schudson, 1981)</w:delText>
        </w:r>
        <w:r w:rsidR="008E24CD" w:rsidDel="00E94DEC">
          <w:fldChar w:fldCharType="end"/>
        </w:r>
        <w:r w:rsidR="00A60DED" w:rsidDel="00E94DEC">
          <w:delText xml:space="preserve">, which accelerated the </w:delText>
        </w:r>
        <w:r w:rsidR="006047EE" w:rsidDel="00E94DEC">
          <w:delText xml:space="preserve">integration of </w:delText>
        </w:r>
        <w:r w:rsidR="006047EE" w:rsidDel="00E94DEC">
          <w:rPr>
            <w:color w:val="000000"/>
          </w:rPr>
          <w:delText xml:space="preserve">media logic into other social spheres </w:delText>
        </w:r>
        <w:r w:rsidR="006047EE" w:rsidRPr="003F49F4" w:rsidDel="00E94DEC">
          <w:fldChar w:fldCharType="begin"/>
        </w:r>
        <w:r w:rsidR="0054547D" w:rsidDel="00E94DEC">
          <w:delInstrText xml:space="preserve"> ADDIN EN.CITE &lt;EndNote&gt;&lt;Cite&gt;&lt;Author&gt;Hjarvard&lt;/Author&gt;&lt;Year&gt;2013&lt;/Year&gt;&lt;RecNum&gt;55&lt;/RecNum&gt;&lt;DisplayText&gt;(Hjarvard, 2013)&lt;/DisplayText&gt;&lt;record&gt;&lt;rec-number&gt;55&lt;/rec-number&gt;&lt;foreign-keys&gt;&lt;key app="EN" db-id="2xd0pvrd6xxp05evvtepd0f9vppe5rtsxa20" timestamp="1574822057"&gt;55&lt;/key&gt;&lt;/foreign-keys&gt;&lt;ref-type name="Book"&gt;6&lt;/ref-type&gt;&lt;contributors&gt;&lt;authors&gt;&lt;author&gt;Hjarvard, Stig&lt;/author&gt;&lt;/authors&gt;&lt;/contributors&gt;&lt;titles&gt;&lt;title&gt;The mediatization of culture and society&lt;/title&gt;&lt;/titles&gt;&lt;dates&gt;&lt;year&gt;2013&lt;/year&gt;&lt;/dates&gt;&lt;publisher&gt;Routledge&lt;/publisher&gt;&lt;isbn&gt;113658045X&lt;/isbn&gt;&lt;urls&gt;&lt;/urls&gt;&lt;/record&gt;&lt;/Cite&gt;&lt;/EndNote&gt;</w:delInstrText>
        </w:r>
        <w:r w:rsidR="006047EE" w:rsidRPr="003F49F4" w:rsidDel="00E94DEC">
          <w:fldChar w:fldCharType="separate"/>
        </w:r>
        <w:r w:rsidR="006047EE" w:rsidDel="00E94DEC">
          <w:rPr>
            <w:noProof/>
          </w:rPr>
          <w:delText>(Hjarvard, 2013)</w:delText>
        </w:r>
        <w:r w:rsidR="006047EE" w:rsidRPr="003F49F4" w:rsidDel="00E94DEC">
          <w:fldChar w:fldCharType="end"/>
        </w:r>
        <w:r w:rsidR="006047EE" w:rsidDel="00E94DEC">
          <w:rPr>
            <w:color w:val="000000"/>
          </w:rPr>
          <w:delText xml:space="preserve">. </w:delText>
        </w:r>
        <w:r w:rsidR="00E53B5F" w:rsidDel="00E94DEC">
          <w:rPr>
            <w:color w:val="000000"/>
          </w:rPr>
          <w:delText>Accordingly</w:delText>
        </w:r>
        <w:r w:rsidR="00E53B5F" w:rsidRPr="008B1FE3" w:rsidDel="00E94DEC">
          <w:delText>, t</w:delText>
        </w:r>
        <w:r w:rsidR="00F73438" w:rsidRPr="008B1FE3" w:rsidDel="00E94DEC">
          <w:delText xml:space="preserve">he mediatization of politics accelerated around the 1980s as a result of the development of media </w:delText>
        </w:r>
        <w:r w:rsidR="00F73438" w:rsidRPr="008B1FE3" w:rsidDel="00E94DEC">
          <w:fldChar w:fldCharType="begin"/>
        </w:r>
        <w:r w:rsidR="00F73438" w:rsidRPr="008B1FE3" w:rsidDel="00E94DEC">
          <w:delInstrText xml:space="preserve"> ADDIN EN.CITE &lt;EndNote&gt;&lt;Cite&gt;&lt;Author&gt;Kepplinger&lt;/Author&gt;&lt;Year&gt;2002&lt;/Year&gt;&lt;RecNum&gt;464&lt;/RecNum&gt;&lt;DisplayText&gt;(Kepplinger, 2002)&lt;/DisplayText&gt;&lt;record&gt;&lt;rec-number&gt;464&lt;/rec-number&gt;&lt;foreign-keys&gt;&lt;key app="EN" db-id="2xd0pvrd6xxp05evvtepd0f9vppe5rtsxa20" timestamp="1609780828"&gt;464&lt;/key&gt;&lt;/foreign-keys&gt;&lt;ref-type name="Journal Article"&gt;17&lt;/ref-type&gt;&lt;contributors&gt;&lt;authors&gt;&lt;author&gt;Kepplinger, Hans Mathias&lt;/author&gt;&lt;/authors&gt;&lt;/contributors&gt;&lt;titles&gt;&lt;title&gt;Mediatization of politics: Theory and data&lt;/title&gt;&lt;secondary-title&gt;Journal of communication&lt;/secondary-title&gt;&lt;/titles&gt;&lt;periodical&gt;&lt;full-title&gt;Journal of communication&lt;/full-title&gt;&lt;/periodical&gt;&lt;pages&gt;972-986&lt;/pages&gt;&lt;volume&gt;52&lt;/volume&gt;&lt;number&gt;4&lt;/number&gt;&lt;dates&gt;&lt;year&gt;2002&lt;/year&gt;&lt;/dates&gt;&lt;isbn&gt;0021-9916&lt;/isbn&gt;&lt;urls&gt;&lt;/urls&gt;&lt;/record&gt;&lt;/Cite&gt;&lt;/EndNote&gt;</w:delInstrText>
        </w:r>
        <w:r w:rsidR="00F73438" w:rsidRPr="008B1FE3" w:rsidDel="00E94DEC">
          <w:fldChar w:fldCharType="separate"/>
        </w:r>
        <w:r w:rsidR="00F73438" w:rsidRPr="008B1FE3" w:rsidDel="00E94DEC">
          <w:rPr>
            <w:noProof/>
          </w:rPr>
          <w:delText>(Kepplinger, 2002)</w:delText>
        </w:r>
        <w:r w:rsidR="00F73438" w:rsidRPr="008B1FE3" w:rsidDel="00E94DEC">
          <w:fldChar w:fldCharType="end"/>
        </w:r>
        <w:r w:rsidR="00E53B5F" w:rsidRPr="008B1FE3" w:rsidDel="00E94DEC">
          <w:delText xml:space="preserve">, which implies </w:delText>
        </w:r>
        <w:r w:rsidR="005B536C" w:rsidRPr="008B1FE3" w:rsidDel="00E94DEC">
          <w:delText xml:space="preserve">the moral divergence between presidential debaters began to expand around 1980. However, our study is limited with the </w:delText>
        </w:r>
        <w:r w:rsidR="006B2DCD" w:rsidRPr="008B1FE3" w:rsidDel="00E94DEC">
          <w:delText>population</w:delText>
        </w:r>
        <w:r w:rsidR="005B536C" w:rsidRPr="008B1FE3" w:rsidDel="00E94DEC">
          <w:delText xml:space="preserve"> size</w:delText>
        </w:r>
        <w:r w:rsidR="006B2DCD" w:rsidRPr="008B1FE3" w:rsidDel="00E94DEC">
          <w:delText xml:space="preserve"> of televised presidential debates,</w:delText>
        </w:r>
        <w:r w:rsidR="005B536C" w:rsidRPr="008B1FE3" w:rsidDel="00E94DEC">
          <w:delText xml:space="preserve"> especially </w:delText>
        </w:r>
        <w:r w:rsidR="002148D3" w:rsidDel="00E94DEC">
          <w:delText xml:space="preserve">since </w:delText>
        </w:r>
        <w:r w:rsidR="005B536C" w:rsidRPr="008B1FE3" w:rsidDel="00E94DEC">
          <w:delText>there are only two series of presidential debates before 1980 – 1960 and 1976</w:delText>
        </w:r>
        <w:r w:rsidR="00A60DED" w:rsidDel="00E94DEC">
          <w:delText xml:space="preserve">. So, our results may not represent </w:delText>
        </w:r>
        <w:r w:rsidR="006C01F5" w:rsidDel="00E94DEC">
          <w:delText xml:space="preserve">accurately </w:delText>
        </w:r>
        <w:r w:rsidR="00A60DED" w:rsidDel="00E94DEC">
          <w:delText xml:space="preserve">what happened before 1980. </w:delText>
        </w:r>
      </w:del>
    </w:p>
    <w:p w14:paraId="00262CD0" w14:textId="3CC5DA69" w:rsidR="00CA01C0" w:rsidDel="006B67F2" w:rsidRDefault="00FF2204" w:rsidP="00CA01C0">
      <w:pPr>
        <w:rPr>
          <w:moveFrom w:id="1003" w:author="mx3mt" w:date="2022-08-23T09:56:00Z"/>
          <w:lang w:eastAsia="zh-CN"/>
        </w:rPr>
      </w:pPr>
      <w:moveFromRangeStart w:id="1004" w:author="mx3mt" w:date="2022-08-23T09:56:00Z" w:name="move112140986"/>
      <w:moveFrom w:id="1005" w:author="mx3mt" w:date="2022-08-23T09:56:00Z">
        <w:r w:rsidDel="006B67F2">
          <w:rPr>
            <w:lang w:eastAsia="zh-CN"/>
          </w:rPr>
          <w:t>T</w:t>
        </w:r>
        <w:r w:rsidDel="006B67F2">
          <w:rPr>
            <w:rFonts w:hint="eastAsia"/>
            <w:lang w:eastAsia="zh-CN"/>
          </w:rPr>
          <w:t>he</w:t>
        </w:r>
        <w:r w:rsidDel="006B67F2">
          <w:rPr>
            <w:lang w:eastAsia="zh-CN"/>
          </w:rPr>
          <w:t xml:space="preserve"> increasingly widen</w:t>
        </w:r>
        <w:r w:rsidR="002148D3" w:rsidDel="006B67F2">
          <w:rPr>
            <w:lang w:eastAsia="zh-CN"/>
          </w:rPr>
          <w:t>ing</w:t>
        </w:r>
        <w:r w:rsidDel="006B67F2">
          <w:rPr>
            <w:lang w:eastAsia="zh-CN"/>
          </w:rPr>
          <w:t xml:space="preserve"> moral divergence </w:t>
        </w:r>
        <w:r w:rsidR="00CE0B73" w:rsidDel="006B67F2">
          <w:rPr>
            <w:lang w:eastAsia="zh-CN"/>
          </w:rPr>
          <w:t xml:space="preserve">suggests </w:t>
        </w:r>
        <w:r w:rsidDel="006B67F2">
          <w:rPr>
            <w:lang w:eastAsia="zh-CN"/>
          </w:rPr>
          <w:t xml:space="preserve">that mediatization has been exerting an influence on political communication. It </w:t>
        </w:r>
        <w:r w:rsidR="00F74E2A" w:rsidDel="006B67F2">
          <w:rPr>
            <w:lang w:eastAsia="zh-CN"/>
          </w:rPr>
          <w:t>implies</w:t>
        </w:r>
        <w:r w:rsidR="00F74E2A" w:rsidRPr="00F74E2A" w:rsidDel="006B67F2">
          <w:rPr>
            <w:lang w:eastAsia="zh-CN"/>
          </w:rPr>
          <w:t xml:space="preserve"> </w:t>
        </w:r>
        <w:r w:rsidR="005651F4" w:rsidDel="006B67F2">
          <w:rPr>
            <w:lang w:eastAsia="zh-CN"/>
          </w:rPr>
          <w:t xml:space="preserve">that </w:t>
        </w:r>
        <w:r w:rsidDel="006B67F2">
          <w:rPr>
            <w:lang w:eastAsia="zh-CN"/>
          </w:rPr>
          <w:t xml:space="preserve">political actors would </w:t>
        </w:r>
        <w:r w:rsidR="00903AC1" w:rsidDel="006B67F2">
          <w:rPr>
            <w:lang w:eastAsia="zh-CN"/>
          </w:rPr>
          <w:t xml:space="preserve">emphasize </w:t>
        </w:r>
        <w:r w:rsidDel="006B67F2">
          <w:rPr>
            <w:lang w:eastAsia="zh-CN"/>
          </w:rPr>
          <w:t>media logic over political bargaining logic</w:t>
        </w:r>
        <w:r w:rsidR="00A33F64" w:rsidDel="006B67F2">
          <w:rPr>
            <w:lang w:eastAsia="zh-CN"/>
          </w:rPr>
          <w:t xml:space="preserve"> by </w:t>
        </w:r>
        <w:r w:rsidDel="006B67F2">
          <w:rPr>
            <w:lang w:eastAsia="zh-CN"/>
          </w:rPr>
          <w:t xml:space="preserve">prioritizing </w:t>
        </w:r>
        <w:r w:rsidR="00A33F64" w:rsidDel="006B67F2">
          <w:rPr>
            <w:lang w:eastAsia="zh-CN"/>
          </w:rPr>
          <w:t xml:space="preserve">their </w:t>
        </w:r>
        <w:r w:rsidDel="006B67F2">
          <w:rPr>
            <w:lang w:eastAsia="zh-CN"/>
          </w:rPr>
          <w:t xml:space="preserve">own issue-stances and moral reasoning </w:t>
        </w:r>
        <w:r w:rsidR="00861A8E" w:rsidDel="006B67F2">
          <w:rPr>
            <w:lang w:eastAsia="zh-CN"/>
          </w:rPr>
          <w:t xml:space="preserve">– </w:t>
        </w:r>
        <w:r w:rsidR="002148D3" w:rsidDel="006B67F2">
          <w:rPr>
            <w:lang w:eastAsia="zh-CN"/>
          </w:rPr>
          <w:t xml:space="preserve">their </w:t>
        </w:r>
        <w:r w:rsidR="00A33F64" w:rsidDel="006B67F2">
          <w:rPr>
            <w:lang w:eastAsia="zh-CN"/>
          </w:rPr>
          <w:t xml:space="preserve">personalization – </w:t>
        </w:r>
        <w:r w:rsidDel="006B67F2">
          <w:rPr>
            <w:lang w:eastAsia="zh-CN"/>
          </w:rPr>
          <w:t xml:space="preserve">in certain circumstances such as </w:t>
        </w:r>
        <w:r w:rsidR="00F74E2A" w:rsidDel="006B67F2">
          <w:rPr>
            <w:lang w:eastAsia="zh-CN"/>
          </w:rPr>
          <w:t>president</w:t>
        </w:r>
        <w:r w:rsidDel="006B67F2">
          <w:rPr>
            <w:lang w:eastAsia="zh-CN"/>
          </w:rPr>
          <w:t xml:space="preserve">ial </w:t>
        </w:r>
        <w:r w:rsidR="00861A8E" w:rsidDel="006B67F2">
          <w:rPr>
            <w:lang w:eastAsia="zh-CN"/>
          </w:rPr>
          <w:t>deba</w:t>
        </w:r>
        <w:r w:rsidR="00CA01C0" w:rsidDel="006B67F2">
          <w:rPr>
            <w:lang w:eastAsia="zh-CN"/>
          </w:rPr>
          <w:t>te</w:t>
        </w:r>
        <w:r w:rsidR="002148D3" w:rsidDel="006B67F2">
          <w:rPr>
            <w:lang w:eastAsia="zh-CN"/>
          </w:rPr>
          <w:t>s</w:t>
        </w:r>
        <w:r w:rsidR="00903AC1" w:rsidDel="006B67F2">
          <w:rPr>
            <w:lang w:eastAsia="zh-CN"/>
          </w:rPr>
          <w:t>.</w:t>
        </w:r>
        <w:r w:rsidR="00CA01C0" w:rsidDel="006B67F2">
          <w:rPr>
            <w:lang w:eastAsia="zh-CN"/>
          </w:rPr>
          <w:t xml:space="preserve"> </w:t>
        </w:r>
        <w:r w:rsidR="00903AC1" w:rsidDel="006B67F2">
          <w:rPr>
            <w:lang w:eastAsia="zh-CN"/>
          </w:rPr>
          <w:t xml:space="preserve">This </w:t>
        </w:r>
        <w:r w:rsidR="00CA01C0" w:rsidDel="006B67F2">
          <w:rPr>
            <w:lang w:eastAsia="zh-CN"/>
          </w:rPr>
          <w:t xml:space="preserve">could </w:t>
        </w:r>
        <w:r w:rsidR="002148D3" w:rsidDel="006B67F2">
          <w:rPr>
            <w:lang w:eastAsia="zh-CN"/>
          </w:rPr>
          <w:t xml:space="preserve">have </w:t>
        </w:r>
        <w:r w:rsidR="00D640C8" w:rsidDel="006B67F2">
          <w:rPr>
            <w:rFonts w:hint="eastAsia"/>
            <w:lang w:eastAsia="zh-CN"/>
          </w:rPr>
          <w:t>both</w:t>
        </w:r>
        <w:r w:rsidR="00D640C8" w:rsidDel="006B67F2">
          <w:rPr>
            <w:lang w:eastAsia="zh-CN"/>
          </w:rPr>
          <w:t xml:space="preserve"> positive and negative effects</w:t>
        </w:r>
        <w:r w:rsidR="00DB0F52" w:rsidDel="006B67F2">
          <w:rPr>
            <w:lang w:eastAsia="zh-CN"/>
          </w:rPr>
          <w:t xml:space="preserve"> on </w:t>
        </w:r>
        <w:r w:rsidR="005B2D03" w:rsidDel="006B67F2">
          <w:rPr>
            <w:lang w:eastAsia="zh-CN"/>
          </w:rPr>
          <w:t>democracy</w:t>
        </w:r>
        <w:r w:rsidR="00DB0F52" w:rsidDel="006B67F2">
          <w:rPr>
            <w:lang w:eastAsia="zh-CN"/>
          </w:rPr>
          <w:t>.</w:t>
        </w:r>
        <w:r w:rsidR="005651F4" w:rsidDel="006B67F2">
          <w:rPr>
            <w:lang w:eastAsia="zh-CN"/>
          </w:rPr>
          <w:t xml:space="preserve"> </w:t>
        </w:r>
        <w:r w:rsidR="002148D3" w:rsidDel="006B67F2">
          <w:rPr>
            <w:lang w:eastAsia="zh-CN"/>
          </w:rPr>
          <w:t>Regarding</w:t>
        </w:r>
        <w:r w:rsidR="000206BE" w:rsidDel="006B67F2">
          <w:rPr>
            <w:lang w:eastAsia="zh-CN"/>
          </w:rPr>
          <w:t xml:space="preserve"> positive effects, </w:t>
        </w:r>
        <w:r w:rsidR="00CB75C4" w:rsidDel="006B67F2">
          <w:rPr>
            <w:lang w:eastAsia="zh-CN"/>
          </w:rPr>
          <w:t>adapting</w:t>
        </w:r>
        <w:r w:rsidR="000206BE" w:rsidDel="006B67F2">
          <w:rPr>
            <w:lang w:eastAsia="zh-CN"/>
          </w:rPr>
          <w:t xml:space="preserve"> media logic could </w:t>
        </w:r>
        <w:r w:rsidR="00CF0976" w:rsidDel="006B67F2">
          <w:rPr>
            <w:lang w:eastAsia="zh-CN"/>
          </w:rPr>
          <w:t xml:space="preserve">help the institution of politics </w:t>
        </w:r>
        <w:r w:rsidR="000206BE" w:rsidDel="006B67F2">
          <w:rPr>
            <w:lang w:eastAsia="zh-CN"/>
          </w:rPr>
          <w:t xml:space="preserve">attract more </w:t>
        </w:r>
        <w:r w:rsidR="00CA01C0" w:rsidDel="006B67F2">
          <w:rPr>
            <w:lang w:eastAsia="zh-CN"/>
          </w:rPr>
          <w:t xml:space="preserve">media coverage which could lead to </w:t>
        </w:r>
        <w:r w:rsidR="00CF0976" w:rsidDel="006B67F2">
          <w:rPr>
            <w:rFonts w:hint="eastAsia"/>
            <w:lang w:eastAsia="zh-CN"/>
          </w:rPr>
          <w:t>more</w:t>
        </w:r>
        <w:r w:rsidR="00CF0976" w:rsidDel="006B67F2">
          <w:rPr>
            <w:lang w:eastAsia="zh-CN"/>
          </w:rPr>
          <w:t xml:space="preserve"> </w:t>
        </w:r>
        <w:r w:rsidR="00CA01C0" w:rsidDel="006B67F2">
          <w:rPr>
            <w:lang w:eastAsia="zh-CN"/>
          </w:rPr>
          <w:t xml:space="preserve">public attention and </w:t>
        </w:r>
        <w:r w:rsidR="00CF0976" w:rsidDel="006B67F2">
          <w:rPr>
            <w:lang w:eastAsia="zh-CN"/>
          </w:rPr>
          <w:t>participation in democracy</w:t>
        </w:r>
        <w:r w:rsidR="00CB75C4" w:rsidDel="006B67F2">
          <w:rPr>
            <w:lang w:eastAsia="zh-CN"/>
          </w:rPr>
          <w:t xml:space="preserve"> (i.e., more voters). </w:t>
        </w:r>
        <w:r w:rsidR="00DB0F52" w:rsidDel="006B67F2">
          <w:rPr>
            <w:lang w:eastAsia="zh-CN"/>
          </w:rPr>
          <w:t xml:space="preserve">For example, </w:t>
        </w:r>
        <w:r w:rsidR="002148D3" w:rsidDel="006B67F2">
          <w:rPr>
            <w:lang w:eastAsia="zh-CN"/>
          </w:rPr>
          <w:t xml:space="preserve">an </w:t>
        </w:r>
        <w:r w:rsidR="00DB0F52" w:rsidDel="006B67F2">
          <w:rPr>
            <w:lang w:eastAsia="zh-CN"/>
          </w:rPr>
          <w:t>election campaign is highly susceptible to mediatization – adapting and internalizing more media logic – because the goal is to involve as many citizens as possible in the democra</w:t>
        </w:r>
        <w:r w:rsidR="002148D3" w:rsidDel="006B67F2">
          <w:rPr>
            <w:lang w:eastAsia="zh-CN"/>
          </w:rPr>
          <w:t>tic</w:t>
        </w:r>
        <w:r w:rsidR="00DB0F52" w:rsidDel="006B67F2">
          <w:rPr>
            <w:lang w:eastAsia="zh-CN"/>
          </w:rPr>
          <w:t xml:space="preserve"> process  </w:t>
        </w:r>
        <w:r w:rsidR="00DB0F52" w:rsidDel="006B67F2">
          <w:rPr>
            <w:lang w:eastAsia="zh-CN"/>
          </w:rPr>
          <w:fldChar w:fldCharType="begin"/>
        </w:r>
        <w:r w:rsidR="00DB0F52" w:rsidDel="006B67F2">
          <w:rPr>
            <w:lang w:eastAsia="zh-CN"/>
          </w:rPr>
          <w:instrText xml:space="preserve"> ADDIN EN.CITE &lt;EndNote&gt;&lt;Cite&gt;&lt;Author&gt;Marcinkowski&lt;/Author&gt;&lt;Year&gt;2014&lt;/Year&gt;&lt;RecNum&gt;613&lt;/RecNum&gt;&lt;DisplayText&gt;(Esser &amp;amp; Strömbäck, 2014; Marcinkowski &amp;amp; Steiner, 2014)&lt;/DisplayText&gt;&lt;record&gt;&lt;rec-number&gt;613&lt;/rec-number&gt;&lt;foreign-keys&gt;&lt;key app="EN" db-id="2xd0pvrd6xxp05evvtepd0f9vppe5rtsxa20" timestamp="1623993187"&gt;613&lt;/key&gt;&lt;/foreign-keys&gt;&lt;ref-type name="Book Section"&gt;5&lt;/ref-type&gt;&lt;contributors&gt;&lt;authors&gt;&lt;author&gt;Marcinkowski, Frank&lt;/author&gt;&lt;author&gt;Steiner, Adrian&lt;/author&gt;&lt;/authors&gt;&lt;/contributors&gt;&lt;titles&gt;&lt;title&gt;Mediatization and political autonomy: A systems approach&lt;/title&gt;&lt;secondary-title&gt;Mediatization of Politics&lt;/secondary-title&gt;&lt;/titles&gt;&lt;pages&gt;74-89&lt;/pages&gt;&lt;dates&gt;&lt;year&gt;2014&lt;/year&gt;&lt;/dates&gt;&lt;publisher&gt;Springer&lt;/publisher&gt;&lt;urls&gt;&lt;/urls&gt;&lt;/record&gt;&lt;/Cite&gt;&lt;Cite&gt;&lt;Author&gt;Esser&lt;/Author&gt;&lt;Year&gt;2014&lt;/Year&gt;&lt;RecNum&gt;614&lt;/RecNum&gt;&lt;record&gt;&lt;rec-number&gt;614&lt;/rec-number&gt;&lt;foreign-keys&gt;&lt;key app="EN" db-id="2xd0pvrd6xxp05evvtepd0f9vppe5rtsxa20" timestamp="1623993225"&gt;614&lt;/key&gt;&lt;/foreign-keys&gt;&lt;ref-type name="Book Section"&gt;5&lt;/ref-type&gt;&lt;contributors&gt;&lt;authors&gt;&lt;author&gt;Esser, Frank&lt;/author&gt;&lt;author&gt;Strömbäck, Jesper&lt;/author&gt;&lt;/authors&gt;&lt;/contributors&gt;&lt;titles&gt;&lt;title&gt;A paradigm in the making: Lessons for the future of mediatization research&lt;/title&gt;&lt;secondary-title&gt;Mediatization of Politics&lt;/secondary-title&gt;&lt;/titles&gt;&lt;pages&gt;223-242&lt;/pages&gt;&lt;dates&gt;&lt;year&gt;2014&lt;/year&gt;&lt;/dates&gt;&lt;publisher&gt;Springer&lt;/publisher&gt;&lt;urls&gt;&lt;/urls&gt;&lt;/record&gt;&lt;/Cite&gt;&lt;/EndNote&gt;</w:instrText>
        </w:r>
        <w:r w:rsidR="00DB0F52" w:rsidDel="006B67F2">
          <w:rPr>
            <w:lang w:eastAsia="zh-CN"/>
          </w:rPr>
          <w:fldChar w:fldCharType="separate"/>
        </w:r>
        <w:r w:rsidR="00DB0F52" w:rsidDel="006B67F2">
          <w:rPr>
            <w:noProof/>
            <w:lang w:eastAsia="zh-CN"/>
          </w:rPr>
          <w:t>(Esser &amp; Strömbäck, 2014; Marcinkowski &amp; Steiner, 2014)</w:t>
        </w:r>
        <w:r w:rsidR="00DB0F52" w:rsidDel="006B67F2">
          <w:rPr>
            <w:lang w:eastAsia="zh-CN"/>
          </w:rPr>
          <w:fldChar w:fldCharType="end"/>
        </w:r>
        <w:r w:rsidR="00DB0F52" w:rsidDel="006B67F2">
          <w:rPr>
            <w:lang w:eastAsia="zh-CN"/>
          </w:rPr>
          <w:t xml:space="preserve">. </w:t>
        </w:r>
      </w:moveFrom>
    </w:p>
    <w:p w14:paraId="179E7281" w14:textId="18F70675" w:rsidR="00CA01C0" w:rsidDel="003C0150" w:rsidRDefault="00CB75C4" w:rsidP="00CA01C0">
      <w:pPr>
        <w:rPr>
          <w:moveFrom w:id="1006" w:author="mx3mt" w:date="2022-08-23T10:51:00Z"/>
          <w:lang w:eastAsia="zh-CN"/>
        </w:rPr>
      </w:pPr>
      <w:moveFromRangeStart w:id="1007" w:author="mx3mt" w:date="2022-08-23T10:51:00Z" w:name="move112144333"/>
      <w:moveFromRangeEnd w:id="1004"/>
      <w:moveFrom w:id="1008" w:author="mx3mt" w:date="2022-08-23T10:51:00Z">
        <w:r w:rsidDel="003C0150">
          <w:rPr>
            <w:lang w:eastAsia="zh-CN"/>
          </w:rPr>
          <w:t xml:space="preserve">As for negative effects, </w:t>
        </w:r>
        <w:r w:rsidR="002148D3" w:rsidDel="003C0150">
          <w:rPr>
            <w:lang w:eastAsia="zh-CN"/>
          </w:rPr>
          <w:t xml:space="preserve">the </w:t>
        </w:r>
        <w:r w:rsidR="005651F4" w:rsidDel="003C0150">
          <w:rPr>
            <w:lang w:eastAsia="zh-CN"/>
          </w:rPr>
          <w:t>first</w:t>
        </w:r>
        <w:r w:rsidR="002148D3" w:rsidDel="003C0150">
          <w:rPr>
            <w:lang w:eastAsia="zh-CN"/>
          </w:rPr>
          <w:t xml:space="preserve"> would be that</w:t>
        </w:r>
        <w:r w:rsidR="00B841D8" w:rsidDel="003C0150">
          <w:rPr>
            <w:lang w:eastAsia="zh-CN"/>
          </w:rPr>
          <w:t xml:space="preserve"> </w:t>
        </w:r>
        <w:r w:rsidR="005B2D03" w:rsidDel="003C0150">
          <w:rPr>
            <w:lang w:eastAsia="zh-CN"/>
          </w:rPr>
          <w:t xml:space="preserve">the </w:t>
        </w:r>
        <w:r w:rsidR="00CA01C0" w:rsidDel="003C0150">
          <w:rPr>
            <w:lang w:eastAsia="zh-CN"/>
          </w:rPr>
          <w:t xml:space="preserve">internalization </w:t>
        </w:r>
        <w:r w:rsidR="005B2D03" w:rsidDel="003C0150">
          <w:rPr>
            <w:lang w:eastAsia="zh-CN"/>
          </w:rPr>
          <w:t xml:space="preserve">of media logic </w:t>
        </w:r>
        <w:r w:rsidR="002148D3" w:rsidDel="003C0150">
          <w:rPr>
            <w:lang w:eastAsia="zh-CN"/>
          </w:rPr>
          <w:t>com</w:t>
        </w:r>
        <w:r w:rsidR="00B841D8" w:rsidDel="003C0150">
          <w:rPr>
            <w:lang w:eastAsia="zh-CN"/>
          </w:rPr>
          <w:t>pels</w:t>
        </w:r>
        <w:r w:rsidR="005B2D03" w:rsidDel="003C0150">
          <w:rPr>
            <w:lang w:eastAsia="zh-CN"/>
          </w:rPr>
          <w:t xml:space="preserve"> politician</w:t>
        </w:r>
        <w:r w:rsidR="002148D3" w:rsidDel="003C0150">
          <w:rPr>
            <w:lang w:eastAsia="zh-CN"/>
          </w:rPr>
          <w:t>s</w:t>
        </w:r>
        <w:r w:rsidR="005B2D03" w:rsidDel="003C0150">
          <w:rPr>
            <w:lang w:eastAsia="zh-CN"/>
          </w:rPr>
          <w:t xml:space="preserve"> to address the public “in a more popular idiom and to court popular support” </w:t>
        </w:r>
        <w:r w:rsidR="005B2D03" w:rsidDel="003C0150">
          <w:rPr>
            <w:lang w:eastAsia="zh-CN"/>
          </w:rPr>
          <w:fldChar w:fldCharType="begin"/>
        </w:r>
        <w:r w:rsidR="00186C39" w:rsidDel="003C0150">
          <w:rPr>
            <w:lang w:eastAsia="zh-CN"/>
          </w:rPr>
          <w:instrText xml:space="preserve"> ADDIN EN.CITE &lt;EndNote&gt;&lt;Cite&gt;&lt;Author&gt;Blumler&lt;/Author&gt;&lt;Year&gt;1999&lt;/Year&gt;&lt;RecNum&gt;615&lt;/RecNum&gt;&lt;Pages&gt;220&lt;/Pages&gt;&lt;DisplayText&gt;(Blumler &amp;amp; Kavanagh, 1999, p. 220)&lt;/DisplayText&gt;&lt;record&gt;&lt;rec-number&gt;615&lt;/rec-number&gt;&lt;foreign-keys&gt;&lt;key app="EN" db-id="2xd0pvrd6xxp05evvtepd0f9vppe5rtsxa20" timestamp="1623994711"&gt;615&lt;/key&gt;&lt;/foreign-keys&gt;&lt;ref-type name="Journal Article"&gt;17&lt;/ref-type&gt;&lt;contributors&gt;&lt;authors&gt;&lt;author&gt;Blumler, Jay G&lt;/author&gt;&lt;author&gt;Kavanagh, Dennis&lt;/author&gt;&lt;/authors&gt;&lt;/contributors&gt;&lt;titles&gt;&lt;title&gt;The third age of political communication: Influences and features&lt;/title&gt;&lt;secondary-title&gt;Political communication&lt;/secondary-title&gt;&lt;/titles&gt;&lt;periodical&gt;&lt;full-title&gt;Political communication&lt;/full-title&gt;&lt;/periodical&gt;&lt;pages&gt;209-230&lt;/pages&gt;&lt;volume&gt;16&lt;/volume&gt;&lt;number&gt;3&lt;/number&gt;&lt;dates&gt;&lt;year&gt;1999&lt;/year&gt;&lt;/dates&gt;&lt;isbn&gt;1058-4609&lt;/isbn&gt;&lt;urls&gt;&lt;/urls&gt;&lt;/record&gt;&lt;/Cite&gt;&lt;/EndNote&gt;</w:instrText>
        </w:r>
        <w:r w:rsidR="005B2D03" w:rsidDel="003C0150">
          <w:rPr>
            <w:lang w:eastAsia="zh-CN"/>
          </w:rPr>
          <w:fldChar w:fldCharType="separate"/>
        </w:r>
        <w:r w:rsidR="00186C39" w:rsidDel="003C0150">
          <w:rPr>
            <w:noProof/>
            <w:lang w:eastAsia="zh-CN"/>
          </w:rPr>
          <w:t>(Blumler &amp; Kavanagh, 1999, p. 220)</w:t>
        </w:r>
        <w:r w:rsidR="005B2D03" w:rsidDel="003C0150">
          <w:rPr>
            <w:lang w:eastAsia="zh-CN"/>
          </w:rPr>
          <w:fldChar w:fldCharType="end"/>
        </w:r>
        <w:r w:rsidR="00B841D8" w:rsidDel="003C0150">
          <w:rPr>
            <w:lang w:eastAsia="zh-CN"/>
          </w:rPr>
          <w:t xml:space="preserve"> and therefore entails political </w:t>
        </w:r>
        <w:r w:rsidR="00B841D8" w:rsidRPr="001B75D3" w:rsidDel="003C0150">
          <w:rPr>
            <w:lang w:eastAsia="zh-CN"/>
          </w:rPr>
          <w:t xml:space="preserve">populism </w:t>
        </w:r>
        <w:r w:rsidR="00B841D8" w:rsidRPr="001B75D3" w:rsidDel="003C0150">
          <w:rPr>
            <w:lang w:eastAsia="zh-CN"/>
          </w:rPr>
          <w:fldChar w:fldCharType="begin"/>
        </w:r>
        <w:r w:rsidR="00B841D8" w:rsidRPr="001B75D3" w:rsidDel="003C0150">
          <w:rPr>
            <w:lang w:eastAsia="zh-CN"/>
          </w:rPr>
          <w:instrText xml:space="preserve"> ADDIN EN.CITE &lt;EndNote&gt;&lt;Cite&gt;&lt;Author&gt;Mazzoleni&lt;/Author&gt;&lt;Year&gt;2014&lt;/Year&gt;&lt;RecNum&gt;616&lt;/RecNum&gt;&lt;DisplayText&gt;(Mazzoleni, 2014)&lt;/DisplayText&gt;&lt;record&gt;&lt;rec-number&gt;616&lt;/rec-number&gt;&lt;foreign-keys&gt;&lt;key app="EN" db-id="2xd0pvrd6xxp05evvtepd0f9vppe5rtsxa20" timestamp="1623995732"&gt;616&lt;/key&gt;&lt;/foreign-keys&gt;&lt;ref-type name="Book Section"&gt;5&lt;/ref-type&gt;&lt;contributors&gt;&lt;authors&gt;&lt;author&gt;Mazzoleni, Gianpietro&lt;/author&gt;&lt;/authors&gt;&lt;/contributors&gt;&lt;titles&gt;&lt;title&gt;Mediatization and political populism&lt;/title&gt;&lt;secondary-title&gt;Mediatization of politics&lt;/secondary-title&gt;&lt;/titles&gt;&lt;pages&gt;42-56&lt;/pages&gt;&lt;dates&gt;&lt;year&gt;2014&lt;/year&gt;&lt;/dates&gt;&lt;publisher&gt;Springer&lt;/publisher&gt;&lt;urls&gt;&lt;/urls&gt;&lt;/record&gt;&lt;/Cite&gt;&lt;/EndNote&gt;</w:instrText>
        </w:r>
        <w:r w:rsidR="00B841D8" w:rsidRPr="001B75D3" w:rsidDel="003C0150">
          <w:rPr>
            <w:lang w:eastAsia="zh-CN"/>
          </w:rPr>
          <w:fldChar w:fldCharType="separate"/>
        </w:r>
        <w:r w:rsidR="00B841D8" w:rsidRPr="001B75D3" w:rsidDel="003C0150">
          <w:rPr>
            <w:noProof/>
            <w:lang w:eastAsia="zh-CN"/>
          </w:rPr>
          <w:t>(Mazzoleni, 2014)</w:t>
        </w:r>
        <w:r w:rsidR="00B841D8" w:rsidRPr="001B75D3" w:rsidDel="003C0150">
          <w:rPr>
            <w:lang w:eastAsia="zh-CN"/>
          </w:rPr>
          <w:fldChar w:fldCharType="end"/>
        </w:r>
        <w:r w:rsidR="00B841D8" w:rsidDel="003C0150">
          <w:rPr>
            <w:lang w:eastAsia="zh-CN"/>
          </w:rPr>
          <w:t xml:space="preserve">. </w:t>
        </w:r>
        <w:r w:rsidR="005651F4" w:rsidDel="003C0150">
          <w:rPr>
            <w:lang w:eastAsia="zh-CN"/>
          </w:rPr>
          <w:t>Second</w:t>
        </w:r>
        <w:r w:rsidR="00B841D8" w:rsidDel="003C0150">
          <w:rPr>
            <w:lang w:eastAsia="zh-CN"/>
          </w:rPr>
          <w:t>, media logic</w:t>
        </w:r>
        <w:r w:rsidR="00186C39" w:rsidDel="003C0150">
          <w:rPr>
            <w:lang w:eastAsia="zh-CN"/>
          </w:rPr>
          <w:t xml:space="preserve"> orients political decisions towards short-term (i.e. a news cycle) media benefits (will it look good in media) rather than long-term sustainable considerations</w:t>
        </w:r>
        <w:r w:rsidR="002148D3" w:rsidDel="003C0150">
          <w:rPr>
            <w:lang w:eastAsia="zh-CN"/>
          </w:rPr>
          <w:t>. T</w:t>
        </w:r>
        <w:r w:rsidR="00B841D8" w:rsidDel="003C0150">
          <w:rPr>
            <w:lang w:eastAsia="zh-CN"/>
          </w:rPr>
          <w:t xml:space="preserve">herefore mediatization may limit the possible solutions that the public could </w:t>
        </w:r>
        <w:r w:rsidR="00F62D8F" w:rsidDel="003C0150">
          <w:rPr>
            <w:lang w:eastAsia="zh-CN"/>
          </w:rPr>
          <w:t>be</w:t>
        </w:r>
        <w:r w:rsidR="00B841D8" w:rsidDel="003C0150">
          <w:rPr>
            <w:lang w:eastAsia="zh-CN"/>
          </w:rPr>
          <w:t xml:space="preserve"> </w:t>
        </w:r>
        <w:r w:rsidR="002148D3" w:rsidDel="003C0150">
          <w:rPr>
            <w:lang w:eastAsia="zh-CN"/>
          </w:rPr>
          <w:t xml:space="preserve">made </w:t>
        </w:r>
        <w:r w:rsidR="00B841D8" w:rsidDel="003C0150">
          <w:rPr>
            <w:lang w:eastAsia="zh-CN"/>
          </w:rPr>
          <w:t>aware of</w:t>
        </w:r>
        <w:r w:rsidR="00186C39" w:rsidDel="003C0150">
          <w:rPr>
            <w:lang w:eastAsia="zh-CN"/>
          </w:rPr>
          <w:t xml:space="preserve"> </w:t>
        </w:r>
        <w:r w:rsidR="00186C39" w:rsidDel="003C0150">
          <w:rPr>
            <w:lang w:eastAsia="zh-CN"/>
          </w:rPr>
          <w:fldChar w:fldCharType="begin"/>
        </w:r>
        <w:r w:rsidR="00186C39" w:rsidDel="003C0150">
          <w:rPr>
            <w:lang w:eastAsia="zh-CN"/>
          </w:rPr>
          <w:instrText xml:space="preserve"> ADDIN EN.CITE &lt;EndNote&gt;&lt;Cite&gt;&lt;Author&gt;Blumler&lt;/Author&gt;&lt;Year&gt;2014&lt;/Year&gt;&lt;RecNum&gt;612&lt;/RecNum&gt;&lt;DisplayText&gt;(Blumler, 2014)&lt;/DisplayText&gt;&lt;record&gt;&lt;rec-number&gt;612&lt;/rec-number&gt;&lt;foreign-keys&gt;&lt;key app="EN" db-id="2xd0pvrd6xxp05evvtepd0f9vppe5rtsxa20" timestamp="1623963952"&gt;612&lt;/key&gt;&lt;/foreign-keys&gt;&lt;ref-type name="Book Section"&gt;5&lt;/ref-type&gt;&lt;contributors&gt;&lt;authors&gt;&lt;author&gt;Blumler, Jay G&lt;/author&gt;&lt;/authors&gt;&lt;/contributors&gt;&lt;titles&gt;&lt;title&gt;Mediatization and democracy&lt;/title&gt;&lt;secondary-title&gt;Mediatization of politics&lt;/secondary-title&gt;&lt;/titles&gt;&lt;pages&gt;31-41&lt;/pages&gt;&lt;dates&gt;&lt;year&gt;2014&lt;/year&gt;&lt;/dates&gt;&lt;publisher&gt;Springer&lt;/publisher&gt;&lt;urls&gt;&lt;/urls&gt;&lt;/record&gt;&lt;/Cite&gt;&lt;/EndNote&gt;</w:instrText>
        </w:r>
        <w:r w:rsidR="00186C39" w:rsidDel="003C0150">
          <w:rPr>
            <w:lang w:eastAsia="zh-CN"/>
          </w:rPr>
          <w:fldChar w:fldCharType="separate"/>
        </w:r>
        <w:r w:rsidR="00186C39" w:rsidDel="003C0150">
          <w:rPr>
            <w:noProof/>
            <w:lang w:eastAsia="zh-CN"/>
          </w:rPr>
          <w:t>(Blumler, 2014)</w:t>
        </w:r>
        <w:r w:rsidR="00186C39" w:rsidDel="003C0150">
          <w:rPr>
            <w:lang w:eastAsia="zh-CN"/>
          </w:rPr>
          <w:fldChar w:fldCharType="end"/>
        </w:r>
        <w:r w:rsidR="00B841D8" w:rsidDel="003C0150">
          <w:rPr>
            <w:lang w:eastAsia="zh-CN"/>
          </w:rPr>
          <w:t xml:space="preserve">. </w:t>
        </w:r>
        <w:r w:rsidR="00CA01C0" w:rsidDel="003C0150">
          <w:rPr>
            <w:lang w:eastAsia="zh-CN"/>
          </w:rPr>
          <w:t xml:space="preserve">For example, </w:t>
        </w:r>
        <w:r w:rsidR="002148D3" w:rsidDel="003C0150">
          <w:rPr>
            <w:lang w:eastAsia="zh-CN"/>
          </w:rPr>
          <w:t xml:space="preserve">the way </w:t>
        </w:r>
        <w:r w:rsidR="00CA01C0" w:rsidDel="003C0150">
          <w:rPr>
            <w:lang w:eastAsia="zh-CN"/>
          </w:rPr>
          <w:t xml:space="preserve">media interpret the </w:t>
        </w:r>
        <w:r w:rsidR="00D141CB" w:rsidDel="003C0150">
          <w:rPr>
            <w:lang w:eastAsia="zh-CN"/>
          </w:rPr>
          <w:t xml:space="preserve">presidential </w:t>
        </w:r>
        <w:r w:rsidR="00CA01C0" w:rsidDel="003C0150">
          <w:rPr>
            <w:lang w:eastAsia="zh-CN"/>
          </w:rPr>
          <w:t xml:space="preserve">debate could exert a strong influence on </w:t>
        </w:r>
        <w:r w:rsidR="002148D3" w:rsidDel="003C0150">
          <w:rPr>
            <w:lang w:eastAsia="zh-CN"/>
          </w:rPr>
          <w:t xml:space="preserve">the </w:t>
        </w:r>
        <w:r w:rsidR="00CA01C0" w:rsidDel="003C0150">
          <w:rPr>
            <w:lang w:eastAsia="zh-CN"/>
          </w:rPr>
          <w:t xml:space="preserve">audience’s perception of the candidates </w:t>
        </w:r>
        <w:r w:rsidR="00CA01C0" w:rsidDel="003C0150">
          <w:rPr>
            <w:lang w:eastAsia="zh-CN"/>
          </w:rPr>
          <w:fldChar w:fldCharType="begin">
            <w:fldData xml:space="preserve">PEVuZE5vdGU+PENpdGU+PEF1dGhvcj5TdGVlcGVyPC9BdXRob3I+PFllYXI+MTk3ODwvWWVhcj48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==
</w:fldData>
          </w:fldChar>
        </w:r>
        <w:r w:rsidR="0054547D" w:rsidDel="003C0150">
          <w:rPr>
            <w:lang w:eastAsia="zh-CN"/>
          </w:rPr>
          <w:instrText xml:space="preserve"> ADDIN EN.CITE </w:instrText>
        </w:r>
        <w:r w:rsidR="0054547D" w:rsidDel="003C0150">
          <w:rPr>
            <w:lang w:eastAsia="zh-CN"/>
          </w:rPr>
          <w:fldChar w:fldCharType="begin">
            <w:fldData xml:space="preserve">PEVuZE5vdGU+PENpdGU+PEF1dGhvcj5TdGVlcGVyPC9BdXRob3I+PFllYXI+MTk3ODwvWWVhcj48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==
</w:fldData>
          </w:fldChar>
        </w:r>
        <w:r w:rsidR="0054547D" w:rsidDel="003C0150">
          <w:rPr>
            <w:lang w:eastAsia="zh-CN"/>
          </w:rPr>
          <w:instrText xml:space="preserve"> ADDIN EN.CITE.DATA </w:instrText>
        </w:r>
      </w:moveFrom>
      <w:del w:id="1009" w:author="mx3mt" w:date="2022-08-23T10:51:00Z">
        <w:r w:rsidR="0054547D" w:rsidDel="003C0150">
          <w:rPr>
            <w:lang w:eastAsia="zh-CN"/>
          </w:rPr>
        </w:r>
      </w:del>
      <w:moveFrom w:id="1010" w:author="mx3mt" w:date="2022-08-23T10:51:00Z">
        <w:r w:rsidR="0054547D" w:rsidDel="003C0150">
          <w:rPr>
            <w:lang w:eastAsia="zh-CN"/>
          </w:rPr>
          <w:fldChar w:fldCharType="end"/>
        </w:r>
      </w:moveFrom>
      <w:del w:id="1011" w:author="mx3mt" w:date="2022-08-23T10:51:00Z">
        <w:r w:rsidR="00CA01C0" w:rsidDel="003C0150">
          <w:rPr>
            <w:lang w:eastAsia="zh-CN"/>
          </w:rPr>
        </w:r>
      </w:del>
      <w:moveFrom w:id="1012" w:author="mx3mt" w:date="2022-08-23T10:51:00Z">
        <w:r w:rsidR="00CA01C0" w:rsidDel="003C0150">
          <w:rPr>
            <w:lang w:eastAsia="zh-CN"/>
          </w:rPr>
          <w:fldChar w:fldCharType="separate"/>
        </w:r>
        <w:r w:rsidR="00CA01C0" w:rsidDel="003C0150">
          <w:rPr>
            <w:noProof/>
            <w:lang w:eastAsia="zh-CN"/>
          </w:rPr>
          <w:t>(Lowry, Bridges, &amp; Barefield, 1990; McKinnon &amp; Tedesco, 1996; McKinnon, Tedesco, &amp; Kaid, 1993; Steeper, 1978)</w:t>
        </w:r>
        <w:r w:rsidR="00CA01C0" w:rsidDel="003C0150">
          <w:rPr>
            <w:lang w:eastAsia="zh-CN"/>
          </w:rPr>
          <w:fldChar w:fldCharType="end"/>
        </w:r>
        <w:r w:rsidR="002148D3" w:rsidDel="003C0150">
          <w:rPr>
            <w:lang w:eastAsia="zh-CN"/>
          </w:rPr>
          <w:t>.</w:t>
        </w:r>
        <w:r w:rsidR="00CA01C0" w:rsidDel="003C0150">
          <w:rPr>
            <w:lang w:eastAsia="zh-CN"/>
          </w:rPr>
          <w:t xml:space="preserve"> </w:t>
        </w:r>
        <w:r w:rsidR="002148D3" w:rsidDel="003C0150">
          <w:rPr>
            <w:lang w:eastAsia="zh-CN"/>
          </w:rPr>
          <w:t>P</w:t>
        </w:r>
        <w:r w:rsidR="00CA01C0" w:rsidDel="003C0150">
          <w:rPr>
            <w:lang w:eastAsia="zh-CN"/>
          </w:rPr>
          <w:t xml:space="preserve">oliticians have to </w:t>
        </w:r>
        <w:r w:rsidR="00D141CB" w:rsidDel="003C0150">
          <w:rPr>
            <w:lang w:eastAsia="zh-CN"/>
          </w:rPr>
          <w:t>focus on what media want instead of what society need</w:t>
        </w:r>
        <w:r w:rsidR="002148D3" w:rsidDel="003C0150">
          <w:rPr>
            <w:lang w:eastAsia="zh-CN"/>
          </w:rPr>
          <w:t>s</w:t>
        </w:r>
        <w:r w:rsidR="00D141CB" w:rsidDel="003C0150">
          <w:rPr>
            <w:lang w:eastAsia="zh-CN"/>
          </w:rPr>
          <w:t xml:space="preserve"> in order to</w:t>
        </w:r>
        <w:r w:rsidR="00CA01C0" w:rsidDel="003C0150">
          <w:rPr>
            <w:lang w:eastAsia="zh-CN"/>
          </w:rPr>
          <w:t xml:space="preserve"> be </w:t>
        </w:r>
        <w:r w:rsidR="002148D3" w:rsidDel="003C0150">
          <w:rPr>
            <w:lang w:eastAsia="zh-CN"/>
          </w:rPr>
          <w:t>regarded in</w:t>
        </w:r>
        <w:r w:rsidR="00CA01C0" w:rsidDel="003C0150">
          <w:rPr>
            <w:lang w:eastAsia="zh-CN"/>
          </w:rPr>
          <w:t xml:space="preserve"> as promising</w:t>
        </w:r>
        <w:r w:rsidR="002148D3" w:rsidDel="003C0150">
          <w:rPr>
            <w:lang w:eastAsia="zh-CN"/>
          </w:rPr>
          <w:t xml:space="preserve"> a way</w:t>
        </w:r>
        <w:r w:rsidR="00CA01C0" w:rsidDel="003C0150">
          <w:rPr>
            <w:lang w:eastAsia="zh-CN"/>
          </w:rPr>
          <w:t xml:space="preserve"> as possibl</w:t>
        </w:r>
        <w:r w:rsidR="00920527" w:rsidDel="003C0150">
          <w:rPr>
            <w:lang w:eastAsia="zh-CN"/>
          </w:rPr>
          <w:t>e in news coverage</w:t>
        </w:r>
        <w:r w:rsidR="00CA01C0" w:rsidDel="003C0150">
          <w:rPr>
            <w:lang w:eastAsia="zh-CN"/>
          </w:rPr>
          <w:t xml:space="preserve">. </w:t>
        </w:r>
      </w:moveFrom>
    </w:p>
    <w:moveFromRangeEnd w:id="1007"/>
    <w:p w14:paraId="14E7529F" w14:textId="23F0A371" w:rsidR="00C638F8" w:rsidRDefault="00930C80" w:rsidP="00DB5464">
      <w:pPr>
        <w:ind w:firstLine="0"/>
        <w:rPr>
          <w:b/>
          <w:bCs/>
          <w:lang w:eastAsia="zh-CN"/>
        </w:rPr>
      </w:pPr>
      <w:r>
        <w:rPr>
          <w:b/>
          <w:bCs/>
          <w:lang w:eastAsia="zh-CN"/>
        </w:rPr>
        <w:t>The Degree of Mediatization Is Situational</w:t>
      </w:r>
    </w:p>
    <w:p w14:paraId="6754DED8" w14:textId="3BE30EA7" w:rsidR="00D141CB" w:rsidRDefault="00D141CB" w:rsidP="00D141CB">
      <w:pPr>
        <w:rPr>
          <w:lang w:eastAsia="zh-CN"/>
        </w:rPr>
      </w:pPr>
      <w:r>
        <w:rPr>
          <w:lang w:eastAsia="zh-CN"/>
        </w:rPr>
        <w:t xml:space="preserve">Although mediatization in politics is inevitable as a long-term social change process, it is situational </w:t>
      </w:r>
      <w:r>
        <w:rPr>
          <w:lang w:eastAsia="zh-CN"/>
        </w:rPr>
        <w:fldChar w:fldCharType="begin"/>
      </w:r>
      <w:r>
        <w:rPr>
          <w:lang w:eastAsia="zh-CN"/>
        </w:rPr>
        <w:instrText xml:space="preserve"> ADDIN EN.CITE &lt;EndNote&gt;&lt;Cite&gt;&lt;Author&gt;Strömbäck&lt;/Author&gt;&lt;Year&gt;2014&lt;/Year&gt;&lt;RecNum&gt;617&lt;/RecNum&gt;&lt;DisplayText&gt;(Esser &amp;amp; Strömbäck, 2014; Strömbäck &amp;amp; Esser, 2014)&lt;/DisplayText&gt;&lt;record&gt;&lt;rec-number&gt;617&lt;/rec-number&gt;&lt;foreign-keys&gt;&lt;key app="EN" db-id="2xd0pvrd6xxp05evvtepd0f9vppe5rtsxa20" timestamp="1623999558"&gt;617&lt;/key&gt;&lt;/foreign-keys&gt;&lt;ref-type name="Book Section"&gt;5&lt;/ref-type&gt;&lt;contributors&gt;&lt;authors&gt;&lt;author&gt;Strömbäck, Jesper&lt;/author&gt;&lt;author&gt;Esser, Frank&lt;/author&gt;&lt;/authors&gt;&lt;/contributors&gt;&lt;titles&gt;&lt;title&gt;Mediatization of politics: Towards a theoretical framework&lt;/title&gt;&lt;secondary-title&gt;Mediatization of politics&lt;/secondary-title&gt;&lt;/titles&gt;&lt;pages&gt;3-28&lt;/pages&gt;&lt;dates&gt;&lt;year&gt;2014&lt;/year&gt;&lt;/dates&gt;&lt;publisher&gt;Springer&lt;/publisher&gt;&lt;urls&gt;&lt;/urls&gt;&lt;/record&gt;&lt;/Cite&gt;&lt;Cite&gt;&lt;Author&gt;Esser&lt;/Author&gt;&lt;Year&gt;2014&lt;/Year&gt;&lt;RecNum&gt;614&lt;/RecNum&gt;&lt;record&gt;&lt;rec-number&gt;614&lt;/rec-number&gt;&lt;foreign-keys&gt;&lt;key app="EN" db-id="2xd0pvrd6xxp05evvtepd0f9vppe5rtsxa20" timestamp="1623993225"&gt;614&lt;/key&gt;&lt;/foreign-keys&gt;&lt;ref-type name="Book Section"&gt;5&lt;/ref-type&gt;&lt;contributors&gt;&lt;authors&gt;&lt;author&gt;Esser, Frank&lt;/author&gt;&lt;author&gt;Strömbäck, Jesper&lt;/author&gt;&lt;/authors&gt;&lt;/contributors&gt;&lt;titles&gt;&lt;title&gt;A paradigm in the making: Lessons for the future of mediatization research&lt;/title&gt;&lt;secondary-title&gt;Mediatization of Politics&lt;/secondary-title&gt;&lt;/titles&gt;&lt;pages&gt;223-242&lt;/pages&gt;&lt;dates&gt;&lt;year&gt;2014&lt;/year&gt;&lt;/dates&gt;&lt;publisher&gt;Springer&lt;/publisher&gt;&lt;urls&gt;&lt;/urls&gt;&lt;/record&gt;&lt;/Cite&gt;&lt;/EndNote&gt;</w:instrText>
      </w:r>
      <w:r>
        <w:rPr>
          <w:lang w:eastAsia="zh-CN"/>
        </w:rPr>
        <w:fldChar w:fldCharType="separate"/>
      </w:r>
      <w:r>
        <w:rPr>
          <w:noProof/>
          <w:lang w:eastAsia="zh-CN"/>
        </w:rPr>
        <w:t>(Esser &amp; Strömbäck, 2014; Strömbäck &amp; Esser, 2014)</w:t>
      </w:r>
      <w:r>
        <w:rPr>
          <w:lang w:eastAsia="zh-CN"/>
        </w:rPr>
        <w:fldChar w:fldCharType="end"/>
      </w:r>
      <w:r>
        <w:rPr>
          <w:lang w:eastAsia="zh-CN"/>
        </w:rPr>
        <w:t>. That is, the degree of mediatization in politics varies according to different context</w:t>
      </w:r>
      <w:r w:rsidR="002148D3">
        <w:rPr>
          <w:lang w:eastAsia="zh-CN"/>
        </w:rPr>
        <w:t>s</w:t>
      </w:r>
      <w:r>
        <w:rPr>
          <w:lang w:eastAsia="zh-CN"/>
        </w:rPr>
        <w:t xml:space="preserve"> and situations. </w:t>
      </w:r>
      <w:r w:rsidR="00512EBE">
        <w:rPr>
          <w:lang w:eastAsia="zh-CN"/>
        </w:rPr>
        <w:t>Our results imply that</w:t>
      </w:r>
      <w:r>
        <w:rPr>
          <w:lang w:eastAsia="zh-CN"/>
        </w:rPr>
        <w:t xml:space="preserve"> politicians could</w:t>
      </w:r>
      <w:r w:rsidR="002148D3">
        <w:rPr>
          <w:lang w:eastAsia="zh-CN"/>
        </w:rPr>
        <w:t xml:space="preserve"> at least</w:t>
      </w:r>
      <w:r>
        <w:rPr>
          <w:lang w:eastAsia="zh-CN"/>
        </w:rPr>
        <w:t xml:space="preserve"> choose how much media logic to a</w:t>
      </w:r>
      <w:r w:rsidR="002148D3">
        <w:rPr>
          <w:lang w:eastAsia="zh-CN"/>
        </w:rPr>
        <w:t>dhere</w:t>
      </w:r>
      <w:r>
        <w:rPr>
          <w:lang w:eastAsia="zh-CN"/>
        </w:rPr>
        <w:t xml:space="preserve"> to in presidential debates. </w:t>
      </w:r>
    </w:p>
    <w:p w14:paraId="09596C11" w14:textId="1ABE0E08" w:rsidR="00737042" w:rsidRDefault="00512EBE" w:rsidP="009857CD">
      <w:pPr>
        <w:rPr>
          <w:lang w:eastAsia="zh-CN"/>
        </w:rPr>
      </w:pPr>
      <w:r>
        <w:rPr>
          <w:lang w:eastAsia="zh-CN"/>
        </w:rPr>
        <w:t>We found</w:t>
      </w:r>
      <w:r w:rsidR="00A7529E">
        <w:rPr>
          <w:lang w:eastAsia="zh-CN"/>
        </w:rPr>
        <w:t xml:space="preserve"> that the first debate in each election year </w:t>
      </w:r>
      <w:r w:rsidR="00D236E9">
        <w:rPr>
          <w:lang w:eastAsia="zh-CN"/>
        </w:rPr>
        <w:t xml:space="preserve">almost </w:t>
      </w:r>
      <w:r w:rsidR="00A7529E">
        <w:rPr>
          <w:lang w:eastAsia="zh-CN"/>
        </w:rPr>
        <w:t xml:space="preserve">always has the biggest moral divergence. This finding </w:t>
      </w:r>
      <w:r w:rsidR="00906E84">
        <w:rPr>
          <w:lang w:eastAsia="zh-CN"/>
        </w:rPr>
        <w:t>support</w:t>
      </w:r>
      <w:r w:rsidR="00930C80">
        <w:rPr>
          <w:lang w:eastAsia="zh-CN"/>
        </w:rPr>
        <w:t>s</w:t>
      </w:r>
      <w:r w:rsidR="00906E84">
        <w:rPr>
          <w:lang w:eastAsia="zh-CN"/>
        </w:rPr>
        <w:t xml:space="preserve"> </w:t>
      </w:r>
      <w:r w:rsidR="00483A3A">
        <w:rPr>
          <w:lang w:eastAsia="zh-CN"/>
        </w:rPr>
        <w:t xml:space="preserve">Van </w:t>
      </w:r>
      <w:proofErr w:type="spellStart"/>
      <w:r w:rsidR="00483A3A">
        <w:rPr>
          <w:lang w:eastAsia="zh-CN"/>
        </w:rPr>
        <w:t>Aelst</w:t>
      </w:r>
      <w:proofErr w:type="spellEnd"/>
      <w:r w:rsidR="00483A3A">
        <w:rPr>
          <w:lang w:eastAsia="zh-CN"/>
        </w:rPr>
        <w:t xml:space="preserve"> et </w:t>
      </w:r>
      <w:proofErr w:type="spellStart"/>
      <w:r w:rsidR="00483A3A">
        <w:rPr>
          <w:lang w:eastAsia="zh-CN"/>
        </w:rPr>
        <w:t>al’s</w:t>
      </w:r>
      <w:proofErr w:type="spellEnd"/>
      <w:r w:rsidR="00483A3A">
        <w:rPr>
          <w:lang w:eastAsia="zh-CN"/>
        </w:rPr>
        <w:t xml:space="preserve"> </w:t>
      </w:r>
      <w:r w:rsidR="00930C80">
        <w:rPr>
          <w:lang w:eastAsia="zh-CN"/>
        </w:rPr>
        <w:fldChar w:fldCharType="begin"/>
      </w:r>
      <w:r w:rsidR="00483A3A">
        <w:rPr>
          <w:lang w:eastAsia="zh-CN"/>
        </w:rPr>
        <w:instrText xml:space="preserve"> ADDIN EN.CITE &lt;EndNote&gt;&lt;Cite ExcludeAuth="1"&gt;&lt;Author&gt;Van Aelst&lt;/Author&gt;&lt;Year&gt;2014&lt;/Year&gt;&lt;RecNum&gt;618&lt;/RecNum&gt;&lt;DisplayText&gt;(2014)&lt;/DisplayText&gt;&lt;record&gt;&lt;rec-number&gt;618&lt;/rec-number&gt;&lt;foreign-keys&gt;&lt;key app="EN" db-id="2xd0pvrd6xxp05evvtepd0f9vppe5rtsxa20" timestamp="1624030570"&gt;618&lt;/key&gt;&lt;/foreign-keys&gt;&lt;ref-type name="Book Section"&gt;5&lt;/ref-type&gt;&lt;contributors&gt;&lt;authors&gt;&lt;author&gt;Van Aelst, Peter&lt;/author&gt;&lt;author&gt;Thesen, Gunnar&lt;/author&gt;&lt;author&gt;Walgrave, Stefaan&lt;/author&gt;&lt;author&gt;Vliegenthart, Rens&lt;/author&gt;&lt;/authors&gt;&lt;/contributors&gt;&lt;titles&gt;&lt;title&gt;Mediatization and political agenda-setting: changing issue priorities?&lt;/title&gt;&lt;secondary-title&gt;Mediatization of politics&lt;/secondary-title&gt;&lt;/titles&gt;&lt;pages&gt;200-220&lt;/pages&gt;&lt;dates&gt;&lt;year&gt;2014&lt;/year&gt;&lt;/dates&gt;&lt;publisher&gt;Springer&lt;/publisher&gt;&lt;urls&gt;&lt;/urls&gt;&lt;/record&gt;&lt;/Cite&gt;&lt;/EndNote&gt;</w:instrText>
      </w:r>
      <w:r w:rsidR="00930C80">
        <w:rPr>
          <w:lang w:eastAsia="zh-CN"/>
        </w:rPr>
        <w:fldChar w:fldCharType="separate"/>
      </w:r>
      <w:r w:rsidR="00483A3A">
        <w:rPr>
          <w:noProof/>
          <w:lang w:eastAsia="zh-CN"/>
        </w:rPr>
        <w:t>(2014)</w:t>
      </w:r>
      <w:r w:rsidR="00930C80">
        <w:rPr>
          <w:lang w:eastAsia="zh-CN"/>
        </w:rPr>
        <w:fldChar w:fldCharType="end"/>
      </w:r>
      <w:r w:rsidR="00483A3A">
        <w:rPr>
          <w:lang w:eastAsia="zh-CN"/>
        </w:rPr>
        <w:t xml:space="preserve"> </w:t>
      </w:r>
      <w:r w:rsidR="00A7529E">
        <w:rPr>
          <w:lang w:eastAsia="zh-CN"/>
        </w:rPr>
        <w:t>argument</w:t>
      </w:r>
      <w:r w:rsidR="002148D3">
        <w:rPr>
          <w:lang w:eastAsia="zh-CN"/>
        </w:rPr>
        <w:t xml:space="preserve"> that</w:t>
      </w:r>
      <w:r w:rsidR="00930C80">
        <w:rPr>
          <w:lang w:eastAsia="zh-CN"/>
        </w:rPr>
        <w:t xml:space="preserve"> “politicians react to the media because they want to, not only because they have to”</w:t>
      </w:r>
      <w:r w:rsidR="009F02CE">
        <w:rPr>
          <w:lang w:eastAsia="zh-CN"/>
        </w:rPr>
        <w:t xml:space="preserve"> </w:t>
      </w:r>
      <w:r w:rsidR="009F02CE">
        <w:rPr>
          <w:lang w:eastAsia="zh-CN"/>
        </w:rPr>
        <w:fldChar w:fldCharType="begin"/>
      </w:r>
      <w:r w:rsidR="009F02CE">
        <w:rPr>
          <w:lang w:eastAsia="zh-CN"/>
        </w:rPr>
        <w:instrText xml:space="preserve"> ADDIN EN.CITE &lt;EndNote&gt;&lt;Cite ExcludeAuth="1" ExcludeYear="1"&gt;&lt;Author&gt;Van Aelst&lt;/Author&gt;&lt;Year&gt;2014&lt;/Year&gt;&lt;RecNum&gt;618&lt;/RecNum&gt;&lt;Pages&gt;211&lt;/Pages&gt;&lt;DisplayText&gt;(p. 211)&lt;/DisplayText&gt;&lt;record&gt;&lt;rec-number&gt;618&lt;/rec-number&gt;&lt;foreign-keys&gt;&lt;key app="EN" db-id="2xd0pvrd6xxp05evvtepd0f9vppe5rtsxa20" timestamp="1624030570"&gt;618&lt;/key&gt;&lt;/foreign-keys&gt;&lt;ref-type name="Book Section"&gt;5&lt;/ref-type&gt;&lt;contributors&gt;&lt;authors&gt;&lt;author&gt;Van Aelst, Peter&lt;/author&gt;&lt;author&gt;Thesen, Gunnar&lt;/author&gt;&lt;author&gt;Walgrave, Stefaan&lt;/author&gt;&lt;author&gt;Vliegenthart, Rens&lt;/author&gt;&lt;/authors&gt;&lt;/contributors&gt;&lt;titles&gt;&lt;title&gt;Mediatization and political agenda-setting: changing issue priorities?&lt;/title&gt;&lt;secondary-title&gt;Mediatization of politics&lt;/secondary-title&gt;&lt;/titles&gt;&lt;pages&gt;200-220&lt;/pages&gt;&lt;dates&gt;&lt;year&gt;2014&lt;/year&gt;&lt;/dates&gt;&lt;publisher&gt;Springer&lt;/publisher&gt;&lt;urls&gt;&lt;/urls&gt;&lt;/record&gt;&lt;/Cite&gt;&lt;/EndNote&gt;</w:instrText>
      </w:r>
      <w:r w:rsidR="009F02CE">
        <w:rPr>
          <w:lang w:eastAsia="zh-CN"/>
        </w:rPr>
        <w:fldChar w:fldCharType="separate"/>
      </w:r>
      <w:r w:rsidR="009F02CE">
        <w:rPr>
          <w:noProof/>
          <w:lang w:eastAsia="zh-CN"/>
        </w:rPr>
        <w:t>(p. 211)</w:t>
      </w:r>
      <w:r w:rsidR="009F02CE">
        <w:rPr>
          <w:lang w:eastAsia="zh-CN"/>
        </w:rPr>
        <w:fldChar w:fldCharType="end"/>
      </w:r>
      <w:r w:rsidR="00930C80">
        <w:rPr>
          <w:lang w:eastAsia="zh-CN"/>
        </w:rPr>
        <w:t>.</w:t>
      </w:r>
      <w:r w:rsidR="00A7529E">
        <w:rPr>
          <w:lang w:eastAsia="zh-CN"/>
        </w:rPr>
        <w:t xml:space="preserve"> </w:t>
      </w:r>
      <w:r w:rsidR="00DA27E2">
        <w:rPr>
          <w:lang w:eastAsia="zh-CN"/>
        </w:rPr>
        <w:t xml:space="preserve">The first debate is more important than </w:t>
      </w:r>
      <w:r w:rsidR="002148D3">
        <w:rPr>
          <w:lang w:eastAsia="zh-CN"/>
        </w:rPr>
        <w:t>the</w:t>
      </w:r>
      <w:r w:rsidR="00DA27E2">
        <w:rPr>
          <w:lang w:eastAsia="zh-CN"/>
        </w:rPr>
        <w:t xml:space="preserve"> following debates because it usually attracts</w:t>
      </w:r>
      <w:r w:rsidR="00511D1C">
        <w:rPr>
          <w:lang w:eastAsia="zh-CN"/>
        </w:rPr>
        <w:t xml:space="preserve"> the</w:t>
      </w:r>
      <w:r w:rsidR="00DA27E2">
        <w:rPr>
          <w:lang w:eastAsia="zh-CN"/>
        </w:rPr>
        <w:t xml:space="preserve"> highest viewership. Plus, by the time of the second debate, </w:t>
      </w:r>
      <w:r w:rsidR="002148D3">
        <w:rPr>
          <w:lang w:eastAsia="zh-CN"/>
        </w:rPr>
        <w:t xml:space="preserve">many </w:t>
      </w:r>
      <w:r w:rsidR="00DA27E2">
        <w:rPr>
          <w:lang w:eastAsia="zh-CN"/>
        </w:rPr>
        <w:t xml:space="preserve">voters would have </w:t>
      </w:r>
      <w:r w:rsidR="006C01F5">
        <w:rPr>
          <w:lang w:eastAsia="zh-CN"/>
        </w:rPr>
        <w:t xml:space="preserve">already </w:t>
      </w:r>
      <w:r w:rsidR="00DA27E2">
        <w:rPr>
          <w:lang w:eastAsia="zh-CN"/>
        </w:rPr>
        <w:t xml:space="preserve">voted. </w:t>
      </w:r>
      <w:r w:rsidR="00483A3A">
        <w:rPr>
          <w:lang w:eastAsia="zh-CN"/>
        </w:rPr>
        <w:t>Consequently</w:t>
      </w:r>
      <w:r w:rsidR="00DA27E2">
        <w:rPr>
          <w:lang w:eastAsia="zh-CN"/>
        </w:rPr>
        <w:t xml:space="preserve">, </w:t>
      </w:r>
      <w:r w:rsidR="00D141CB">
        <w:rPr>
          <w:lang w:eastAsia="zh-CN"/>
        </w:rPr>
        <w:t>image building</w:t>
      </w:r>
      <w:r w:rsidR="00DA27E2">
        <w:rPr>
          <w:lang w:eastAsia="zh-CN"/>
        </w:rPr>
        <w:t xml:space="preserve"> in the first debate</w:t>
      </w:r>
      <w:r w:rsidR="00483A3A">
        <w:rPr>
          <w:lang w:eastAsia="zh-CN"/>
        </w:rPr>
        <w:t xml:space="preserve"> could be more efficient for candidates </w:t>
      </w:r>
      <w:r w:rsidR="002148D3">
        <w:rPr>
          <w:lang w:eastAsia="zh-CN"/>
        </w:rPr>
        <w:t xml:space="preserve">if they hope </w:t>
      </w:r>
      <w:r w:rsidR="00483A3A">
        <w:rPr>
          <w:lang w:eastAsia="zh-CN"/>
        </w:rPr>
        <w:t>to attract ballots</w:t>
      </w:r>
      <w:r w:rsidR="002148D3">
        <w:rPr>
          <w:lang w:eastAsia="zh-CN"/>
        </w:rPr>
        <w:t xml:space="preserve">. </w:t>
      </w:r>
      <w:r w:rsidR="00483A3A">
        <w:rPr>
          <w:lang w:eastAsia="zh-CN"/>
        </w:rPr>
        <w:t xml:space="preserve"> </w:t>
      </w:r>
      <w:r w:rsidR="002148D3">
        <w:rPr>
          <w:lang w:eastAsia="zh-CN"/>
        </w:rPr>
        <w:t xml:space="preserve">The first debate has the </w:t>
      </w:r>
      <w:r w:rsidR="00DA27E2">
        <w:rPr>
          <w:lang w:eastAsia="zh-CN"/>
        </w:rPr>
        <w:t xml:space="preserve">most self-centered speech, </w:t>
      </w:r>
      <w:r w:rsidR="002148D3">
        <w:rPr>
          <w:lang w:eastAsia="zh-CN"/>
        </w:rPr>
        <w:t xml:space="preserve">and </w:t>
      </w:r>
      <w:r w:rsidR="00DA27E2">
        <w:rPr>
          <w:lang w:eastAsia="zh-CN"/>
        </w:rPr>
        <w:t xml:space="preserve">thus the biggest moral divergence. </w:t>
      </w:r>
      <w:r w:rsidR="00483A3A">
        <w:rPr>
          <w:lang w:eastAsia="zh-CN"/>
        </w:rPr>
        <w:t xml:space="preserve">In other words, presidential candidates chose to abide </w:t>
      </w:r>
      <w:r w:rsidR="002148D3">
        <w:rPr>
          <w:lang w:eastAsia="zh-CN"/>
        </w:rPr>
        <w:t>by</w:t>
      </w:r>
      <w:r w:rsidR="00483A3A">
        <w:rPr>
          <w:lang w:eastAsia="zh-CN"/>
        </w:rPr>
        <w:t xml:space="preserve"> more media logic in the first </w:t>
      </w:r>
      <w:r>
        <w:rPr>
          <w:lang w:eastAsia="zh-CN"/>
        </w:rPr>
        <w:t xml:space="preserve">round of presidential </w:t>
      </w:r>
      <w:r w:rsidR="00483A3A">
        <w:rPr>
          <w:lang w:eastAsia="zh-CN"/>
        </w:rPr>
        <w:t>debate</w:t>
      </w:r>
      <w:r w:rsidR="002148D3">
        <w:rPr>
          <w:lang w:eastAsia="zh-CN"/>
        </w:rPr>
        <w:t>s</w:t>
      </w:r>
      <w:r w:rsidR="009F02CE">
        <w:rPr>
          <w:lang w:eastAsia="zh-CN"/>
        </w:rPr>
        <w:t>.</w:t>
      </w:r>
    </w:p>
    <w:p w14:paraId="7D07ACBD" w14:textId="477179FF" w:rsidR="009F02CE" w:rsidRDefault="00F73438" w:rsidP="0088162F">
      <w:pPr>
        <w:rPr>
          <w:lang w:eastAsia="zh-CN"/>
        </w:rPr>
      </w:pPr>
      <w:r>
        <w:rPr>
          <w:rFonts w:hint="eastAsia"/>
          <w:lang w:eastAsia="zh-CN"/>
        </w:rPr>
        <w:t>I</w:t>
      </w:r>
      <w:r>
        <w:rPr>
          <w:lang w:eastAsia="zh-CN"/>
        </w:rPr>
        <w:t>t is worth mentioning that it</w:t>
      </w:r>
      <w:r w:rsidR="00C239BB">
        <w:rPr>
          <w:lang w:eastAsia="zh-CN"/>
        </w:rPr>
        <w:t xml:space="preserve"> would </w:t>
      </w:r>
      <w:r w:rsidR="006C01F5">
        <w:rPr>
          <w:lang w:eastAsia="zh-CN"/>
        </w:rPr>
        <w:t xml:space="preserve">not </w:t>
      </w:r>
      <w:r w:rsidR="00C239BB">
        <w:rPr>
          <w:lang w:eastAsia="zh-CN"/>
        </w:rPr>
        <w:t>b</w:t>
      </w:r>
      <w:r w:rsidR="006C01F5">
        <w:rPr>
          <w:lang w:eastAsia="zh-CN"/>
        </w:rPr>
        <w:t>e</w:t>
      </w:r>
      <w:r>
        <w:rPr>
          <w:lang w:eastAsia="zh-CN"/>
        </w:rPr>
        <w:t xml:space="preserve"> fair to blame the presidential candidates </w:t>
      </w:r>
      <w:r w:rsidR="00C36A64">
        <w:rPr>
          <w:lang w:eastAsia="zh-CN"/>
        </w:rPr>
        <w:t xml:space="preserve">themselves </w:t>
      </w:r>
      <w:r>
        <w:rPr>
          <w:lang w:eastAsia="zh-CN"/>
        </w:rPr>
        <w:t>for want</w:t>
      </w:r>
      <w:r w:rsidR="00511D1C">
        <w:rPr>
          <w:lang w:eastAsia="zh-CN"/>
        </w:rPr>
        <w:t>ing to</w:t>
      </w:r>
      <w:r w:rsidR="009F02CE">
        <w:rPr>
          <w:lang w:eastAsia="zh-CN"/>
        </w:rPr>
        <w:t xml:space="preserve"> </w:t>
      </w:r>
      <w:r w:rsidR="00D141CB">
        <w:rPr>
          <w:lang w:eastAsia="zh-CN"/>
        </w:rPr>
        <w:t xml:space="preserve">internalize </w:t>
      </w:r>
      <w:r w:rsidR="009F02CE">
        <w:rPr>
          <w:lang w:eastAsia="zh-CN"/>
        </w:rPr>
        <w:t>media logic</w:t>
      </w:r>
      <w:r w:rsidR="00C36A64">
        <w:rPr>
          <w:lang w:eastAsia="zh-CN"/>
        </w:rPr>
        <w:t xml:space="preserve"> because there </w:t>
      </w:r>
      <w:r w:rsidR="00F40A24">
        <w:rPr>
          <w:lang w:eastAsia="zh-CN"/>
        </w:rPr>
        <w:t>is</w:t>
      </w:r>
      <w:r w:rsidR="00C36A64">
        <w:rPr>
          <w:lang w:eastAsia="zh-CN"/>
        </w:rPr>
        <w:t xml:space="preserve"> </w:t>
      </w:r>
      <w:r w:rsidR="002148D3">
        <w:rPr>
          <w:lang w:eastAsia="zh-CN"/>
        </w:rPr>
        <w:t xml:space="preserve">a </w:t>
      </w:r>
      <w:r w:rsidR="00C36A64">
        <w:rPr>
          <w:lang w:eastAsia="zh-CN"/>
        </w:rPr>
        <w:t xml:space="preserve">systematic driving force </w:t>
      </w:r>
      <w:r w:rsidR="00C36A64">
        <w:rPr>
          <w:lang w:eastAsia="zh-CN"/>
        </w:rPr>
        <w:lastRenderedPageBreak/>
        <w:t xml:space="preserve">from the political communication system </w:t>
      </w:r>
      <w:r w:rsidR="006C01F5">
        <w:rPr>
          <w:lang w:eastAsia="zh-CN"/>
        </w:rPr>
        <w:t>in</w:t>
      </w:r>
      <w:r w:rsidR="00C36A64">
        <w:rPr>
          <w:lang w:eastAsia="zh-CN"/>
        </w:rPr>
        <w:t xml:space="preserve"> the United States:</w:t>
      </w:r>
    </w:p>
    <w:p w14:paraId="5B681287" w14:textId="48A6A71A" w:rsidR="00C36A64" w:rsidRPr="00C36A64" w:rsidRDefault="00C36A64" w:rsidP="00F40A24">
      <w:pPr>
        <w:widowControl/>
        <w:ind w:left="720" w:firstLine="0"/>
        <w:rPr>
          <w:lang w:eastAsia="zh-CN"/>
        </w:rPr>
      </w:pPr>
      <w:r w:rsidRPr="00C36A64">
        <w:rPr>
          <w:lang w:eastAsia="zh-CN"/>
        </w:rPr>
        <w:t>Weakened political parties and image campaigns; technological channel</w:t>
      </w:r>
      <w:r>
        <w:rPr>
          <w:lang w:eastAsia="zh-CN"/>
        </w:rPr>
        <w:t xml:space="preserve"> </w:t>
      </w:r>
      <w:r w:rsidRPr="00C36A64">
        <w:rPr>
          <w:lang w:eastAsia="zh-CN"/>
        </w:rPr>
        <w:t>abundance and widespread media use by campaign organizations and</w:t>
      </w:r>
      <w:r>
        <w:rPr>
          <w:lang w:eastAsia="zh-CN"/>
        </w:rPr>
        <w:t xml:space="preserve"> </w:t>
      </w:r>
      <w:r w:rsidRPr="00C36A64">
        <w:rPr>
          <w:lang w:eastAsia="zh-CN"/>
        </w:rPr>
        <w:t>voters; journalistic autonomy fostered by an institutional vacuum; a political</w:t>
      </w:r>
      <w:r>
        <w:rPr>
          <w:lang w:eastAsia="zh-CN"/>
        </w:rPr>
        <w:t xml:space="preserve"> </w:t>
      </w:r>
      <w:r w:rsidRPr="00C36A64">
        <w:rPr>
          <w:lang w:eastAsia="zh-CN"/>
        </w:rPr>
        <w:t>logic that requires campaigns to use and manage (news) media; a press</w:t>
      </w:r>
      <w:r>
        <w:rPr>
          <w:lang w:eastAsia="zh-CN"/>
        </w:rPr>
        <w:t xml:space="preserve"> </w:t>
      </w:r>
      <w:r w:rsidRPr="00C36A64">
        <w:rPr>
          <w:lang w:eastAsia="zh-CN"/>
        </w:rPr>
        <w:t>corps eager to tell stories about a political logic bound to mediation –</w:t>
      </w:r>
      <w:r w:rsidR="00F40A24">
        <w:rPr>
          <w:lang w:eastAsia="zh-CN"/>
        </w:rPr>
        <w:t xml:space="preserve"> </w:t>
      </w:r>
      <w:r w:rsidRPr="00C36A64">
        <w:rPr>
          <w:lang w:eastAsia="zh-CN"/>
        </w:rPr>
        <w:t>these and other characteristics signal that the commercial imperatives,</w:t>
      </w:r>
      <w:r w:rsidR="00F40A24">
        <w:rPr>
          <w:lang w:eastAsia="zh-CN"/>
        </w:rPr>
        <w:t xml:space="preserve"> </w:t>
      </w:r>
      <w:r w:rsidRPr="00C36A64">
        <w:rPr>
          <w:lang w:eastAsia="zh-CN"/>
        </w:rPr>
        <w:t>production routines, message formats, and narrative interpretations of</w:t>
      </w:r>
      <w:r w:rsidR="00F40A24">
        <w:rPr>
          <w:lang w:eastAsia="zh-CN"/>
        </w:rPr>
        <w:t xml:space="preserve"> </w:t>
      </w:r>
      <w:r w:rsidRPr="00C36A64">
        <w:rPr>
          <w:lang w:eastAsia="zh-CN"/>
        </w:rPr>
        <w:t>mass media organizations have moved to the center of the contemporary</w:t>
      </w:r>
      <w:r w:rsidR="00F40A24">
        <w:rPr>
          <w:lang w:eastAsia="zh-CN"/>
        </w:rPr>
        <w:t xml:space="preserve"> </w:t>
      </w:r>
      <w:r w:rsidRPr="00C36A64">
        <w:rPr>
          <w:lang w:eastAsia="zh-CN"/>
        </w:rPr>
        <w:t>U.S. presidential election, becoming threaded into the operations of political</w:t>
      </w:r>
      <w:r w:rsidR="00F40A24">
        <w:rPr>
          <w:lang w:eastAsia="zh-CN"/>
        </w:rPr>
        <w:t xml:space="preserve"> </w:t>
      </w:r>
      <w:r w:rsidRPr="00C36A64">
        <w:rPr>
          <w:lang w:eastAsia="zh-CN"/>
        </w:rPr>
        <w:t>campaigns and transforming party-based elections into mediatized</w:t>
      </w:r>
      <w:r w:rsidR="00F40A24">
        <w:rPr>
          <w:lang w:eastAsia="zh-CN"/>
        </w:rPr>
        <w:t xml:space="preserve"> </w:t>
      </w:r>
      <w:r w:rsidRPr="00C36A64">
        <w:rPr>
          <w:lang w:eastAsia="zh-CN"/>
        </w:rPr>
        <w:t>elections.</w:t>
      </w:r>
      <w:r w:rsidR="00F40A24">
        <w:rPr>
          <w:lang w:eastAsia="zh-CN"/>
        </w:rPr>
        <w:t xml:space="preserve"> </w:t>
      </w:r>
      <w:r w:rsidR="00F40A24">
        <w:rPr>
          <w:lang w:eastAsia="zh-CN"/>
        </w:rPr>
        <w:fldChar w:fldCharType="begin"/>
      </w:r>
      <w:r w:rsidR="005C30B5">
        <w:rPr>
          <w:lang w:eastAsia="zh-CN"/>
        </w:rPr>
        <w:instrText xml:space="preserve"> ADDIN EN.CITE &lt;EndNote&gt;&lt;Cite&gt;&lt;Author&gt;D’Angelo&lt;/Author&gt;&lt;Year&gt;2014&lt;/Year&gt;&lt;RecNum&gt;619&lt;/RecNum&gt;&lt;Pages&gt;160&lt;/Pages&gt;&lt;DisplayText&gt;(D’Angelo et al., 2014, p. 160)&lt;/DisplayText&gt;&lt;record&gt;&lt;rec-number&gt;619&lt;/rec-number&gt;&lt;foreign-keys&gt;&lt;key app="EN" db-id="2xd0pvrd6xxp05evvtepd0f9vppe5rtsxa20" timestamp="1624033409"&gt;619&lt;/key&gt;&lt;/foreign-keys&gt;&lt;ref-type name="Book Section"&gt;5&lt;/ref-type&gt;&lt;contributors&gt;&lt;authors&gt;&lt;author&gt;D’Angelo, Paul&lt;/author&gt;&lt;author&gt;Büchel, Florin&lt;/author&gt;&lt;author&gt;Esser, Frank&lt;/author&gt;&lt;/authors&gt;&lt;/contributors&gt;&lt;titles&gt;&lt;title&gt;Mediatization of campaign coverage: Metacoverage of US elections&lt;/title&gt;&lt;secondary-title&gt;Mediatization of politics&lt;/secondary-title&gt;&lt;/titles&gt;&lt;pages&gt;156-180&lt;/pages&gt;&lt;dates&gt;&lt;year&gt;2014&lt;/year&gt;&lt;/dates&gt;&lt;publisher&gt;Springer&lt;/publisher&gt;&lt;urls&gt;&lt;/urls&gt;&lt;/record&gt;&lt;/Cite&gt;&lt;/EndNote&gt;</w:instrText>
      </w:r>
      <w:r w:rsidR="00F40A24">
        <w:rPr>
          <w:lang w:eastAsia="zh-CN"/>
        </w:rPr>
        <w:fldChar w:fldCharType="separate"/>
      </w:r>
      <w:r w:rsidR="005C30B5">
        <w:rPr>
          <w:noProof/>
          <w:lang w:eastAsia="zh-CN"/>
        </w:rPr>
        <w:t>(D’Angelo et al., 2014, p. 160)</w:t>
      </w:r>
      <w:r w:rsidR="00F40A24">
        <w:rPr>
          <w:lang w:eastAsia="zh-CN"/>
        </w:rPr>
        <w:fldChar w:fldCharType="end"/>
      </w:r>
    </w:p>
    <w:p w14:paraId="2309FEDF" w14:textId="1877BA91" w:rsidR="00245B27" w:rsidRDefault="00F40A24" w:rsidP="009857CD">
      <w:pPr>
        <w:widowControl/>
        <w:autoSpaceDE/>
        <w:autoSpaceDN/>
        <w:adjustRightInd/>
        <w:ind w:firstLine="0"/>
        <w:rPr>
          <w:ins w:id="1013" w:author="mx3mt" w:date="2022-08-23T10:58:00Z"/>
          <w:lang w:eastAsia="zh-CN"/>
        </w:rPr>
      </w:pPr>
      <w:r>
        <w:rPr>
          <w:lang w:eastAsia="zh-CN"/>
        </w:rPr>
        <w:t>Actually,</w:t>
      </w:r>
      <w:r w:rsidR="0052295E">
        <w:rPr>
          <w:lang w:eastAsia="zh-CN"/>
        </w:rPr>
        <w:t xml:space="preserve"> </w:t>
      </w:r>
      <w:r>
        <w:rPr>
          <w:lang w:eastAsia="zh-CN"/>
        </w:rPr>
        <w:t>election campaign is highly susceptible to mediatization</w:t>
      </w:r>
      <w:r w:rsidR="0052295E">
        <w:rPr>
          <w:lang w:eastAsia="zh-CN"/>
        </w:rPr>
        <w:t xml:space="preserve"> not only in U.S. but also</w:t>
      </w:r>
      <w:r>
        <w:rPr>
          <w:lang w:eastAsia="zh-CN"/>
        </w:rPr>
        <w:t xml:space="preserve"> in </w:t>
      </w:r>
      <w:r w:rsidR="0052295E">
        <w:rPr>
          <w:lang w:eastAsia="zh-CN"/>
        </w:rPr>
        <w:t xml:space="preserve">other </w:t>
      </w:r>
      <w:r>
        <w:rPr>
          <w:rFonts w:hint="eastAsia"/>
          <w:lang w:eastAsia="zh-CN"/>
        </w:rPr>
        <w:t>Western</w:t>
      </w:r>
      <w:r>
        <w:rPr>
          <w:lang w:eastAsia="zh-CN"/>
        </w:rPr>
        <w:t xml:space="preserve"> democratic system</w:t>
      </w:r>
      <w:r w:rsidR="002148D3">
        <w:rPr>
          <w:lang w:eastAsia="zh-CN"/>
        </w:rPr>
        <w:t>s</w:t>
      </w:r>
      <w:r w:rsidR="0052295E">
        <w:rPr>
          <w:lang w:eastAsia="zh-CN"/>
        </w:rPr>
        <w:t xml:space="preserve"> </w:t>
      </w:r>
      <w:r w:rsidR="00D41BD0">
        <w:rPr>
          <w:lang w:eastAsia="zh-CN"/>
        </w:rPr>
        <w:t xml:space="preserve">because </w:t>
      </w:r>
      <w:r w:rsidR="0052295E">
        <w:rPr>
          <w:lang w:eastAsia="zh-CN"/>
        </w:rPr>
        <w:t xml:space="preserve">those </w:t>
      </w:r>
      <w:r w:rsidR="00D141CB">
        <w:rPr>
          <w:lang w:eastAsia="zh-CN"/>
        </w:rPr>
        <w:t>campaigns</w:t>
      </w:r>
      <w:r w:rsidR="0052295E">
        <w:rPr>
          <w:lang w:eastAsia="zh-CN"/>
        </w:rPr>
        <w:t xml:space="preserve"> are highly dependent on involving more citizens to participate </w:t>
      </w:r>
      <w:r w:rsidR="0052295E">
        <w:rPr>
          <w:lang w:eastAsia="zh-CN"/>
        </w:rPr>
        <w:fldChar w:fldCharType="begin"/>
      </w:r>
      <w:r w:rsidR="0052295E">
        <w:rPr>
          <w:lang w:eastAsia="zh-CN"/>
        </w:rPr>
        <w:instrText xml:space="preserve"> ADDIN EN.CITE &lt;EndNote&gt;&lt;Cite&gt;&lt;Author&gt;Marcinkowski&lt;/Author&gt;&lt;Year&gt;2014&lt;/Year&gt;&lt;RecNum&gt;613&lt;/RecNum&gt;&lt;DisplayText&gt;(Esser &amp;amp; Strömbäck, 2014; Marcinkowski &amp;amp; Steiner, 2014)&lt;/DisplayText&gt;&lt;record&gt;&lt;rec-number&gt;613&lt;/rec-number&gt;&lt;foreign-keys&gt;&lt;key app="EN" db-id="2xd0pvrd6xxp05evvtepd0f9vppe5rtsxa20" timestamp="1623993187"&gt;613&lt;/key&gt;&lt;/foreign-keys&gt;&lt;ref-type name="Book Section"&gt;5&lt;/ref-type&gt;&lt;contributors&gt;&lt;authors&gt;&lt;author&gt;Marcinkowski, Frank&lt;/author&gt;&lt;author&gt;Steiner, Adrian&lt;/author&gt;&lt;/authors&gt;&lt;/contributors&gt;&lt;titles&gt;&lt;title&gt;Mediatization and political autonomy: A systems approach&lt;/title&gt;&lt;secondary-title&gt;Mediatization of Politics&lt;/secondary-title&gt;&lt;/titles&gt;&lt;pages&gt;74-89&lt;/pages&gt;&lt;dates&gt;&lt;year&gt;2014&lt;/year&gt;&lt;/dates&gt;&lt;publisher&gt;Springer&lt;/publisher&gt;&lt;urls&gt;&lt;/urls&gt;&lt;/record&gt;&lt;/Cite&gt;&lt;Cite&gt;&lt;Author&gt;Esser&lt;/Author&gt;&lt;Year&gt;2014&lt;/Year&gt;&lt;RecNum&gt;614&lt;/RecNum&gt;&lt;record&gt;&lt;rec-number&gt;614&lt;/rec-number&gt;&lt;foreign-keys&gt;&lt;key app="EN" db-id="2xd0pvrd6xxp05evvtepd0f9vppe5rtsxa20" timestamp="1623993225"&gt;614&lt;/key&gt;&lt;/foreign-keys&gt;&lt;ref-type name="Book Section"&gt;5&lt;/ref-type&gt;&lt;contributors&gt;&lt;authors&gt;&lt;author&gt;Esser, Frank&lt;/author&gt;&lt;author&gt;Strömbäck, Jesper&lt;/author&gt;&lt;/authors&gt;&lt;/contributors&gt;&lt;titles&gt;&lt;title&gt;A paradigm in the making: Lessons for the future of mediatization research&lt;/title&gt;&lt;secondary-title&gt;Mediatization of Politics&lt;/secondary-title&gt;&lt;/titles&gt;&lt;pages&gt;223-242&lt;/pages&gt;&lt;dates&gt;&lt;year&gt;2014&lt;/year&gt;&lt;/dates&gt;&lt;publisher&gt;Springer&lt;/publisher&gt;&lt;urls&gt;&lt;/urls&gt;&lt;/record&gt;&lt;/Cite&gt;&lt;/EndNote&gt;</w:instrText>
      </w:r>
      <w:r w:rsidR="0052295E">
        <w:rPr>
          <w:lang w:eastAsia="zh-CN"/>
        </w:rPr>
        <w:fldChar w:fldCharType="separate"/>
      </w:r>
      <w:r w:rsidR="0052295E">
        <w:rPr>
          <w:noProof/>
          <w:lang w:eastAsia="zh-CN"/>
        </w:rPr>
        <w:t>(Esser &amp; Strömbäck, 2014; Marcinkowski &amp; Steiner, 2014)</w:t>
      </w:r>
      <w:r w:rsidR="0052295E">
        <w:rPr>
          <w:lang w:eastAsia="zh-CN"/>
        </w:rPr>
        <w:fldChar w:fldCharType="end"/>
      </w:r>
      <w:r w:rsidR="0052295E">
        <w:rPr>
          <w:lang w:eastAsia="zh-CN"/>
        </w:rPr>
        <w:t xml:space="preserve">. </w:t>
      </w:r>
      <w:r w:rsidR="00187BE7">
        <w:rPr>
          <w:lang w:eastAsia="zh-CN"/>
        </w:rPr>
        <w:t>Accordingly</w:t>
      </w:r>
      <w:r w:rsidR="0052295E">
        <w:rPr>
          <w:lang w:eastAsia="zh-CN"/>
        </w:rPr>
        <w:t>,</w:t>
      </w:r>
      <w:ins w:id="1014" w:author="mx3mt" w:date="2022-09-12T12:33:00Z">
        <w:r w:rsidR="00AF1776">
          <w:rPr>
            <w:lang w:eastAsia="zh-CN"/>
          </w:rPr>
          <w:t xml:space="preserve"> televised</w:t>
        </w:r>
      </w:ins>
      <w:r w:rsidR="0052295E">
        <w:rPr>
          <w:lang w:eastAsia="zh-CN"/>
        </w:rPr>
        <w:t xml:space="preserve"> </w:t>
      </w:r>
      <w:r w:rsidR="006D35D9">
        <w:rPr>
          <w:lang w:eastAsia="zh-CN"/>
        </w:rPr>
        <w:t>presidential debate</w:t>
      </w:r>
      <w:r w:rsidR="002148D3">
        <w:rPr>
          <w:lang w:eastAsia="zh-CN"/>
        </w:rPr>
        <w:t>s</w:t>
      </w:r>
      <w:r w:rsidR="00BA2B4B">
        <w:rPr>
          <w:lang w:eastAsia="zh-CN"/>
        </w:rPr>
        <w:t xml:space="preserve"> </w:t>
      </w:r>
      <w:r w:rsidR="006D35D9">
        <w:rPr>
          <w:lang w:eastAsia="zh-CN"/>
        </w:rPr>
        <w:t>need to be further explored from a</w:t>
      </w:r>
      <w:r w:rsidR="00C8177C">
        <w:rPr>
          <w:lang w:eastAsia="zh-CN"/>
        </w:rPr>
        <w:t>n</w:t>
      </w:r>
      <w:r w:rsidR="006D35D9">
        <w:rPr>
          <w:lang w:eastAsia="zh-CN"/>
        </w:rPr>
        <w:t xml:space="preserve"> </w:t>
      </w:r>
      <w:del w:id="1015" w:author="mx3mt" w:date="2022-08-23T11:20:00Z">
        <w:r w:rsidR="00C8177C" w:rsidDel="002B5BF0">
          <w:rPr>
            <w:lang w:eastAsia="zh-CN"/>
          </w:rPr>
          <w:delText>institutional</w:delText>
        </w:r>
        <w:r w:rsidR="006D35D9" w:rsidDel="002B5BF0">
          <w:rPr>
            <w:lang w:eastAsia="zh-CN"/>
          </w:rPr>
          <w:delText xml:space="preserve"> </w:delText>
        </w:r>
      </w:del>
      <w:ins w:id="1016" w:author="mx3mt" w:date="2022-08-23T11:20:00Z">
        <w:r w:rsidR="002B5BF0">
          <w:rPr>
            <w:lang w:eastAsia="zh-CN"/>
          </w:rPr>
          <w:t xml:space="preserve">mediatization </w:t>
        </w:r>
      </w:ins>
      <w:r w:rsidR="006D35D9">
        <w:rPr>
          <w:lang w:eastAsia="zh-CN"/>
        </w:rPr>
        <w:t>perspective</w:t>
      </w:r>
      <w:r w:rsidR="00187BE7">
        <w:rPr>
          <w:lang w:eastAsia="zh-CN"/>
        </w:rPr>
        <w:t xml:space="preserve">, which could </w:t>
      </w:r>
      <w:r w:rsidR="00F73438">
        <w:rPr>
          <w:lang w:eastAsia="zh-CN"/>
        </w:rPr>
        <w:t xml:space="preserve">prevent </w:t>
      </w:r>
      <w:r w:rsidR="00187BE7">
        <w:rPr>
          <w:lang w:eastAsia="zh-CN"/>
        </w:rPr>
        <w:t xml:space="preserve">debaters’ </w:t>
      </w:r>
      <w:r w:rsidR="00F73438">
        <w:rPr>
          <w:lang w:eastAsia="zh-CN"/>
        </w:rPr>
        <w:t>moral divergence from being further widened</w:t>
      </w:r>
      <w:r w:rsidR="00C8177C">
        <w:rPr>
          <w:lang w:eastAsia="zh-CN"/>
        </w:rPr>
        <w:t>,</w:t>
      </w:r>
      <w:ins w:id="1017" w:author="mx3mt" w:date="2022-09-12T12:34:00Z">
        <w:r w:rsidR="00AF1776">
          <w:rPr>
            <w:lang w:eastAsia="zh-CN"/>
          </w:rPr>
          <w:t xml:space="preserve"> </w:t>
        </w:r>
      </w:ins>
      <w:del w:id="1018" w:author="mx3mt" w:date="2022-09-12T12:34:00Z">
        <w:r w:rsidR="00C8177C" w:rsidDel="00AF1776">
          <w:rPr>
            <w:lang w:eastAsia="zh-CN"/>
          </w:rPr>
          <w:delText xml:space="preserve"> </w:delText>
        </w:r>
        <w:r w:rsidR="002148D3" w:rsidDel="00AF1776">
          <w:rPr>
            <w:lang w:eastAsia="zh-CN"/>
          </w:rPr>
          <w:delText xml:space="preserve">could </w:delText>
        </w:r>
      </w:del>
      <w:del w:id="1019" w:author="mx3mt" w:date="2022-09-12T12:33:00Z">
        <w:r w:rsidR="002148D3" w:rsidDel="00AF1776">
          <w:rPr>
            <w:lang w:eastAsia="zh-CN"/>
          </w:rPr>
          <w:delText xml:space="preserve">minimize </w:delText>
        </w:r>
        <w:r w:rsidR="00187BE7" w:rsidDel="00AF1776">
          <w:rPr>
            <w:lang w:eastAsia="zh-CN"/>
          </w:rPr>
          <w:delText xml:space="preserve"> </w:delText>
        </w:r>
        <w:r w:rsidR="00F73438" w:rsidDel="00AF1776">
          <w:rPr>
            <w:lang w:eastAsia="zh-CN"/>
          </w:rPr>
          <w:delText>personalization</w:delText>
        </w:r>
      </w:del>
      <w:ins w:id="1020" w:author="mx3mt" w:date="2022-09-12T12:33:00Z">
        <w:r w:rsidR="00AF1776">
          <w:rPr>
            <w:lang w:eastAsia="zh-CN"/>
          </w:rPr>
          <w:t>minimize personalization</w:t>
        </w:r>
      </w:ins>
      <w:r w:rsidR="000E049B">
        <w:rPr>
          <w:lang w:eastAsia="zh-CN"/>
        </w:rPr>
        <w:t xml:space="preserve"> </w:t>
      </w:r>
      <w:r w:rsidR="00B3003A">
        <w:rPr>
          <w:lang w:eastAsia="zh-CN"/>
        </w:rPr>
        <w:t xml:space="preserve">caused by mediatization </w:t>
      </w:r>
      <w:r w:rsidR="002148D3">
        <w:rPr>
          <w:lang w:eastAsia="zh-CN"/>
        </w:rPr>
        <w:t xml:space="preserve">that </w:t>
      </w:r>
      <w:r w:rsidR="003246C2">
        <w:rPr>
          <w:lang w:eastAsia="zh-CN"/>
        </w:rPr>
        <w:t>m</w:t>
      </w:r>
      <w:r w:rsidR="00F73438">
        <w:rPr>
          <w:lang w:eastAsia="zh-CN"/>
        </w:rPr>
        <w:t>ak</w:t>
      </w:r>
      <w:r w:rsidR="002148D3">
        <w:rPr>
          <w:lang w:eastAsia="zh-CN"/>
        </w:rPr>
        <w:t>e</w:t>
      </w:r>
      <w:r w:rsidR="006C01F5">
        <w:rPr>
          <w:lang w:eastAsia="zh-CN"/>
        </w:rPr>
        <w:t>s</w:t>
      </w:r>
      <w:r w:rsidR="00F73438">
        <w:rPr>
          <w:lang w:eastAsia="zh-CN"/>
        </w:rPr>
        <w:t xml:space="preserve"> the debate less</w:t>
      </w:r>
      <w:r w:rsidR="00511D1C">
        <w:rPr>
          <w:lang w:eastAsia="zh-CN"/>
        </w:rPr>
        <w:t xml:space="preserve"> </w:t>
      </w:r>
      <w:del w:id="1021" w:author="mx3mt" w:date="2022-08-23T11:21:00Z">
        <w:r w:rsidR="00511D1C" w:rsidDel="002B5BF0">
          <w:rPr>
            <w:lang w:eastAsia="zh-CN"/>
          </w:rPr>
          <w:delText xml:space="preserve"> </w:delText>
        </w:r>
      </w:del>
      <w:r w:rsidR="00511D1C">
        <w:rPr>
          <w:lang w:eastAsia="zh-CN"/>
        </w:rPr>
        <w:t>a</w:t>
      </w:r>
      <w:r w:rsidR="00F73438">
        <w:rPr>
          <w:lang w:eastAsia="zh-CN"/>
        </w:rPr>
        <w:t xml:space="preserve"> debate</w:t>
      </w:r>
      <w:r w:rsidR="003246C2">
        <w:rPr>
          <w:lang w:eastAsia="zh-CN"/>
        </w:rPr>
        <w:t xml:space="preserve">, </w:t>
      </w:r>
      <w:r w:rsidR="00BA2B4B">
        <w:rPr>
          <w:lang w:eastAsia="zh-CN"/>
        </w:rPr>
        <w:t>help the election campaign focus more on long-term sustainable solutions</w:t>
      </w:r>
      <w:r w:rsidR="00D41BD0">
        <w:rPr>
          <w:lang w:eastAsia="zh-CN"/>
        </w:rPr>
        <w:t xml:space="preserve">, and archive more efficient political communication. </w:t>
      </w:r>
    </w:p>
    <w:p w14:paraId="5F53EE40" w14:textId="21FBB057" w:rsidR="00A4615E" w:rsidRPr="008B1FE3" w:rsidRDefault="00A4615E" w:rsidP="00A4615E">
      <w:pPr>
        <w:rPr>
          <w:ins w:id="1022" w:author="mx3mt" w:date="2022-08-23T10:58:00Z"/>
        </w:rPr>
      </w:pPr>
      <w:ins w:id="1023" w:author="mx3mt" w:date="2022-08-23T10:58:00Z">
        <w:r>
          <w:t>O</w:t>
        </w:r>
        <w:r w:rsidRPr="008B1FE3">
          <w:t xml:space="preserve">ur study is limited with the population size of televised presidential debates, especially </w:t>
        </w:r>
        <w:r>
          <w:t xml:space="preserve">since </w:t>
        </w:r>
        <w:r w:rsidRPr="008B1FE3">
          <w:t>there are only two series of presidential debates before 1980 – 1960 and 1976</w:t>
        </w:r>
        <w:r>
          <w:t xml:space="preserve">. So, our results </w:t>
        </w:r>
      </w:ins>
      <w:ins w:id="1024" w:author="mx3mt" w:date="2022-09-12T12:35:00Z">
        <w:r w:rsidR="000A5333">
          <w:t>could not statistically</w:t>
        </w:r>
      </w:ins>
      <w:ins w:id="1025" w:author="mx3mt" w:date="2022-08-23T10:58:00Z">
        <w:r>
          <w:t xml:space="preserve"> represent accurately what happened before 1980. </w:t>
        </w:r>
      </w:ins>
    </w:p>
    <w:p w14:paraId="220B2DF7" w14:textId="77777777" w:rsidR="00A4615E" w:rsidRDefault="00A4615E" w:rsidP="009857CD">
      <w:pPr>
        <w:widowControl/>
        <w:autoSpaceDE/>
        <w:autoSpaceDN/>
        <w:adjustRightInd/>
        <w:ind w:firstLine="0"/>
        <w:rPr>
          <w:ins w:id="1026" w:author="mx3mt" w:date="2022-08-22T23:56:00Z"/>
          <w:lang w:eastAsia="zh-CN"/>
        </w:rPr>
      </w:pPr>
    </w:p>
    <w:p w14:paraId="71F63C06" w14:textId="77777777" w:rsidR="00245B27" w:rsidRDefault="00245B27" w:rsidP="009857CD">
      <w:pPr>
        <w:widowControl/>
        <w:autoSpaceDE/>
        <w:autoSpaceDN/>
        <w:adjustRightInd/>
        <w:ind w:firstLine="0"/>
        <w:rPr>
          <w:ins w:id="1027" w:author="mx3mt" w:date="2022-08-22T23:56:00Z"/>
          <w:lang w:eastAsia="zh-CN"/>
        </w:rPr>
      </w:pPr>
    </w:p>
    <w:p w14:paraId="0E69B11D" w14:textId="64F2F29B" w:rsidR="00245B27" w:rsidDel="00E94DEC" w:rsidRDefault="00245B27" w:rsidP="00245B27">
      <w:pPr>
        <w:rPr>
          <w:del w:id="1028" w:author="mx3mt" w:date="2022-08-23T10:27:00Z"/>
          <w:moveTo w:id="1029" w:author="mx3mt" w:date="2022-08-22T23:56:00Z"/>
          <w:lang w:eastAsia="zh-CN"/>
        </w:rPr>
      </w:pPr>
      <w:moveToRangeStart w:id="1030" w:author="mx3mt" w:date="2022-08-22T23:56:00Z" w:name="move112105028"/>
      <w:moveTo w:id="1031" w:author="mx3mt" w:date="2022-08-22T23:56:00Z">
        <w:del w:id="1032" w:author="mx3mt" w:date="2022-08-23T10:27:00Z">
          <w:r w:rsidDel="00E94DEC">
            <w:lastRenderedPageBreak/>
            <w:delText xml:space="preserve">In presidential debates, the reasons to stress </w:delText>
          </w:r>
          <w:r w:rsidDel="00E94DEC">
            <w:rPr>
              <w:lang w:eastAsia="zh-CN"/>
            </w:rPr>
            <w:delText xml:space="preserve">image construction over a discussion of the issues and aggressive exchange are likely diverse. Most of the previous research explored how individual and campaign factors could exert an influence. Carlin et al. </w:delText>
          </w:r>
          <w:r w:rsidDel="00E94DEC">
            <w:fldChar w:fldCharType="begin"/>
          </w:r>
          <w:r w:rsidDel="00E94DEC">
            <w:delInstrText xml:space="preserve"> ADDIN EN.CITE &lt;EndNote&gt;&lt;Cite ExcludeAuth="1"&gt;&lt;Author&gt;Carlin&lt;/Author&gt;&lt;Year&gt;2001&lt;/Year&gt;&lt;RecNum&gt;490&lt;/RecNum&gt;&lt;DisplayText&gt;(2001)&lt;/DisplayText&gt;&lt;record&gt;&lt;rec-number&gt;490&lt;/rec-number&gt;&lt;foreign-keys&gt;&lt;key app="EN" db-id="2xd0pvrd6xxp05evvtepd0f9vppe5rtsxa20" timestamp="1613166988"&gt;490&lt;/key&gt;&lt;/foreign-keys&gt;&lt;ref-type name="Journal Article"&gt;17&lt;/ref-type&gt;&lt;contributors&gt;&lt;authors&gt;&lt;author&gt;Carlin, Diana B&lt;/author&gt;&lt;author&gt;Morris, Eric&lt;/author&gt;&lt;author&gt;Smith, Shawna&lt;/author&gt;&lt;/authors&gt;&lt;/contributors&gt;&lt;titles&gt;&lt;title&gt;The influence of format and questions on candidates&amp;apos; strategic argument choices In the 2000 presidential debates&lt;/title&gt;&lt;secondary-title&gt;American Behavioral Scientist&lt;/secondary-title&gt;&lt;/titles&gt;&lt;periodical&gt;&lt;full-title&gt;American Behavioral Scientist&lt;/full-title&gt;&lt;/periodical&gt;&lt;pages&gt;2196-2218&lt;/pages&gt;&lt;volume&gt;44&lt;/volume&gt;&lt;number&gt;12&lt;/number&gt;&lt;dates&gt;&lt;year&gt;2001&lt;/year&gt;&lt;/dates&gt;&lt;isbn&gt;0002-7642&lt;/isbn&gt;&lt;urls&gt;&lt;/urls&gt;&lt;/record&gt;&lt;/Cite&gt;&lt;/EndNote&gt;</w:delInstrText>
          </w:r>
          <w:r w:rsidDel="00E94DEC">
            <w:fldChar w:fldCharType="separate"/>
          </w:r>
          <w:r w:rsidDel="00E94DEC">
            <w:rPr>
              <w:noProof/>
            </w:rPr>
            <w:delText>(2001)</w:delText>
          </w:r>
          <w:r w:rsidDel="00E94DEC">
            <w:fldChar w:fldCharType="end"/>
          </w:r>
          <w:r w:rsidDel="00E94DEC">
            <w:delText xml:space="preserve"> </w:delText>
          </w:r>
          <w:r w:rsidDel="00E94DEC">
            <w:rPr>
              <w:lang w:eastAsia="zh-CN"/>
            </w:rPr>
            <w:delText xml:space="preserve">claimed that </w:delText>
          </w:r>
          <w:r w:rsidDel="00E94DEC">
            <w:delText xml:space="preserve">"a candidate's standing in the polls at the time of the debate, candidates' debating skills, impression management, the timing of the debate within the larger campaign, and feedback from past performances" can all exert an influence on the level of clash and the ratio of image arguments in the debate. Additionally, a number of studies cited different debate strategies associated with different debate formats (in terms of the town hall, podium, and commentator settings) as a major attribution </w:delText>
          </w:r>
          <w:r w:rsidDel="00E94DEC">
            <w:fldChar w:fldCharType="begin"/>
          </w:r>
          <w:r w:rsidDel="00E94DEC">
            <w:delInstrText xml:space="preserve"> ADDIN EN.CITE </w:delInstrText>
          </w:r>
          <w:r w:rsidDel="00E94DEC">
            <w:fldChar w:fldCharType="begin"/>
          </w:r>
          <w:r w:rsidDel="00E94DEC">
            <w:delInstrText xml:space="preserve"> ADDIN EN.CITE.DATA </w:delInstrText>
          </w:r>
          <w:r w:rsidDel="00E94DEC">
            <w:fldChar w:fldCharType="end"/>
          </w:r>
          <w:r w:rsidDel="00E94DEC">
            <w:fldChar w:fldCharType="separate"/>
          </w:r>
          <w:r w:rsidDel="00E94DEC">
            <w:rPr>
              <w:noProof/>
            </w:rPr>
            <w:delText>(Beck, 1996; Benoit &amp; Wells, 1996; Bilmes, 1999; D. B. Carlin et al., 2001)</w:delText>
          </w:r>
          <w:r w:rsidDel="00E94DEC">
            <w:fldChar w:fldCharType="end"/>
          </w:r>
          <w:r w:rsidDel="00E94DEC">
            <w:delText xml:space="preserve">. Some scholars mentioned the influence of being televised but without focusing on the underlying reasons. For example, </w:delText>
          </w:r>
          <w:r w:rsidRPr="00AC551C" w:rsidDel="00E94DEC">
            <w:fldChar w:fldCharType="begin"/>
          </w:r>
          <w:r w:rsidDel="00E94DEC">
            <w:delInstrText xml:space="preserve"> ADDIN EN.CITE &lt;EndNote&gt;&lt;Cite AuthorYear="1"&gt;&lt;Author&gt;McKinney&lt;/Author&gt;&lt;Year&gt;2003&lt;/Year&gt;&lt;RecNum&gt;354&lt;/RecNum&gt;&lt;DisplayText&gt;McKinney, Dudash, and Hodgkinson (2003)&lt;/DisplayText&gt;&lt;record&gt;&lt;rec-number&gt;354&lt;/rec-number&gt;&lt;foreign-keys&gt;&lt;key app="EN" db-id="2xd0pvrd6xxp05evvtepd0f9vppe5rtsxa20" timestamp="1604099057"&gt;354&lt;/key&gt;&lt;/foreign-keys&gt;&lt;ref-type name="Journal Article"&gt;17&lt;/ref-type&gt;&lt;contributors&gt;&lt;authors&gt;&lt;author&gt;McKinney, Mitchell S&lt;/author&gt;&lt;author&gt;Dudash, Elizabeth A&lt;/author&gt;&lt;author&gt;Hodgkinson, Georgine&lt;/author&gt;&lt;/authors&gt;&lt;/contributors&gt;&lt;titles&gt;&lt;title&gt;Viewer reactions to the 2000 presidential debates&lt;/title&gt;&lt;secondary-title&gt;The millennium election: Communication in the 2000 campaign&lt;/secondary-title&gt;&lt;/titles&gt;&lt;periodical&gt;&lt;full-title&gt;The millennium election: Communication in the 2000 campaign&lt;/full-title&gt;&lt;/periodical&gt;&lt;pages&gt;43-58&lt;/pages&gt;&lt;dates&gt;&lt;year&gt;2003&lt;/year&gt;&lt;/dates&gt;&lt;urls&gt;&lt;/urls&gt;&lt;/record&gt;&lt;/Cite&gt;&lt;/EndNote&gt;</w:delInstrText>
          </w:r>
          <w:r w:rsidRPr="00AC551C" w:rsidDel="00E94DEC">
            <w:fldChar w:fldCharType="separate"/>
          </w:r>
          <w:r w:rsidDel="00E94DEC">
            <w:rPr>
              <w:noProof/>
            </w:rPr>
            <w:delText>McKinney, Dudash, and Hodgkinson (2003)</w:delText>
          </w:r>
          <w:r w:rsidRPr="00AC551C" w:rsidDel="00E94DEC">
            <w:fldChar w:fldCharType="end"/>
          </w:r>
          <w:r w:rsidRPr="00AC551C" w:rsidDel="00E94DEC">
            <w:delText xml:space="preserve"> </w:delText>
          </w:r>
          <w:r w:rsidDel="00E94DEC">
            <w:delText xml:space="preserve">argued that being televised could affect debaters’ strategy choices because </w:delText>
          </w:r>
          <w:r w:rsidRPr="00D62274" w:rsidDel="00E94DEC">
            <w:delText>“televised</w:delText>
          </w:r>
          <w:r w:rsidRPr="00AC551C" w:rsidDel="00E94DEC">
            <w:delText xml:space="preserve"> debates function more on the level of image analysis than issue knowledge” and “meticulous recitation of facts and figures” may not be a good strategy to support one’s positions in televised deb</w:delText>
          </w:r>
          <w:r w:rsidRPr="00D62274" w:rsidDel="00E94DEC">
            <w:delText>ates</w:delText>
          </w:r>
          <w:r w:rsidDel="00E94DEC">
            <w:delText xml:space="preserve"> </w:delText>
          </w:r>
          <w:r w:rsidRPr="00AC551C" w:rsidDel="00E94DEC">
            <w:fldChar w:fldCharType="begin"/>
          </w:r>
          <w:r w:rsidDel="00E94DEC">
            <w:delInstrText xml:space="preserve"> ADDIN EN.CITE &lt;EndNote&gt;&lt;Cite ExcludeAuth="1" ExcludeYear="1"&gt;&lt;Author&gt;McKinney&lt;/Author&gt;&lt;Year&gt;2003&lt;/Year&gt;&lt;RecNum&gt;354&lt;/RecNum&gt;&lt;Pages&gt;57&lt;/Pages&gt;&lt;DisplayText&gt;(p. 57)&lt;/DisplayText&gt;&lt;record&gt;&lt;rec-number&gt;354&lt;/rec-number&gt;&lt;foreign-keys&gt;&lt;key app="EN" db-id="2xd0pvrd6xxp05evvtepd0f9vppe5rtsxa20" timestamp="1604099057"&gt;354&lt;/key&gt;&lt;/foreign-keys&gt;&lt;ref-type name="Journal Article"&gt;17&lt;/ref-type&gt;&lt;contributors&gt;&lt;authors&gt;&lt;author&gt;McKinney, Mitchell S&lt;/author&gt;&lt;author&gt;Dudash, Elizabeth A&lt;/author&gt;&lt;author&gt;Hodgkinson, Georgine&lt;/author&gt;&lt;/authors&gt;&lt;/contributors&gt;&lt;titles&gt;&lt;title&gt;Viewer reactions to the 2000 presidential debates&lt;/title&gt;&lt;secondary-title&gt;The millennium election: Communication in the 2000 campaign&lt;/secondary-title&gt;&lt;/titles&gt;&lt;periodical&gt;&lt;full-title&gt;The millennium election: Communication in the 2000 campaign&lt;/full-title&gt;&lt;/periodical&gt;&lt;pages&gt;43-58&lt;/pages&gt;&lt;dates&gt;&lt;year&gt;2003&lt;/year&gt;&lt;/dates&gt;&lt;urls&gt;&lt;/urls&gt;&lt;/record&gt;&lt;/Cite&gt;&lt;/EndNote&gt;</w:delInstrText>
          </w:r>
          <w:r w:rsidRPr="00AC551C" w:rsidDel="00E94DEC">
            <w:fldChar w:fldCharType="separate"/>
          </w:r>
          <w:r w:rsidRPr="00AC551C" w:rsidDel="00E94DEC">
            <w:rPr>
              <w:noProof/>
            </w:rPr>
            <w:delText>(p. 57)</w:delText>
          </w:r>
          <w:r w:rsidRPr="00AC551C" w:rsidDel="00E94DEC">
            <w:fldChar w:fldCharType="end"/>
          </w:r>
          <w:r w:rsidDel="00E94DEC">
            <w:delText xml:space="preserve">. However their focus is on how debate formats could make a difference. Additionally, Carlin </w:delText>
          </w:r>
          <w:r w:rsidDel="00E94DEC">
            <w:fldChar w:fldCharType="begin"/>
          </w:r>
          <w:r w:rsidDel="00E94DEC">
            <w:delInstrText xml:space="preserve"> ADDIN EN.CITE &lt;EndNote&gt;&lt;Cite ExcludeAuth="1"&gt;&lt;Author&gt;Carlin&lt;/Author&gt;&lt;Year&gt;1989&lt;/Year&gt;&lt;RecNum&gt;303&lt;/RecNum&gt;&lt;DisplayText&gt;(1989)&lt;/DisplayText&gt;&lt;record&gt;&lt;rec-number&gt;303&lt;/rec-number&gt;&lt;foreign-keys&gt;&lt;key app="EN" db-id="2xd0pvrd6xxp05evvtepd0f9vppe5rtsxa20" timestamp="1600021503"&gt;303&lt;/key&gt;&lt;/foreign-keys&gt;&lt;ref-type name="Journal Article"&gt;17&lt;/ref-type&gt;&lt;contributors&gt;&lt;authors&gt;&lt;author&gt;Carlin, Diana Prentice&lt;/author&gt;&lt;/authors&gt;&lt;/contributors&gt;&lt;titles&gt;&lt;title&gt;A defense of the “debate” in presidential debates&lt;/title&gt;&lt;secondary-title&gt;The Journal of the American Forensic Association&lt;/secondary-title&gt;&lt;/titles&gt;&lt;periodical&gt;&lt;full-title&gt;The Journal of the American Forensic Association&lt;/full-title&gt;&lt;/periodical&gt;&lt;pages&gt;208-213&lt;/pages&gt;&lt;volume&gt;25&lt;/volume&gt;&lt;number&gt;4&lt;/number&gt;&lt;dates&gt;&lt;year&gt;1989&lt;/year&gt;&lt;/dates&gt;&lt;isbn&gt;0002-8533&lt;/isbn&gt;&lt;urls&gt;&lt;/urls&gt;&lt;/record&gt;&lt;/Cite&gt;&lt;/EndNote&gt;</w:delInstrText>
          </w:r>
          <w:r w:rsidDel="00E94DEC">
            <w:fldChar w:fldCharType="separate"/>
          </w:r>
          <w:r w:rsidDel="00E94DEC">
            <w:rPr>
              <w:noProof/>
            </w:rPr>
            <w:delText>(1989)</w:delText>
          </w:r>
          <w:r w:rsidDel="00E94DEC">
            <w:fldChar w:fldCharType="end"/>
          </w:r>
          <w:r w:rsidDel="00E94DEC">
            <w:delText xml:space="preserve"> approached the issue from a pure campaign strategy perspective, arguing that televised presidential debates are “rhetorical events occurring within the larger framework of a political campaign.” Consequently, image is destined to be the debaters’ ultimate goal because it is “the bottom line” in political campaigns </w:delText>
          </w:r>
          <w:r w:rsidDel="00E94DEC">
            <w:fldChar w:fldCharType="begin"/>
          </w:r>
          <w:r w:rsidDel="00E94DEC">
            <w:delInstrText xml:space="preserve"> ADDIN EN.CITE &lt;EndNote&gt;&lt;Cite ExcludeAuth="1" ExcludeYear="1"&gt;&lt;Author&gt;Carlin&lt;/Author&gt;&lt;Year&gt;1989&lt;/Year&gt;&lt;RecNum&gt;303&lt;/RecNum&gt;&lt;Pages&gt;213&lt;/Pages&gt;&lt;DisplayText&gt;(p. 213)&lt;/DisplayText&gt;&lt;record&gt;&lt;rec-number&gt;303&lt;/rec-number&gt;&lt;foreign-keys&gt;&lt;key app="EN" db-id="2xd0pvrd6xxp05evvtepd0f9vppe5rtsxa20" timestamp="1600021503"&gt;303&lt;/key&gt;&lt;/foreign-keys&gt;&lt;ref-type name="Journal Article"&gt;17&lt;/ref-type&gt;&lt;contributors&gt;&lt;authors&gt;&lt;author&gt;Carlin, Diana Prentice&lt;/author&gt;&lt;/authors&gt;&lt;/contributors&gt;&lt;titles&gt;&lt;title&gt;A defense of the “debate” in presidential debates&lt;/title&gt;&lt;secondary-title&gt;The Journal of the American Forensic Association&lt;/secondary-title&gt;&lt;/titles&gt;&lt;periodical&gt;&lt;full-title&gt;The Journal of the American Forensic Association&lt;/full-title&gt;&lt;/periodical&gt;&lt;pages&gt;208-213&lt;/pages&gt;&lt;volume&gt;25&lt;/volume&gt;&lt;number&gt;4&lt;/number&gt;&lt;dates&gt;&lt;year&gt;1989&lt;/year&gt;&lt;/dates&gt;&lt;isbn&gt;0002-8533&lt;/isbn&gt;&lt;urls&gt;&lt;/urls&gt;&lt;/record&gt;&lt;/Cite&gt;&lt;/EndNote&gt;</w:delInstrText>
          </w:r>
          <w:r w:rsidDel="00E94DEC">
            <w:fldChar w:fldCharType="separate"/>
          </w:r>
          <w:r w:rsidDel="00E94DEC">
            <w:rPr>
              <w:noProof/>
            </w:rPr>
            <w:delText>(p. 213)</w:delText>
          </w:r>
          <w:r w:rsidDel="00E94DEC">
            <w:fldChar w:fldCharType="end"/>
          </w:r>
          <w:r w:rsidDel="00E94DEC">
            <w:delText xml:space="preserve">. Few studies have discussed how and why </w:delText>
          </w:r>
          <w:r w:rsidDel="00E94DEC">
            <w:rPr>
              <w:rFonts w:hint="eastAsia"/>
              <w:lang w:eastAsia="zh-CN"/>
            </w:rPr>
            <w:delText>be</w:delText>
          </w:r>
          <w:r w:rsidDel="00E94DEC">
            <w:rPr>
              <w:lang w:eastAsia="zh-CN"/>
            </w:rPr>
            <w:delText xml:space="preserve">ing televised could influence the presidential debate. Drawing upon mediatization as the prism, </w:delText>
          </w:r>
          <w:r w:rsidDel="00E94DEC">
            <w:delText xml:space="preserve">we will explore the phenomena of how </w:delText>
          </w:r>
          <w:r w:rsidDel="00E94DEC">
            <w:rPr>
              <w:lang w:eastAsia="zh-CN"/>
            </w:rPr>
            <w:delText xml:space="preserve">image outweighs issue and leads to a lack of real clash </w:delText>
          </w:r>
          <w:r w:rsidDel="00E94DEC">
            <w:delText xml:space="preserve">as an inevitable consequence caused by the internalization of media in political institutions. </w:delText>
          </w:r>
        </w:del>
      </w:moveTo>
    </w:p>
    <w:moveToRangeEnd w:id="1030"/>
    <w:p w14:paraId="17433E80" w14:textId="2660FDD3" w:rsidR="003F15F4" w:rsidRDefault="00F73438" w:rsidP="009857CD">
      <w:pPr>
        <w:widowControl/>
        <w:autoSpaceDE/>
        <w:autoSpaceDN/>
        <w:adjustRightInd/>
        <w:ind w:firstLine="0"/>
        <w:rPr>
          <w:b/>
          <w:bCs/>
          <w:lang w:eastAsia="zh-CN"/>
        </w:rPr>
      </w:pPr>
      <w:r>
        <w:rPr>
          <w:lang w:eastAsia="zh-CN"/>
        </w:rPr>
        <w:br w:type="page"/>
      </w:r>
    </w:p>
    <w:p w14:paraId="09C17CE2" w14:textId="77777777" w:rsidR="00891CA9" w:rsidRDefault="00F73438" w:rsidP="006B74AF">
      <w:pPr>
        <w:pStyle w:val="Heading1"/>
        <w:ind w:left="0" w:firstLine="0"/>
        <w:rPr>
          <w:lang w:eastAsia="zh-CN"/>
        </w:rPr>
      </w:pPr>
      <w:r w:rsidRPr="009E2D9F">
        <w:rPr>
          <w:lang w:eastAsia="zh-CN"/>
        </w:rPr>
        <w:lastRenderedPageBreak/>
        <w:t>References</w:t>
      </w:r>
    </w:p>
    <w:p w14:paraId="38D78516" w14:textId="77777777" w:rsidR="000100A7" w:rsidRPr="000100A7" w:rsidRDefault="00F73438" w:rsidP="000100A7">
      <w:pPr>
        <w:pStyle w:val="EndNoteBibliography"/>
        <w:ind w:left="720" w:hanging="720"/>
        <w:rPr>
          <w:noProof/>
        </w:rPr>
      </w:pPr>
      <w:r>
        <w:rPr>
          <w:lang w:eastAsia="zh-CN"/>
        </w:rPr>
        <w:fldChar w:fldCharType="begin"/>
      </w:r>
      <w:r>
        <w:rPr>
          <w:lang w:eastAsia="zh-CN"/>
        </w:rPr>
        <w:instrText xml:space="preserve"> ADDIN EN.REFLIST </w:instrText>
      </w:r>
      <w:r>
        <w:rPr>
          <w:lang w:eastAsia="zh-CN"/>
        </w:rPr>
        <w:fldChar w:fldCharType="separate"/>
      </w:r>
      <w:r w:rsidR="000100A7" w:rsidRPr="000100A7">
        <w:rPr>
          <w:noProof/>
        </w:rPr>
        <w:t xml:space="preserve">Altheide, D. L., &amp; Snow, R. P. (1979). </w:t>
      </w:r>
      <w:r w:rsidR="000100A7" w:rsidRPr="000100A7">
        <w:rPr>
          <w:i/>
          <w:noProof/>
        </w:rPr>
        <w:t>Media Logic</w:t>
      </w:r>
      <w:r w:rsidR="000100A7" w:rsidRPr="000100A7">
        <w:rPr>
          <w:noProof/>
        </w:rPr>
        <w:t>. Beverly Hills, CA: Sage.</w:t>
      </w:r>
    </w:p>
    <w:p w14:paraId="4C783781" w14:textId="77777777" w:rsidR="000100A7" w:rsidRPr="000100A7" w:rsidRDefault="000100A7" w:rsidP="000100A7">
      <w:pPr>
        <w:pStyle w:val="EndNoteBibliography"/>
        <w:ind w:left="720" w:hanging="720"/>
        <w:rPr>
          <w:noProof/>
        </w:rPr>
      </w:pPr>
      <w:r w:rsidRPr="000100A7">
        <w:rPr>
          <w:noProof/>
        </w:rPr>
        <w:t xml:space="preserve">Altheide, D. L., &amp; Snow, R. P. (1988). Toward a theory of mediation. </w:t>
      </w:r>
      <w:r w:rsidRPr="000100A7">
        <w:rPr>
          <w:i/>
          <w:noProof/>
        </w:rPr>
        <w:t>Annals of the International Communication Association, 11</w:t>
      </w:r>
      <w:r w:rsidRPr="000100A7">
        <w:rPr>
          <w:noProof/>
        </w:rPr>
        <w:t xml:space="preserve">(1), 194-223. </w:t>
      </w:r>
    </w:p>
    <w:p w14:paraId="6DD4F069" w14:textId="77777777" w:rsidR="000100A7" w:rsidRPr="000100A7" w:rsidRDefault="000100A7" w:rsidP="000100A7">
      <w:pPr>
        <w:pStyle w:val="EndNoteBibliography"/>
        <w:ind w:left="720" w:hanging="720"/>
        <w:rPr>
          <w:noProof/>
        </w:rPr>
      </w:pPr>
      <w:r w:rsidRPr="000100A7">
        <w:rPr>
          <w:noProof/>
        </w:rPr>
        <w:t xml:space="preserve">Altheide, D. L., &amp; Snow, R. P. (1991). </w:t>
      </w:r>
      <w:r w:rsidRPr="000100A7">
        <w:rPr>
          <w:i/>
          <w:noProof/>
        </w:rPr>
        <w:t>Media Worlds in the Postjournalism Era</w:t>
      </w:r>
      <w:r w:rsidRPr="000100A7">
        <w:rPr>
          <w:noProof/>
        </w:rPr>
        <w:t>. New York: Aldine de Gruyter.</w:t>
      </w:r>
    </w:p>
    <w:p w14:paraId="68BFCC89" w14:textId="77777777" w:rsidR="000100A7" w:rsidRPr="000100A7" w:rsidRDefault="000100A7" w:rsidP="000100A7">
      <w:pPr>
        <w:pStyle w:val="EndNoteBibliography"/>
        <w:ind w:left="720" w:hanging="720"/>
        <w:rPr>
          <w:noProof/>
        </w:rPr>
      </w:pPr>
      <w:r w:rsidRPr="000100A7">
        <w:rPr>
          <w:noProof/>
        </w:rPr>
        <w:t xml:space="preserve">Araque, O., Gatti, L., &amp; Kalimeri, K. (2020). MoralStrength: Exploiting a moral lexicon and embedding similarity for moral foundations prediction. </w:t>
      </w:r>
      <w:r w:rsidRPr="000100A7">
        <w:rPr>
          <w:i/>
          <w:noProof/>
        </w:rPr>
        <w:t>Knowledge-based systems, 191</w:t>
      </w:r>
      <w:r w:rsidRPr="000100A7">
        <w:rPr>
          <w:noProof/>
        </w:rPr>
        <w:t xml:space="preserve">, 105184. </w:t>
      </w:r>
    </w:p>
    <w:p w14:paraId="79B7BA7E" w14:textId="77777777" w:rsidR="000100A7" w:rsidRPr="000100A7" w:rsidRDefault="000100A7" w:rsidP="000100A7">
      <w:pPr>
        <w:pStyle w:val="EndNoteBibliography"/>
        <w:ind w:left="720" w:hanging="720"/>
        <w:rPr>
          <w:noProof/>
        </w:rPr>
      </w:pPr>
      <w:r w:rsidRPr="000100A7">
        <w:rPr>
          <w:noProof/>
        </w:rPr>
        <w:t xml:space="preserve">Bastien, F. (2018). Using parallel content analysis to measure mediatization of politics: The televised leaders’ debates in Canada, 1968–2008. </w:t>
      </w:r>
      <w:r w:rsidRPr="000100A7">
        <w:rPr>
          <w:i/>
          <w:noProof/>
        </w:rPr>
        <w:t>Journalism</w:t>
      </w:r>
      <w:r w:rsidRPr="000100A7">
        <w:rPr>
          <w:noProof/>
        </w:rPr>
        <w:t xml:space="preserve">. </w:t>
      </w:r>
    </w:p>
    <w:p w14:paraId="65532EA7" w14:textId="77777777" w:rsidR="000100A7" w:rsidRPr="000100A7" w:rsidRDefault="000100A7" w:rsidP="000100A7">
      <w:pPr>
        <w:pStyle w:val="EndNoteBibliography"/>
        <w:ind w:left="720" w:hanging="720"/>
        <w:rPr>
          <w:noProof/>
        </w:rPr>
      </w:pPr>
      <w:r w:rsidRPr="000100A7">
        <w:rPr>
          <w:noProof/>
        </w:rPr>
        <w:t xml:space="preserve">Bates, D., Mächler, M., Bolker, B., &amp; Walker, S. (2014). Fitting linear mixed-effects models using lme4. </w:t>
      </w:r>
      <w:r w:rsidRPr="000100A7">
        <w:rPr>
          <w:i/>
          <w:noProof/>
        </w:rPr>
        <w:t>arXiv preprint arXiv:1406.5823</w:t>
      </w:r>
      <w:r w:rsidRPr="000100A7">
        <w:rPr>
          <w:noProof/>
        </w:rPr>
        <w:t xml:space="preserve">. </w:t>
      </w:r>
    </w:p>
    <w:p w14:paraId="610303EA" w14:textId="77777777" w:rsidR="000100A7" w:rsidRPr="000100A7" w:rsidRDefault="000100A7" w:rsidP="000100A7">
      <w:pPr>
        <w:pStyle w:val="EndNoteBibliography"/>
        <w:ind w:left="720" w:hanging="720"/>
        <w:rPr>
          <w:noProof/>
        </w:rPr>
      </w:pPr>
      <w:r w:rsidRPr="000100A7">
        <w:rPr>
          <w:noProof/>
        </w:rPr>
        <w:t xml:space="preserve">Beck, C. S. (1996). “I've got some points I'd like to make here”: The achievement of social face through turn management during the 1992 vice presidential debate. </w:t>
      </w:r>
      <w:r w:rsidRPr="000100A7">
        <w:rPr>
          <w:i/>
          <w:noProof/>
        </w:rPr>
        <w:t>Political communication, 13</w:t>
      </w:r>
      <w:r w:rsidRPr="000100A7">
        <w:rPr>
          <w:noProof/>
        </w:rPr>
        <w:t xml:space="preserve">(2), 165-180. </w:t>
      </w:r>
    </w:p>
    <w:p w14:paraId="168BEAC2" w14:textId="77777777" w:rsidR="000100A7" w:rsidRPr="000100A7" w:rsidRDefault="000100A7" w:rsidP="000100A7">
      <w:pPr>
        <w:pStyle w:val="EndNoteBibliography"/>
        <w:ind w:left="720" w:hanging="720"/>
        <w:rPr>
          <w:noProof/>
        </w:rPr>
      </w:pPr>
      <w:r w:rsidRPr="000100A7">
        <w:rPr>
          <w:noProof/>
        </w:rPr>
        <w:t xml:space="preserve">Benoit, W. L., &amp; Wells, W. T. (1996). </w:t>
      </w:r>
      <w:r w:rsidRPr="000100A7">
        <w:rPr>
          <w:i/>
          <w:noProof/>
        </w:rPr>
        <w:t>Candidates in conflict: Persuasive attack and defense in the 1992 presidential debates</w:t>
      </w:r>
      <w:r w:rsidRPr="000100A7">
        <w:rPr>
          <w:noProof/>
        </w:rPr>
        <w:t>: University of Alabama Press.</w:t>
      </w:r>
    </w:p>
    <w:p w14:paraId="12C21DEC" w14:textId="77777777" w:rsidR="000100A7" w:rsidRPr="000100A7" w:rsidRDefault="000100A7" w:rsidP="000100A7">
      <w:pPr>
        <w:pStyle w:val="EndNoteBibliography"/>
        <w:ind w:left="720" w:hanging="720"/>
        <w:rPr>
          <w:noProof/>
        </w:rPr>
      </w:pPr>
      <w:r w:rsidRPr="000100A7">
        <w:rPr>
          <w:noProof/>
        </w:rPr>
        <w:t xml:space="preserve">Bilmes, J. (1999). Questions, answers, and the organization of talk in the 1992 vice presidential debate: Fundamental considerations. </w:t>
      </w:r>
      <w:r w:rsidRPr="000100A7">
        <w:rPr>
          <w:i/>
          <w:noProof/>
        </w:rPr>
        <w:t>Research on Language and Social Interaction, 32</w:t>
      </w:r>
      <w:r w:rsidRPr="000100A7">
        <w:rPr>
          <w:noProof/>
        </w:rPr>
        <w:t xml:space="preserve">(3), 213-242. </w:t>
      </w:r>
    </w:p>
    <w:p w14:paraId="4A2523D3" w14:textId="77777777" w:rsidR="000100A7" w:rsidRPr="000100A7" w:rsidRDefault="000100A7" w:rsidP="000100A7">
      <w:pPr>
        <w:pStyle w:val="EndNoteBibliography"/>
        <w:ind w:left="720" w:hanging="720"/>
        <w:rPr>
          <w:noProof/>
        </w:rPr>
      </w:pPr>
      <w:r w:rsidRPr="000100A7">
        <w:rPr>
          <w:noProof/>
        </w:rPr>
        <w:t xml:space="preserve">Blumler, J. G. (2014). Mediatization and democracy. In </w:t>
      </w:r>
      <w:r w:rsidRPr="000100A7">
        <w:rPr>
          <w:i/>
          <w:noProof/>
        </w:rPr>
        <w:t>Mediatization of politics</w:t>
      </w:r>
      <w:r w:rsidRPr="000100A7">
        <w:rPr>
          <w:noProof/>
        </w:rPr>
        <w:t xml:space="preserve"> (pp. 31-41): Springer.</w:t>
      </w:r>
    </w:p>
    <w:p w14:paraId="66C8686E" w14:textId="77777777" w:rsidR="000100A7" w:rsidRPr="000100A7" w:rsidRDefault="000100A7" w:rsidP="000100A7">
      <w:pPr>
        <w:pStyle w:val="EndNoteBibliography"/>
        <w:ind w:left="720" w:hanging="720"/>
        <w:rPr>
          <w:noProof/>
        </w:rPr>
      </w:pPr>
      <w:r w:rsidRPr="000100A7">
        <w:rPr>
          <w:noProof/>
        </w:rPr>
        <w:lastRenderedPageBreak/>
        <w:t xml:space="preserve">Blumler, J. G., &amp; Kavanagh, D. (1999). The third age of political communication: Influences and features. </w:t>
      </w:r>
      <w:r w:rsidRPr="000100A7">
        <w:rPr>
          <w:i/>
          <w:noProof/>
        </w:rPr>
        <w:t>Political communication, 16</w:t>
      </w:r>
      <w:r w:rsidRPr="000100A7">
        <w:rPr>
          <w:noProof/>
        </w:rPr>
        <w:t xml:space="preserve">(3), 209-230. </w:t>
      </w:r>
    </w:p>
    <w:p w14:paraId="10146D54" w14:textId="77777777" w:rsidR="000100A7" w:rsidRPr="000100A7" w:rsidRDefault="000100A7" w:rsidP="000100A7">
      <w:pPr>
        <w:pStyle w:val="EndNoteBibliography"/>
        <w:ind w:left="720" w:hanging="720"/>
        <w:rPr>
          <w:noProof/>
        </w:rPr>
      </w:pPr>
      <w:r w:rsidRPr="000100A7">
        <w:rPr>
          <w:noProof/>
        </w:rPr>
        <w:t xml:space="preserve">Brants, K., &amp; Voltmer, K. (2011). </w:t>
      </w:r>
      <w:r w:rsidRPr="000100A7">
        <w:rPr>
          <w:i/>
          <w:noProof/>
        </w:rPr>
        <w:t>Political communication in postmodern democracy: Challenging the primacy of politics</w:t>
      </w:r>
      <w:r w:rsidRPr="000100A7">
        <w:rPr>
          <w:noProof/>
        </w:rPr>
        <w:t>: Springer.</w:t>
      </w:r>
    </w:p>
    <w:p w14:paraId="171AF9BE" w14:textId="77777777" w:rsidR="000100A7" w:rsidRPr="000100A7" w:rsidRDefault="000100A7" w:rsidP="000100A7">
      <w:pPr>
        <w:pStyle w:val="EndNoteBibliography"/>
        <w:ind w:left="720" w:hanging="720"/>
        <w:rPr>
          <w:noProof/>
        </w:rPr>
      </w:pPr>
      <w:r w:rsidRPr="000100A7">
        <w:rPr>
          <w:noProof/>
        </w:rPr>
        <w:t xml:space="preserve">Carlin, D. B., Morris, E., &amp; Smith, S. (2001). The influence of format and questions on candidates' strategic argument choices In the 2000 presidential debates. </w:t>
      </w:r>
      <w:r w:rsidRPr="000100A7">
        <w:rPr>
          <w:i/>
          <w:noProof/>
        </w:rPr>
        <w:t>American Behavioral Scientist, 44</w:t>
      </w:r>
      <w:r w:rsidRPr="000100A7">
        <w:rPr>
          <w:noProof/>
        </w:rPr>
        <w:t xml:space="preserve">(12), 2196-2218. </w:t>
      </w:r>
    </w:p>
    <w:p w14:paraId="752997F7" w14:textId="77777777" w:rsidR="000100A7" w:rsidRPr="000100A7" w:rsidRDefault="000100A7" w:rsidP="000100A7">
      <w:pPr>
        <w:pStyle w:val="EndNoteBibliography"/>
        <w:ind w:left="720" w:hanging="720"/>
        <w:rPr>
          <w:noProof/>
        </w:rPr>
      </w:pPr>
      <w:r w:rsidRPr="000100A7">
        <w:rPr>
          <w:noProof/>
        </w:rPr>
        <w:t xml:space="preserve">Carlin, D. P. (1989). A defense of the “debate” in presidential debates. </w:t>
      </w:r>
      <w:r w:rsidRPr="000100A7">
        <w:rPr>
          <w:i/>
          <w:noProof/>
        </w:rPr>
        <w:t>The Journal of the American Forensic Association, 25</w:t>
      </w:r>
      <w:r w:rsidRPr="000100A7">
        <w:rPr>
          <w:noProof/>
        </w:rPr>
        <w:t xml:space="preserve">(4), 208-213. </w:t>
      </w:r>
    </w:p>
    <w:p w14:paraId="3FA07A3C" w14:textId="77777777" w:rsidR="000100A7" w:rsidRPr="000100A7" w:rsidRDefault="000100A7" w:rsidP="000100A7">
      <w:pPr>
        <w:pStyle w:val="EndNoteBibliography"/>
        <w:ind w:left="720" w:hanging="720"/>
        <w:rPr>
          <w:noProof/>
        </w:rPr>
      </w:pPr>
      <w:r w:rsidRPr="000100A7">
        <w:rPr>
          <w:noProof/>
        </w:rPr>
        <w:t xml:space="preserve">Carlin, D. P. (1992a). Presidential debates as focal points for campaign arguments. </w:t>
      </w:r>
      <w:r w:rsidRPr="000100A7">
        <w:rPr>
          <w:i/>
          <w:noProof/>
        </w:rPr>
        <w:t>Political communication</w:t>
      </w:r>
      <w:r w:rsidRPr="000100A7">
        <w:rPr>
          <w:noProof/>
        </w:rPr>
        <w:t xml:space="preserve">, 251-265. </w:t>
      </w:r>
    </w:p>
    <w:p w14:paraId="078CBB55" w14:textId="77777777" w:rsidR="000100A7" w:rsidRPr="000100A7" w:rsidRDefault="000100A7" w:rsidP="000100A7">
      <w:pPr>
        <w:pStyle w:val="EndNoteBibliography"/>
        <w:ind w:left="720" w:hanging="720"/>
        <w:rPr>
          <w:noProof/>
        </w:rPr>
      </w:pPr>
      <w:r w:rsidRPr="000100A7">
        <w:rPr>
          <w:noProof/>
        </w:rPr>
        <w:t xml:space="preserve">Carlin, D. P. (1992b). Presidential debates as focal points for campaign arguments. </w:t>
      </w:r>
    </w:p>
    <w:p w14:paraId="115B052F" w14:textId="77777777" w:rsidR="000100A7" w:rsidRPr="000100A7" w:rsidRDefault="000100A7" w:rsidP="000100A7">
      <w:pPr>
        <w:pStyle w:val="EndNoteBibliography"/>
        <w:ind w:left="720" w:hanging="720"/>
        <w:rPr>
          <w:noProof/>
        </w:rPr>
      </w:pPr>
      <w:r w:rsidRPr="000100A7">
        <w:rPr>
          <w:noProof/>
        </w:rPr>
        <w:t xml:space="preserve">Clifford, S., &amp; Jerit, J. (2013). How words do the work of politics: Moral foundations theory and the debate over stem cell research. </w:t>
      </w:r>
      <w:r w:rsidRPr="000100A7">
        <w:rPr>
          <w:i/>
          <w:noProof/>
        </w:rPr>
        <w:t>The Journal of Politics, 75</w:t>
      </w:r>
      <w:r w:rsidRPr="000100A7">
        <w:rPr>
          <w:noProof/>
        </w:rPr>
        <w:t xml:space="preserve">(3), 659-671. </w:t>
      </w:r>
    </w:p>
    <w:p w14:paraId="7C73469D" w14:textId="77777777" w:rsidR="000100A7" w:rsidRPr="000100A7" w:rsidRDefault="000100A7" w:rsidP="000100A7">
      <w:pPr>
        <w:pStyle w:val="EndNoteBibliography"/>
        <w:ind w:left="720" w:hanging="720"/>
        <w:rPr>
          <w:noProof/>
        </w:rPr>
      </w:pPr>
      <w:r w:rsidRPr="000100A7">
        <w:rPr>
          <w:noProof/>
        </w:rPr>
        <w:t xml:space="preserve">D’Angelo, P., Büchel, F., &amp; Esser, F. (2014). Mediatization of campaign coverage: Metacoverage of US elections. In </w:t>
      </w:r>
      <w:r w:rsidRPr="000100A7">
        <w:rPr>
          <w:i/>
          <w:noProof/>
        </w:rPr>
        <w:t>Mediatization of politics</w:t>
      </w:r>
      <w:r w:rsidRPr="000100A7">
        <w:rPr>
          <w:noProof/>
        </w:rPr>
        <w:t xml:space="preserve"> (pp. 156-180): Springer.</w:t>
      </w:r>
    </w:p>
    <w:p w14:paraId="6BB51803" w14:textId="77777777" w:rsidR="000100A7" w:rsidRPr="000100A7" w:rsidRDefault="000100A7" w:rsidP="000100A7">
      <w:pPr>
        <w:pStyle w:val="EndNoteBibliography"/>
        <w:ind w:left="720" w:hanging="720"/>
        <w:rPr>
          <w:noProof/>
        </w:rPr>
      </w:pPr>
      <w:r w:rsidRPr="000100A7">
        <w:rPr>
          <w:noProof/>
        </w:rPr>
        <w:t xml:space="preserve">Dayan, D., &amp; Katz, E. (1992). </w:t>
      </w:r>
      <w:r w:rsidRPr="000100A7">
        <w:rPr>
          <w:i/>
          <w:noProof/>
        </w:rPr>
        <w:t>Media events</w:t>
      </w:r>
      <w:r w:rsidRPr="000100A7">
        <w:rPr>
          <w:noProof/>
        </w:rPr>
        <w:t>. Cambridge, MA: Harvard University Press.</w:t>
      </w:r>
    </w:p>
    <w:p w14:paraId="7C8E4BFF" w14:textId="77777777" w:rsidR="000100A7" w:rsidRPr="000100A7" w:rsidRDefault="000100A7" w:rsidP="000100A7">
      <w:pPr>
        <w:pStyle w:val="EndNoteBibliography"/>
        <w:ind w:left="720" w:hanging="720"/>
        <w:rPr>
          <w:noProof/>
        </w:rPr>
      </w:pPr>
      <w:r w:rsidRPr="000100A7">
        <w:rPr>
          <w:noProof/>
        </w:rPr>
        <w:t xml:space="preserve">Esser, F. (2013). Mediatization as a challenge: Media logic versus political logic. In H. Kriesi, S. Lavenex, F. Esser, J. Matthes, M. Bühlmann, &amp; D. Bochsler (Eds.), </w:t>
      </w:r>
      <w:r w:rsidRPr="000100A7">
        <w:rPr>
          <w:i/>
          <w:noProof/>
        </w:rPr>
        <w:t>Democracy in the Age of Globalization and Mediatization</w:t>
      </w:r>
      <w:r w:rsidRPr="000100A7">
        <w:rPr>
          <w:noProof/>
        </w:rPr>
        <w:t xml:space="preserve"> (pp. 155-176). London: Palgrave Macmillan.</w:t>
      </w:r>
    </w:p>
    <w:p w14:paraId="552BEC78" w14:textId="77777777" w:rsidR="000100A7" w:rsidRPr="000100A7" w:rsidRDefault="000100A7" w:rsidP="000100A7">
      <w:pPr>
        <w:pStyle w:val="EndNoteBibliography"/>
        <w:ind w:left="720" w:hanging="720"/>
        <w:rPr>
          <w:noProof/>
        </w:rPr>
      </w:pPr>
      <w:r w:rsidRPr="000100A7">
        <w:rPr>
          <w:noProof/>
        </w:rPr>
        <w:t xml:space="preserve">Esser, F., &amp; Strömbäck, J. (2014). A paradigm in the making: Lessons for the future of mediatization research. In </w:t>
      </w:r>
      <w:r w:rsidRPr="000100A7">
        <w:rPr>
          <w:i/>
          <w:noProof/>
        </w:rPr>
        <w:t>Mediatization of Politics</w:t>
      </w:r>
      <w:r w:rsidRPr="000100A7">
        <w:rPr>
          <w:noProof/>
        </w:rPr>
        <w:t xml:space="preserve"> (pp. 223-242): Springer.</w:t>
      </w:r>
    </w:p>
    <w:p w14:paraId="6CA0DEB9" w14:textId="77777777" w:rsidR="000100A7" w:rsidRPr="000100A7" w:rsidRDefault="000100A7" w:rsidP="000100A7">
      <w:pPr>
        <w:pStyle w:val="EndNoteBibliography"/>
        <w:ind w:left="720" w:hanging="720"/>
        <w:rPr>
          <w:noProof/>
        </w:rPr>
      </w:pPr>
      <w:r w:rsidRPr="000100A7">
        <w:rPr>
          <w:noProof/>
        </w:rPr>
        <w:t xml:space="preserve">Fernandes, D. (2020). Politics at the Mall: The Moral Foundations of Boycotts. </w:t>
      </w:r>
      <w:r w:rsidRPr="000100A7">
        <w:rPr>
          <w:i/>
          <w:noProof/>
        </w:rPr>
        <w:t xml:space="preserve">Journal of Public </w:t>
      </w:r>
      <w:r w:rsidRPr="000100A7">
        <w:rPr>
          <w:i/>
          <w:noProof/>
        </w:rPr>
        <w:lastRenderedPageBreak/>
        <w:t>Policy &amp; Marketing, 39</w:t>
      </w:r>
      <w:r w:rsidRPr="000100A7">
        <w:rPr>
          <w:noProof/>
        </w:rPr>
        <w:t xml:space="preserve">(4), 494-513. </w:t>
      </w:r>
    </w:p>
    <w:p w14:paraId="593E63EB" w14:textId="77777777" w:rsidR="000100A7" w:rsidRPr="000100A7" w:rsidRDefault="000100A7" w:rsidP="000100A7">
      <w:pPr>
        <w:pStyle w:val="EndNoteBibliography"/>
        <w:ind w:left="720" w:hanging="720"/>
        <w:rPr>
          <w:noProof/>
        </w:rPr>
      </w:pPr>
      <w:r w:rsidRPr="000100A7">
        <w:rPr>
          <w:noProof/>
        </w:rPr>
        <w:t xml:space="preserve">Garten, J., Hoover, J., Johnson, K. M., Boghrati, R., Iskiwitch, C., &amp; Dehghani, M. (2018). Dictionaries and distributions: Combining expert knowledge and large scale textual data content analysis. </w:t>
      </w:r>
      <w:r w:rsidRPr="000100A7">
        <w:rPr>
          <w:i/>
          <w:noProof/>
        </w:rPr>
        <w:t>Behavior research methods, 50</w:t>
      </w:r>
      <w:r w:rsidRPr="000100A7">
        <w:rPr>
          <w:noProof/>
        </w:rPr>
        <w:t xml:space="preserve">(1), 344-361. </w:t>
      </w:r>
    </w:p>
    <w:p w14:paraId="055C5C14" w14:textId="77777777" w:rsidR="000100A7" w:rsidRPr="000100A7" w:rsidRDefault="000100A7" w:rsidP="000100A7">
      <w:pPr>
        <w:pStyle w:val="EndNoteBibliography"/>
        <w:ind w:left="720" w:hanging="720"/>
        <w:rPr>
          <w:noProof/>
        </w:rPr>
      </w:pPr>
      <w:r w:rsidRPr="000100A7">
        <w:rPr>
          <w:noProof/>
        </w:rPr>
        <w:t xml:space="preserve">Graham, J., Haidt, J., Koleva, S., Motyl, M., Iyer, R., Wojcik, S. P., &amp; Ditto, P. H. (2013). Moral foundations theory: The pragmatic validity of moral pluralism. In </w:t>
      </w:r>
      <w:r w:rsidRPr="000100A7">
        <w:rPr>
          <w:i/>
          <w:noProof/>
        </w:rPr>
        <w:t>Advances in experimental social psychology</w:t>
      </w:r>
      <w:r w:rsidRPr="000100A7">
        <w:rPr>
          <w:noProof/>
        </w:rPr>
        <w:t xml:space="preserve"> (Vol. 47, pp. 55-130). Cambridge, Massachusetts: Academic Press.</w:t>
      </w:r>
    </w:p>
    <w:p w14:paraId="64418AFD" w14:textId="77777777" w:rsidR="000100A7" w:rsidRPr="000100A7" w:rsidRDefault="000100A7" w:rsidP="000100A7">
      <w:pPr>
        <w:pStyle w:val="EndNoteBibliography"/>
        <w:ind w:left="720" w:hanging="720"/>
        <w:rPr>
          <w:noProof/>
        </w:rPr>
      </w:pPr>
      <w:r w:rsidRPr="000100A7">
        <w:rPr>
          <w:noProof/>
        </w:rPr>
        <w:t xml:space="preserve">Graham, J., Haidt, J., &amp; Nosek, B. A. (2009). Liberals and conservatives rely on different sets of moral foundations. </w:t>
      </w:r>
      <w:r w:rsidRPr="000100A7">
        <w:rPr>
          <w:i/>
          <w:noProof/>
        </w:rPr>
        <w:t>Journal of personality and social psychology, 96</w:t>
      </w:r>
      <w:r w:rsidRPr="000100A7">
        <w:rPr>
          <w:noProof/>
        </w:rPr>
        <w:t xml:space="preserve">(5), 1029. </w:t>
      </w:r>
    </w:p>
    <w:p w14:paraId="75404448" w14:textId="77777777" w:rsidR="000100A7" w:rsidRPr="000100A7" w:rsidRDefault="000100A7" w:rsidP="000100A7">
      <w:pPr>
        <w:pStyle w:val="EndNoteBibliography"/>
        <w:ind w:left="720" w:hanging="720"/>
        <w:rPr>
          <w:noProof/>
        </w:rPr>
      </w:pPr>
      <w:r w:rsidRPr="000100A7">
        <w:rPr>
          <w:noProof/>
        </w:rPr>
        <w:t xml:space="preserve">Graham, J., Nosek, B. A., Haidt, J., Iyer, R., Koleva, S., &amp; Ditto, P. H. (2011). Mapping the moral domain. </w:t>
      </w:r>
      <w:r w:rsidRPr="000100A7">
        <w:rPr>
          <w:i/>
          <w:noProof/>
        </w:rPr>
        <w:t>Journal of personality and social psychology, 101</w:t>
      </w:r>
      <w:r w:rsidRPr="000100A7">
        <w:rPr>
          <w:noProof/>
        </w:rPr>
        <w:t xml:space="preserve">(2), 366. </w:t>
      </w:r>
    </w:p>
    <w:p w14:paraId="35CF3EEA" w14:textId="77777777" w:rsidR="000100A7" w:rsidRPr="000100A7" w:rsidRDefault="000100A7" w:rsidP="000100A7">
      <w:pPr>
        <w:pStyle w:val="EndNoteBibliography"/>
        <w:ind w:left="720" w:hanging="720"/>
        <w:rPr>
          <w:noProof/>
        </w:rPr>
      </w:pPr>
      <w:r w:rsidRPr="000100A7">
        <w:rPr>
          <w:noProof/>
        </w:rPr>
        <w:t xml:space="preserve">Haidt, J. (2001). The emotional dog and its rational tail: a social intuitionist approach to moral judgment. </w:t>
      </w:r>
      <w:r w:rsidRPr="000100A7">
        <w:rPr>
          <w:i/>
          <w:noProof/>
        </w:rPr>
        <w:t>Psychological review, 108</w:t>
      </w:r>
      <w:r w:rsidRPr="000100A7">
        <w:rPr>
          <w:noProof/>
        </w:rPr>
        <w:t xml:space="preserve">(4), 814. </w:t>
      </w:r>
    </w:p>
    <w:p w14:paraId="6FE54D23" w14:textId="77777777" w:rsidR="000100A7" w:rsidRPr="000100A7" w:rsidRDefault="000100A7" w:rsidP="000100A7">
      <w:pPr>
        <w:pStyle w:val="EndNoteBibliography"/>
        <w:ind w:left="720" w:hanging="720"/>
        <w:rPr>
          <w:noProof/>
        </w:rPr>
      </w:pPr>
      <w:r w:rsidRPr="000100A7">
        <w:rPr>
          <w:noProof/>
        </w:rPr>
        <w:t xml:space="preserve">Haidt, J. (2012). </w:t>
      </w:r>
      <w:r w:rsidRPr="000100A7">
        <w:rPr>
          <w:i/>
          <w:noProof/>
        </w:rPr>
        <w:t>The righteous mind: Why good people are divided by politics and religion</w:t>
      </w:r>
      <w:r w:rsidRPr="000100A7">
        <w:rPr>
          <w:noProof/>
        </w:rPr>
        <w:t xml:space="preserve"> (1 ed.). New York: Pantheon Books.</w:t>
      </w:r>
    </w:p>
    <w:p w14:paraId="7A2332A9" w14:textId="77777777" w:rsidR="000100A7" w:rsidRPr="000100A7" w:rsidRDefault="000100A7" w:rsidP="000100A7">
      <w:pPr>
        <w:pStyle w:val="EndNoteBibliography"/>
        <w:ind w:left="720" w:hanging="720"/>
        <w:rPr>
          <w:noProof/>
        </w:rPr>
      </w:pPr>
      <w:r w:rsidRPr="000100A7">
        <w:rPr>
          <w:noProof/>
        </w:rPr>
        <w:t xml:space="preserve">Haidt, J., &amp; Graham, J. (2007). When morality opposes justice: Conservatives have moral intuitions that liberals may not recognize. </w:t>
      </w:r>
      <w:r w:rsidRPr="000100A7">
        <w:rPr>
          <w:i/>
          <w:noProof/>
        </w:rPr>
        <w:t>Social Justice Research, 20</w:t>
      </w:r>
      <w:r w:rsidRPr="000100A7">
        <w:rPr>
          <w:noProof/>
        </w:rPr>
        <w:t xml:space="preserve">(1), 98-116. </w:t>
      </w:r>
    </w:p>
    <w:p w14:paraId="57EE2854" w14:textId="77777777" w:rsidR="000100A7" w:rsidRPr="000100A7" w:rsidRDefault="000100A7" w:rsidP="000100A7">
      <w:pPr>
        <w:pStyle w:val="EndNoteBibliography"/>
        <w:ind w:left="720" w:hanging="720"/>
        <w:rPr>
          <w:noProof/>
        </w:rPr>
      </w:pPr>
      <w:r w:rsidRPr="000100A7">
        <w:rPr>
          <w:noProof/>
        </w:rPr>
        <w:t xml:space="preserve">Haidt, J., &amp; Joseph, C. (2004). Intuitive ethics: How innately prepared intuitions generate culturally variable virtues. </w:t>
      </w:r>
      <w:r w:rsidRPr="000100A7">
        <w:rPr>
          <w:i/>
          <w:noProof/>
        </w:rPr>
        <w:t>Daedalus, 133</w:t>
      </w:r>
      <w:r w:rsidRPr="000100A7">
        <w:rPr>
          <w:noProof/>
        </w:rPr>
        <w:t xml:space="preserve">(4), 55-66. </w:t>
      </w:r>
    </w:p>
    <w:p w14:paraId="387AB7D0" w14:textId="77777777" w:rsidR="000100A7" w:rsidRPr="000100A7" w:rsidRDefault="000100A7" w:rsidP="000100A7">
      <w:pPr>
        <w:pStyle w:val="EndNoteBibliography"/>
        <w:ind w:left="720" w:hanging="720"/>
        <w:rPr>
          <w:noProof/>
        </w:rPr>
      </w:pPr>
      <w:r w:rsidRPr="000100A7">
        <w:rPr>
          <w:noProof/>
        </w:rPr>
        <w:t xml:space="preserve">Haidt, J., &amp; Joseph, C. (2007). The moral mind: How five sets of innate intuitions guide the development of many culture-specific virtues, and perhaps even modules. </w:t>
      </w:r>
      <w:r w:rsidRPr="000100A7">
        <w:rPr>
          <w:i/>
          <w:noProof/>
        </w:rPr>
        <w:t>The innate mind</w:t>
      </w:r>
      <w:r w:rsidRPr="000100A7">
        <w:rPr>
          <w:noProof/>
        </w:rPr>
        <w:t xml:space="preserve">, 367-391. </w:t>
      </w:r>
    </w:p>
    <w:p w14:paraId="7AB1DF17" w14:textId="77777777" w:rsidR="000100A7" w:rsidRPr="000100A7" w:rsidRDefault="000100A7" w:rsidP="000100A7">
      <w:pPr>
        <w:pStyle w:val="EndNoteBibliography"/>
        <w:ind w:left="720" w:hanging="720"/>
        <w:rPr>
          <w:noProof/>
        </w:rPr>
      </w:pPr>
      <w:r w:rsidRPr="000100A7">
        <w:rPr>
          <w:noProof/>
        </w:rPr>
        <w:lastRenderedPageBreak/>
        <w:t xml:space="preserve">Heltzel, G., &amp; Laurin, K. (2020). Polarization in America: two possible futures. </w:t>
      </w:r>
      <w:r w:rsidRPr="000100A7">
        <w:rPr>
          <w:i/>
          <w:noProof/>
        </w:rPr>
        <w:t>Current opinion in behavioral sciences, 34</w:t>
      </w:r>
      <w:r w:rsidRPr="000100A7">
        <w:rPr>
          <w:noProof/>
        </w:rPr>
        <w:t xml:space="preserve">, 179-184. </w:t>
      </w:r>
    </w:p>
    <w:p w14:paraId="5610460D" w14:textId="77777777" w:rsidR="000100A7" w:rsidRPr="000100A7" w:rsidRDefault="000100A7" w:rsidP="000100A7">
      <w:pPr>
        <w:pStyle w:val="EndNoteBibliography"/>
        <w:ind w:left="720" w:hanging="720"/>
        <w:rPr>
          <w:noProof/>
        </w:rPr>
      </w:pPr>
      <w:r w:rsidRPr="000100A7">
        <w:rPr>
          <w:noProof/>
        </w:rPr>
        <w:t xml:space="preserve">Hjarvard, S. (2013). </w:t>
      </w:r>
      <w:r w:rsidRPr="000100A7">
        <w:rPr>
          <w:i/>
          <w:noProof/>
        </w:rPr>
        <w:t>The mediatization of culture and society</w:t>
      </w:r>
      <w:r w:rsidRPr="000100A7">
        <w:rPr>
          <w:noProof/>
        </w:rPr>
        <w:t>: Routledge.</w:t>
      </w:r>
    </w:p>
    <w:p w14:paraId="0BB8A011" w14:textId="77777777" w:rsidR="000100A7" w:rsidRPr="000100A7" w:rsidRDefault="000100A7" w:rsidP="000100A7">
      <w:pPr>
        <w:pStyle w:val="EndNoteBibliography"/>
        <w:ind w:left="720" w:hanging="720"/>
        <w:rPr>
          <w:noProof/>
        </w:rPr>
      </w:pPr>
      <w:r w:rsidRPr="000100A7">
        <w:rPr>
          <w:noProof/>
        </w:rPr>
        <w:t xml:space="preserve">Hoover, J., Johnson, K., Boghrati, R., Graham, J., &amp; Dehghani, M. (2018). Moral framing and charitable donation: Integrating exploratory social media analyses and confirmatory experimentation. </w:t>
      </w:r>
      <w:r w:rsidRPr="000100A7">
        <w:rPr>
          <w:i/>
          <w:noProof/>
        </w:rPr>
        <w:t>Collabra: Psychology, 4</w:t>
      </w:r>
      <w:r w:rsidRPr="000100A7">
        <w:rPr>
          <w:noProof/>
        </w:rPr>
        <w:t xml:space="preserve">(1). </w:t>
      </w:r>
    </w:p>
    <w:p w14:paraId="2BA92779" w14:textId="77777777" w:rsidR="000100A7" w:rsidRPr="000100A7" w:rsidRDefault="000100A7" w:rsidP="000100A7">
      <w:pPr>
        <w:pStyle w:val="EndNoteBibliography"/>
        <w:ind w:left="720" w:hanging="720"/>
        <w:rPr>
          <w:noProof/>
        </w:rPr>
      </w:pPr>
      <w:r w:rsidRPr="000100A7">
        <w:rPr>
          <w:noProof/>
        </w:rPr>
        <w:t xml:space="preserve">Hoover, J., Portillo-Wightman, G., Yeh, L., Havaldar, S., Davani, A. M., Lin, Y., . . . Mendlen, M. (2020). Moral Foundations Twitter Corpus: A collection of 35k tweets annotated for moral sentiment. </w:t>
      </w:r>
      <w:r w:rsidRPr="000100A7">
        <w:rPr>
          <w:i/>
          <w:noProof/>
        </w:rPr>
        <w:t>Social Psychological and Personality Science, 11</w:t>
      </w:r>
      <w:r w:rsidRPr="000100A7">
        <w:rPr>
          <w:noProof/>
        </w:rPr>
        <w:t xml:space="preserve">(8), 1057-1071. </w:t>
      </w:r>
    </w:p>
    <w:p w14:paraId="4F9CE50D" w14:textId="77777777" w:rsidR="000100A7" w:rsidRPr="000100A7" w:rsidRDefault="000100A7" w:rsidP="000100A7">
      <w:pPr>
        <w:pStyle w:val="EndNoteBibliography"/>
        <w:ind w:left="720" w:hanging="720"/>
        <w:rPr>
          <w:noProof/>
        </w:rPr>
      </w:pPr>
      <w:r w:rsidRPr="000100A7">
        <w:rPr>
          <w:noProof/>
        </w:rPr>
        <w:t xml:space="preserve">Jamieson, K. H., &amp; Birdsell, D. S. (1990). </w:t>
      </w:r>
      <w:r w:rsidRPr="000100A7">
        <w:rPr>
          <w:i/>
          <w:noProof/>
        </w:rPr>
        <w:t>Presidential debates: The challenge of creating an informed electorate</w:t>
      </w:r>
      <w:r w:rsidRPr="000100A7">
        <w:rPr>
          <w:noProof/>
        </w:rPr>
        <w:t>: Oxford University Press on Demand.</w:t>
      </w:r>
    </w:p>
    <w:p w14:paraId="060EB545" w14:textId="77777777" w:rsidR="000100A7" w:rsidRPr="000100A7" w:rsidRDefault="000100A7" w:rsidP="000100A7">
      <w:pPr>
        <w:pStyle w:val="EndNoteBibliography"/>
        <w:ind w:left="720" w:hanging="720"/>
        <w:rPr>
          <w:noProof/>
        </w:rPr>
      </w:pPr>
      <w:r w:rsidRPr="000100A7">
        <w:rPr>
          <w:noProof/>
        </w:rPr>
        <w:t xml:space="preserve">Kepplinger, H. M. (2002). Mediatization of politics: Theory and data. </w:t>
      </w:r>
      <w:r w:rsidRPr="000100A7">
        <w:rPr>
          <w:i/>
          <w:noProof/>
        </w:rPr>
        <w:t>Journal of communication, 52</w:t>
      </w:r>
      <w:r w:rsidRPr="000100A7">
        <w:rPr>
          <w:noProof/>
        </w:rPr>
        <w:t xml:space="preserve">(4), 972-986. </w:t>
      </w:r>
    </w:p>
    <w:p w14:paraId="4258AA99" w14:textId="77777777" w:rsidR="000100A7" w:rsidRPr="000100A7" w:rsidRDefault="000100A7" w:rsidP="000100A7">
      <w:pPr>
        <w:pStyle w:val="EndNoteBibliography"/>
        <w:ind w:left="720" w:hanging="720"/>
        <w:rPr>
          <w:noProof/>
        </w:rPr>
      </w:pPr>
      <w:r w:rsidRPr="000100A7">
        <w:rPr>
          <w:noProof/>
        </w:rPr>
        <w:t xml:space="preserve">Koleva, S. P., Graham, J., Iyer, R., Ditto, P. H., &amp; Haidt, J. (2012). Tracing the threads: How five moral concerns (especially Purity) help explain culture war attitudes. </w:t>
      </w:r>
      <w:r w:rsidRPr="000100A7">
        <w:rPr>
          <w:i/>
          <w:noProof/>
        </w:rPr>
        <w:t>Journal of Research in Personality, 46</w:t>
      </w:r>
      <w:r w:rsidRPr="000100A7">
        <w:rPr>
          <w:noProof/>
        </w:rPr>
        <w:t xml:space="preserve">(2), 184-194. </w:t>
      </w:r>
    </w:p>
    <w:p w14:paraId="29FC6373" w14:textId="77777777" w:rsidR="000100A7" w:rsidRPr="000100A7" w:rsidRDefault="000100A7" w:rsidP="000100A7">
      <w:pPr>
        <w:pStyle w:val="EndNoteBibliography"/>
        <w:ind w:left="720" w:hanging="720"/>
        <w:rPr>
          <w:noProof/>
        </w:rPr>
      </w:pPr>
      <w:r w:rsidRPr="000100A7">
        <w:rPr>
          <w:noProof/>
        </w:rPr>
        <w:t xml:space="preserve">Kraft, P. W. (2018). Measuring morality in political attitude expression. </w:t>
      </w:r>
      <w:r w:rsidRPr="000100A7">
        <w:rPr>
          <w:i/>
          <w:noProof/>
        </w:rPr>
        <w:t>The Journal of Politics, 80</w:t>
      </w:r>
      <w:r w:rsidRPr="000100A7">
        <w:rPr>
          <w:noProof/>
        </w:rPr>
        <w:t xml:space="preserve">(3), 1028-1033. </w:t>
      </w:r>
    </w:p>
    <w:p w14:paraId="0423EFE2" w14:textId="77777777" w:rsidR="000100A7" w:rsidRPr="000100A7" w:rsidRDefault="000100A7" w:rsidP="000100A7">
      <w:pPr>
        <w:pStyle w:val="EndNoteBibliography"/>
        <w:ind w:left="720" w:hanging="720"/>
        <w:rPr>
          <w:noProof/>
        </w:rPr>
      </w:pPr>
      <w:r w:rsidRPr="000100A7">
        <w:rPr>
          <w:noProof/>
        </w:rPr>
        <w:t xml:space="preserve">Kriesi, H. (2013). Conclusion: An assessment of the state of democracy given the challenges of globalization and mediatization. In </w:t>
      </w:r>
      <w:r w:rsidRPr="000100A7">
        <w:rPr>
          <w:i/>
          <w:noProof/>
        </w:rPr>
        <w:t>Democracy in the Age of Globalization and Mediatization</w:t>
      </w:r>
      <w:r w:rsidRPr="000100A7">
        <w:rPr>
          <w:noProof/>
        </w:rPr>
        <w:t xml:space="preserve"> (pp. 202-215): Springer.</w:t>
      </w:r>
    </w:p>
    <w:p w14:paraId="55C69CCE" w14:textId="77777777" w:rsidR="000100A7" w:rsidRPr="000100A7" w:rsidRDefault="000100A7" w:rsidP="000100A7">
      <w:pPr>
        <w:pStyle w:val="EndNoteBibliography"/>
        <w:ind w:left="720" w:hanging="720"/>
        <w:rPr>
          <w:noProof/>
        </w:rPr>
      </w:pPr>
      <w:r w:rsidRPr="000100A7">
        <w:rPr>
          <w:noProof/>
        </w:rPr>
        <w:t xml:space="preserve">Kristensen, N. N. (2000). Journalistik som profession. </w:t>
      </w:r>
      <w:r w:rsidRPr="000100A7">
        <w:rPr>
          <w:i/>
          <w:noProof/>
        </w:rPr>
        <w:t xml:space="preserve">Om journalistens rolleplacering i et professionssociologisk perspektiv.[Journalism as profession] In F. Henriksen (Ed.), </w:t>
      </w:r>
      <w:r w:rsidRPr="000100A7">
        <w:rPr>
          <w:i/>
          <w:noProof/>
        </w:rPr>
        <w:lastRenderedPageBreak/>
        <w:t>Sekvens</w:t>
      </w:r>
      <w:r w:rsidRPr="000100A7">
        <w:rPr>
          <w:noProof/>
        </w:rPr>
        <w:t xml:space="preserve">, 159-184. </w:t>
      </w:r>
    </w:p>
    <w:p w14:paraId="54B19B50" w14:textId="77777777" w:rsidR="000100A7" w:rsidRPr="000100A7" w:rsidRDefault="000100A7" w:rsidP="000100A7">
      <w:pPr>
        <w:pStyle w:val="EndNoteBibliography"/>
        <w:ind w:left="720" w:hanging="720"/>
        <w:rPr>
          <w:noProof/>
        </w:rPr>
      </w:pPr>
      <w:r w:rsidRPr="000100A7">
        <w:rPr>
          <w:noProof/>
        </w:rPr>
        <w:t xml:space="preserve">Lewis, P. G. (2019). Moral Foundations in the 2015-16 US Presidential Primary Debates: The Positive and Negative Moral Vocabulary of Partisan Elites. </w:t>
      </w:r>
      <w:r w:rsidRPr="000100A7">
        <w:rPr>
          <w:i/>
          <w:noProof/>
        </w:rPr>
        <w:t>Social Sciences, 8</w:t>
      </w:r>
      <w:r w:rsidRPr="000100A7">
        <w:rPr>
          <w:noProof/>
        </w:rPr>
        <w:t xml:space="preserve">(8), 233. </w:t>
      </w:r>
    </w:p>
    <w:p w14:paraId="1328E5D9" w14:textId="77777777" w:rsidR="000100A7" w:rsidRPr="000100A7" w:rsidRDefault="000100A7" w:rsidP="000100A7">
      <w:pPr>
        <w:pStyle w:val="EndNoteBibliography"/>
        <w:ind w:left="720" w:hanging="720"/>
        <w:rPr>
          <w:noProof/>
        </w:rPr>
      </w:pPr>
      <w:r w:rsidRPr="000100A7">
        <w:rPr>
          <w:noProof/>
        </w:rPr>
        <w:t xml:space="preserve">Lowry, D. T., Bridges, J. A., &amp; Barefield, P. A. (1990). Effects of TV “Instant Analysis and Querulous Criticism:” following the First Bush-Dukakis Debate. </w:t>
      </w:r>
      <w:r w:rsidRPr="000100A7">
        <w:rPr>
          <w:i/>
          <w:noProof/>
        </w:rPr>
        <w:t>Journalism quarterly, 67</w:t>
      </w:r>
      <w:r w:rsidRPr="000100A7">
        <w:rPr>
          <w:noProof/>
        </w:rPr>
        <w:t xml:space="preserve">(4), 814-825. </w:t>
      </w:r>
    </w:p>
    <w:p w14:paraId="6F61E3D3" w14:textId="77777777" w:rsidR="000100A7" w:rsidRPr="000100A7" w:rsidRDefault="000100A7" w:rsidP="000100A7">
      <w:pPr>
        <w:pStyle w:val="EndNoteBibliography"/>
        <w:ind w:left="720" w:hanging="720"/>
        <w:rPr>
          <w:noProof/>
        </w:rPr>
      </w:pPr>
      <w:r w:rsidRPr="000100A7">
        <w:rPr>
          <w:noProof/>
        </w:rPr>
        <w:t xml:space="preserve">Marcinkowski, F., &amp; Steiner, A. (2014). Mediatization and political autonomy: A systems approach. In </w:t>
      </w:r>
      <w:r w:rsidRPr="000100A7">
        <w:rPr>
          <w:i/>
          <w:noProof/>
        </w:rPr>
        <w:t>Mediatization of Politics</w:t>
      </w:r>
      <w:r w:rsidRPr="000100A7">
        <w:rPr>
          <w:noProof/>
        </w:rPr>
        <w:t xml:space="preserve"> (pp. 74-89): Springer.</w:t>
      </w:r>
    </w:p>
    <w:p w14:paraId="2C74E4E6" w14:textId="77777777" w:rsidR="000100A7" w:rsidRPr="000100A7" w:rsidRDefault="000100A7" w:rsidP="000100A7">
      <w:pPr>
        <w:pStyle w:val="EndNoteBibliography"/>
        <w:ind w:left="720" w:hanging="720"/>
        <w:rPr>
          <w:noProof/>
        </w:rPr>
      </w:pPr>
      <w:r w:rsidRPr="000100A7">
        <w:rPr>
          <w:noProof/>
        </w:rPr>
        <w:t xml:space="preserve">Matsuo, A., Sasahara, K., Taguchi, Y., &amp; Karasawa, M. (2019). Development and validation of the japanese moral foundations dictionary. </w:t>
      </w:r>
      <w:r w:rsidRPr="000100A7">
        <w:rPr>
          <w:i/>
          <w:noProof/>
        </w:rPr>
        <w:t>PloS one, 14</w:t>
      </w:r>
      <w:r w:rsidRPr="000100A7">
        <w:rPr>
          <w:noProof/>
        </w:rPr>
        <w:t xml:space="preserve">(3), e0213343. </w:t>
      </w:r>
    </w:p>
    <w:p w14:paraId="5BD792B5" w14:textId="77777777" w:rsidR="000100A7" w:rsidRPr="000100A7" w:rsidRDefault="000100A7" w:rsidP="000100A7">
      <w:pPr>
        <w:pStyle w:val="EndNoteBibliography"/>
        <w:ind w:left="720" w:hanging="720"/>
        <w:rPr>
          <w:noProof/>
        </w:rPr>
      </w:pPr>
      <w:r w:rsidRPr="000100A7">
        <w:rPr>
          <w:noProof/>
        </w:rPr>
        <w:t xml:space="preserve">Mazzoleni, G. (2008). Mediatization of politics. In </w:t>
      </w:r>
      <w:r w:rsidRPr="000100A7">
        <w:rPr>
          <w:i/>
          <w:noProof/>
        </w:rPr>
        <w:t>The international encyclopedia of communication</w:t>
      </w:r>
      <w:r w:rsidRPr="000100A7">
        <w:rPr>
          <w:noProof/>
        </w:rPr>
        <w:t xml:space="preserve"> (Vol. 7, pp. 3047-3051). Hoboken, NJ: John Wiley &amp; Sons, Inc.</w:t>
      </w:r>
    </w:p>
    <w:p w14:paraId="1815369E" w14:textId="77777777" w:rsidR="000100A7" w:rsidRPr="000100A7" w:rsidRDefault="000100A7" w:rsidP="000100A7">
      <w:pPr>
        <w:pStyle w:val="EndNoteBibliography"/>
        <w:ind w:left="720" w:hanging="720"/>
        <w:rPr>
          <w:noProof/>
        </w:rPr>
      </w:pPr>
      <w:r w:rsidRPr="000100A7">
        <w:rPr>
          <w:noProof/>
        </w:rPr>
        <w:t xml:space="preserve">Mazzoleni, G. (2014). Mediatization and political populism. In </w:t>
      </w:r>
      <w:r w:rsidRPr="000100A7">
        <w:rPr>
          <w:i/>
          <w:noProof/>
        </w:rPr>
        <w:t>Mediatization of politics</w:t>
      </w:r>
      <w:r w:rsidRPr="000100A7">
        <w:rPr>
          <w:noProof/>
        </w:rPr>
        <w:t xml:space="preserve"> (pp. 42-56): Springer.</w:t>
      </w:r>
    </w:p>
    <w:p w14:paraId="360E7A63" w14:textId="77777777" w:rsidR="000100A7" w:rsidRPr="000100A7" w:rsidRDefault="000100A7" w:rsidP="000100A7">
      <w:pPr>
        <w:pStyle w:val="EndNoteBibliography"/>
        <w:ind w:left="720" w:hanging="720"/>
        <w:rPr>
          <w:noProof/>
        </w:rPr>
      </w:pPr>
      <w:r w:rsidRPr="000100A7">
        <w:rPr>
          <w:noProof/>
        </w:rPr>
        <w:t xml:space="preserve">Mazzoleni, G., &amp; Schulz, W. (1999). " Mediatization" of politics: A challenge for democracy? </w:t>
      </w:r>
      <w:r w:rsidRPr="000100A7">
        <w:rPr>
          <w:i/>
          <w:noProof/>
        </w:rPr>
        <w:t>Political communication, 16</w:t>
      </w:r>
      <w:r w:rsidRPr="000100A7">
        <w:rPr>
          <w:noProof/>
        </w:rPr>
        <w:t xml:space="preserve">(3), 247-261. </w:t>
      </w:r>
    </w:p>
    <w:p w14:paraId="36FD5502" w14:textId="77777777" w:rsidR="000100A7" w:rsidRPr="000100A7" w:rsidRDefault="000100A7" w:rsidP="000100A7">
      <w:pPr>
        <w:pStyle w:val="EndNoteBibliography"/>
        <w:ind w:left="720" w:hanging="720"/>
        <w:rPr>
          <w:noProof/>
        </w:rPr>
      </w:pPr>
      <w:r w:rsidRPr="000100A7">
        <w:rPr>
          <w:noProof/>
        </w:rPr>
        <w:t xml:space="preserve">McKinney, M. S., &amp; Carlin, D. B. (2004). Political campaign debates. </w:t>
      </w:r>
      <w:r w:rsidRPr="000100A7">
        <w:rPr>
          <w:i/>
          <w:noProof/>
        </w:rPr>
        <w:t>Handbook of political communication research</w:t>
      </w:r>
      <w:r w:rsidRPr="000100A7">
        <w:rPr>
          <w:noProof/>
        </w:rPr>
        <w:t xml:space="preserve">, 203-234. </w:t>
      </w:r>
    </w:p>
    <w:p w14:paraId="2EF8DE7A" w14:textId="77777777" w:rsidR="000100A7" w:rsidRPr="000100A7" w:rsidRDefault="000100A7" w:rsidP="000100A7">
      <w:pPr>
        <w:pStyle w:val="EndNoteBibliography"/>
        <w:ind w:left="720" w:hanging="720"/>
        <w:rPr>
          <w:noProof/>
        </w:rPr>
      </w:pPr>
      <w:r w:rsidRPr="000100A7">
        <w:rPr>
          <w:noProof/>
        </w:rPr>
        <w:t xml:space="preserve">McKinney, M. S., Dudash, E. A., &amp; Hodgkinson, G. (2003). Viewer reactions to the 2000 presidential debates. </w:t>
      </w:r>
      <w:r w:rsidRPr="000100A7">
        <w:rPr>
          <w:i/>
          <w:noProof/>
        </w:rPr>
        <w:t>The millennium election: Communication in the 2000 campaign</w:t>
      </w:r>
      <w:r w:rsidRPr="000100A7">
        <w:rPr>
          <w:noProof/>
        </w:rPr>
        <w:t xml:space="preserve">, 43-58. </w:t>
      </w:r>
    </w:p>
    <w:p w14:paraId="21F3B7C4" w14:textId="77777777" w:rsidR="000100A7" w:rsidRPr="000100A7" w:rsidRDefault="000100A7" w:rsidP="000100A7">
      <w:pPr>
        <w:pStyle w:val="EndNoteBibliography"/>
        <w:ind w:left="720" w:hanging="720"/>
        <w:rPr>
          <w:noProof/>
        </w:rPr>
      </w:pPr>
      <w:r w:rsidRPr="000100A7">
        <w:rPr>
          <w:noProof/>
        </w:rPr>
        <w:t xml:space="preserve">McKinnon, L. M., &amp; Tedesco, J. C. (1996). The influence of medium and media commentary on presidential debate effects. </w:t>
      </w:r>
      <w:r w:rsidRPr="000100A7">
        <w:rPr>
          <w:i/>
          <w:noProof/>
        </w:rPr>
        <w:t>The electronic election: Perspectives on the</w:t>
      </w:r>
      <w:r w:rsidRPr="000100A7">
        <w:rPr>
          <w:noProof/>
        </w:rPr>
        <w:t xml:space="preserve">, 191-206. </w:t>
      </w:r>
    </w:p>
    <w:p w14:paraId="5B5132B0" w14:textId="77777777" w:rsidR="000100A7" w:rsidRPr="000100A7" w:rsidRDefault="000100A7" w:rsidP="000100A7">
      <w:pPr>
        <w:pStyle w:val="EndNoteBibliography"/>
        <w:ind w:left="720" w:hanging="720"/>
        <w:rPr>
          <w:noProof/>
        </w:rPr>
      </w:pPr>
      <w:r w:rsidRPr="000100A7">
        <w:rPr>
          <w:noProof/>
        </w:rPr>
        <w:lastRenderedPageBreak/>
        <w:t xml:space="preserve">McKinnon, L. M., Tedesco, J. C., &amp; Kaid, L. L. (1993). The third 1992 presidential debate: Channel and commentary effects. </w:t>
      </w:r>
      <w:r w:rsidRPr="000100A7">
        <w:rPr>
          <w:i/>
          <w:noProof/>
        </w:rPr>
        <w:t>Argumentation and Advocacy, 30</w:t>
      </w:r>
      <w:r w:rsidRPr="000100A7">
        <w:rPr>
          <w:noProof/>
        </w:rPr>
        <w:t xml:space="preserve">(2), 106-118. </w:t>
      </w:r>
    </w:p>
    <w:p w14:paraId="28CEF900" w14:textId="77777777" w:rsidR="000100A7" w:rsidRPr="000100A7" w:rsidRDefault="000100A7" w:rsidP="000100A7">
      <w:pPr>
        <w:pStyle w:val="EndNoteBibliography"/>
        <w:ind w:left="720" w:hanging="720"/>
        <w:rPr>
          <w:noProof/>
        </w:rPr>
      </w:pPr>
      <w:r w:rsidRPr="000100A7">
        <w:rPr>
          <w:noProof/>
        </w:rPr>
        <w:t xml:space="preserve">Mikolov, T., Sutskever, I., Chen, K., Corrado, G. S., &amp; Dean, J. (2013). </w:t>
      </w:r>
      <w:r w:rsidRPr="000100A7">
        <w:rPr>
          <w:i/>
          <w:noProof/>
        </w:rPr>
        <w:t>Distributed representations of words and phrases and their compositionality.</w:t>
      </w:r>
      <w:r w:rsidRPr="000100A7">
        <w:rPr>
          <w:noProof/>
        </w:rPr>
        <w:t xml:space="preserve"> Paper presented at the Advances in neural information processing systems.</w:t>
      </w:r>
    </w:p>
    <w:p w14:paraId="4F491AFF" w14:textId="77777777" w:rsidR="000100A7" w:rsidRPr="000100A7" w:rsidRDefault="000100A7" w:rsidP="000100A7">
      <w:pPr>
        <w:pStyle w:val="EndNoteBibliography"/>
        <w:ind w:left="720" w:hanging="720"/>
        <w:rPr>
          <w:noProof/>
        </w:rPr>
      </w:pPr>
      <w:r w:rsidRPr="000100A7">
        <w:rPr>
          <w:noProof/>
        </w:rPr>
        <w:t xml:space="preserve">Nisbett, R. E., &amp; Wilson, T. D. (1977). Telling more than we can know: verbal reports on mental processes. </w:t>
      </w:r>
      <w:r w:rsidRPr="000100A7">
        <w:rPr>
          <w:i/>
          <w:noProof/>
        </w:rPr>
        <w:t>Psychological review, 84</w:t>
      </w:r>
      <w:r w:rsidRPr="000100A7">
        <w:rPr>
          <w:noProof/>
        </w:rPr>
        <w:t xml:space="preserve">(3), 231. </w:t>
      </w:r>
    </w:p>
    <w:p w14:paraId="2F30592B" w14:textId="77777777" w:rsidR="000100A7" w:rsidRPr="000100A7" w:rsidRDefault="000100A7" w:rsidP="000100A7">
      <w:pPr>
        <w:pStyle w:val="EndNoteBibliography"/>
        <w:ind w:left="720" w:hanging="720"/>
        <w:rPr>
          <w:noProof/>
        </w:rPr>
      </w:pPr>
      <w:r w:rsidRPr="000100A7">
        <w:rPr>
          <w:noProof/>
        </w:rPr>
        <w:t xml:space="preserve">Sagi, E., &amp; Dehghani, M. (2014). Measuring moral rhetoric in text. </w:t>
      </w:r>
      <w:r w:rsidRPr="000100A7">
        <w:rPr>
          <w:i/>
          <w:noProof/>
        </w:rPr>
        <w:t>Social science computer review, 32</w:t>
      </w:r>
      <w:r w:rsidRPr="000100A7">
        <w:rPr>
          <w:noProof/>
        </w:rPr>
        <w:t xml:space="preserve">(2), 132-144. </w:t>
      </w:r>
    </w:p>
    <w:p w14:paraId="5589438A" w14:textId="77777777" w:rsidR="000100A7" w:rsidRPr="000100A7" w:rsidRDefault="000100A7" w:rsidP="000100A7">
      <w:pPr>
        <w:pStyle w:val="EndNoteBibliography"/>
        <w:ind w:left="720" w:hanging="720"/>
        <w:rPr>
          <w:noProof/>
        </w:rPr>
      </w:pPr>
      <w:r w:rsidRPr="000100A7">
        <w:rPr>
          <w:noProof/>
        </w:rPr>
        <w:t xml:space="preserve">Steeper, F. T. (1978). Public response to Gerald Ford's statements on Eastern Europe in the second debate. </w:t>
      </w:r>
      <w:r w:rsidRPr="000100A7">
        <w:rPr>
          <w:i/>
          <w:noProof/>
        </w:rPr>
        <w:t>The presidential debates: Media, electoral, and policy perspectives</w:t>
      </w:r>
      <w:r w:rsidRPr="000100A7">
        <w:rPr>
          <w:noProof/>
        </w:rPr>
        <w:t xml:space="preserve">, 81-101. </w:t>
      </w:r>
    </w:p>
    <w:p w14:paraId="66F2EC61" w14:textId="77777777" w:rsidR="000100A7" w:rsidRPr="000100A7" w:rsidRDefault="000100A7" w:rsidP="000100A7">
      <w:pPr>
        <w:pStyle w:val="EndNoteBibliography"/>
        <w:ind w:left="720" w:hanging="720"/>
        <w:rPr>
          <w:noProof/>
        </w:rPr>
      </w:pPr>
      <w:r w:rsidRPr="000100A7">
        <w:rPr>
          <w:noProof/>
        </w:rPr>
        <w:t xml:space="preserve">Strömbäck, J. (2008). Four phases of mediatization: An analysis of the mediatization of politics. </w:t>
      </w:r>
      <w:r w:rsidRPr="000100A7">
        <w:rPr>
          <w:i/>
          <w:noProof/>
        </w:rPr>
        <w:t>The international journal of press/politics, 13</w:t>
      </w:r>
      <w:r w:rsidRPr="000100A7">
        <w:rPr>
          <w:noProof/>
        </w:rPr>
        <w:t xml:space="preserve">(3), 228-246. </w:t>
      </w:r>
    </w:p>
    <w:p w14:paraId="47893E78" w14:textId="77777777" w:rsidR="000100A7" w:rsidRPr="000100A7" w:rsidRDefault="000100A7" w:rsidP="000100A7">
      <w:pPr>
        <w:pStyle w:val="EndNoteBibliography"/>
        <w:ind w:left="720" w:hanging="720"/>
        <w:rPr>
          <w:noProof/>
        </w:rPr>
      </w:pPr>
      <w:r w:rsidRPr="000100A7">
        <w:rPr>
          <w:noProof/>
        </w:rPr>
        <w:t xml:space="preserve">Strömbäck, J., &amp; Esser, F. (2014). Mediatization of politics: Towards a theoretical framework. In </w:t>
      </w:r>
      <w:r w:rsidRPr="000100A7">
        <w:rPr>
          <w:i/>
          <w:noProof/>
        </w:rPr>
        <w:t>Mediatization of politics</w:t>
      </w:r>
      <w:r w:rsidRPr="000100A7">
        <w:rPr>
          <w:noProof/>
        </w:rPr>
        <w:t xml:space="preserve"> (pp. 3-28): Springer.</w:t>
      </w:r>
    </w:p>
    <w:p w14:paraId="7B8D616D" w14:textId="77777777" w:rsidR="000100A7" w:rsidRPr="000100A7" w:rsidRDefault="000100A7" w:rsidP="000100A7">
      <w:pPr>
        <w:pStyle w:val="EndNoteBibliography"/>
        <w:ind w:left="720" w:hanging="720"/>
        <w:rPr>
          <w:noProof/>
        </w:rPr>
      </w:pPr>
      <w:r w:rsidRPr="000100A7">
        <w:rPr>
          <w:noProof/>
        </w:rPr>
        <w:t xml:space="preserve">Strömbäck, J., Esser, F., &amp; Lundby, K. (2009). Shaping politics: Mediatization and media interventionism. </w:t>
      </w:r>
    </w:p>
    <w:p w14:paraId="1026BEC6" w14:textId="77777777" w:rsidR="000100A7" w:rsidRPr="000100A7" w:rsidRDefault="000100A7" w:rsidP="000100A7">
      <w:pPr>
        <w:pStyle w:val="EndNoteBibliography"/>
        <w:ind w:left="720" w:hanging="720"/>
        <w:rPr>
          <w:noProof/>
        </w:rPr>
      </w:pPr>
      <w:r w:rsidRPr="000100A7">
        <w:rPr>
          <w:noProof/>
        </w:rPr>
        <w:t xml:space="preserve">Van Aelst, P., Thesen, G., Walgrave, S., &amp; Vliegenthart, R. (2014). Mediatization and political agenda-setting: changing issue priorities? In </w:t>
      </w:r>
      <w:r w:rsidRPr="000100A7">
        <w:rPr>
          <w:i/>
          <w:noProof/>
        </w:rPr>
        <w:t>Mediatization of politics</w:t>
      </w:r>
      <w:r w:rsidRPr="000100A7">
        <w:rPr>
          <w:noProof/>
        </w:rPr>
        <w:t xml:space="preserve"> (pp. 200-220): Springer.</w:t>
      </w:r>
    </w:p>
    <w:p w14:paraId="68068877" w14:textId="77777777" w:rsidR="000100A7" w:rsidRPr="000100A7" w:rsidRDefault="000100A7" w:rsidP="000100A7">
      <w:pPr>
        <w:pStyle w:val="EndNoteBibliography"/>
        <w:ind w:left="720" w:hanging="720"/>
        <w:rPr>
          <w:noProof/>
        </w:rPr>
      </w:pPr>
      <w:r w:rsidRPr="000100A7">
        <w:rPr>
          <w:noProof/>
        </w:rPr>
        <w:t xml:space="preserve">Weber, C. R., &amp; Federico, C. M. (2013). Moral foundations and heterogeneity in ideological preferences. </w:t>
      </w:r>
      <w:r w:rsidRPr="000100A7">
        <w:rPr>
          <w:i/>
          <w:noProof/>
        </w:rPr>
        <w:t>Political Psychology, 34</w:t>
      </w:r>
      <w:r w:rsidRPr="000100A7">
        <w:rPr>
          <w:noProof/>
        </w:rPr>
        <w:t xml:space="preserve">(1), 107-126. </w:t>
      </w:r>
    </w:p>
    <w:p w14:paraId="004C7EF1" w14:textId="77777777" w:rsidR="000100A7" w:rsidRPr="000100A7" w:rsidRDefault="000100A7" w:rsidP="000100A7">
      <w:pPr>
        <w:pStyle w:val="EndNoteBibliography"/>
        <w:ind w:left="720" w:hanging="720"/>
        <w:rPr>
          <w:noProof/>
        </w:rPr>
      </w:pPr>
      <w:r w:rsidRPr="000100A7">
        <w:rPr>
          <w:noProof/>
        </w:rPr>
        <w:lastRenderedPageBreak/>
        <w:t xml:space="preserve">Wheatley, T., &amp; Haidt, J. (2005). Hypnotic disgust makes moral judgments more severe. </w:t>
      </w:r>
      <w:r w:rsidRPr="000100A7">
        <w:rPr>
          <w:i/>
          <w:noProof/>
        </w:rPr>
        <w:t>Psychological science, 16</w:t>
      </w:r>
      <w:r w:rsidRPr="000100A7">
        <w:rPr>
          <w:noProof/>
        </w:rPr>
        <w:t xml:space="preserve">(10), 780-784. </w:t>
      </w:r>
    </w:p>
    <w:p w14:paraId="1DAE20C4" w14:textId="3E8E13A5" w:rsidR="006B2400" w:rsidRDefault="00F73438" w:rsidP="006B74AF">
      <w:pPr>
        <w:pStyle w:val="Heading1"/>
        <w:ind w:left="0" w:firstLine="0"/>
        <w:rPr>
          <w:lang w:eastAsia="zh-CN"/>
        </w:rPr>
      </w:pPr>
      <w:r>
        <w:rPr>
          <w:lang w:eastAsia="zh-CN"/>
        </w:rPr>
        <w:fldChar w:fldCharType="end"/>
      </w:r>
    </w:p>
    <w:p w14:paraId="6B947502" w14:textId="77777777" w:rsidR="006B2400" w:rsidRDefault="006B2400">
      <w:pPr>
        <w:widowControl/>
        <w:autoSpaceDE/>
        <w:autoSpaceDN/>
        <w:adjustRightInd/>
        <w:spacing w:line="240" w:lineRule="auto"/>
        <w:ind w:firstLine="0"/>
        <w:rPr>
          <w:b/>
          <w:bCs/>
          <w:lang w:eastAsia="zh-CN"/>
        </w:rPr>
      </w:pPr>
      <w:r>
        <w:rPr>
          <w:lang w:eastAsia="zh-CN"/>
        </w:rPr>
        <w:br w:type="page"/>
      </w:r>
    </w:p>
    <w:p w14:paraId="06DF4606" w14:textId="42164F3C" w:rsidR="00AF1BC7" w:rsidRPr="00F94DC4" w:rsidRDefault="006B2400" w:rsidP="006B2400">
      <w:pPr>
        <w:pStyle w:val="Heading1"/>
        <w:ind w:left="0" w:firstLine="0"/>
        <w:jc w:val="left"/>
        <w:rPr>
          <w:b w:val="0"/>
          <w:bCs w:val="0"/>
          <w:lang w:eastAsia="zh-CN"/>
        </w:rPr>
      </w:pPr>
      <w:r w:rsidRPr="00F94DC4">
        <w:rPr>
          <w:b w:val="0"/>
          <w:bCs w:val="0"/>
          <w:lang w:eastAsia="zh-CN"/>
        </w:rPr>
        <w:lastRenderedPageBreak/>
        <w:t>Table x.</w:t>
      </w:r>
      <w:r w:rsidR="00A864E2" w:rsidRPr="00F94DC4">
        <w:rPr>
          <w:b w:val="0"/>
          <w:bCs w:val="0"/>
          <w:lang w:eastAsia="zh-CN"/>
        </w:rPr>
        <w:t xml:space="preserve"> Multilevel Regression of </w:t>
      </w:r>
      <w:r w:rsidR="002D4E40" w:rsidRPr="00F94DC4">
        <w:rPr>
          <w:b w:val="0"/>
          <w:bCs w:val="0"/>
          <w:lang w:eastAsia="zh-CN"/>
        </w:rPr>
        <w:t>Moral Dimensions and Partisanship on Moral Loadings</w:t>
      </w:r>
    </w:p>
    <w:tbl>
      <w:tblPr>
        <w:tblW w:w="8815" w:type="dxa"/>
        <w:jc w:val="center"/>
        <w:tblBorders>
          <w:top w:val="single" w:sz="18" w:space="0" w:color="auto"/>
          <w:bottom w:val="single" w:sz="18" w:space="0" w:color="auto"/>
        </w:tblBorders>
        <w:tblLook w:val="04A0" w:firstRow="1" w:lastRow="0" w:firstColumn="1" w:lastColumn="0" w:noHBand="0" w:noVBand="1"/>
      </w:tblPr>
      <w:tblGrid>
        <w:gridCol w:w="4225"/>
        <w:gridCol w:w="1355"/>
        <w:gridCol w:w="1433"/>
        <w:gridCol w:w="1802"/>
      </w:tblGrid>
      <w:tr w:rsidR="002E722C" w:rsidRPr="00CC7A0A" w14:paraId="386DA5B5" w14:textId="77777777" w:rsidTr="00DF0D3E">
        <w:trPr>
          <w:trHeight w:val="320"/>
          <w:jc w:val="center"/>
        </w:trPr>
        <w:tc>
          <w:tcPr>
            <w:tcW w:w="0" w:type="auto"/>
            <w:tcBorders>
              <w:top w:val="single" w:sz="18" w:space="0" w:color="auto"/>
              <w:bottom w:val="single" w:sz="8" w:space="0" w:color="auto"/>
            </w:tcBorders>
            <w:shd w:val="clear" w:color="auto" w:fill="auto"/>
            <w:noWrap/>
            <w:vAlign w:val="center"/>
            <w:hideMark/>
          </w:tcPr>
          <w:p w14:paraId="1CD599B6" w14:textId="2CA59982" w:rsidR="00CC7A0A" w:rsidRPr="00CC7A0A" w:rsidRDefault="00DF0D3E" w:rsidP="0087707B">
            <w:pPr>
              <w:spacing w:line="288" w:lineRule="auto"/>
              <w:ind w:firstLine="0"/>
              <w:jc w:val="center"/>
              <w:rPr>
                <w:lang w:eastAsia="zh-CN"/>
              </w:rPr>
            </w:pPr>
            <w:r>
              <w:rPr>
                <w:lang w:eastAsia="zh-CN"/>
              </w:rPr>
              <w:t>Variables</w:t>
            </w:r>
          </w:p>
        </w:tc>
        <w:tc>
          <w:tcPr>
            <w:tcW w:w="0" w:type="auto"/>
            <w:tcBorders>
              <w:top w:val="single" w:sz="18" w:space="0" w:color="auto"/>
              <w:bottom w:val="single" w:sz="8" w:space="0" w:color="auto"/>
            </w:tcBorders>
            <w:shd w:val="clear" w:color="auto" w:fill="auto"/>
            <w:noWrap/>
            <w:vAlign w:val="center"/>
            <w:hideMark/>
          </w:tcPr>
          <w:p w14:paraId="4976AD3D" w14:textId="77777777" w:rsidR="00CC7A0A" w:rsidRPr="00CC7A0A" w:rsidRDefault="00CC7A0A" w:rsidP="0087707B">
            <w:pPr>
              <w:spacing w:line="288" w:lineRule="auto"/>
              <w:ind w:firstLine="0"/>
              <w:jc w:val="center"/>
              <w:rPr>
                <w:lang w:eastAsia="zh-CN"/>
              </w:rPr>
            </w:pPr>
            <w:r w:rsidRPr="00CC7A0A">
              <w:rPr>
                <w:lang w:eastAsia="zh-CN"/>
              </w:rPr>
              <w:t>b</w:t>
            </w:r>
          </w:p>
        </w:tc>
        <w:tc>
          <w:tcPr>
            <w:tcW w:w="1433" w:type="dxa"/>
            <w:tcBorders>
              <w:top w:val="single" w:sz="18" w:space="0" w:color="auto"/>
              <w:bottom w:val="single" w:sz="8" w:space="0" w:color="auto"/>
            </w:tcBorders>
            <w:shd w:val="clear" w:color="auto" w:fill="auto"/>
            <w:noWrap/>
            <w:vAlign w:val="center"/>
            <w:hideMark/>
          </w:tcPr>
          <w:p w14:paraId="68E0D9FE" w14:textId="77777777" w:rsidR="00CC7A0A" w:rsidRPr="00CC7A0A" w:rsidRDefault="00CC7A0A" w:rsidP="0087707B">
            <w:pPr>
              <w:spacing w:line="288" w:lineRule="auto"/>
              <w:ind w:firstLine="0"/>
              <w:jc w:val="center"/>
              <w:rPr>
                <w:lang w:eastAsia="zh-CN"/>
              </w:rPr>
            </w:pPr>
            <w:r w:rsidRPr="00CC7A0A">
              <w:rPr>
                <w:lang w:eastAsia="zh-CN"/>
              </w:rPr>
              <w:t>se</w:t>
            </w:r>
          </w:p>
        </w:tc>
        <w:tc>
          <w:tcPr>
            <w:tcW w:w="1802" w:type="dxa"/>
            <w:tcBorders>
              <w:top w:val="single" w:sz="18" w:space="0" w:color="auto"/>
              <w:bottom w:val="single" w:sz="8" w:space="0" w:color="auto"/>
            </w:tcBorders>
            <w:shd w:val="clear" w:color="auto" w:fill="auto"/>
            <w:noWrap/>
            <w:vAlign w:val="center"/>
            <w:hideMark/>
          </w:tcPr>
          <w:p w14:paraId="1517E780" w14:textId="77777777" w:rsidR="00CC7A0A" w:rsidRPr="00CC7A0A" w:rsidRDefault="00CC7A0A" w:rsidP="0087707B">
            <w:pPr>
              <w:spacing w:line="288" w:lineRule="auto"/>
              <w:ind w:firstLine="0"/>
              <w:jc w:val="center"/>
              <w:rPr>
                <w:lang w:eastAsia="zh-CN"/>
              </w:rPr>
            </w:pPr>
            <w:r w:rsidRPr="00CC7A0A">
              <w:rPr>
                <w:lang w:eastAsia="zh-CN"/>
              </w:rPr>
              <w:t>95% CI</w:t>
            </w:r>
          </w:p>
        </w:tc>
      </w:tr>
      <w:tr w:rsidR="002E722C" w:rsidRPr="00CC7A0A" w14:paraId="112DD555" w14:textId="77777777" w:rsidTr="00DF0D3E">
        <w:trPr>
          <w:trHeight w:val="320"/>
          <w:jc w:val="center"/>
        </w:trPr>
        <w:tc>
          <w:tcPr>
            <w:tcW w:w="4225" w:type="dxa"/>
            <w:tcBorders>
              <w:top w:val="single" w:sz="8" w:space="0" w:color="auto"/>
            </w:tcBorders>
            <w:shd w:val="clear" w:color="auto" w:fill="auto"/>
            <w:noWrap/>
            <w:vAlign w:val="center"/>
            <w:hideMark/>
          </w:tcPr>
          <w:p w14:paraId="4375F6B6" w14:textId="2A832782" w:rsidR="00CC7A0A" w:rsidRPr="00CC7A0A" w:rsidRDefault="00CC7A0A" w:rsidP="0087707B">
            <w:pPr>
              <w:spacing w:line="288" w:lineRule="auto"/>
              <w:ind w:firstLine="0"/>
              <w:jc w:val="center"/>
              <w:rPr>
                <w:lang w:eastAsia="zh-CN"/>
              </w:rPr>
            </w:pPr>
            <w:r w:rsidRPr="00CC7A0A">
              <w:rPr>
                <w:lang w:eastAsia="zh-CN"/>
              </w:rPr>
              <w:t>Intercept</w:t>
            </w:r>
          </w:p>
        </w:tc>
        <w:tc>
          <w:tcPr>
            <w:tcW w:w="1355" w:type="dxa"/>
            <w:tcBorders>
              <w:top w:val="single" w:sz="8" w:space="0" w:color="auto"/>
            </w:tcBorders>
            <w:shd w:val="clear" w:color="auto" w:fill="auto"/>
            <w:noWrap/>
            <w:vAlign w:val="center"/>
            <w:hideMark/>
          </w:tcPr>
          <w:p w14:paraId="1F867C76" w14:textId="77777777" w:rsidR="00CC7A0A" w:rsidRPr="00CC7A0A" w:rsidRDefault="00CC7A0A" w:rsidP="0087707B">
            <w:pPr>
              <w:spacing w:line="288" w:lineRule="auto"/>
              <w:ind w:firstLine="0"/>
              <w:jc w:val="center"/>
              <w:rPr>
                <w:lang w:eastAsia="zh-CN"/>
              </w:rPr>
            </w:pPr>
            <w:r w:rsidRPr="00CC7A0A">
              <w:rPr>
                <w:lang w:eastAsia="zh-CN"/>
              </w:rPr>
              <w:t>.438</w:t>
            </w:r>
          </w:p>
        </w:tc>
        <w:tc>
          <w:tcPr>
            <w:tcW w:w="1433" w:type="dxa"/>
            <w:tcBorders>
              <w:top w:val="single" w:sz="8" w:space="0" w:color="auto"/>
            </w:tcBorders>
            <w:shd w:val="clear" w:color="auto" w:fill="auto"/>
            <w:noWrap/>
            <w:vAlign w:val="center"/>
            <w:hideMark/>
          </w:tcPr>
          <w:p w14:paraId="05617444" w14:textId="77777777" w:rsidR="00CC7A0A" w:rsidRPr="00CC7A0A" w:rsidRDefault="00CC7A0A" w:rsidP="0087707B">
            <w:pPr>
              <w:spacing w:line="288" w:lineRule="auto"/>
              <w:ind w:firstLine="0"/>
              <w:jc w:val="center"/>
              <w:rPr>
                <w:lang w:eastAsia="zh-CN"/>
              </w:rPr>
            </w:pPr>
            <w:r w:rsidRPr="00CC7A0A">
              <w:rPr>
                <w:lang w:eastAsia="zh-CN"/>
              </w:rPr>
              <w:t>.003</w:t>
            </w:r>
          </w:p>
        </w:tc>
        <w:tc>
          <w:tcPr>
            <w:tcW w:w="1802" w:type="dxa"/>
            <w:tcBorders>
              <w:top w:val="single" w:sz="8" w:space="0" w:color="auto"/>
            </w:tcBorders>
            <w:shd w:val="clear" w:color="auto" w:fill="auto"/>
            <w:noWrap/>
            <w:vAlign w:val="center"/>
            <w:hideMark/>
          </w:tcPr>
          <w:p w14:paraId="06B60D6D" w14:textId="77777777" w:rsidR="00CC7A0A" w:rsidRPr="00CC7A0A" w:rsidRDefault="00CC7A0A" w:rsidP="0087707B">
            <w:pPr>
              <w:spacing w:line="288" w:lineRule="auto"/>
              <w:ind w:firstLine="0"/>
              <w:jc w:val="center"/>
              <w:rPr>
                <w:lang w:eastAsia="zh-CN"/>
              </w:rPr>
            </w:pPr>
            <w:r w:rsidRPr="00CC7A0A">
              <w:rPr>
                <w:lang w:eastAsia="zh-CN"/>
              </w:rPr>
              <w:t>[.432, .443]</w:t>
            </w:r>
          </w:p>
        </w:tc>
      </w:tr>
      <w:tr w:rsidR="002E722C" w:rsidRPr="00CC7A0A" w14:paraId="49D49F6C" w14:textId="77777777" w:rsidTr="00DF0D3E">
        <w:trPr>
          <w:trHeight w:val="320"/>
          <w:jc w:val="center"/>
        </w:trPr>
        <w:tc>
          <w:tcPr>
            <w:tcW w:w="4225" w:type="dxa"/>
            <w:shd w:val="clear" w:color="auto" w:fill="auto"/>
            <w:noWrap/>
            <w:vAlign w:val="center"/>
            <w:hideMark/>
          </w:tcPr>
          <w:p w14:paraId="265DE357" w14:textId="77777777" w:rsidR="00CC7A0A" w:rsidRPr="00CC7A0A" w:rsidRDefault="00CC7A0A" w:rsidP="0087707B">
            <w:pPr>
              <w:spacing w:line="288" w:lineRule="auto"/>
              <w:ind w:firstLine="0"/>
              <w:jc w:val="center"/>
              <w:rPr>
                <w:lang w:eastAsia="zh-CN"/>
              </w:rPr>
            </w:pPr>
            <w:proofErr w:type="spellStart"/>
            <w:r w:rsidRPr="00CC7A0A">
              <w:rPr>
                <w:lang w:eastAsia="zh-CN"/>
              </w:rPr>
              <w:t>partyR</w:t>
            </w:r>
            <w:proofErr w:type="spellEnd"/>
          </w:p>
        </w:tc>
        <w:tc>
          <w:tcPr>
            <w:tcW w:w="1355" w:type="dxa"/>
            <w:shd w:val="clear" w:color="auto" w:fill="auto"/>
            <w:noWrap/>
            <w:vAlign w:val="center"/>
            <w:hideMark/>
          </w:tcPr>
          <w:p w14:paraId="7AE742B0" w14:textId="77777777" w:rsidR="00CC7A0A" w:rsidRPr="00CC7A0A" w:rsidRDefault="00CC7A0A" w:rsidP="0087707B">
            <w:pPr>
              <w:spacing w:line="288" w:lineRule="auto"/>
              <w:ind w:firstLine="0"/>
              <w:jc w:val="center"/>
              <w:rPr>
                <w:lang w:eastAsia="zh-CN"/>
              </w:rPr>
            </w:pPr>
            <w:r w:rsidRPr="00CC7A0A">
              <w:rPr>
                <w:lang w:eastAsia="zh-CN"/>
              </w:rPr>
              <w:t>-.014</w:t>
            </w:r>
          </w:p>
        </w:tc>
        <w:tc>
          <w:tcPr>
            <w:tcW w:w="1433" w:type="dxa"/>
            <w:shd w:val="clear" w:color="auto" w:fill="auto"/>
            <w:noWrap/>
            <w:vAlign w:val="center"/>
            <w:hideMark/>
          </w:tcPr>
          <w:p w14:paraId="14F66216" w14:textId="77777777" w:rsidR="00CC7A0A" w:rsidRPr="00CC7A0A" w:rsidRDefault="00CC7A0A" w:rsidP="0087707B">
            <w:pPr>
              <w:spacing w:line="288" w:lineRule="auto"/>
              <w:ind w:firstLine="0"/>
              <w:jc w:val="center"/>
              <w:rPr>
                <w:lang w:eastAsia="zh-CN"/>
              </w:rPr>
            </w:pPr>
            <w:r w:rsidRPr="00CC7A0A">
              <w:rPr>
                <w:lang w:eastAsia="zh-CN"/>
              </w:rPr>
              <w:t>.003</w:t>
            </w:r>
          </w:p>
        </w:tc>
        <w:tc>
          <w:tcPr>
            <w:tcW w:w="1802" w:type="dxa"/>
            <w:shd w:val="clear" w:color="auto" w:fill="auto"/>
            <w:noWrap/>
            <w:vAlign w:val="center"/>
            <w:hideMark/>
          </w:tcPr>
          <w:p w14:paraId="4B1D9B1E" w14:textId="77777777" w:rsidR="00CC7A0A" w:rsidRPr="00CC7A0A" w:rsidRDefault="00CC7A0A" w:rsidP="0087707B">
            <w:pPr>
              <w:spacing w:line="288" w:lineRule="auto"/>
              <w:ind w:firstLine="0"/>
              <w:jc w:val="center"/>
              <w:rPr>
                <w:lang w:eastAsia="zh-CN"/>
              </w:rPr>
            </w:pPr>
            <w:r w:rsidRPr="00CC7A0A">
              <w:rPr>
                <w:lang w:eastAsia="zh-CN"/>
              </w:rPr>
              <w:t>[-.02, -.008]</w:t>
            </w:r>
          </w:p>
        </w:tc>
      </w:tr>
      <w:tr w:rsidR="002E722C" w:rsidRPr="00CC7A0A" w14:paraId="5A15DC24" w14:textId="77777777" w:rsidTr="00DF0D3E">
        <w:trPr>
          <w:trHeight w:val="320"/>
          <w:jc w:val="center"/>
        </w:trPr>
        <w:tc>
          <w:tcPr>
            <w:tcW w:w="4225" w:type="dxa"/>
            <w:shd w:val="clear" w:color="auto" w:fill="auto"/>
            <w:noWrap/>
            <w:vAlign w:val="center"/>
            <w:hideMark/>
          </w:tcPr>
          <w:p w14:paraId="7CF4BDAF" w14:textId="77777777" w:rsidR="00CC7A0A" w:rsidRPr="00CC7A0A" w:rsidRDefault="00CC7A0A" w:rsidP="0087707B">
            <w:pPr>
              <w:spacing w:line="288" w:lineRule="auto"/>
              <w:ind w:firstLine="0"/>
              <w:jc w:val="center"/>
              <w:rPr>
                <w:lang w:eastAsia="zh-CN"/>
              </w:rPr>
            </w:pPr>
            <w:r w:rsidRPr="00CC7A0A">
              <w:rPr>
                <w:lang w:eastAsia="zh-CN"/>
              </w:rPr>
              <w:t>moral(betrayal)</w:t>
            </w:r>
          </w:p>
        </w:tc>
        <w:tc>
          <w:tcPr>
            <w:tcW w:w="1355" w:type="dxa"/>
            <w:shd w:val="clear" w:color="auto" w:fill="auto"/>
            <w:noWrap/>
            <w:vAlign w:val="center"/>
            <w:hideMark/>
          </w:tcPr>
          <w:p w14:paraId="541DDF67" w14:textId="77777777" w:rsidR="00CC7A0A" w:rsidRPr="00CC7A0A" w:rsidRDefault="00CC7A0A" w:rsidP="0087707B">
            <w:pPr>
              <w:spacing w:line="288" w:lineRule="auto"/>
              <w:ind w:firstLine="0"/>
              <w:jc w:val="center"/>
              <w:rPr>
                <w:lang w:eastAsia="zh-CN"/>
              </w:rPr>
            </w:pPr>
            <w:r w:rsidRPr="00CC7A0A">
              <w:rPr>
                <w:lang w:eastAsia="zh-CN"/>
              </w:rPr>
              <w:t>-.112</w:t>
            </w:r>
          </w:p>
        </w:tc>
        <w:tc>
          <w:tcPr>
            <w:tcW w:w="1433" w:type="dxa"/>
            <w:shd w:val="clear" w:color="auto" w:fill="auto"/>
            <w:noWrap/>
            <w:vAlign w:val="center"/>
            <w:hideMark/>
          </w:tcPr>
          <w:p w14:paraId="191063F0" w14:textId="77777777" w:rsidR="00CC7A0A" w:rsidRPr="00CC7A0A" w:rsidRDefault="00CC7A0A" w:rsidP="0087707B">
            <w:pPr>
              <w:spacing w:line="288" w:lineRule="auto"/>
              <w:ind w:firstLine="0"/>
              <w:jc w:val="center"/>
              <w:rPr>
                <w:lang w:eastAsia="zh-CN"/>
              </w:rPr>
            </w:pPr>
            <w:r w:rsidRPr="00CC7A0A">
              <w:rPr>
                <w:lang w:eastAsia="zh-CN"/>
              </w:rPr>
              <w:t>.003</w:t>
            </w:r>
          </w:p>
        </w:tc>
        <w:tc>
          <w:tcPr>
            <w:tcW w:w="1802" w:type="dxa"/>
            <w:shd w:val="clear" w:color="auto" w:fill="auto"/>
            <w:noWrap/>
            <w:vAlign w:val="center"/>
            <w:hideMark/>
          </w:tcPr>
          <w:p w14:paraId="24D6A8C9" w14:textId="77777777" w:rsidR="00CC7A0A" w:rsidRPr="00CC7A0A" w:rsidRDefault="00CC7A0A" w:rsidP="0087707B">
            <w:pPr>
              <w:spacing w:line="288" w:lineRule="auto"/>
              <w:ind w:firstLine="0"/>
              <w:jc w:val="center"/>
              <w:rPr>
                <w:lang w:eastAsia="zh-CN"/>
              </w:rPr>
            </w:pPr>
            <w:r w:rsidRPr="00CC7A0A">
              <w:rPr>
                <w:lang w:eastAsia="zh-CN"/>
              </w:rPr>
              <w:t>[-.117, -.106]</w:t>
            </w:r>
          </w:p>
        </w:tc>
      </w:tr>
      <w:tr w:rsidR="002E722C" w:rsidRPr="00CC7A0A" w14:paraId="4A284098" w14:textId="77777777" w:rsidTr="00DF0D3E">
        <w:trPr>
          <w:trHeight w:val="320"/>
          <w:jc w:val="center"/>
        </w:trPr>
        <w:tc>
          <w:tcPr>
            <w:tcW w:w="4225" w:type="dxa"/>
            <w:shd w:val="clear" w:color="auto" w:fill="auto"/>
            <w:noWrap/>
            <w:vAlign w:val="center"/>
            <w:hideMark/>
          </w:tcPr>
          <w:p w14:paraId="13AB48F7" w14:textId="77777777" w:rsidR="00CC7A0A" w:rsidRPr="00CC7A0A" w:rsidRDefault="00CC7A0A" w:rsidP="0087707B">
            <w:pPr>
              <w:spacing w:line="288" w:lineRule="auto"/>
              <w:ind w:firstLine="0"/>
              <w:jc w:val="center"/>
              <w:rPr>
                <w:lang w:eastAsia="zh-CN"/>
              </w:rPr>
            </w:pPr>
            <w:r w:rsidRPr="00CC7A0A">
              <w:rPr>
                <w:lang w:eastAsia="zh-CN"/>
              </w:rPr>
              <w:t>moral(care)</w:t>
            </w:r>
          </w:p>
        </w:tc>
        <w:tc>
          <w:tcPr>
            <w:tcW w:w="1355" w:type="dxa"/>
            <w:shd w:val="clear" w:color="auto" w:fill="auto"/>
            <w:noWrap/>
            <w:vAlign w:val="center"/>
            <w:hideMark/>
          </w:tcPr>
          <w:p w14:paraId="2D1AF72F" w14:textId="77777777" w:rsidR="00CC7A0A" w:rsidRPr="00CC7A0A" w:rsidRDefault="00CC7A0A" w:rsidP="0087707B">
            <w:pPr>
              <w:spacing w:line="288" w:lineRule="auto"/>
              <w:ind w:firstLine="0"/>
              <w:jc w:val="center"/>
              <w:rPr>
                <w:lang w:eastAsia="zh-CN"/>
              </w:rPr>
            </w:pPr>
            <w:r w:rsidRPr="00CC7A0A">
              <w:rPr>
                <w:lang w:eastAsia="zh-CN"/>
              </w:rPr>
              <w:t>.027</w:t>
            </w:r>
          </w:p>
        </w:tc>
        <w:tc>
          <w:tcPr>
            <w:tcW w:w="1433" w:type="dxa"/>
            <w:shd w:val="clear" w:color="auto" w:fill="auto"/>
            <w:noWrap/>
            <w:vAlign w:val="center"/>
            <w:hideMark/>
          </w:tcPr>
          <w:p w14:paraId="7E899C8A" w14:textId="77777777" w:rsidR="00CC7A0A" w:rsidRPr="00CC7A0A" w:rsidRDefault="00CC7A0A" w:rsidP="0087707B">
            <w:pPr>
              <w:spacing w:line="288" w:lineRule="auto"/>
              <w:ind w:firstLine="0"/>
              <w:jc w:val="center"/>
              <w:rPr>
                <w:lang w:eastAsia="zh-CN"/>
              </w:rPr>
            </w:pPr>
            <w:r w:rsidRPr="00CC7A0A">
              <w:rPr>
                <w:lang w:eastAsia="zh-CN"/>
              </w:rPr>
              <w:t>.003</w:t>
            </w:r>
          </w:p>
        </w:tc>
        <w:tc>
          <w:tcPr>
            <w:tcW w:w="1802" w:type="dxa"/>
            <w:shd w:val="clear" w:color="auto" w:fill="auto"/>
            <w:noWrap/>
            <w:vAlign w:val="center"/>
            <w:hideMark/>
          </w:tcPr>
          <w:p w14:paraId="00474B81" w14:textId="77777777" w:rsidR="00CC7A0A" w:rsidRPr="00CC7A0A" w:rsidRDefault="00CC7A0A" w:rsidP="0087707B">
            <w:pPr>
              <w:spacing w:line="288" w:lineRule="auto"/>
              <w:ind w:firstLine="0"/>
              <w:jc w:val="center"/>
              <w:rPr>
                <w:lang w:eastAsia="zh-CN"/>
              </w:rPr>
            </w:pPr>
            <w:r w:rsidRPr="00CC7A0A">
              <w:rPr>
                <w:lang w:eastAsia="zh-CN"/>
              </w:rPr>
              <w:t>[.021, .033]</w:t>
            </w:r>
          </w:p>
        </w:tc>
      </w:tr>
      <w:tr w:rsidR="002E722C" w:rsidRPr="00CC7A0A" w14:paraId="327A45B7" w14:textId="77777777" w:rsidTr="00DF0D3E">
        <w:trPr>
          <w:trHeight w:val="320"/>
          <w:jc w:val="center"/>
        </w:trPr>
        <w:tc>
          <w:tcPr>
            <w:tcW w:w="4225" w:type="dxa"/>
            <w:shd w:val="clear" w:color="auto" w:fill="auto"/>
            <w:noWrap/>
            <w:vAlign w:val="center"/>
            <w:hideMark/>
          </w:tcPr>
          <w:p w14:paraId="0542F1EC" w14:textId="7A9FEF7C" w:rsidR="00CC7A0A" w:rsidRPr="00CC7A0A" w:rsidRDefault="00CC7A0A" w:rsidP="0087707B">
            <w:pPr>
              <w:spacing w:line="288" w:lineRule="auto"/>
              <w:ind w:firstLine="0"/>
              <w:jc w:val="center"/>
              <w:rPr>
                <w:lang w:eastAsia="zh-CN"/>
              </w:rPr>
            </w:pPr>
            <w:r w:rsidRPr="00CC7A0A">
              <w:rPr>
                <w:lang w:eastAsia="zh-CN"/>
              </w:rPr>
              <w:t>moral(cheating</w:t>
            </w:r>
            <w:r w:rsidR="00271AB6">
              <w:rPr>
                <w:lang w:eastAsia="zh-CN"/>
              </w:rPr>
              <w:t>)</w:t>
            </w:r>
          </w:p>
        </w:tc>
        <w:tc>
          <w:tcPr>
            <w:tcW w:w="1355" w:type="dxa"/>
            <w:shd w:val="clear" w:color="auto" w:fill="auto"/>
            <w:noWrap/>
            <w:vAlign w:val="center"/>
            <w:hideMark/>
          </w:tcPr>
          <w:p w14:paraId="74479F68" w14:textId="77777777" w:rsidR="00CC7A0A" w:rsidRPr="00CC7A0A" w:rsidRDefault="00CC7A0A" w:rsidP="0087707B">
            <w:pPr>
              <w:spacing w:line="288" w:lineRule="auto"/>
              <w:ind w:firstLine="0"/>
              <w:jc w:val="center"/>
              <w:rPr>
                <w:lang w:eastAsia="zh-CN"/>
              </w:rPr>
            </w:pPr>
            <w:r w:rsidRPr="00CC7A0A">
              <w:rPr>
                <w:lang w:eastAsia="zh-CN"/>
              </w:rPr>
              <w:t>-.083</w:t>
            </w:r>
          </w:p>
        </w:tc>
        <w:tc>
          <w:tcPr>
            <w:tcW w:w="1433" w:type="dxa"/>
            <w:shd w:val="clear" w:color="auto" w:fill="auto"/>
            <w:noWrap/>
            <w:vAlign w:val="center"/>
            <w:hideMark/>
          </w:tcPr>
          <w:p w14:paraId="7ABB4D37" w14:textId="77777777" w:rsidR="00CC7A0A" w:rsidRPr="00CC7A0A" w:rsidRDefault="00CC7A0A" w:rsidP="0087707B">
            <w:pPr>
              <w:spacing w:line="288" w:lineRule="auto"/>
              <w:ind w:firstLine="0"/>
              <w:jc w:val="center"/>
              <w:rPr>
                <w:lang w:eastAsia="zh-CN"/>
              </w:rPr>
            </w:pPr>
            <w:r w:rsidRPr="00CC7A0A">
              <w:rPr>
                <w:lang w:eastAsia="zh-CN"/>
              </w:rPr>
              <w:t>.003</w:t>
            </w:r>
          </w:p>
        </w:tc>
        <w:tc>
          <w:tcPr>
            <w:tcW w:w="1802" w:type="dxa"/>
            <w:shd w:val="clear" w:color="auto" w:fill="auto"/>
            <w:noWrap/>
            <w:vAlign w:val="center"/>
            <w:hideMark/>
          </w:tcPr>
          <w:p w14:paraId="7E8E41AB" w14:textId="77777777" w:rsidR="00CC7A0A" w:rsidRPr="00CC7A0A" w:rsidRDefault="00CC7A0A" w:rsidP="0087707B">
            <w:pPr>
              <w:spacing w:line="288" w:lineRule="auto"/>
              <w:ind w:firstLine="0"/>
              <w:jc w:val="center"/>
              <w:rPr>
                <w:lang w:eastAsia="zh-CN"/>
              </w:rPr>
            </w:pPr>
            <w:r w:rsidRPr="00CC7A0A">
              <w:rPr>
                <w:lang w:eastAsia="zh-CN"/>
              </w:rPr>
              <w:t>[-.089, -.078]</w:t>
            </w:r>
          </w:p>
        </w:tc>
      </w:tr>
      <w:tr w:rsidR="002E722C" w:rsidRPr="00CC7A0A" w14:paraId="5257CBBC" w14:textId="77777777" w:rsidTr="00DF0D3E">
        <w:trPr>
          <w:trHeight w:val="320"/>
          <w:jc w:val="center"/>
        </w:trPr>
        <w:tc>
          <w:tcPr>
            <w:tcW w:w="4225" w:type="dxa"/>
            <w:shd w:val="clear" w:color="auto" w:fill="auto"/>
            <w:noWrap/>
            <w:vAlign w:val="center"/>
            <w:hideMark/>
          </w:tcPr>
          <w:p w14:paraId="17D15C6B" w14:textId="77777777" w:rsidR="00CC7A0A" w:rsidRPr="00CC7A0A" w:rsidRDefault="00CC7A0A" w:rsidP="0087707B">
            <w:pPr>
              <w:spacing w:line="288" w:lineRule="auto"/>
              <w:ind w:firstLine="0"/>
              <w:jc w:val="center"/>
              <w:rPr>
                <w:lang w:eastAsia="zh-CN"/>
              </w:rPr>
            </w:pPr>
            <w:r w:rsidRPr="00CC7A0A">
              <w:rPr>
                <w:lang w:eastAsia="zh-CN"/>
              </w:rPr>
              <w:t>moral(degradation)</w:t>
            </w:r>
          </w:p>
        </w:tc>
        <w:tc>
          <w:tcPr>
            <w:tcW w:w="1355" w:type="dxa"/>
            <w:shd w:val="clear" w:color="auto" w:fill="auto"/>
            <w:noWrap/>
            <w:vAlign w:val="center"/>
            <w:hideMark/>
          </w:tcPr>
          <w:p w14:paraId="55D32DAA" w14:textId="77777777" w:rsidR="00CC7A0A" w:rsidRPr="00CC7A0A" w:rsidRDefault="00CC7A0A" w:rsidP="0087707B">
            <w:pPr>
              <w:spacing w:line="288" w:lineRule="auto"/>
              <w:ind w:firstLine="0"/>
              <w:jc w:val="center"/>
              <w:rPr>
                <w:lang w:eastAsia="zh-CN"/>
              </w:rPr>
            </w:pPr>
            <w:r w:rsidRPr="00CC7A0A">
              <w:rPr>
                <w:lang w:eastAsia="zh-CN"/>
              </w:rPr>
              <w:t>-.113</w:t>
            </w:r>
          </w:p>
        </w:tc>
        <w:tc>
          <w:tcPr>
            <w:tcW w:w="1433" w:type="dxa"/>
            <w:shd w:val="clear" w:color="auto" w:fill="auto"/>
            <w:noWrap/>
            <w:vAlign w:val="center"/>
            <w:hideMark/>
          </w:tcPr>
          <w:p w14:paraId="218BC6D3" w14:textId="77777777" w:rsidR="00CC7A0A" w:rsidRPr="00CC7A0A" w:rsidRDefault="00CC7A0A" w:rsidP="0087707B">
            <w:pPr>
              <w:spacing w:line="288" w:lineRule="auto"/>
              <w:ind w:firstLine="0"/>
              <w:jc w:val="center"/>
              <w:rPr>
                <w:lang w:eastAsia="zh-CN"/>
              </w:rPr>
            </w:pPr>
            <w:r w:rsidRPr="00CC7A0A">
              <w:rPr>
                <w:lang w:eastAsia="zh-CN"/>
              </w:rPr>
              <w:t>.003</w:t>
            </w:r>
          </w:p>
        </w:tc>
        <w:tc>
          <w:tcPr>
            <w:tcW w:w="1802" w:type="dxa"/>
            <w:shd w:val="clear" w:color="auto" w:fill="auto"/>
            <w:noWrap/>
            <w:vAlign w:val="center"/>
            <w:hideMark/>
          </w:tcPr>
          <w:p w14:paraId="0A574DFE" w14:textId="77777777" w:rsidR="00CC7A0A" w:rsidRPr="00CC7A0A" w:rsidRDefault="00CC7A0A" w:rsidP="0087707B">
            <w:pPr>
              <w:spacing w:line="288" w:lineRule="auto"/>
              <w:ind w:firstLine="0"/>
              <w:jc w:val="center"/>
              <w:rPr>
                <w:lang w:eastAsia="zh-CN"/>
              </w:rPr>
            </w:pPr>
            <w:r w:rsidRPr="00CC7A0A">
              <w:rPr>
                <w:lang w:eastAsia="zh-CN"/>
              </w:rPr>
              <w:t>[-.118, -.107]</w:t>
            </w:r>
          </w:p>
        </w:tc>
      </w:tr>
      <w:tr w:rsidR="002E722C" w:rsidRPr="00CC7A0A" w14:paraId="2196F80C" w14:textId="77777777" w:rsidTr="00DF0D3E">
        <w:trPr>
          <w:trHeight w:val="320"/>
          <w:jc w:val="center"/>
        </w:trPr>
        <w:tc>
          <w:tcPr>
            <w:tcW w:w="4225" w:type="dxa"/>
            <w:shd w:val="clear" w:color="auto" w:fill="auto"/>
            <w:noWrap/>
            <w:vAlign w:val="center"/>
            <w:hideMark/>
          </w:tcPr>
          <w:p w14:paraId="0D2FC98F" w14:textId="77777777" w:rsidR="00CC7A0A" w:rsidRPr="00CC7A0A" w:rsidRDefault="00CC7A0A" w:rsidP="0087707B">
            <w:pPr>
              <w:spacing w:line="288" w:lineRule="auto"/>
              <w:ind w:firstLine="0"/>
              <w:jc w:val="center"/>
              <w:rPr>
                <w:lang w:eastAsia="zh-CN"/>
              </w:rPr>
            </w:pPr>
            <w:r w:rsidRPr="00CC7A0A">
              <w:rPr>
                <w:lang w:eastAsia="zh-CN"/>
              </w:rPr>
              <w:t>moral(fairness)</w:t>
            </w:r>
          </w:p>
        </w:tc>
        <w:tc>
          <w:tcPr>
            <w:tcW w:w="1355" w:type="dxa"/>
            <w:shd w:val="clear" w:color="auto" w:fill="auto"/>
            <w:noWrap/>
            <w:vAlign w:val="center"/>
            <w:hideMark/>
          </w:tcPr>
          <w:p w14:paraId="7D5439C1" w14:textId="77777777" w:rsidR="00CC7A0A" w:rsidRPr="00CC7A0A" w:rsidRDefault="00CC7A0A" w:rsidP="0087707B">
            <w:pPr>
              <w:spacing w:line="288" w:lineRule="auto"/>
              <w:ind w:firstLine="0"/>
              <w:jc w:val="center"/>
              <w:rPr>
                <w:lang w:eastAsia="zh-CN"/>
              </w:rPr>
            </w:pPr>
            <w:r w:rsidRPr="00CC7A0A">
              <w:rPr>
                <w:lang w:eastAsia="zh-CN"/>
              </w:rPr>
              <w:t>-.012</w:t>
            </w:r>
          </w:p>
        </w:tc>
        <w:tc>
          <w:tcPr>
            <w:tcW w:w="1433" w:type="dxa"/>
            <w:shd w:val="clear" w:color="auto" w:fill="auto"/>
            <w:noWrap/>
            <w:vAlign w:val="center"/>
            <w:hideMark/>
          </w:tcPr>
          <w:p w14:paraId="233893E8" w14:textId="77777777" w:rsidR="00CC7A0A" w:rsidRPr="00CC7A0A" w:rsidRDefault="00CC7A0A" w:rsidP="0087707B">
            <w:pPr>
              <w:spacing w:line="288" w:lineRule="auto"/>
              <w:ind w:firstLine="0"/>
              <w:jc w:val="center"/>
              <w:rPr>
                <w:lang w:eastAsia="zh-CN"/>
              </w:rPr>
            </w:pPr>
            <w:r w:rsidRPr="00CC7A0A">
              <w:rPr>
                <w:lang w:eastAsia="zh-CN"/>
              </w:rPr>
              <w:t>.003</w:t>
            </w:r>
          </w:p>
        </w:tc>
        <w:tc>
          <w:tcPr>
            <w:tcW w:w="1802" w:type="dxa"/>
            <w:shd w:val="clear" w:color="auto" w:fill="auto"/>
            <w:noWrap/>
            <w:vAlign w:val="center"/>
            <w:hideMark/>
          </w:tcPr>
          <w:p w14:paraId="4C8EE93F" w14:textId="77777777" w:rsidR="00CC7A0A" w:rsidRPr="00CC7A0A" w:rsidRDefault="00CC7A0A" w:rsidP="0087707B">
            <w:pPr>
              <w:spacing w:line="288" w:lineRule="auto"/>
              <w:ind w:firstLine="0"/>
              <w:jc w:val="center"/>
              <w:rPr>
                <w:lang w:eastAsia="zh-CN"/>
              </w:rPr>
            </w:pPr>
            <w:r w:rsidRPr="00CC7A0A">
              <w:rPr>
                <w:lang w:eastAsia="zh-CN"/>
              </w:rPr>
              <w:t>[-.018, -.007]</w:t>
            </w:r>
          </w:p>
        </w:tc>
      </w:tr>
      <w:tr w:rsidR="002E722C" w:rsidRPr="00CC7A0A" w14:paraId="5CEA5EAF" w14:textId="77777777" w:rsidTr="00DF0D3E">
        <w:trPr>
          <w:trHeight w:val="320"/>
          <w:jc w:val="center"/>
        </w:trPr>
        <w:tc>
          <w:tcPr>
            <w:tcW w:w="4225" w:type="dxa"/>
            <w:shd w:val="clear" w:color="auto" w:fill="auto"/>
            <w:noWrap/>
            <w:vAlign w:val="center"/>
            <w:hideMark/>
          </w:tcPr>
          <w:p w14:paraId="37B695E3" w14:textId="77777777" w:rsidR="00CC7A0A" w:rsidRPr="00CC7A0A" w:rsidRDefault="00CC7A0A" w:rsidP="0087707B">
            <w:pPr>
              <w:spacing w:line="288" w:lineRule="auto"/>
              <w:ind w:firstLine="0"/>
              <w:jc w:val="center"/>
              <w:rPr>
                <w:lang w:eastAsia="zh-CN"/>
              </w:rPr>
            </w:pPr>
            <w:r w:rsidRPr="00CC7A0A">
              <w:rPr>
                <w:lang w:eastAsia="zh-CN"/>
              </w:rPr>
              <w:t>moral(harm)</w:t>
            </w:r>
          </w:p>
        </w:tc>
        <w:tc>
          <w:tcPr>
            <w:tcW w:w="1355" w:type="dxa"/>
            <w:shd w:val="clear" w:color="auto" w:fill="auto"/>
            <w:noWrap/>
            <w:vAlign w:val="center"/>
            <w:hideMark/>
          </w:tcPr>
          <w:p w14:paraId="72A101C6" w14:textId="77777777" w:rsidR="00CC7A0A" w:rsidRPr="00CC7A0A" w:rsidRDefault="00CC7A0A" w:rsidP="0087707B">
            <w:pPr>
              <w:spacing w:line="288" w:lineRule="auto"/>
              <w:ind w:firstLine="0"/>
              <w:jc w:val="center"/>
              <w:rPr>
                <w:lang w:eastAsia="zh-CN"/>
              </w:rPr>
            </w:pPr>
            <w:r w:rsidRPr="00CC7A0A">
              <w:rPr>
                <w:lang w:eastAsia="zh-CN"/>
              </w:rPr>
              <w:t>.009</w:t>
            </w:r>
          </w:p>
        </w:tc>
        <w:tc>
          <w:tcPr>
            <w:tcW w:w="1433" w:type="dxa"/>
            <w:shd w:val="clear" w:color="auto" w:fill="auto"/>
            <w:noWrap/>
            <w:vAlign w:val="center"/>
            <w:hideMark/>
          </w:tcPr>
          <w:p w14:paraId="25CE00BE" w14:textId="77777777" w:rsidR="00CC7A0A" w:rsidRPr="00CC7A0A" w:rsidRDefault="00CC7A0A" w:rsidP="0087707B">
            <w:pPr>
              <w:spacing w:line="288" w:lineRule="auto"/>
              <w:ind w:firstLine="0"/>
              <w:jc w:val="center"/>
              <w:rPr>
                <w:lang w:eastAsia="zh-CN"/>
              </w:rPr>
            </w:pPr>
            <w:r w:rsidRPr="00CC7A0A">
              <w:rPr>
                <w:lang w:eastAsia="zh-CN"/>
              </w:rPr>
              <w:t>.003</w:t>
            </w:r>
          </w:p>
        </w:tc>
        <w:tc>
          <w:tcPr>
            <w:tcW w:w="1802" w:type="dxa"/>
            <w:shd w:val="clear" w:color="auto" w:fill="auto"/>
            <w:noWrap/>
            <w:vAlign w:val="center"/>
            <w:hideMark/>
          </w:tcPr>
          <w:p w14:paraId="6AFF3D95" w14:textId="77777777" w:rsidR="00CC7A0A" w:rsidRPr="00CC7A0A" w:rsidRDefault="00CC7A0A" w:rsidP="0087707B">
            <w:pPr>
              <w:spacing w:line="288" w:lineRule="auto"/>
              <w:ind w:firstLine="0"/>
              <w:jc w:val="center"/>
              <w:rPr>
                <w:lang w:eastAsia="zh-CN"/>
              </w:rPr>
            </w:pPr>
            <w:r w:rsidRPr="00CC7A0A">
              <w:rPr>
                <w:lang w:eastAsia="zh-CN"/>
              </w:rPr>
              <w:t>[.003, .015]</w:t>
            </w:r>
          </w:p>
        </w:tc>
      </w:tr>
      <w:tr w:rsidR="002E722C" w:rsidRPr="00CC7A0A" w14:paraId="3D2332B3" w14:textId="77777777" w:rsidTr="00DF0D3E">
        <w:trPr>
          <w:trHeight w:val="320"/>
          <w:jc w:val="center"/>
        </w:trPr>
        <w:tc>
          <w:tcPr>
            <w:tcW w:w="0" w:type="auto"/>
            <w:shd w:val="clear" w:color="auto" w:fill="auto"/>
            <w:noWrap/>
            <w:vAlign w:val="center"/>
            <w:hideMark/>
          </w:tcPr>
          <w:p w14:paraId="263F4C99" w14:textId="77777777" w:rsidR="00CC7A0A" w:rsidRPr="00CC7A0A" w:rsidRDefault="00CC7A0A" w:rsidP="0087707B">
            <w:pPr>
              <w:spacing w:line="288" w:lineRule="auto"/>
              <w:ind w:firstLine="0"/>
              <w:jc w:val="center"/>
              <w:rPr>
                <w:lang w:eastAsia="zh-CN"/>
              </w:rPr>
            </w:pPr>
            <w:r w:rsidRPr="00CC7A0A">
              <w:rPr>
                <w:lang w:eastAsia="zh-CN"/>
              </w:rPr>
              <w:t>moral(loyalty)</w:t>
            </w:r>
          </w:p>
        </w:tc>
        <w:tc>
          <w:tcPr>
            <w:tcW w:w="0" w:type="auto"/>
            <w:shd w:val="clear" w:color="auto" w:fill="auto"/>
            <w:noWrap/>
            <w:vAlign w:val="center"/>
            <w:hideMark/>
          </w:tcPr>
          <w:p w14:paraId="656A4812" w14:textId="77777777" w:rsidR="00CC7A0A" w:rsidRPr="00CC7A0A" w:rsidRDefault="00CC7A0A" w:rsidP="0087707B">
            <w:pPr>
              <w:spacing w:line="288" w:lineRule="auto"/>
              <w:ind w:firstLine="0"/>
              <w:jc w:val="center"/>
              <w:rPr>
                <w:lang w:eastAsia="zh-CN"/>
              </w:rPr>
            </w:pPr>
            <w:r w:rsidRPr="00CC7A0A">
              <w:rPr>
                <w:lang w:eastAsia="zh-CN"/>
              </w:rPr>
              <w:t>-.014</w:t>
            </w:r>
          </w:p>
        </w:tc>
        <w:tc>
          <w:tcPr>
            <w:tcW w:w="1433" w:type="dxa"/>
            <w:shd w:val="clear" w:color="auto" w:fill="auto"/>
            <w:noWrap/>
            <w:vAlign w:val="center"/>
            <w:hideMark/>
          </w:tcPr>
          <w:p w14:paraId="395BC71C" w14:textId="77777777" w:rsidR="00CC7A0A" w:rsidRPr="00CC7A0A" w:rsidRDefault="00CC7A0A" w:rsidP="0087707B">
            <w:pPr>
              <w:spacing w:line="288" w:lineRule="auto"/>
              <w:ind w:firstLine="0"/>
              <w:jc w:val="center"/>
              <w:rPr>
                <w:lang w:eastAsia="zh-CN"/>
              </w:rPr>
            </w:pPr>
            <w:r w:rsidRPr="00CC7A0A">
              <w:rPr>
                <w:lang w:eastAsia="zh-CN"/>
              </w:rPr>
              <w:t>.003</w:t>
            </w:r>
          </w:p>
        </w:tc>
        <w:tc>
          <w:tcPr>
            <w:tcW w:w="1802" w:type="dxa"/>
            <w:shd w:val="clear" w:color="auto" w:fill="auto"/>
            <w:noWrap/>
            <w:vAlign w:val="center"/>
            <w:hideMark/>
          </w:tcPr>
          <w:p w14:paraId="10F25E95" w14:textId="77777777" w:rsidR="00CC7A0A" w:rsidRPr="00CC7A0A" w:rsidRDefault="00CC7A0A" w:rsidP="0087707B">
            <w:pPr>
              <w:spacing w:line="288" w:lineRule="auto"/>
              <w:ind w:firstLine="0"/>
              <w:jc w:val="center"/>
              <w:rPr>
                <w:lang w:eastAsia="zh-CN"/>
              </w:rPr>
            </w:pPr>
            <w:r w:rsidRPr="00CC7A0A">
              <w:rPr>
                <w:lang w:eastAsia="zh-CN"/>
              </w:rPr>
              <w:t>[-.019, -.008]</w:t>
            </w:r>
          </w:p>
        </w:tc>
      </w:tr>
      <w:tr w:rsidR="002E722C" w:rsidRPr="00CC7A0A" w14:paraId="61EEC723" w14:textId="77777777" w:rsidTr="00DF0D3E">
        <w:trPr>
          <w:trHeight w:val="320"/>
          <w:jc w:val="center"/>
        </w:trPr>
        <w:tc>
          <w:tcPr>
            <w:tcW w:w="0" w:type="auto"/>
            <w:shd w:val="clear" w:color="auto" w:fill="auto"/>
            <w:noWrap/>
            <w:vAlign w:val="center"/>
            <w:hideMark/>
          </w:tcPr>
          <w:p w14:paraId="0A5CDC31" w14:textId="77777777" w:rsidR="00CC7A0A" w:rsidRPr="00CC7A0A" w:rsidRDefault="00CC7A0A" w:rsidP="0087707B">
            <w:pPr>
              <w:spacing w:line="288" w:lineRule="auto"/>
              <w:ind w:firstLine="0"/>
              <w:jc w:val="center"/>
              <w:rPr>
                <w:lang w:eastAsia="zh-CN"/>
              </w:rPr>
            </w:pPr>
            <w:r w:rsidRPr="00CC7A0A">
              <w:rPr>
                <w:lang w:eastAsia="zh-CN"/>
              </w:rPr>
              <w:t>moral(sanctity)</w:t>
            </w:r>
          </w:p>
        </w:tc>
        <w:tc>
          <w:tcPr>
            <w:tcW w:w="0" w:type="auto"/>
            <w:shd w:val="clear" w:color="auto" w:fill="auto"/>
            <w:noWrap/>
            <w:vAlign w:val="center"/>
            <w:hideMark/>
          </w:tcPr>
          <w:p w14:paraId="2777EB24" w14:textId="77777777" w:rsidR="00CC7A0A" w:rsidRPr="00CC7A0A" w:rsidRDefault="00CC7A0A" w:rsidP="0087707B">
            <w:pPr>
              <w:spacing w:line="288" w:lineRule="auto"/>
              <w:ind w:firstLine="0"/>
              <w:jc w:val="center"/>
              <w:rPr>
                <w:lang w:eastAsia="zh-CN"/>
              </w:rPr>
            </w:pPr>
            <w:r w:rsidRPr="00CC7A0A">
              <w:rPr>
                <w:lang w:eastAsia="zh-CN"/>
              </w:rPr>
              <w:t>-.117</w:t>
            </w:r>
          </w:p>
        </w:tc>
        <w:tc>
          <w:tcPr>
            <w:tcW w:w="1433" w:type="dxa"/>
            <w:shd w:val="clear" w:color="auto" w:fill="auto"/>
            <w:noWrap/>
            <w:vAlign w:val="center"/>
            <w:hideMark/>
          </w:tcPr>
          <w:p w14:paraId="3E84856A" w14:textId="77777777" w:rsidR="00CC7A0A" w:rsidRPr="00CC7A0A" w:rsidRDefault="00CC7A0A" w:rsidP="0087707B">
            <w:pPr>
              <w:spacing w:line="288" w:lineRule="auto"/>
              <w:ind w:firstLine="0"/>
              <w:jc w:val="center"/>
              <w:rPr>
                <w:lang w:eastAsia="zh-CN"/>
              </w:rPr>
            </w:pPr>
            <w:r w:rsidRPr="00CC7A0A">
              <w:rPr>
                <w:lang w:eastAsia="zh-CN"/>
              </w:rPr>
              <w:t>.003</w:t>
            </w:r>
          </w:p>
        </w:tc>
        <w:tc>
          <w:tcPr>
            <w:tcW w:w="1802" w:type="dxa"/>
            <w:shd w:val="clear" w:color="auto" w:fill="auto"/>
            <w:noWrap/>
            <w:vAlign w:val="center"/>
            <w:hideMark/>
          </w:tcPr>
          <w:p w14:paraId="7CFF1C54" w14:textId="77777777" w:rsidR="00CC7A0A" w:rsidRPr="00CC7A0A" w:rsidRDefault="00CC7A0A" w:rsidP="0087707B">
            <w:pPr>
              <w:spacing w:line="288" w:lineRule="auto"/>
              <w:ind w:firstLine="0"/>
              <w:jc w:val="center"/>
              <w:rPr>
                <w:lang w:eastAsia="zh-CN"/>
              </w:rPr>
            </w:pPr>
            <w:r w:rsidRPr="00CC7A0A">
              <w:rPr>
                <w:lang w:eastAsia="zh-CN"/>
              </w:rPr>
              <w:t>[-.122, -.111]</w:t>
            </w:r>
          </w:p>
        </w:tc>
      </w:tr>
      <w:tr w:rsidR="002E722C" w:rsidRPr="00CC7A0A" w14:paraId="2C487391" w14:textId="77777777" w:rsidTr="00DF0D3E">
        <w:trPr>
          <w:trHeight w:val="320"/>
          <w:jc w:val="center"/>
        </w:trPr>
        <w:tc>
          <w:tcPr>
            <w:tcW w:w="0" w:type="auto"/>
            <w:shd w:val="clear" w:color="auto" w:fill="auto"/>
            <w:noWrap/>
            <w:vAlign w:val="center"/>
            <w:hideMark/>
          </w:tcPr>
          <w:p w14:paraId="205A770A" w14:textId="77777777" w:rsidR="00CC7A0A" w:rsidRPr="00CC7A0A" w:rsidRDefault="00CC7A0A" w:rsidP="0087707B">
            <w:pPr>
              <w:spacing w:line="288" w:lineRule="auto"/>
              <w:ind w:firstLine="0"/>
              <w:jc w:val="center"/>
              <w:rPr>
                <w:lang w:eastAsia="zh-CN"/>
              </w:rPr>
            </w:pPr>
            <w:r w:rsidRPr="00CC7A0A">
              <w:rPr>
                <w:lang w:eastAsia="zh-CN"/>
              </w:rPr>
              <w:t>moral(subversion)</w:t>
            </w:r>
          </w:p>
        </w:tc>
        <w:tc>
          <w:tcPr>
            <w:tcW w:w="0" w:type="auto"/>
            <w:shd w:val="clear" w:color="auto" w:fill="auto"/>
            <w:noWrap/>
            <w:vAlign w:val="center"/>
            <w:hideMark/>
          </w:tcPr>
          <w:p w14:paraId="49956EA2" w14:textId="77777777" w:rsidR="00CC7A0A" w:rsidRPr="00CC7A0A" w:rsidRDefault="00CC7A0A" w:rsidP="0087707B">
            <w:pPr>
              <w:spacing w:line="288" w:lineRule="auto"/>
              <w:ind w:firstLine="0"/>
              <w:jc w:val="center"/>
              <w:rPr>
                <w:lang w:eastAsia="zh-CN"/>
              </w:rPr>
            </w:pPr>
            <w:r w:rsidRPr="00CC7A0A">
              <w:rPr>
                <w:lang w:eastAsia="zh-CN"/>
              </w:rPr>
              <w:t>-.091</w:t>
            </w:r>
          </w:p>
        </w:tc>
        <w:tc>
          <w:tcPr>
            <w:tcW w:w="1433" w:type="dxa"/>
            <w:shd w:val="clear" w:color="auto" w:fill="auto"/>
            <w:noWrap/>
            <w:vAlign w:val="center"/>
            <w:hideMark/>
          </w:tcPr>
          <w:p w14:paraId="04C218F1" w14:textId="77777777" w:rsidR="00CC7A0A" w:rsidRPr="00CC7A0A" w:rsidRDefault="00CC7A0A" w:rsidP="0087707B">
            <w:pPr>
              <w:spacing w:line="288" w:lineRule="auto"/>
              <w:ind w:firstLine="0"/>
              <w:jc w:val="center"/>
              <w:rPr>
                <w:lang w:eastAsia="zh-CN"/>
              </w:rPr>
            </w:pPr>
            <w:r w:rsidRPr="00CC7A0A">
              <w:rPr>
                <w:lang w:eastAsia="zh-CN"/>
              </w:rPr>
              <w:t>.003</w:t>
            </w:r>
          </w:p>
        </w:tc>
        <w:tc>
          <w:tcPr>
            <w:tcW w:w="1802" w:type="dxa"/>
            <w:shd w:val="clear" w:color="auto" w:fill="auto"/>
            <w:noWrap/>
            <w:vAlign w:val="center"/>
            <w:hideMark/>
          </w:tcPr>
          <w:p w14:paraId="25439218" w14:textId="77777777" w:rsidR="00CC7A0A" w:rsidRPr="00CC7A0A" w:rsidRDefault="00CC7A0A" w:rsidP="0087707B">
            <w:pPr>
              <w:spacing w:line="288" w:lineRule="auto"/>
              <w:ind w:firstLine="0"/>
              <w:jc w:val="center"/>
              <w:rPr>
                <w:lang w:eastAsia="zh-CN"/>
              </w:rPr>
            </w:pPr>
            <w:r w:rsidRPr="00CC7A0A">
              <w:rPr>
                <w:lang w:eastAsia="zh-CN"/>
              </w:rPr>
              <w:t>[-.097, -.085]</w:t>
            </w:r>
          </w:p>
        </w:tc>
      </w:tr>
      <w:tr w:rsidR="002E722C" w:rsidRPr="00CC7A0A" w14:paraId="0E795683" w14:textId="77777777" w:rsidTr="00DF0D3E">
        <w:trPr>
          <w:trHeight w:val="320"/>
          <w:jc w:val="center"/>
        </w:trPr>
        <w:tc>
          <w:tcPr>
            <w:tcW w:w="0" w:type="auto"/>
            <w:shd w:val="clear" w:color="auto" w:fill="auto"/>
            <w:noWrap/>
            <w:vAlign w:val="center"/>
            <w:hideMark/>
          </w:tcPr>
          <w:p w14:paraId="72865B23" w14:textId="77777777" w:rsidR="00CC7A0A" w:rsidRPr="00CC7A0A" w:rsidRDefault="00CC7A0A" w:rsidP="0087707B">
            <w:pPr>
              <w:spacing w:line="288" w:lineRule="auto"/>
              <w:ind w:firstLine="0"/>
              <w:jc w:val="center"/>
              <w:rPr>
                <w:lang w:eastAsia="zh-CN"/>
              </w:rPr>
            </w:pPr>
            <w:r w:rsidRPr="00CC7A0A">
              <w:rPr>
                <w:lang w:eastAsia="zh-CN"/>
              </w:rPr>
              <w:t>party(R) x moral(betrayal)</w:t>
            </w:r>
          </w:p>
        </w:tc>
        <w:tc>
          <w:tcPr>
            <w:tcW w:w="0" w:type="auto"/>
            <w:shd w:val="clear" w:color="auto" w:fill="auto"/>
            <w:noWrap/>
            <w:vAlign w:val="center"/>
            <w:hideMark/>
          </w:tcPr>
          <w:p w14:paraId="27634946" w14:textId="77777777" w:rsidR="00CC7A0A" w:rsidRPr="00CC7A0A" w:rsidRDefault="00CC7A0A" w:rsidP="0087707B">
            <w:pPr>
              <w:spacing w:line="288" w:lineRule="auto"/>
              <w:ind w:firstLine="0"/>
              <w:jc w:val="center"/>
              <w:rPr>
                <w:lang w:eastAsia="zh-CN"/>
              </w:rPr>
            </w:pPr>
            <w:r w:rsidRPr="00CC7A0A">
              <w:rPr>
                <w:lang w:eastAsia="zh-CN"/>
              </w:rPr>
              <w:t>.014</w:t>
            </w:r>
          </w:p>
        </w:tc>
        <w:tc>
          <w:tcPr>
            <w:tcW w:w="1433" w:type="dxa"/>
            <w:shd w:val="clear" w:color="auto" w:fill="auto"/>
            <w:noWrap/>
            <w:vAlign w:val="center"/>
            <w:hideMark/>
          </w:tcPr>
          <w:p w14:paraId="26FECA23" w14:textId="77777777" w:rsidR="00CC7A0A" w:rsidRPr="00CC7A0A" w:rsidRDefault="00CC7A0A" w:rsidP="0087707B">
            <w:pPr>
              <w:spacing w:line="288" w:lineRule="auto"/>
              <w:ind w:firstLine="0"/>
              <w:jc w:val="center"/>
              <w:rPr>
                <w:lang w:eastAsia="zh-CN"/>
              </w:rPr>
            </w:pPr>
            <w:r w:rsidRPr="00CC7A0A">
              <w:rPr>
                <w:lang w:eastAsia="zh-CN"/>
              </w:rPr>
              <w:t>.004</w:t>
            </w:r>
          </w:p>
        </w:tc>
        <w:tc>
          <w:tcPr>
            <w:tcW w:w="1802" w:type="dxa"/>
            <w:shd w:val="clear" w:color="auto" w:fill="auto"/>
            <w:noWrap/>
            <w:vAlign w:val="center"/>
            <w:hideMark/>
          </w:tcPr>
          <w:p w14:paraId="179D740A" w14:textId="77777777" w:rsidR="00CC7A0A" w:rsidRPr="00CC7A0A" w:rsidRDefault="00CC7A0A" w:rsidP="0087707B">
            <w:pPr>
              <w:spacing w:line="288" w:lineRule="auto"/>
              <w:ind w:firstLine="0"/>
              <w:jc w:val="center"/>
              <w:rPr>
                <w:lang w:eastAsia="zh-CN"/>
              </w:rPr>
            </w:pPr>
            <w:r w:rsidRPr="00CC7A0A">
              <w:rPr>
                <w:lang w:eastAsia="zh-CN"/>
              </w:rPr>
              <w:t>[.006, .022]</w:t>
            </w:r>
          </w:p>
        </w:tc>
      </w:tr>
      <w:tr w:rsidR="002E722C" w:rsidRPr="00CC7A0A" w14:paraId="6D8012BF" w14:textId="77777777" w:rsidTr="00DF0D3E">
        <w:trPr>
          <w:trHeight w:val="320"/>
          <w:jc w:val="center"/>
        </w:trPr>
        <w:tc>
          <w:tcPr>
            <w:tcW w:w="0" w:type="auto"/>
            <w:shd w:val="clear" w:color="auto" w:fill="auto"/>
            <w:noWrap/>
            <w:vAlign w:val="center"/>
            <w:hideMark/>
          </w:tcPr>
          <w:p w14:paraId="5FF89FE0" w14:textId="77777777" w:rsidR="00CC7A0A" w:rsidRPr="00CC7A0A" w:rsidRDefault="00CC7A0A" w:rsidP="0087707B">
            <w:pPr>
              <w:spacing w:line="288" w:lineRule="auto"/>
              <w:ind w:firstLine="0"/>
              <w:jc w:val="center"/>
              <w:rPr>
                <w:lang w:eastAsia="zh-CN"/>
              </w:rPr>
            </w:pPr>
            <w:r w:rsidRPr="00CC7A0A">
              <w:rPr>
                <w:lang w:eastAsia="zh-CN"/>
              </w:rPr>
              <w:t>party(R) x moral(care)</w:t>
            </w:r>
          </w:p>
        </w:tc>
        <w:tc>
          <w:tcPr>
            <w:tcW w:w="0" w:type="auto"/>
            <w:shd w:val="clear" w:color="auto" w:fill="auto"/>
            <w:noWrap/>
            <w:vAlign w:val="center"/>
            <w:hideMark/>
          </w:tcPr>
          <w:p w14:paraId="601A4EBB" w14:textId="77777777" w:rsidR="00CC7A0A" w:rsidRPr="00CC7A0A" w:rsidRDefault="00CC7A0A" w:rsidP="0087707B">
            <w:pPr>
              <w:spacing w:line="288" w:lineRule="auto"/>
              <w:ind w:firstLine="0"/>
              <w:jc w:val="center"/>
              <w:rPr>
                <w:lang w:eastAsia="zh-CN"/>
              </w:rPr>
            </w:pPr>
            <w:r w:rsidRPr="00CC7A0A">
              <w:rPr>
                <w:lang w:eastAsia="zh-CN"/>
              </w:rPr>
              <w:t>.001</w:t>
            </w:r>
          </w:p>
        </w:tc>
        <w:tc>
          <w:tcPr>
            <w:tcW w:w="1433" w:type="dxa"/>
            <w:shd w:val="clear" w:color="auto" w:fill="auto"/>
            <w:noWrap/>
            <w:vAlign w:val="center"/>
            <w:hideMark/>
          </w:tcPr>
          <w:p w14:paraId="6C4B4D86" w14:textId="77777777" w:rsidR="00CC7A0A" w:rsidRPr="00CC7A0A" w:rsidRDefault="00CC7A0A" w:rsidP="0087707B">
            <w:pPr>
              <w:spacing w:line="288" w:lineRule="auto"/>
              <w:ind w:firstLine="0"/>
              <w:jc w:val="center"/>
              <w:rPr>
                <w:lang w:eastAsia="zh-CN"/>
              </w:rPr>
            </w:pPr>
            <w:r w:rsidRPr="00CC7A0A">
              <w:rPr>
                <w:lang w:eastAsia="zh-CN"/>
              </w:rPr>
              <w:t>.004</w:t>
            </w:r>
          </w:p>
        </w:tc>
        <w:tc>
          <w:tcPr>
            <w:tcW w:w="1802" w:type="dxa"/>
            <w:shd w:val="clear" w:color="auto" w:fill="auto"/>
            <w:noWrap/>
            <w:vAlign w:val="center"/>
            <w:hideMark/>
          </w:tcPr>
          <w:p w14:paraId="1FE9F59C" w14:textId="77777777" w:rsidR="00CC7A0A" w:rsidRPr="00CC7A0A" w:rsidRDefault="00CC7A0A" w:rsidP="0087707B">
            <w:pPr>
              <w:spacing w:line="288" w:lineRule="auto"/>
              <w:ind w:firstLine="0"/>
              <w:jc w:val="center"/>
              <w:rPr>
                <w:lang w:eastAsia="zh-CN"/>
              </w:rPr>
            </w:pPr>
            <w:r w:rsidRPr="00CC7A0A">
              <w:rPr>
                <w:lang w:eastAsia="zh-CN"/>
              </w:rPr>
              <w:t>[-.007, .009]</w:t>
            </w:r>
          </w:p>
        </w:tc>
      </w:tr>
      <w:tr w:rsidR="002E722C" w:rsidRPr="00CC7A0A" w14:paraId="4C1BB495" w14:textId="77777777" w:rsidTr="00DF0D3E">
        <w:trPr>
          <w:trHeight w:val="320"/>
          <w:jc w:val="center"/>
        </w:trPr>
        <w:tc>
          <w:tcPr>
            <w:tcW w:w="0" w:type="auto"/>
            <w:shd w:val="clear" w:color="auto" w:fill="auto"/>
            <w:noWrap/>
            <w:vAlign w:val="center"/>
            <w:hideMark/>
          </w:tcPr>
          <w:p w14:paraId="655C289D" w14:textId="77777777" w:rsidR="00CC7A0A" w:rsidRPr="00CC7A0A" w:rsidRDefault="00CC7A0A" w:rsidP="0087707B">
            <w:pPr>
              <w:spacing w:line="288" w:lineRule="auto"/>
              <w:ind w:firstLine="0"/>
              <w:jc w:val="center"/>
              <w:rPr>
                <w:lang w:eastAsia="zh-CN"/>
              </w:rPr>
            </w:pPr>
            <w:r w:rsidRPr="00CC7A0A">
              <w:rPr>
                <w:lang w:eastAsia="zh-CN"/>
              </w:rPr>
              <w:t>party(R) x moral(cheating)</w:t>
            </w:r>
          </w:p>
        </w:tc>
        <w:tc>
          <w:tcPr>
            <w:tcW w:w="0" w:type="auto"/>
            <w:shd w:val="clear" w:color="auto" w:fill="auto"/>
            <w:noWrap/>
            <w:vAlign w:val="center"/>
            <w:hideMark/>
          </w:tcPr>
          <w:p w14:paraId="1B8EF95C" w14:textId="77777777" w:rsidR="00CC7A0A" w:rsidRPr="00CC7A0A" w:rsidRDefault="00CC7A0A" w:rsidP="0087707B">
            <w:pPr>
              <w:spacing w:line="288" w:lineRule="auto"/>
              <w:ind w:firstLine="0"/>
              <w:jc w:val="center"/>
              <w:rPr>
                <w:lang w:eastAsia="zh-CN"/>
              </w:rPr>
            </w:pPr>
            <w:r w:rsidRPr="00CC7A0A">
              <w:rPr>
                <w:lang w:eastAsia="zh-CN"/>
              </w:rPr>
              <w:t>.009</w:t>
            </w:r>
          </w:p>
        </w:tc>
        <w:tc>
          <w:tcPr>
            <w:tcW w:w="1433" w:type="dxa"/>
            <w:shd w:val="clear" w:color="auto" w:fill="auto"/>
            <w:noWrap/>
            <w:vAlign w:val="center"/>
            <w:hideMark/>
          </w:tcPr>
          <w:p w14:paraId="57010E98" w14:textId="77777777" w:rsidR="00CC7A0A" w:rsidRPr="00CC7A0A" w:rsidRDefault="00CC7A0A" w:rsidP="0087707B">
            <w:pPr>
              <w:spacing w:line="288" w:lineRule="auto"/>
              <w:ind w:firstLine="0"/>
              <w:jc w:val="center"/>
              <w:rPr>
                <w:lang w:eastAsia="zh-CN"/>
              </w:rPr>
            </w:pPr>
            <w:r w:rsidRPr="00CC7A0A">
              <w:rPr>
                <w:lang w:eastAsia="zh-CN"/>
              </w:rPr>
              <w:t>.004</w:t>
            </w:r>
          </w:p>
        </w:tc>
        <w:tc>
          <w:tcPr>
            <w:tcW w:w="1802" w:type="dxa"/>
            <w:shd w:val="clear" w:color="auto" w:fill="auto"/>
            <w:noWrap/>
            <w:vAlign w:val="center"/>
            <w:hideMark/>
          </w:tcPr>
          <w:p w14:paraId="5E99C4B1" w14:textId="77777777" w:rsidR="00CC7A0A" w:rsidRPr="00CC7A0A" w:rsidRDefault="00CC7A0A" w:rsidP="0087707B">
            <w:pPr>
              <w:spacing w:line="288" w:lineRule="auto"/>
              <w:ind w:firstLine="0"/>
              <w:jc w:val="center"/>
              <w:rPr>
                <w:lang w:eastAsia="zh-CN"/>
              </w:rPr>
            </w:pPr>
            <w:r w:rsidRPr="00CC7A0A">
              <w:rPr>
                <w:lang w:eastAsia="zh-CN"/>
              </w:rPr>
              <w:t>[.001, .017]</w:t>
            </w:r>
          </w:p>
        </w:tc>
      </w:tr>
      <w:tr w:rsidR="002E722C" w:rsidRPr="00CC7A0A" w14:paraId="5D1DB4D2" w14:textId="77777777" w:rsidTr="00DF0D3E">
        <w:trPr>
          <w:trHeight w:val="320"/>
          <w:jc w:val="center"/>
        </w:trPr>
        <w:tc>
          <w:tcPr>
            <w:tcW w:w="0" w:type="auto"/>
            <w:shd w:val="clear" w:color="auto" w:fill="auto"/>
            <w:noWrap/>
            <w:vAlign w:val="center"/>
            <w:hideMark/>
          </w:tcPr>
          <w:p w14:paraId="5DEBA2C0" w14:textId="77777777" w:rsidR="00CC7A0A" w:rsidRPr="00CC7A0A" w:rsidRDefault="00CC7A0A" w:rsidP="0087707B">
            <w:pPr>
              <w:spacing w:line="288" w:lineRule="auto"/>
              <w:ind w:firstLine="0"/>
              <w:jc w:val="center"/>
              <w:rPr>
                <w:lang w:eastAsia="zh-CN"/>
              </w:rPr>
            </w:pPr>
            <w:r w:rsidRPr="00CC7A0A">
              <w:rPr>
                <w:lang w:eastAsia="zh-CN"/>
              </w:rPr>
              <w:t>party(R) x moral(degradation)</w:t>
            </w:r>
          </w:p>
        </w:tc>
        <w:tc>
          <w:tcPr>
            <w:tcW w:w="0" w:type="auto"/>
            <w:shd w:val="clear" w:color="auto" w:fill="auto"/>
            <w:noWrap/>
            <w:vAlign w:val="center"/>
            <w:hideMark/>
          </w:tcPr>
          <w:p w14:paraId="33CF8BCC" w14:textId="77777777" w:rsidR="00CC7A0A" w:rsidRPr="00CC7A0A" w:rsidRDefault="00CC7A0A" w:rsidP="0087707B">
            <w:pPr>
              <w:spacing w:line="288" w:lineRule="auto"/>
              <w:ind w:firstLine="0"/>
              <w:jc w:val="center"/>
              <w:rPr>
                <w:lang w:eastAsia="zh-CN"/>
              </w:rPr>
            </w:pPr>
            <w:r w:rsidRPr="00CC7A0A">
              <w:rPr>
                <w:lang w:eastAsia="zh-CN"/>
              </w:rPr>
              <w:t>.021</w:t>
            </w:r>
          </w:p>
        </w:tc>
        <w:tc>
          <w:tcPr>
            <w:tcW w:w="1433" w:type="dxa"/>
            <w:shd w:val="clear" w:color="auto" w:fill="auto"/>
            <w:noWrap/>
            <w:vAlign w:val="center"/>
            <w:hideMark/>
          </w:tcPr>
          <w:p w14:paraId="3C32E81A" w14:textId="77777777" w:rsidR="00CC7A0A" w:rsidRPr="00CC7A0A" w:rsidRDefault="00CC7A0A" w:rsidP="0087707B">
            <w:pPr>
              <w:spacing w:line="288" w:lineRule="auto"/>
              <w:ind w:firstLine="0"/>
              <w:jc w:val="center"/>
              <w:rPr>
                <w:lang w:eastAsia="zh-CN"/>
              </w:rPr>
            </w:pPr>
            <w:r w:rsidRPr="00CC7A0A">
              <w:rPr>
                <w:lang w:eastAsia="zh-CN"/>
              </w:rPr>
              <w:t>.004</w:t>
            </w:r>
          </w:p>
        </w:tc>
        <w:tc>
          <w:tcPr>
            <w:tcW w:w="1802" w:type="dxa"/>
            <w:shd w:val="clear" w:color="auto" w:fill="auto"/>
            <w:noWrap/>
            <w:vAlign w:val="center"/>
            <w:hideMark/>
          </w:tcPr>
          <w:p w14:paraId="07FF02DE" w14:textId="77777777" w:rsidR="00CC7A0A" w:rsidRPr="00CC7A0A" w:rsidRDefault="00CC7A0A" w:rsidP="0087707B">
            <w:pPr>
              <w:spacing w:line="288" w:lineRule="auto"/>
              <w:ind w:firstLine="0"/>
              <w:jc w:val="center"/>
              <w:rPr>
                <w:lang w:eastAsia="zh-CN"/>
              </w:rPr>
            </w:pPr>
            <w:r w:rsidRPr="00CC7A0A">
              <w:rPr>
                <w:lang w:eastAsia="zh-CN"/>
              </w:rPr>
              <w:t>[.013, .029]</w:t>
            </w:r>
          </w:p>
        </w:tc>
      </w:tr>
      <w:tr w:rsidR="002E722C" w:rsidRPr="00CC7A0A" w14:paraId="40CAC543" w14:textId="77777777" w:rsidTr="00DF0D3E">
        <w:trPr>
          <w:trHeight w:val="320"/>
          <w:jc w:val="center"/>
        </w:trPr>
        <w:tc>
          <w:tcPr>
            <w:tcW w:w="0" w:type="auto"/>
            <w:shd w:val="clear" w:color="auto" w:fill="auto"/>
            <w:noWrap/>
            <w:vAlign w:val="center"/>
            <w:hideMark/>
          </w:tcPr>
          <w:p w14:paraId="57AEC2A4" w14:textId="77777777" w:rsidR="00CC7A0A" w:rsidRPr="00CC7A0A" w:rsidRDefault="00CC7A0A" w:rsidP="0087707B">
            <w:pPr>
              <w:spacing w:line="288" w:lineRule="auto"/>
              <w:ind w:firstLine="0"/>
              <w:jc w:val="center"/>
              <w:rPr>
                <w:lang w:eastAsia="zh-CN"/>
              </w:rPr>
            </w:pPr>
            <w:r w:rsidRPr="00CC7A0A">
              <w:rPr>
                <w:lang w:eastAsia="zh-CN"/>
              </w:rPr>
              <w:t>party(R) x moral(fairness)</w:t>
            </w:r>
          </w:p>
        </w:tc>
        <w:tc>
          <w:tcPr>
            <w:tcW w:w="0" w:type="auto"/>
            <w:shd w:val="clear" w:color="auto" w:fill="auto"/>
            <w:noWrap/>
            <w:vAlign w:val="center"/>
            <w:hideMark/>
          </w:tcPr>
          <w:p w14:paraId="666DEC10" w14:textId="77777777" w:rsidR="00CC7A0A" w:rsidRPr="00CC7A0A" w:rsidRDefault="00CC7A0A" w:rsidP="0087707B">
            <w:pPr>
              <w:spacing w:line="288" w:lineRule="auto"/>
              <w:ind w:firstLine="0"/>
              <w:jc w:val="center"/>
              <w:rPr>
                <w:lang w:eastAsia="zh-CN"/>
              </w:rPr>
            </w:pPr>
            <w:r w:rsidRPr="00CC7A0A">
              <w:rPr>
                <w:lang w:eastAsia="zh-CN"/>
              </w:rPr>
              <w:t>.001</w:t>
            </w:r>
          </w:p>
        </w:tc>
        <w:tc>
          <w:tcPr>
            <w:tcW w:w="1433" w:type="dxa"/>
            <w:shd w:val="clear" w:color="auto" w:fill="auto"/>
            <w:noWrap/>
            <w:vAlign w:val="center"/>
            <w:hideMark/>
          </w:tcPr>
          <w:p w14:paraId="2205FD87" w14:textId="77777777" w:rsidR="00CC7A0A" w:rsidRPr="00CC7A0A" w:rsidRDefault="00CC7A0A" w:rsidP="0087707B">
            <w:pPr>
              <w:spacing w:line="288" w:lineRule="auto"/>
              <w:ind w:firstLine="0"/>
              <w:jc w:val="center"/>
              <w:rPr>
                <w:lang w:eastAsia="zh-CN"/>
              </w:rPr>
            </w:pPr>
            <w:r w:rsidRPr="00CC7A0A">
              <w:rPr>
                <w:lang w:eastAsia="zh-CN"/>
              </w:rPr>
              <w:t>.004</w:t>
            </w:r>
          </w:p>
        </w:tc>
        <w:tc>
          <w:tcPr>
            <w:tcW w:w="1802" w:type="dxa"/>
            <w:shd w:val="clear" w:color="auto" w:fill="auto"/>
            <w:noWrap/>
            <w:vAlign w:val="center"/>
            <w:hideMark/>
          </w:tcPr>
          <w:p w14:paraId="5ADBE41B" w14:textId="77777777" w:rsidR="00CC7A0A" w:rsidRPr="00CC7A0A" w:rsidRDefault="00CC7A0A" w:rsidP="0087707B">
            <w:pPr>
              <w:spacing w:line="288" w:lineRule="auto"/>
              <w:ind w:firstLine="0"/>
              <w:jc w:val="center"/>
              <w:rPr>
                <w:lang w:eastAsia="zh-CN"/>
              </w:rPr>
            </w:pPr>
            <w:r w:rsidRPr="00CC7A0A">
              <w:rPr>
                <w:lang w:eastAsia="zh-CN"/>
              </w:rPr>
              <w:t>[-.007, .009]</w:t>
            </w:r>
          </w:p>
        </w:tc>
      </w:tr>
      <w:tr w:rsidR="002E722C" w:rsidRPr="00CC7A0A" w14:paraId="641E3E2E" w14:textId="77777777" w:rsidTr="00DF0D3E">
        <w:trPr>
          <w:trHeight w:val="320"/>
          <w:jc w:val="center"/>
        </w:trPr>
        <w:tc>
          <w:tcPr>
            <w:tcW w:w="0" w:type="auto"/>
            <w:shd w:val="clear" w:color="auto" w:fill="auto"/>
            <w:noWrap/>
            <w:vAlign w:val="center"/>
            <w:hideMark/>
          </w:tcPr>
          <w:p w14:paraId="3DFE72EE" w14:textId="77777777" w:rsidR="00CC7A0A" w:rsidRPr="00CC7A0A" w:rsidRDefault="00CC7A0A" w:rsidP="0087707B">
            <w:pPr>
              <w:spacing w:line="288" w:lineRule="auto"/>
              <w:ind w:firstLine="0"/>
              <w:jc w:val="center"/>
              <w:rPr>
                <w:lang w:eastAsia="zh-CN"/>
              </w:rPr>
            </w:pPr>
            <w:r w:rsidRPr="00CC7A0A">
              <w:rPr>
                <w:lang w:eastAsia="zh-CN"/>
              </w:rPr>
              <w:t>party(R) x moral(harm)</w:t>
            </w:r>
          </w:p>
        </w:tc>
        <w:tc>
          <w:tcPr>
            <w:tcW w:w="0" w:type="auto"/>
            <w:shd w:val="clear" w:color="auto" w:fill="auto"/>
            <w:noWrap/>
            <w:vAlign w:val="center"/>
            <w:hideMark/>
          </w:tcPr>
          <w:p w14:paraId="658BFB43" w14:textId="77777777" w:rsidR="00CC7A0A" w:rsidRPr="00CC7A0A" w:rsidRDefault="00CC7A0A" w:rsidP="0087707B">
            <w:pPr>
              <w:spacing w:line="288" w:lineRule="auto"/>
              <w:ind w:firstLine="0"/>
              <w:jc w:val="center"/>
              <w:rPr>
                <w:lang w:eastAsia="zh-CN"/>
              </w:rPr>
            </w:pPr>
            <w:r w:rsidRPr="00CC7A0A">
              <w:rPr>
                <w:lang w:eastAsia="zh-CN"/>
              </w:rPr>
              <w:t>.009</w:t>
            </w:r>
          </w:p>
        </w:tc>
        <w:tc>
          <w:tcPr>
            <w:tcW w:w="1433" w:type="dxa"/>
            <w:shd w:val="clear" w:color="auto" w:fill="auto"/>
            <w:noWrap/>
            <w:vAlign w:val="center"/>
            <w:hideMark/>
          </w:tcPr>
          <w:p w14:paraId="46331B45" w14:textId="77777777" w:rsidR="00CC7A0A" w:rsidRPr="00CC7A0A" w:rsidRDefault="00CC7A0A" w:rsidP="0087707B">
            <w:pPr>
              <w:spacing w:line="288" w:lineRule="auto"/>
              <w:ind w:firstLine="0"/>
              <w:jc w:val="center"/>
              <w:rPr>
                <w:lang w:eastAsia="zh-CN"/>
              </w:rPr>
            </w:pPr>
            <w:r w:rsidRPr="00CC7A0A">
              <w:rPr>
                <w:lang w:eastAsia="zh-CN"/>
              </w:rPr>
              <w:t>.004</w:t>
            </w:r>
          </w:p>
        </w:tc>
        <w:tc>
          <w:tcPr>
            <w:tcW w:w="1802" w:type="dxa"/>
            <w:shd w:val="clear" w:color="auto" w:fill="auto"/>
            <w:noWrap/>
            <w:vAlign w:val="center"/>
            <w:hideMark/>
          </w:tcPr>
          <w:p w14:paraId="31AA0F6B" w14:textId="77777777" w:rsidR="00CC7A0A" w:rsidRPr="00CC7A0A" w:rsidRDefault="00CC7A0A" w:rsidP="0087707B">
            <w:pPr>
              <w:spacing w:line="288" w:lineRule="auto"/>
              <w:ind w:firstLine="0"/>
              <w:jc w:val="center"/>
              <w:rPr>
                <w:lang w:eastAsia="zh-CN"/>
              </w:rPr>
            </w:pPr>
            <w:r w:rsidRPr="00CC7A0A">
              <w:rPr>
                <w:lang w:eastAsia="zh-CN"/>
              </w:rPr>
              <w:t>[.001, .018]</w:t>
            </w:r>
          </w:p>
        </w:tc>
      </w:tr>
      <w:tr w:rsidR="002E722C" w:rsidRPr="00CC7A0A" w14:paraId="6CEF4FC3" w14:textId="77777777" w:rsidTr="00DF0D3E">
        <w:trPr>
          <w:trHeight w:val="320"/>
          <w:jc w:val="center"/>
        </w:trPr>
        <w:tc>
          <w:tcPr>
            <w:tcW w:w="0" w:type="auto"/>
            <w:shd w:val="clear" w:color="auto" w:fill="auto"/>
            <w:noWrap/>
            <w:vAlign w:val="center"/>
            <w:hideMark/>
          </w:tcPr>
          <w:p w14:paraId="77446165" w14:textId="77777777" w:rsidR="00CC7A0A" w:rsidRPr="00CC7A0A" w:rsidRDefault="00CC7A0A" w:rsidP="0087707B">
            <w:pPr>
              <w:spacing w:line="288" w:lineRule="auto"/>
              <w:ind w:firstLine="0"/>
              <w:jc w:val="center"/>
              <w:rPr>
                <w:lang w:eastAsia="zh-CN"/>
              </w:rPr>
            </w:pPr>
            <w:r w:rsidRPr="00CC7A0A">
              <w:rPr>
                <w:lang w:eastAsia="zh-CN"/>
              </w:rPr>
              <w:t>party(R) x moral(loyalty)</w:t>
            </w:r>
          </w:p>
        </w:tc>
        <w:tc>
          <w:tcPr>
            <w:tcW w:w="0" w:type="auto"/>
            <w:shd w:val="clear" w:color="auto" w:fill="auto"/>
            <w:noWrap/>
            <w:vAlign w:val="center"/>
            <w:hideMark/>
          </w:tcPr>
          <w:p w14:paraId="1559551B" w14:textId="77777777" w:rsidR="00CC7A0A" w:rsidRPr="00CC7A0A" w:rsidRDefault="00CC7A0A" w:rsidP="0087707B">
            <w:pPr>
              <w:spacing w:line="288" w:lineRule="auto"/>
              <w:ind w:firstLine="0"/>
              <w:jc w:val="center"/>
              <w:rPr>
                <w:lang w:eastAsia="zh-CN"/>
              </w:rPr>
            </w:pPr>
            <w:r w:rsidRPr="00CC7A0A">
              <w:rPr>
                <w:lang w:eastAsia="zh-CN"/>
              </w:rPr>
              <w:t>-.002</w:t>
            </w:r>
          </w:p>
        </w:tc>
        <w:tc>
          <w:tcPr>
            <w:tcW w:w="1433" w:type="dxa"/>
            <w:shd w:val="clear" w:color="auto" w:fill="auto"/>
            <w:noWrap/>
            <w:vAlign w:val="center"/>
            <w:hideMark/>
          </w:tcPr>
          <w:p w14:paraId="1F22B890" w14:textId="77777777" w:rsidR="00CC7A0A" w:rsidRPr="00CC7A0A" w:rsidRDefault="00CC7A0A" w:rsidP="0087707B">
            <w:pPr>
              <w:spacing w:line="288" w:lineRule="auto"/>
              <w:ind w:firstLine="0"/>
              <w:jc w:val="center"/>
              <w:rPr>
                <w:lang w:eastAsia="zh-CN"/>
              </w:rPr>
            </w:pPr>
            <w:r w:rsidRPr="00CC7A0A">
              <w:rPr>
                <w:lang w:eastAsia="zh-CN"/>
              </w:rPr>
              <w:t>.004</w:t>
            </w:r>
          </w:p>
        </w:tc>
        <w:tc>
          <w:tcPr>
            <w:tcW w:w="1802" w:type="dxa"/>
            <w:shd w:val="clear" w:color="auto" w:fill="auto"/>
            <w:noWrap/>
            <w:vAlign w:val="center"/>
            <w:hideMark/>
          </w:tcPr>
          <w:p w14:paraId="120F384B" w14:textId="77777777" w:rsidR="00CC7A0A" w:rsidRPr="00CC7A0A" w:rsidRDefault="00CC7A0A" w:rsidP="0087707B">
            <w:pPr>
              <w:spacing w:line="288" w:lineRule="auto"/>
              <w:ind w:firstLine="0"/>
              <w:jc w:val="center"/>
              <w:rPr>
                <w:lang w:eastAsia="zh-CN"/>
              </w:rPr>
            </w:pPr>
            <w:r w:rsidRPr="00CC7A0A">
              <w:rPr>
                <w:lang w:eastAsia="zh-CN"/>
              </w:rPr>
              <w:t>[-.01, .006]</w:t>
            </w:r>
          </w:p>
        </w:tc>
      </w:tr>
      <w:tr w:rsidR="002E722C" w:rsidRPr="00CC7A0A" w14:paraId="6C94B57A" w14:textId="77777777" w:rsidTr="00DF0D3E">
        <w:trPr>
          <w:trHeight w:val="320"/>
          <w:jc w:val="center"/>
        </w:trPr>
        <w:tc>
          <w:tcPr>
            <w:tcW w:w="0" w:type="auto"/>
            <w:shd w:val="clear" w:color="auto" w:fill="auto"/>
            <w:noWrap/>
            <w:vAlign w:val="center"/>
            <w:hideMark/>
          </w:tcPr>
          <w:p w14:paraId="33D3E6B9" w14:textId="77777777" w:rsidR="00CC7A0A" w:rsidRPr="00CC7A0A" w:rsidRDefault="00CC7A0A" w:rsidP="0087707B">
            <w:pPr>
              <w:spacing w:line="288" w:lineRule="auto"/>
              <w:ind w:firstLine="0"/>
              <w:jc w:val="center"/>
              <w:rPr>
                <w:lang w:eastAsia="zh-CN"/>
              </w:rPr>
            </w:pPr>
            <w:r w:rsidRPr="00CC7A0A">
              <w:rPr>
                <w:lang w:eastAsia="zh-CN"/>
              </w:rPr>
              <w:t>party(R) x moral(sanctity)</w:t>
            </w:r>
          </w:p>
        </w:tc>
        <w:tc>
          <w:tcPr>
            <w:tcW w:w="0" w:type="auto"/>
            <w:tcBorders>
              <w:bottom w:val="nil"/>
            </w:tcBorders>
            <w:shd w:val="clear" w:color="auto" w:fill="auto"/>
            <w:noWrap/>
            <w:vAlign w:val="center"/>
            <w:hideMark/>
          </w:tcPr>
          <w:p w14:paraId="63471CD9" w14:textId="77777777" w:rsidR="00CC7A0A" w:rsidRPr="00CC7A0A" w:rsidRDefault="00CC7A0A" w:rsidP="0087707B">
            <w:pPr>
              <w:spacing w:line="288" w:lineRule="auto"/>
              <w:ind w:firstLine="0"/>
              <w:jc w:val="center"/>
              <w:rPr>
                <w:lang w:eastAsia="zh-CN"/>
              </w:rPr>
            </w:pPr>
            <w:r w:rsidRPr="00CC7A0A">
              <w:rPr>
                <w:lang w:eastAsia="zh-CN"/>
              </w:rPr>
              <w:t>.012</w:t>
            </w:r>
          </w:p>
        </w:tc>
        <w:tc>
          <w:tcPr>
            <w:tcW w:w="1433" w:type="dxa"/>
            <w:tcBorders>
              <w:bottom w:val="nil"/>
            </w:tcBorders>
            <w:shd w:val="clear" w:color="auto" w:fill="auto"/>
            <w:noWrap/>
            <w:vAlign w:val="center"/>
            <w:hideMark/>
          </w:tcPr>
          <w:p w14:paraId="3A2AA246" w14:textId="77777777" w:rsidR="00CC7A0A" w:rsidRPr="00CC7A0A" w:rsidRDefault="00CC7A0A" w:rsidP="0087707B">
            <w:pPr>
              <w:spacing w:line="288" w:lineRule="auto"/>
              <w:ind w:firstLine="0"/>
              <w:jc w:val="center"/>
              <w:rPr>
                <w:lang w:eastAsia="zh-CN"/>
              </w:rPr>
            </w:pPr>
            <w:r w:rsidRPr="00CC7A0A">
              <w:rPr>
                <w:lang w:eastAsia="zh-CN"/>
              </w:rPr>
              <w:t>.004</w:t>
            </w:r>
          </w:p>
        </w:tc>
        <w:tc>
          <w:tcPr>
            <w:tcW w:w="1802" w:type="dxa"/>
            <w:tcBorders>
              <w:bottom w:val="nil"/>
            </w:tcBorders>
            <w:shd w:val="clear" w:color="auto" w:fill="auto"/>
            <w:noWrap/>
            <w:vAlign w:val="center"/>
            <w:hideMark/>
          </w:tcPr>
          <w:p w14:paraId="10A0316C" w14:textId="77777777" w:rsidR="00CC7A0A" w:rsidRPr="00CC7A0A" w:rsidRDefault="00CC7A0A" w:rsidP="0087707B">
            <w:pPr>
              <w:spacing w:line="288" w:lineRule="auto"/>
              <w:ind w:firstLine="0"/>
              <w:jc w:val="center"/>
              <w:rPr>
                <w:lang w:eastAsia="zh-CN"/>
              </w:rPr>
            </w:pPr>
            <w:r w:rsidRPr="00CC7A0A">
              <w:rPr>
                <w:lang w:eastAsia="zh-CN"/>
              </w:rPr>
              <w:t>[.004, .02]</w:t>
            </w:r>
          </w:p>
        </w:tc>
      </w:tr>
      <w:tr w:rsidR="002E722C" w:rsidRPr="00CC7A0A" w14:paraId="01CEB893" w14:textId="77777777" w:rsidTr="00DF0D3E">
        <w:trPr>
          <w:trHeight w:val="320"/>
          <w:jc w:val="center"/>
        </w:trPr>
        <w:tc>
          <w:tcPr>
            <w:tcW w:w="0" w:type="auto"/>
            <w:shd w:val="clear" w:color="auto" w:fill="auto"/>
            <w:noWrap/>
            <w:vAlign w:val="center"/>
            <w:hideMark/>
          </w:tcPr>
          <w:p w14:paraId="200300D5" w14:textId="77777777" w:rsidR="00CC7A0A" w:rsidRPr="00CC7A0A" w:rsidRDefault="00CC7A0A" w:rsidP="0087707B">
            <w:pPr>
              <w:spacing w:line="288" w:lineRule="auto"/>
              <w:ind w:firstLine="0"/>
              <w:jc w:val="center"/>
              <w:rPr>
                <w:lang w:eastAsia="zh-CN"/>
              </w:rPr>
            </w:pPr>
            <w:r w:rsidRPr="00CC7A0A">
              <w:rPr>
                <w:lang w:eastAsia="zh-CN"/>
              </w:rPr>
              <w:t>party(R) x moral(subversion)</w:t>
            </w:r>
          </w:p>
        </w:tc>
        <w:tc>
          <w:tcPr>
            <w:tcW w:w="0" w:type="auto"/>
            <w:tcBorders>
              <w:top w:val="nil"/>
              <w:bottom w:val="single" w:sz="8" w:space="0" w:color="auto"/>
            </w:tcBorders>
            <w:shd w:val="clear" w:color="auto" w:fill="auto"/>
            <w:noWrap/>
            <w:vAlign w:val="center"/>
            <w:hideMark/>
          </w:tcPr>
          <w:p w14:paraId="2E43BA6E" w14:textId="77777777" w:rsidR="00CC7A0A" w:rsidRPr="00CC7A0A" w:rsidRDefault="00CC7A0A" w:rsidP="0087707B">
            <w:pPr>
              <w:spacing w:line="288" w:lineRule="auto"/>
              <w:ind w:firstLine="0"/>
              <w:jc w:val="center"/>
              <w:rPr>
                <w:lang w:eastAsia="zh-CN"/>
              </w:rPr>
            </w:pPr>
            <w:r w:rsidRPr="00CC7A0A">
              <w:rPr>
                <w:lang w:eastAsia="zh-CN"/>
              </w:rPr>
              <w:t>.011</w:t>
            </w:r>
          </w:p>
        </w:tc>
        <w:tc>
          <w:tcPr>
            <w:tcW w:w="1433" w:type="dxa"/>
            <w:tcBorders>
              <w:top w:val="nil"/>
              <w:bottom w:val="single" w:sz="8" w:space="0" w:color="auto"/>
            </w:tcBorders>
            <w:shd w:val="clear" w:color="auto" w:fill="auto"/>
            <w:noWrap/>
            <w:vAlign w:val="center"/>
            <w:hideMark/>
          </w:tcPr>
          <w:p w14:paraId="7753D9A3" w14:textId="77777777" w:rsidR="00CC7A0A" w:rsidRPr="00CC7A0A" w:rsidRDefault="00CC7A0A" w:rsidP="0087707B">
            <w:pPr>
              <w:spacing w:line="288" w:lineRule="auto"/>
              <w:ind w:firstLine="0"/>
              <w:jc w:val="center"/>
              <w:rPr>
                <w:lang w:eastAsia="zh-CN"/>
              </w:rPr>
            </w:pPr>
            <w:r w:rsidRPr="00CC7A0A">
              <w:rPr>
                <w:lang w:eastAsia="zh-CN"/>
              </w:rPr>
              <w:t>.004</w:t>
            </w:r>
          </w:p>
        </w:tc>
        <w:tc>
          <w:tcPr>
            <w:tcW w:w="1802" w:type="dxa"/>
            <w:tcBorders>
              <w:top w:val="nil"/>
              <w:bottom w:val="single" w:sz="8" w:space="0" w:color="auto"/>
            </w:tcBorders>
            <w:shd w:val="clear" w:color="auto" w:fill="auto"/>
            <w:noWrap/>
            <w:vAlign w:val="center"/>
            <w:hideMark/>
          </w:tcPr>
          <w:p w14:paraId="66D12D96" w14:textId="77777777" w:rsidR="00CC7A0A" w:rsidRPr="00CC7A0A" w:rsidRDefault="00CC7A0A" w:rsidP="0087707B">
            <w:pPr>
              <w:spacing w:line="288" w:lineRule="auto"/>
              <w:ind w:firstLine="0"/>
              <w:jc w:val="center"/>
              <w:rPr>
                <w:lang w:eastAsia="zh-CN"/>
              </w:rPr>
            </w:pPr>
            <w:r w:rsidRPr="00CC7A0A">
              <w:rPr>
                <w:lang w:eastAsia="zh-CN"/>
              </w:rPr>
              <w:t>[.002, .019]</w:t>
            </w:r>
          </w:p>
        </w:tc>
      </w:tr>
      <w:tr w:rsidR="00DF0D3E" w:rsidRPr="00CC7A0A" w14:paraId="663B31EE" w14:textId="77777777" w:rsidTr="00DF0D3E">
        <w:trPr>
          <w:trHeight w:val="320"/>
          <w:jc w:val="center"/>
        </w:trPr>
        <w:tc>
          <w:tcPr>
            <w:tcW w:w="0" w:type="auto"/>
            <w:shd w:val="clear" w:color="auto" w:fill="auto"/>
            <w:noWrap/>
            <w:vAlign w:val="center"/>
          </w:tcPr>
          <w:p w14:paraId="36AFFD4D" w14:textId="5390FFD3" w:rsidR="00DF0D3E" w:rsidRPr="00CC7A0A" w:rsidRDefault="00DF0D3E" w:rsidP="0087707B">
            <w:pPr>
              <w:spacing w:line="288" w:lineRule="auto"/>
              <w:ind w:firstLine="0"/>
              <w:jc w:val="center"/>
              <w:rPr>
                <w:lang w:eastAsia="zh-CN"/>
              </w:rPr>
            </w:pPr>
          </w:p>
        </w:tc>
        <w:tc>
          <w:tcPr>
            <w:tcW w:w="4590" w:type="dxa"/>
            <w:gridSpan w:val="3"/>
            <w:tcBorders>
              <w:top w:val="single" w:sz="8" w:space="0" w:color="auto"/>
            </w:tcBorders>
            <w:shd w:val="clear" w:color="auto" w:fill="auto"/>
            <w:noWrap/>
            <w:vAlign w:val="center"/>
          </w:tcPr>
          <w:p w14:paraId="0EBF9170" w14:textId="6F285BB7" w:rsidR="00DF0D3E" w:rsidRPr="00CC7A0A" w:rsidRDefault="00DF0D3E" w:rsidP="0087707B">
            <w:pPr>
              <w:spacing w:line="288" w:lineRule="auto"/>
              <w:ind w:firstLine="0"/>
              <w:jc w:val="center"/>
              <w:rPr>
                <w:lang w:eastAsia="zh-CN"/>
              </w:rPr>
            </w:pPr>
            <w:r>
              <w:rPr>
                <w:lang w:eastAsia="zh-CN"/>
              </w:rPr>
              <w:t>ICC (</w:t>
            </w:r>
            <w:ins w:id="1033" w:author="Hu, Lingshu" w:date="2022-09-20T21:28:00Z">
              <w:r w:rsidR="00736D96">
                <w:rPr>
                  <w:lang w:eastAsia="zh-CN"/>
                </w:rPr>
                <w:t>debate</w:t>
              </w:r>
            </w:ins>
            <w:del w:id="1034" w:author="Hu, Lingshu" w:date="2022-09-20T21:28:00Z">
              <w:r w:rsidDel="00736D96">
                <w:rPr>
                  <w:lang w:eastAsia="zh-CN"/>
                </w:rPr>
                <w:delText>election</w:delText>
              </w:r>
            </w:del>
            <w:r>
              <w:rPr>
                <w:lang w:eastAsia="zh-CN"/>
              </w:rPr>
              <w:t xml:space="preserve"> round</w:t>
            </w:r>
            <w:ins w:id="1035" w:author="Hu, Lingshu" w:date="2022-09-20T21:28:00Z">
              <w:r w:rsidR="00736D96">
                <w:rPr>
                  <w:lang w:eastAsia="zh-CN"/>
                </w:rPr>
                <w:t>s</w:t>
              </w:r>
            </w:ins>
            <w:r>
              <w:rPr>
                <w:lang w:eastAsia="zh-CN"/>
              </w:rPr>
              <w:t>) = .343</w:t>
            </w:r>
          </w:p>
        </w:tc>
      </w:tr>
      <w:tr w:rsidR="00DF0D3E" w:rsidRPr="00CC7A0A" w14:paraId="0F278D1F" w14:textId="77777777" w:rsidTr="00DF0D3E">
        <w:trPr>
          <w:trHeight w:val="320"/>
          <w:jc w:val="center"/>
        </w:trPr>
        <w:tc>
          <w:tcPr>
            <w:tcW w:w="0" w:type="auto"/>
            <w:shd w:val="clear" w:color="auto" w:fill="auto"/>
            <w:noWrap/>
            <w:vAlign w:val="center"/>
          </w:tcPr>
          <w:p w14:paraId="179CF6C1" w14:textId="7CB31DA7" w:rsidR="00DF0D3E" w:rsidRDefault="00DF0D3E" w:rsidP="0087707B">
            <w:pPr>
              <w:spacing w:line="288" w:lineRule="auto"/>
              <w:ind w:firstLine="0"/>
              <w:jc w:val="center"/>
              <w:rPr>
                <w:lang w:eastAsia="zh-CN"/>
              </w:rPr>
            </w:pPr>
          </w:p>
        </w:tc>
        <w:tc>
          <w:tcPr>
            <w:tcW w:w="4590" w:type="dxa"/>
            <w:gridSpan w:val="3"/>
            <w:shd w:val="clear" w:color="auto" w:fill="auto"/>
            <w:noWrap/>
            <w:vAlign w:val="center"/>
          </w:tcPr>
          <w:p w14:paraId="58AD65CF" w14:textId="49435192" w:rsidR="00DF0D3E" w:rsidRPr="00CC7A0A" w:rsidRDefault="00DF0D3E" w:rsidP="0087707B">
            <w:pPr>
              <w:spacing w:line="288" w:lineRule="auto"/>
              <w:ind w:firstLine="0"/>
              <w:jc w:val="center"/>
              <w:rPr>
                <w:lang w:eastAsia="zh-CN"/>
              </w:rPr>
            </w:pPr>
            <w:r>
              <w:rPr>
                <w:lang w:eastAsia="zh-CN"/>
              </w:rPr>
              <w:t>ICC (</w:t>
            </w:r>
            <w:ins w:id="1036" w:author="Hu, Lingshu" w:date="2022-09-20T21:28:00Z">
              <w:r w:rsidR="00736D96">
                <w:rPr>
                  <w:lang w:eastAsia="zh-CN"/>
                </w:rPr>
                <w:t xml:space="preserve">election </w:t>
              </w:r>
            </w:ins>
            <w:r>
              <w:rPr>
                <w:lang w:eastAsia="zh-CN"/>
              </w:rPr>
              <w:t>year</w:t>
            </w:r>
            <w:ins w:id="1037" w:author="Hu, Lingshu" w:date="2022-09-20T21:28:00Z">
              <w:r w:rsidR="00736D96">
                <w:rPr>
                  <w:lang w:eastAsia="zh-CN"/>
                </w:rPr>
                <w:t>s</w:t>
              </w:r>
            </w:ins>
            <w:r>
              <w:rPr>
                <w:lang w:eastAsia="zh-CN"/>
              </w:rPr>
              <w:t>) = .173</w:t>
            </w:r>
          </w:p>
        </w:tc>
      </w:tr>
      <w:tr w:rsidR="00DF0D3E" w:rsidRPr="00CC7A0A" w14:paraId="02F06C02" w14:textId="77777777" w:rsidTr="00DF0D3E">
        <w:trPr>
          <w:trHeight w:val="320"/>
          <w:jc w:val="center"/>
        </w:trPr>
        <w:tc>
          <w:tcPr>
            <w:tcW w:w="0" w:type="auto"/>
            <w:shd w:val="clear" w:color="auto" w:fill="auto"/>
            <w:noWrap/>
            <w:vAlign w:val="center"/>
          </w:tcPr>
          <w:p w14:paraId="13471D5C" w14:textId="7E8582AE" w:rsidR="00DF0D3E" w:rsidRDefault="00DF0D3E" w:rsidP="0087707B">
            <w:pPr>
              <w:spacing w:line="288" w:lineRule="auto"/>
              <w:ind w:firstLine="0"/>
              <w:jc w:val="center"/>
              <w:rPr>
                <w:lang w:eastAsia="zh-CN"/>
              </w:rPr>
            </w:pPr>
          </w:p>
        </w:tc>
        <w:tc>
          <w:tcPr>
            <w:tcW w:w="4590" w:type="dxa"/>
            <w:gridSpan w:val="3"/>
            <w:shd w:val="clear" w:color="auto" w:fill="auto"/>
            <w:noWrap/>
            <w:vAlign w:val="center"/>
          </w:tcPr>
          <w:p w14:paraId="56407C61" w14:textId="040ECE3E" w:rsidR="00DF0D3E" w:rsidRPr="00CC7A0A" w:rsidRDefault="00DF0D3E" w:rsidP="0087707B">
            <w:pPr>
              <w:spacing w:line="288" w:lineRule="auto"/>
              <w:ind w:firstLine="0"/>
              <w:jc w:val="center"/>
              <w:rPr>
                <w:lang w:eastAsia="zh-CN"/>
              </w:rPr>
            </w:pPr>
            <w:r>
              <w:rPr>
                <w:lang w:eastAsia="zh-CN"/>
              </w:rPr>
              <w:t>N = 680</w:t>
            </w:r>
          </w:p>
        </w:tc>
      </w:tr>
    </w:tbl>
    <w:p w14:paraId="23FCA746" w14:textId="77777777" w:rsidR="00CC7A0A" w:rsidRPr="00CC7A0A" w:rsidRDefault="00CC7A0A" w:rsidP="00CC7A0A">
      <w:pPr>
        <w:rPr>
          <w:lang w:eastAsia="zh-CN"/>
        </w:rPr>
        <w:pPrChange w:id="1038" w:author="Hu, Lingshu" w:date="2022-09-20T20:49:00Z">
          <w:pPr>
            <w:pStyle w:val="Heading1"/>
            <w:ind w:left="0" w:firstLine="0"/>
          </w:pPr>
        </w:pPrChange>
      </w:pPr>
    </w:p>
    <w:sectPr w:rsidR="00CC7A0A" w:rsidRPr="00CC7A0A" w:rsidSect="008F6871">
      <w:headerReference w:type="default" r:id="rId12"/>
      <w:pgSz w:w="12240" w:h="15840"/>
      <w:pgMar w:top="1440" w:right="1440" w:bottom="1440" w:left="1440" w:header="720" w:footer="72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7DD146" w14:textId="77777777" w:rsidR="00707B6E" w:rsidRDefault="00707B6E">
      <w:pPr>
        <w:spacing w:line="240" w:lineRule="auto"/>
      </w:pPr>
      <w:r>
        <w:separator/>
      </w:r>
    </w:p>
  </w:endnote>
  <w:endnote w:type="continuationSeparator" w:id="0">
    <w:p w14:paraId="2335E0E1" w14:textId="77777777" w:rsidR="00707B6E" w:rsidRDefault="00707B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Lucida Grande">
    <w:panose1 w:val="020B0600040502020204"/>
    <w:charset w:val="00"/>
    <w:family w:val="swiss"/>
    <w:pitch w:val="variable"/>
    <w:sig w:usb0="E1000AEF" w:usb1="5000A1FF" w:usb2="00000000" w:usb3="00000000" w:csb0="000001BF" w:csb1="00000000"/>
  </w:font>
  <w:font w:name="Monaco">
    <w:panose1 w:val="00000000000000000000"/>
    <w:charset w:val="4D"/>
    <w:family w:val="auto"/>
    <w:pitch w:val="variable"/>
    <w:sig w:usb0="A00002FF" w:usb1="500039FB" w:usb2="00000000" w:usb3="00000000" w:csb0="00000197" w:csb1="00000000"/>
  </w:font>
  <w:font w:name="Cambria">
    <w:panose1 w:val="02040503050406030204"/>
    <w:charset w:val="00"/>
    <w:family w:val="roman"/>
    <w:pitch w:val="variable"/>
    <w:sig w:usb0="E00006FF" w:usb1="420024FF" w:usb2="02000000" w:usb3="00000000" w:csb0="0000019F" w:csb1="00000000"/>
  </w:font>
  <w:font w:name="Microsoft YaHei U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1EE63A" w14:textId="77777777" w:rsidR="00707B6E" w:rsidRDefault="00707B6E">
      <w:pPr>
        <w:spacing w:line="240" w:lineRule="auto"/>
      </w:pPr>
      <w:r>
        <w:separator/>
      </w:r>
    </w:p>
  </w:footnote>
  <w:footnote w:type="continuationSeparator" w:id="0">
    <w:p w14:paraId="1E405405" w14:textId="77777777" w:rsidR="00707B6E" w:rsidRDefault="00707B6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46695731"/>
      <w:docPartObj>
        <w:docPartGallery w:val="Page Numbers (Top of Page)"/>
        <w:docPartUnique/>
      </w:docPartObj>
    </w:sdtPr>
    <w:sdtContent>
      <w:p w14:paraId="6A858A38" w14:textId="77777777" w:rsidR="005428F4" w:rsidRDefault="005428F4" w:rsidP="0084470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01485CD" w14:textId="77777777" w:rsidR="005428F4" w:rsidRDefault="005428F4" w:rsidP="008F76D5">
    <w:pPr>
      <w:widowControl/>
      <w:autoSpaceDE/>
      <w:autoSpaceDN/>
      <w:adjustRightInd/>
      <w:ind w:firstLine="0"/>
      <w:rPr>
        <w:lang w:eastAsia="zh-CN"/>
      </w:rPr>
    </w:pPr>
    <w:r>
      <w:rPr>
        <w:color w:val="333333"/>
        <w:shd w:val="clear" w:color="auto" w:fill="FFFFFF"/>
        <w:lang w:eastAsia="zh-CN"/>
      </w:rPr>
      <w:t>MORAL DIVERGENCE IN PRESIDENTIAL DEBATES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00000885"/>
    <w:lvl w:ilvl="0">
      <w:start w:val="1"/>
      <w:numFmt w:val="decimal"/>
      <w:lvlText w:val="%1."/>
      <w:lvlJc w:val="left"/>
      <w:pPr>
        <w:ind w:left="460" w:hanging="360"/>
      </w:pPr>
      <w:rPr>
        <w:rFonts w:ascii="Times New Roman" w:hAnsi="Times New Roman" w:cs="Times New Roman"/>
        <w:b w:val="0"/>
        <w:bCs w:val="0"/>
        <w:sz w:val="24"/>
        <w:szCs w:val="24"/>
      </w:rPr>
    </w:lvl>
    <w:lvl w:ilvl="1">
      <w:numFmt w:val="bullet"/>
      <w:lvlText w:val="‘"/>
      <w:lvlJc w:val="left"/>
      <w:pPr>
        <w:ind w:left="1370" w:hanging="360"/>
      </w:pPr>
    </w:lvl>
    <w:lvl w:ilvl="2">
      <w:numFmt w:val="bullet"/>
      <w:lvlText w:val="‘"/>
      <w:lvlJc w:val="left"/>
      <w:pPr>
        <w:ind w:left="2280" w:hanging="360"/>
      </w:pPr>
    </w:lvl>
    <w:lvl w:ilvl="3">
      <w:numFmt w:val="bullet"/>
      <w:lvlText w:val="‘"/>
      <w:lvlJc w:val="left"/>
      <w:pPr>
        <w:ind w:left="3190" w:hanging="360"/>
      </w:pPr>
    </w:lvl>
    <w:lvl w:ilvl="4">
      <w:numFmt w:val="bullet"/>
      <w:lvlText w:val="‘"/>
      <w:lvlJc w:val="left"/>
      <w:pPr>
        <w:ind w:left="4100" w:hanging="360"/>
      </w:pPr>
    </w:lvl>
    <w:lvl w:ilvl="5">
      <w:numFmt w:val="bullet"/>
      <w:lvlText w:val="‘"/>
      <w:lvlJc w:val="left"/>
      <w:pPr>
        <w:ind w:left="5010" w:hanging="360"/>
      </w:pPr>
    </w:lvl>
    <w:lvl w:ilvl="6">
      <w:numFmt w:val="bullet"/>
      <w:lvlText w:val="‘"/>
      <w:lvlJc w:val="left"/>
      <w:pPr>
        <w:ind w:left="5920" w:hanging="360"/>
      </w:pPr>
    </w:lvl>
    <w:lvl w:ilvl="7">
      <w:numFmt w:val="bullet"/>
      <w:lvlText w:val="‘"/>
      <w:lvlJc w:val="left"/>
      <w:pPr>
        <w:ind w:left="6830" w:hanging="360"/>
      </w:pPr>
    </w:lvl>
    <w:lvl w:ilvl="8">
      <w:numFmt w:val="bullet"/>
      <w:lvlText w:val="‘"/>
      <w:lvlJc w:val="left"/>
      <w:pPr>
        <w:ind w:left="7740" w:hanging="360"/>
      </w:pPr>
    </w:lvl>
  </w:abstractNum>
  <w:abstractNum w:abstractNumId="1" w15:restartNumberingAfterBreak="0">
    <w:nsid w:val="00000403"/>
    <w:multiLevelType w:val="multilevel"/>
    <w:tmpl w:val="00000886"/>
    <w:lvl w:ilvl="0">
      <w:start w:val="1"/>
      <w:numFmt w:val="decimal"/>
      <w:lvlText w:val="%1."/>
      <w:lvlJc w:val="left"/>
      <w:pPr>
        <w:ind w:left="460" w:hanging="360"/>
      </w:pPr>
      <w:rPr>
        <w:rFonts w:ascii="Times New Roman" w:hAnsi="Times New Roman" w:cs="Times New Roman"/>
        <w:b w:val="0"/>
        <w:bCs w:val="0"/>
        <w:sz w:val="24"/>
        <w:szCs w:val="24"/>
      </w:rPr>
    </w:lvl>
    <w:lvl w:ilvl="1">
      <w:numFmt w:val="bullet"/>
      <w:lvlText w:val="‘"/>
      <w:lvlJc w:val="left"/>
      <w:pPr>
        <w:ind w:left="836" w:hanging="360"/>
      </w:pPr>
      <w:rPr>
        <w:rFonts w:ascii="Symbol" w:hAnsi="Symbol"/>
        <w:b w:val="0"/>
        <w:w w:val="99"/>
        <w:sz w:val="24"/>
      </w:rPr>
    </w:lvl>
    <w:lvl w:ilvl="2">
      <w:numFmt w:val="bullet"/>
      <w:lvlText w:val="‘"/>
      <w:lvlJc w:val="left"/>
      <w:pPr>
        <w:ind w:left="1805" w:hanging="360"/>
      </w:pPr>
    </w:lvl>
    <w:lvl w:ilvl="3">
      <w:numFmt w:val="bullet"/>
      <w:lvlText w:val="‘"/>
      <w:lvlJc w:val="left"/>
      <w:pPr>
        <w:ind w:left="2774" w:hanging="360"/>
      </w:pPr>
    </w:lvl>
    <w:lvl w:ilvl="4">
      <w:numFmt w:val="bullet"/>
      <w:lvlText w:val="‘"/>
      <w:lvlJc w:val="left"/>
      <w:pPr>
        <w:ind w:left="3744" w:hanging="360"/>
      </w:pPr>
    </w:lvl>
    <w:lvl w:ilvl="5">
      <w:numFmt w:val="bullet"/>
      <w:lvlText w:val="‘"/>
      <w:lvlJc w:val="left"/>
      <w:pPr>
        <w:ind w:left="4713" w:hanging="360"/>
      </w:pPr>
    </w:lvl>
    <w:lvl w:ilvl="6">
      <w:numFmt w:val="bullet"/>
      <w:lvlText w:val="‘"/>
      <w:lvlJc w:val="left"/>
      <w:pPr>
        <w:ind w:left="5682" w:hanging="360"/>
      </w:pPr>
    </w:lvl>
    <w:lvl w:ilvl="7">
      <w:numFmt w:val="bullet"/>
      <w:lvlText w:val="‘"/>
      <w:lvlJc w:val="left"/>
      <w:pPr>
        <w:ind w:left="6652" w:hanging="360"/>
      </w:pPr>
    </w:lvl>
    <w:lvl w:ilvl="8">
      <w:numFmt w:val="bullet"/>
      <w:lvlText w:val="‘"/>
      <w:lvlJc w:val="left"/>
      <w:pPr>
        <w:ind w:left="7621" w:hanging="360"/>
      </w:pPr>
    </w:lvl>
  </w:abstractNum>
  <w:abstractNum w:abstractNumId="2" w15:restartNumberingAfterBreak="0">
    <w:nsid w:val="02D83B5E"/>
    <w:multiLevelType w:val="hybridMultilevel"/>
    <w:tmpl w:val="74AAFD16"/>
    <w:lvl w:ilvl="0" w:tplc="4002E74A">
      <w:start w:val="1"/>
      <w:numFmt w:val="bullet"/>
      <w:lvlText w:val=""/>
      <w:lvlJc w:val="left"/>
      <w:pPr>
        <w:ind w:left="720" w:hanging="360"/>
      </w:pPr>
      <w:rPr>
        <w:rFonts w:ascii="Symbol" w:hAnsi="Symbol" w:hint="default"/>
      </w:rPr>
    </w:lvl>
    <w:lvl w:ilvl="1" w:tplc="AA922AD8">
      <w:start w:val="1"/>
      <w:numFmt w:val="bullet"/>
      <w:lvlText w:val="o"/>
      <w:lvlJc w:val="left"/>
      <w:pPr>
        <w:ind w:left="1440" w:hanging="360"/>
      </w:pPr>
      <w:rPr>
        <w:rFonts w:ascii="Courier New" w:hAnsi="Courier New" w:hint="default"/>
      </w:rPr>
    </w:lvl>
    <w:lvl w:ilvl="2" w:tplc="FB2096DE" w:tentative="1">
      <w:start w:val="1"/>
      <w:numFmt w:val="bullet"/>
      <w:lvlText w:val=""/>
      <w:lvlJc w:val="left"/>
      <w:pPr>
        <w:ind w:left="2160" w:hanging="360"/>
      </w:pPr>
      <w:rPr>
        <w:rFonts w:ascii="Wingdings" w:hAnsi="Wingdings" w:hint="default"/>
      </w:rPr>
    </w:lvl>
    <w:lvl w:ilvl="3" w:tplc="4614ED12" w:tentative="1">
      <w:start w:val="1"/>
      <w:numFmt w:val="bullet"/>
      <w:lvlText w:val=""/>
      <w:lvlJc w:val="left"/>
      <w:pPr>
        <w:ind w:left="2880" w:hanging="360"/>
      </w:pPr>
      <w:rPr>
        <w:rFonts w:ascii="Symbol" w:hAnsi="Symbol" w:hint="default"/>
      </w:rPr>
    </w:lvl>
    <w:lvl w:ilvl="4" w:tplc="659CA3C4" w:tentative="1">
      <w:start w:val="1"/>
      <w:numFmt w:val="bullet"/>
      <w:lvlText w:val="o"/>
      <w:lvlJc w:val="left"/>
      <w:pPr>
        <w:ind w:left="3600" w:hanging="360"/>
      </w:pPr>
      <w:rPr>
        <w:rFonts w:ascii="Courier New" w:hAnsi="Courier New" w:hint="default"/>
      </w:rPr>
    </w:lvl>
    <w:lvl w:ilvl="5" w:tplc="0298CE14" w:tentative="1">
      <w:start w:val="1"/>
      <w:numFmt w:val="bullet"/>
      <w:lvlText w:val=""/>
      <w:lvlJc w:val="left"/>
      <w:pPr>
        <w:ind w:left="4320" w:hanging="360"/>
      </w:pPr>
      <w:rPr>
        <w:rFonts w:ascii="Wingdings" w:hAnsi="Wingdings" w:hint="default"/>
      </w:rPr>
    </w:lvl>
    <w:lvl w:ilvl="6" w:tplc="6DE685B6" w:tentative="1">
      <w:start w:val="1"/>
      <w:numFmt w:val="bullet"/>
      <w:lvlText w:val=""/>
      <w:lvlJc w:val="left"/>
      <w:pPr>
        <w:ind w:left="5040" w:hanging="360"/>
      </w:pPr>
      <w:rPr>
        <w:rFonts w:ascii="Symbol" w:hAnsi="Symbol" w:hint="default"/>
      </w:rPr>
    </w:lvl>
    <w:lvl w:ilvl="7" w:tplc="0F4AE5D4" w:tentative="1">
      <w:start w:val="1"/>
      <w:numFmt w:val="bullet"/>
      <w:lvlText w:val="o"/>
      <w:lvlJc w:val="left"/>
      <w:pPr>
        <w:ind w:left="5760" w:hanging="360"/>
      </w:pPr>
      <w:rPr>
        <w:rFonts w:ascii="Courier New" w:hAnsi="Courier New" w:hint="default"/>
      </w:rPr>
    </w:lvl>
    <w:lvl w:ilvl="8" w:tplc="7A4C25D8" w:tentative="1">
      <w:start w:val="1"/>
      <w:numFmt w:val="bullet"/>
      <w:lvlText w:val=""/>
      <w:lvlJc w:val="left"/>
      <w:pPr>
        <w:ind w:left="6480" w:hanging="360"/>
      </w:pPr>
      <w:rPr>
        <w:rFonts w:ascii="Wingdings" w:hAnsi="Wingdings" w:hint="default"/>
      </w:rPr>
    </w:lvl>
  </w:abstractNum>
  <w:abstractNum w:abstractNumId="3" w15:restartNumberingAfterBreak="0">
    <w:nsid w:val="15DD73BB"/>
    <w:multiLevelType w:val="hybridMultilevel"/>
    <w:tmpl w:val="33CEBC44"/>
    <w:lvl w:ilvl="0" w:tplc="8B06DEFA">
      <w:start w:val="1"/>
      <w:numFmt w:val="bullet"/>
      <w:lvlText w:val=""/>
      <w:lvlJc w:val="left"/>
      <w:pPr>
        <w:ind w:left="1440" w:hanging="360"/>
      </w:pPr>
      <w:rPr>
        <w:rFonts w:ascii="Symbol" w:hAnsi="Symbol" w:hint="default"/>
      </w:rPr>
    </w:lvl>
    <w:lvl w:ilvl="1" w:tplc="98AED168" w:tentative="1">
      <w:start w:val="1"/>
      <w:numFmt w:val="bullet"/>
      <w:lvlText w:val="o"/>
      <w:lvlJc w:val="left"/>
      <w:pPr>
        <w:ind w:left="2160" w:hanging="360"/>
      </w:pPr>
      <w:rPr>
        <w:rFonts w:ascii="Courier New" w:hAnsi="Courier New" w:cs="Courier New" w:hint="default"/>
      </w:rPr>
    </w:lvl>
    <w:lvl w:ilvl="2" w:tplc="40F6AB82" w:tentative="1">
      <w:start w:val="1"/>
      <w:numFmt w:val="bullet"/>
      <w:lvlText w:val=""/>
      <w:lvlJc w:val="left"/>
      <w:pPr>
        <w:ind w:left="2880" w:hanging="360"/>
      </w:pPr>
      <w:rPr>
        <w:rFonts w:ascii="Wingdings" w:hAnsi="Wingdings" w:hint="default"/>
      </w:rPr>
    </w:lvl>
    <w:lvl w:ilvl="3" w:tplc="39802D38" w:tentative="1">
      <w:start w:val="1"/>
      <w:numFmt w:val="bullet"/>
      <w:lvlText w:val=""/>
      <w:lvlJc w:val="left"/>
      <w:pPr>
        <w:ind w:left="3600" w:hanging="360"/>
      </w:pPr>
      <w:rPr>
        <w:rFonts w:ascii="Symbol" w:hAnsi="Symbol" w:hint="default"/>
      </w:rPr>
    </w:lvl>
    <w:lvl w:ilvl="4" w:tplc="28F6BCD0" w:tentative="1">
      <w:start w:val="1"/>
      <w:numFmt w:val="bullet"/>
      <w:lvlText w:val="o"/>
      <w:lvlJc w:val="left"/>
      <w:pPr>
        <w:ind w:left="4320" w:hanging="360"/>
      </w:pPr>
      <w:rPr>
        <w:rFonts w:ascii="Courier New" w:hAnsi="Courier New" w:cs="Courier New" w:hint="default"/>
      </w:rPr>
    </w:lvl>
    <w:lvl w:ilvl="5" w:tplc="1A963E90" w:tentative="1">
      <w:start w:val="1"/>
      <w:numFmt w:val="bullet"/>
      <w:lvlText w:val=""/>
      <w:lvlJc w:val="left"/>
      <w:pPr>
        <w:ind w:left="5040" w:hanging="360"/>
      </w:pPr>
      <w:rPr>
        <w:rFonts w:ascii="Wingdings" w:hAnsi="Wingdings" w:hint="default"/>
      </w:rPr>
    </w:lvl>
    <w:lvl w:ilvl="6" w:tplc="7938E642" w:tentative="1">
      <w:start w:val="1"/>
      <w:numFmt w:val="bullet"/>
      <w:lvlText w:val=""/>
      <w:lvlJc w:val="left"/>
      <w:pPr>
        <w:ind w:left="5760" w:hanging="360"/>
      </w:pPr>
      <w:rPr>
        <w:rFonts w:ascii="Symbol" w:hAnsi="Symbol" w:hint="default"/>
      </w:rPr>
    </w:lvl>
    <w:lvl w:ilvl="7" w:tplc="EDFEAE66" w:tentative="1">
      <w:start w:val="1"/>
      <w:numFmt w:val="bullet"/>
      <w:lvlText w:val="o"/>
      <w:lvlJc w:val="left"/>
      <w:pPr>
        <w:ind w:left="6480" w:hanging="360"/>
      </w:pPr>
      <w:rPr>
        <w:rFonts w:ascii="Courier New" w:hAnsi="Courier New" w:cs="Courier New" w:hint="default"/>
      </w:rPr>
    </w:lvl>
    <w:lvl w:ilvl="8" w:tplc="F0D60414" w:tentative="1">
      <w:start w:val="1"/>
      <w:numFmt w:val="bullet"/>
      <w:lvlText w:val=""/>
      <w:lvlJc w:val="left"/>
      <w:pPr>
        <w:ind w:left="7200" w:hanging="360"/>
      </w:pPr>
      <w:rPr>
        <w:rFonts w:ascii="Wingdings" w:hAnsi="Wingdings" w:hint="default"/>
      </w:rPr>
    </w:lvl>
  </w:abstractNum>
  <w:abstractNum w:abstractNumId="4" w15:restartNumberingAfterBreak="0">
    <w:nsid w:val="1DF44B9E"/>
    <w:multiLevelType w:val="hybridMultilevel"/>
    <w:tmpl w:val="454A8FAC"/>
    <w:lvl w:ilvl="0" w:tplc="A604885C">
      <w:start w:val="1"/>
      <w:numFmt w:val="bullet"/>
      <w:lvlText w:val=""/>
      <w:lvlJc w:val="left"/>
      <w:pPr>
        <w:ind w:left="720" w:hanging="360"/>
      </w:pPr>
      <w:rPr>
        <w:rFonts w:ascii="Symbol" w:hAnsi="Symbol" w:hint="default"/>
      </w:rPr>
    </w:lvl>
    <w:lvl w:ilvl="1" w:tplc="CC48A398" w:tentative="1">
      <w:start w:val="1"/>
      <w:numFmt w:val="bullet"/>
      <w:lvlText w:val="o"/>
      <w:lvlJc w:val="left"/>
      <w:pPr>
        <w:ind w:left="1440" w:hanging="360"/>
      </w:pPr>
      <w:rPr>
        <w:rFonts w:ascii="Courier New" w:hAnsi="Courier New" w:hint="default"/>
      </w:rPr>
    </w:lvl>
    <w:lvl w:ilvl="2" w:tplc="A9D49DAE" w:tentative="1">
      <w:start w:val="1"/>
      <w:numFmt w:val="bullet"/>
      <w:lvlText w:val=""/>
      <w:lvlJc w:val="left"/>
      <w:pPr>
        <w:ind w:left="2160" w:hanging="360"/>
      </w:pPr>
      <w:rPr>
        <w:rFonts w:ascii="Wingdings" w:hAnsi="Wingdings" w:hint="default"/>
      </w:rPr>
    </w:lvl>
    <w:lvl w:ilvl="3" w:tplc="BE46206A" w:tentative="1">
      <w:start w:val="1"/>
      <w:numFmt w:val="bullet"/>
      <w:lvlText w:val=""/>
      <w:lvlJc w:val="left"/>
      <w:pPr>
        <w:ind w:left="2880" w:hanging="360"/>
      </w:pPr>
      <w:rPr>
        <w:rFonts w:ascii="Symbol" w:hAnsi="Symbol" w:hint="default"/>
      </w:rPr>
    </w:lvl>
    <w:lvl w:ilvl="4" w:tplc="D6D8A324" w:tentative="1">
      <w:start w:val="1"/>
      <w:numFmt w:val="bullet"/>
      <w:lvlText w:val="o"/>
      <w:lvlJc w:val="left"/>
      <w:pPr>
        <w:ind w:left="3600" w:hanging="360"/>
      </w:pPr>
      <w:rPr>
        <w:rFonts w:ascii="Courier New" w:hAnsi="Courier New" w:hint="default"/>
      </w:rPr>
    </w:lvl>
    <w:lvl w:ilvl="5" w:tplc="4AE252E2" w:tentative="1">
      <w:start w:val="1"/>
      <w:numFmt w:val="bullet"/>
      <w:lvlText w:val=""/>
      <w:lvlJc w:val="left"/>
      <w:pPr>
        <w:ind w:left="4320" w:hanging="360"/>
      </w:pPr>
      <w:rPr>
        <w:rFonts w:ascii="Wingdings" w:hAnsi="Wingdings" w:hint="default"/>
      </w:rPr>
    </w:lvl>
    <w:lvl w:ilvl="6" w:tplc="23467A00" w:tentative="1">
      <w:start w:val="1"/>
      <w:numFmt w:val="bullet"/>
      <w:lvlText w:val=""/>
      <w:lvlJc w:val="left"/>
      <w:pPr>
        <w:ind w:left="5040" w:hanging="360"/>
      </w:pPr>
      <w:rPr>
        <w:rFonts w:ascii="Symbol" w:hAnsi="Symbol" w:hint="default"/>
      </w:rPr>
    </w:lvl>
    <w:lvl w:ilvl="7" w:tplc="ADB488B2" w:tentative="1">
      <w:start w:val="1"/>
      <w:numFmt w:val="bullet"/>
      <w:lvlText w:val="o"/>
      <w:lvlJc w:val="left"/>
      <w:pPr>
        <w:ind w:left="5760" w:hanging="360"/>
      </w:pPr>
      <w:rPr>
        <w:rFonts w:ascii="Courier New" w:hAnsi="Courier New" w:hint="default"/>
      </w:rPr>
    </w:lvl>
    <w:lvl w:ilvl="8" w:tplc="98800876" w:tentative="1">
      <w:start w:val="1"/>
      <w:numFmt w:val="bullet"/>
      <w:lvlText w:val=""/>
      <w:lvlJc w:val="left"/>
      <w:pPr>
        <w:ind w:left="6480" w:hanging="360"/>
      </w:pPr>
      <w:rPr>
        <w:rFonts w:ascii="Wingdings" w:hAnsi="Wingdings" w:hint="default"/>
      </w:rPr>
    </w:lvl>
  </w:abstractNum>
  <w:abstractNum w:abstractNumId="5" w15:restartNumberingAfterBreak="0">
    <w:nsid w:val="25D6399B"/>
    <w:multiLevelType w:val="hybridMultilevel"/>
    <w:tmpl w:val="56E64F14"/>
    <w:lvl w:ilvl="0" w:tplc="5986005A">
      <w:start w:val="1"/>
      <w:numFmt w:val="decimal"/>
      <w:lvlText w:val="%1."/>
      <w:lvlJc w:val="left"/>
      <w:pPr>
        <w:ind w:left="720" w:hanging="360"/>
      </w:pPr>
      <w:rPr>
        <w:rFonts w:hint="default"/>
      </w:rPr>
    </w:lvl>
    <w:lvl w:ilvl="1" w:tplc="C1F0C67E" w:tentative="1">
      <w:start w:val="1"/>
      <w:numFmt w:val="lowerLetter"/>
      <w:lvlText w:val="%2."/>
      <w:lvlJc w:val="left"/>
      <w:pPr>
        <w:ind w:left="1440" w:hanging="360"/>
      </w:pPr>
    </w:lvl>
    <w:lvl w:ilvl="2" w:tplc="6CAA1A84" w:tentative="1">
      <w:start w:val="1"/>
      <w:numFmt w:val="lowerRoman"/>
      <w:lvlText w:val="%3."/>
      <w:lvlJc w:val="right"/>
      <w:pPr>
        <w:ind w:left="2160" w:hanging="180"/>
      </w:pPr>
    </w:lvl>
    <w:lvl w:ilvl="3" w:tplc="B48CF8EA" w:tentative="1">
      <w:start w:val="1"/>
      <w:numFmt w:val="decimal"/>
      <w:lvlText w:val="%4."/>
      <w:lvlJc w:val="left"/>
      <w:pPr>
        <w:ind w:left="2880" w:hanging="360"/>
      </w:pPr>
    </w:lvl>
    <w:lvl w:ilvl="4" w:tplc="D70A2968" w:tentative="1">
      <w:start w:val="1"/>
      <w:numFmt w:val="lowerLetter"/>
      <w:lvlText w:val="%5."/>
      <w:lvlJc w:val="left"/>
      <w:pPr>
        <w:ind w:left="3600" w:hanging="360"/>
      </w:pPr>
    </w:lvl>
    <w:lvl w:ilvl="5" w:tplc="E0001CD6" w:tentative="1">
      <w:start w:val="1"/>
      <w:numFmt w:val="lowerRoman"/>
      <w:lvlText w:val="%6."/>
      <w:lvlJc w:val="right"/>
      <w:pPr>
        <w:ind w:left="4320" w:hanging="180"/>
      </w:pPr>
    </w:lvl>
    <w:lvl w:ilvl="6" w:tplc="B55E59DC" w:tentative="1">
      <w:start w:val="1"/>
      <w:numFmt w:val="decimal"/>
      <w:lvlText w:val="%7."/>
      <w:lvlJc w:val="left"/>
      <w:pPr>
        <w:ind w:left="5040" w:hanging="360"/>
      </w:pPr>
    </w:lvl>
    <w:lvl w:ilvl="7" w:tplc="A6D48832" w:tentative="1">
      <w:start w:val="1"/>
      <w:numFmt w:val="lowerLetter"/>
      <w:lvlText w:val="%8."/>
      <w:lvlJc w:val="left"/>
      <w:pPr>
        <w:ind w:left="5760" w:hanging="360"/>
      </w:pPr>
    </w:lvl>
    <w:lvl w:ilvl="8" w:tplc="78E2E34A" w:tentative="1">
      <w:start w:val="1"/>
      <w:numFmt w:val="lowerRoman"/>
      <w:lvlText w:val="%9."/>
      <w:lvlJc w:val="right"/>
      <w:pPr>
        <w:ind w:left="6480" w:hanging="180"/>
      </w:pPr>
    </w:lvl>
  </w:abstractNum>
  <w:abstractNum w:abstractNumId="6" w15:restartNumberingAfterBreak="0">
    <w:nsid w:val="324B1A18"/>
    <w:multiLevelType w:val="multilevel"/>
    <w:tmpl w:val="8A6CB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C815B43"/>
    <w:multiLevelType w:val="hybridMultilevel"/>
    <w:tmpl w:val="53D22878"/>
    <w:lvl w:ilvl="0" w:tplc="10B8E41A">
      <w:numFmt w:val="bullet"/>
      <w:lvlText w:val="-"/>
      <w:lvlJc w:val="left"/>
      <w:pPr>
        <w:ind w:left="360" w:hanging="360"/>
      </w:pPr>
      <w:rPr>
        <w:rFonts w:ascii="Times New Roman" w:eastAsia="SimSun" w:hAnsi="Times New Roman" w:cs="Times New Roman" w:hint="default"/>
      </w:rPr>
    </w:lvl>
    <w:lvl w:ilvl="1" w:tplc="7B12EFCC" w:tentative="1">
      <w:start w:val="1"/>
      <w:numFmt w:val="bullet"/>
      <w:lvlText w:val=""/>
      <w:lvlJc w:val="left"/>
      <w:pPr>
        <w:ind w:left="840" w:hanging="420"/>
      </w:pPr>
      <w:rPr>
        <w:rFonts w:ascii="Wingdings" w:hAnsi="Wingdings" w:hint="default"/>
      </w:rPr>
    </w:lvl>
    <w:lvl w:ilvl="2" w:tplc="0AC8F4F4" w:tentative="1">
      <w:start w:val="1"/>
      <w:numFmt w:val="bullet"/>
      <w:lvlText w:val=""/>
      <w:lvlJc w:val="left"/>
      <w:pPr>
        <w:ind w:left="1260" w:hanging="420"/>
      </w:pPr>
      <w:rPr>
        <w:rFonts w:ascii="Wingdings" w:hAnsi="Wingdings" w:hint="default"/>
      </w:rPr>
    </w:lvl>
    <w:lvl w:ilvl="3" w:tplc="B64E6E0C" w:tentative="1">
      <w:start w:val="1"/>
      <w:numFmt w:val="bullet"/>
      <w:lvlText w:val=""/>
      <w:lvlJc w:val="left"/>
      <w:pPr>
        <w:ind w:left="1680" w:hanging="420"/>
      </w:pPr>
      <w:rPr>
        <w:rFonts w:ascii="Wingdings" w:hAnsi="Wingdings" w:hint="default"/>
      </w:rPr>
    </w:lvl>
    <w:lvl w:ilvl="4" w:tplc="47F010DC" w:tentative="1">
      <w:start w:val="1"/>
      <w:numFmt w:val="bullet"/>
      <w:lvlText w:val=""/>
      <w:lvlJc w:val="left"/>
      <w:pPr>
        <w:ind w:left="2100" w:hanging="420"/>
      </w:pPr>
      <w:rPr>
        <w:rFonts w:ascii="Wingdings" w:hAnsi="Wingdings" w:hint="default"/>
      </w:rPr>
    </w:lvl>
    <w:lvl w:ilvl="5" w:tplc="2EB8A63A" w:tentative="1">
      <w:start w:val="1"/>
      <w:numFmt w:val="bullet"/>
      <w:lvlText w:val=""/>
      <w:lvlJc w:val="left"/>
      <w:pPr>
        <w:ind w:left="2520" w:hanging="420"/>
      </w:pPr>
      <w:rPr>
        <w:rFonts w:ascii="Wingdings" w:hAnsi="Wingdings" w:hint="default"/>
      </w:rPr>
    </w:lvl>
    <w:lvl w:ilvl="6" w:tplc="A65A3B48" w:tentative="1">
      <w:start w:val="1"/>
      <w:numFmt w:val="bullet"/>
      <w:lvlText w:val=""/>
      <w:lvlJc w:val="left"/>
      <w:pPr>
        <w:ind w:left="2940" w:hanging="420"/>
      </w:pPr>
      <w:rPr>
        <w:rFonts w:ascii="Wingdings" w:hAnsi="Wingdings" w:hint="default"/>
      </w:rPr>
    </w:lvl>
    <w:lvl w:ilvl="7" w:tplc="90185DF8" w:tentative="1">
      <w:start w:val="1"/>
      <w:numFmt w:val="bullet"/>
      <w:lvlText w:val=""/>
      <w:lvlJc w:val="left"/>
      <w:pPr>
        <w:ind w:left="3360" w:hanging="420"/>
      </w:pPr>
      <w:rPr>
        <w:rFonts w:ascii="Wingdings" w:hAnsi="Wingdings" w:hint="default"/>
      </w:rPr>
    </w:lvl>
    <w:lvl w:ilvl="8" w:tplc="85F0BC26" w:tentative="1">
      <w:start w:val="1"/>
      <w:numFmt w:val="bullet"/>
      <w:lvlText w:val=""/>
      <w:lvlJc w:val="left"/>
      <w:pPr>
        <w:ind w:left="3780" w:hanging="420"/>
      </w:pPr>
      <w:rPr>
        <w:rFonts w:ascii="Wingdings" w:hAnsi="Wingdings" w:hint="default"/>
      </w:rPr>
    </w:lvl>
  </w:abstractNum>
  <w:abstractNum w:abstractNumId="8" w15:restartNumberingAfterBreak="0">
    <w:nsid w:val="48564E6A"/>
    <w:multiLevelType w:val="hybridMultilevel"/>
    <w:tmpl w:val="64D6D4DC"/>
    <w:lvl w:ilvl="0" w:tplc="229AE1FE">
      <w:start w:val="1"/>
      <w:numFmt w:val="decimal"/>
      <w:lvlText w:val="%1."/>
      <w:lvlJc w:val="left"/>
      <w:pPr>
        <w:ind w:left="720" w:hanging="360"/>
      </w:pPr>
      <w:rPr>
        <w:rFonts w:hint="default"/>
      </w:rPr>
    </w:lvl>
    <w:lvl w:ilvl="1" w:tplc="564ADDE4" w:tentative="1">
      <w:start w:val="1"/>
      <w:numFmt w:val="lowerLetter"/>
      <w:lvlText w:val="%2."/>
      <w:lvlJc w:val="left"/>
      <w:pPr>
        <w:ind w:left="1440" w:hanging="360"/>
      </w:pPr>
    </w:lvl>
    <w:lvl w:ilvl="2" w:tplc="00F657F4" w:tentative="1">
      <w:start w:val="1"/>
      <w:numFmt w:val="lowerRoman"/>
      <w:lvlText w:val="%3."/>
      <w:lvlJc w:val="right"/>
      <w:pPr>
        <w:ind w:left="2160" w:hanging="180"/>
      </w:pPr>
    </w:lvl>
    <w:lvl w:ilvl="3" w:tplc="90885974" w:tentative="1">
      <w:start w:val="1"/>
      <w:numFmt w:val="decimal"/>
      <w:lvlText w:val="%4."/>
      <w:lvlJc w:val="left"/>
      <w:pPr>
        <w:ind w:left="2880" w:hanging="360"/>
      </w:pPr>
    </w:lvl>
    <w:lvl w:ilvl="4" w:tplc="2584A9F6" w:tentative="1">
      <w:start w:val="1"/>
      <w:numFmt w:val="lowerLetter"/>
      <w:lvlText w:val="%5."/>
      <w:lvlJc w:val="left"/>
      <w:pPr>
        <w:ind w:left="3600" w:hanging="360"/>
      </w:pPr>
    </w:lvl>
    <w:lvl w:ilvl="5" w:tplc="B740A416" w:tentative="1">
      <w:start w:val="1"/>
      <w:numFmt w:val="lowerRoman"/>
      <w:lvlText w:val="%6."/>
      <w:lvlJc w:val="right"/>
      <w:pPr>
        <w:ind w:left="4320" w:hanging="180"/>
      </w:pPr>
    </w:lvl>
    <w:lvl w:ilvl="6" w:tplc="68A03AE8" w:tentative="1">
      <w:start w:val="1"/>
      <w:numFmt w:val="decimal"/>
      <w:lvlText w:val="%7."/>
      <w:lvlJc w:val="left"/>
      <w:pPr>
        <w:ind w:left="5040" w:hanging="360"/>
      </w:pPr>
    </w:lvl>
    <w:lvl w:ilvl="7" w:tplc="5EB83344" w:tentative="1">
      <w:start w:val="1"/>
      <w:numFmt w:val="lowerLetter"/>
      <w:lvlText w:val="%8."/>
      <w:lvlJc w:val="left"/>
      <w:pPr>
        <w:ind w:left="5760" w:hanging="360"/>
      </w:pPr>
    </w:lvl>
    <w:lvl w:ilvl="8" w:tplc="35A2DE04" w:tentative="1">
      <w:start w:val="1"/>
      <w:numFmt w:val="lowerRoman"/>
      <w:lvlText w:val="%9."/>
      <w:lvlJc w:val="right"/>
      <w:pPr>
        <w:ind w:left="6480" w:hanging="180"/>
      </w:pPr>
    </w:lvl>
  </w:abstractNum>
  <w:abstractNum w:abstractNumId="9" w15:restartNumberingAfterBreak="0">
    <w:nsid w:val="48CA247A"/>
    <w:multiLevelType w:val="hybridMultilevel"/>
    <w:tmpl w:val="44DAE26A"/>
    <w:lvl w:ilvl="0" w:tplc="8DC2DF26">
      <w:start w:val="1"/>
      <w:numFmt w:val="bullet"/>
      <w:lvlText w:val=""/>
      <w:lvlJc w:val="left"/>
      <w:pPr>
        <w:ind w:left="720" w:hanging="360"/>
      </w:pPr>
      <w:rPr>
        <w:rFonts w:ascii="Symbol" w:hAnsi="Symbol" w:hint="default"/>
      </w:rPr>
    </w:lvl>
    <w:lvl w:ilvl="1" w:tplc="5D64523A">
      <w:start w:val="1"/>
      <w:numFmt w:val="bullet"/>
      <w:lvlText w:val="o"/>
      <w:lvlJc w:val="left"/>
      <w:pPr>
        <w:ind w:left="1440" w:hanging="360"/>
      </w:pPr>
      <w:rPr>
        <w:rFonts w:ascii="Courier New" w:hAnsi="Courier New" w:hint="default"/>
      </w:rPr>
    </w:lvl>
    <w:lvl w:ilvl="2" w:tplc="D1CABAA6" w:tentative="1">
      <w:start w:val="1"/>
      <w:numFmt w:val="bullet"/>
      <w:lvlText w:val=""/>
      <w:lvlJc w:val="left"/>
      <w:pPr>
        <w:ind w:left="2160" w:hanging="360"/>
      </w:pPr>
      <w:rPr>
        <w:rFonts w:ascii="Wingdings" w:hAnsi="Wingdings" w:hint="default"/>
      </w:rPr>
    </w:lvl>
    <w:lvl w:ilvl="3" w:tplc="10AAB774" w:tentative="1">
      <w:start w:val="1"/>
      <w:numFmt w:val="bullet"/>
      <w:lvlText w:val=""/>
      <w:lvlJc w:val="left"/>
      <w:pPr>
        <w:ind w:left="2880" w:hanging="360"/>
      </w:pPr>
      <w:rPr>
        <w:rFonts w:ascii="Symbol" w:hAnsi="Symbol" w:hint="default"/>
      </w:rPr>
    </w:lvl>
    <w:lvl w:ilvl="4" w:tplc="7940F318" w:tentative="1">
      <w:start w:val="1"/>
      <w:numFmt w:val="bullet"/>
      <w:lvlText w:val="o"/>
      <w:lvlJc w:val="left"/>
      <w:pPr>
        <w:ind w:left="3600" w:hanging="360"/>
      </w:pPr>
      <w:rPr>
        <w:rFonts w:ascii="Courier New" w:hAnsi="Courier New" w:hint="default"/>
      </w:rPr>
    </w:lvl>
    <w:lvl w:ilvl="5" w:tplc="7B1EB854" w:tentative="1">
      <w:start w:val="1"/>
      <w:numFmt w:val="bullet"/>
      <w:lvlText w:val=""/>
      <w:lvlJc w:val="left"/>
      <w:pPr>
        <w:ind w:left="4320" w:hanging="360"/>
      </w:pPr>
      <w:rPr>
        <w:rFonts w:ascii="Wingdings" w:hAnsi="Wingdings" w:hint="default"/>
      </w:rPr>
    </w:lvl>
    <w:lvl w:ilvl="6" w:tplc="0B122DCE" w:tentative="1">
      <w:start w:val="1"/>
      <w:numFmt w:val="bullet"/>
      <w:lvlText w:val=""/>
      <w:lvlJc w:val="left"/>
      <w:pPr>
        <w:ind w:left="5040" w:hanging="360"/>
      </w:pPr>
      <w:rPr>
        <w:rFonts w:ascii="Symbol" w:hAnsi="Symbol" w:hint="default"/>
      </w:rPr>
    </w:lvl>
    <w:lvl w:ilvl="7" w:tplc="B7560B14" w:tentative="1">
      <w:start w:val="1"/>
      <w:numFmt w:val="bullet"/>
      <w:lvlText w:val="o"/>
      <w:lvlJc w:val="left"/>
      <w:pPr>
        <w:ind w:left="5760" w:hanging="360"/>
      </w:pPr>
      <w:rPr>
        <w:rFonts w:ascii="Courier New" w:hAnsi="Courier New" w:hint="default"/>
      </w:rPr>
    </w:lvl>
    <w:lvl w:ilvl="8" w:tplc="61B23FB4" w:tentative="1">
      <w:start w:val="1"/>
      <w:numFmt w:val="bullet"/>
      <w:lvlText w:val=""/>
      <w:lvlJc w:val="left"/>
      <w:pPr>
        <w:ind w:left="6480" w:hanging="360"/>
      </w:pPr>
      <w:rPr>
        <w:rFonts w:ascii="Wingdings" w:hAnsi="Wingdings" w:hint="default"/>
      </w:rPr>
    </w:lvl>
  </w:abstractNum>
  <w:abstractNum w:abstractNumId="10" w15:restartNumberingAfterBreak="0">
    <w:nsid w:val="4BF83978"/>
    <w:multiLevelType w:val="hybridMultilevel"/>
    <w:tmpl w:val="64D6D4DC"/>
    <w:lvl w:ilvl="0" w:tplc="5EDCA73C">
      <w:start w:val="1"/>
      <w:numFmt w:val="decimal"/>
      <w:lvlText w:val="%1."/>
      <w:lvlJc w:val="left"/>
      <w:pPr>
        <w:ind w:left="720" w:hanging="360"/>
      </w:pPr>
      <w:rPr>
        <w:rFonts w:hint="default"/>
      </w:rPr>
    </w:lvl>
    <w:lvl w:ilvl="1" w:tplc="119CF552" w:tentative="1">
      <w:start w:val="1"/>
      <w:numFmt w:val="lowerLetter"/>
      <w:lvlText w:val="%2."/>
      <w:lvlJc w:val="left"/>
      <w:pPr>
        <w:ind w:left="1440" w:hanging="360"/>
      </w:pPr>
    </w:lvl>
    <w:lvl w:ilvl="2" w:tplc="EF2C0A2A" w:tentative="1">
      <w:start w:val="1"/>
      <w:numFmt w:val="lowerRoman"/>
      <w:lvlText w:val="%3."/>
      <w:lvlJc w:val="right"/>
      <w:pPr>
        <w:ind w:left="2160" w:hanging="180"/>
      </w:pPr>
    </w:lvl>
    <w:lvl w:ilvl="3" w:tplc="349A5B2C" w:tentative="1">
      <w:start w:val="1"/>
      <w:numFmt w:val="decimal"/>
      <w:lvlText w:val="%4."/>
      <w:lvlJc w:val="left"/>
      <w:pPr>
        <w:ind w:left="2880" w:hanging="360"/>
      </w:pPr>
    </w:lvl>
    <w:lvl w:ilvl="4" w:tplc="1C740E26" w:tentative="1">
      <w:start w:val="1"/>
      <w:numFmt w:val="lowerLetter"/>
      <w:lvlText w:val="%5."/>
      <w:lvlJc w:val="left"/>
      <w:pPr>
        <w:ind w:left="3600" w:hanging="360"/>
      </w:pPr>
    </w:lvl>
    <w:lvl w:ilvl="5" w:tplc="2FF2AF44" w:tentative="1">
      <w:start w:val="1"/>
      <w:numFmt w:val="lowerRoman"/>
      <w:lvlText w:val="%6."/>
      <w:lvlJc w:val="right"/>
      <w:pPr>
        <w:ind w:left="4320" w:hanging="180"/>
      </w:pPr>
    </w:lvl>
    <w:lvl w:ilvl="6" w:tplc="3A6CC5A4" w:tentative="1">
      <w:start w:val="1"/>
      <w:numFmt w:val="decimal"/>
      <w:lvlText w:val="%7."/>
      <w:lvlJc w:val="left"/>
      <w:pPr>
        <w:ind w:left="5040" w:hanging="360"/>
      </w:pPr>
    </w:lvl>
    <w:lvl w:ilvl="7" w:tplc="9F4466B4" w:tentative="1">
      <w:start w:val="1"/>
      <w:numFmt w:val="lowerLetter"/>
      <w:lvlText w:val="%8."/>
      <w:lvlJc w:val="left"/>
      <w:pPr>
        <w:ind w:left="5760" w:hanging="360"/>
      </w:pPr>
    </w:lvl>
    <w:lvl w:ilvl="8" w:tplc="9BD85540" w:tentative="1">
      <w:start w:val="1"/>
      <w:numFmt w:val="lowerRoman"/>
      <w:lvlText w:val="%9."/>
      <w:lvlJc w:val="right"/>
      <w:pPr>
        <w:ind w:left="6480" w:hanging="180"/>
      </w:pPr>
    </w:lvl>
  </w:abstractNum>
  <w:abstractNum w:abstractNumId="11" w15:restartNumberingAfterBreak="0">
    <w:nsid w:val="5B40751F"/>
    <w:multiLevelType w:val="hybridMultilevel"/>
    <w:tmpl w:val="13AAB3DC"/>
    <w:lvl w:ilvl="0" w:tplc="00729518">
      <w:start w:val="1"/>
      <w:numFmt w:val="bullet"/>
      <w:lvlText w:val=""/>
      <w:lvlJc w:val="left"/>
      <w:pPr>
        <w:ind w:left="720" w:hanging="360"/>
      </w:pPr>
      <w:rPr>
        <w:rFonts w:ascii="Symbol" w:hAnsi="Symbol" w:hint="default"/>
      </w:rPr>
    </w:lvl>
    <w:lvl w:ilvl="1" w:tplc="24DA11C2" w:tentative="1">
      <w:start w:val="1"/>
      <w:numFmt w:val="bullet"/>
      <w:lvlText w:val="o"/>
      <w:lvlJc w:val="left"/>
      <w:pPr>
        <w:ind w:left="1440" w:hanging="360"/>
      </w:pPr>
      <w:rPr>
        <w:rFonts w:ascii="Courier New" w:hAnsi="Courier New" w:cs="Courier New" w:hint="default"/>
      </w:rPr>
    </w:lvl>
    <w:lvl w:ilvl="2" w:tplc="99D4E624" w:tentative="1">
      <w:start w:val="1"/>
      <w:numFmt w:val="bullet"/>
      <w:lvlText w:val=""/>
      <w:lvlJc w:val="left"/>
      <w:pPr>
        <w:ind w:left="2160" w:hanging="360"/>
      </w:pPr>
      <w:rPr>
        <w:rFonts w:ascii="Wingdings" w:hAnsi="Wingdings" w:hint="default"/>
      </w:rPr>
    </w:lvl>
    <w:lvl w:ilvl="3" w:tplc="8DA0CC7A" w:tentative="1">
      <w:start w:val="1"/>
      <w:numFmt w:val="bullet"/>
      <w:lvlText w:val=""/>
      <w:lvlJc w:val="left"/>
      <w:pPr>
        <w:ind w:left="2880" w:hanging="360"/>
      </w:pPr>
      <w:rPr>
        <w:rFonts w:ascii="Symbol" w:hAnsi="Symbol" w:hint="default"/>
      </w:rPr>
    </w:lvl>
    <w:lvl w:ilvl="4" w:tplc="FAF8C3AC" w:tentative="1">
      <w:start w:val="1"/>
      <w:numFmt w:val="bullet"/>
      <w:lvlText w:val="o"/>
      <w:lvlJc w:val="left"/>
      <w:pPr>
        <w:ind w:left="3600" w:hanging="360"/>
      </w:pPr>
      <w:rPr>
        <w:rFonts w:ascii="Courier New" w:hAnsi="Courier New" w:cs="Courier New" w:hint="default"/>
      </w:rPr>
    </w:lvl>
    <w:lvl w:ilvl="5" w:tplc="4F7EE330" w:tentative="1">
      <w:start w:val="1"/>
      <w:numFmt w:val="bullet"/>
      <w:lvlText w:val=""/>
      <w:lvlJc w:val="left"/>
      <w:pPr>
        <w:ind w:left="4320" w:hanging="360"/>
      </w:pPr>
      <w:rPr>
        <w:rFonts w:ascii="Wingdings" w:hAnsi="Wingdings" w:hint="default"/>
      </w:rPr>
    </w:lvl>
    <w:lvl w:ilvl="6" w:tplc="53EC0B60" w:tentative="1">
      <w:start w:val="1"/>
      <w:numFmt w:val="bullet"/>
      <w:lvlText w:val=""/>
      <w:lvlJc w:val="left"/>
      <w:pPr>
        <w:ind w:left="5040" w:hanging="360"/>
      </w:pPr>
      <w:rPr>
        <w:rFonts w:ascii="Symbol" w:hAnsi="Symbol" w:hint="default"/>
      </w:rPr>
    </w:lvl>
    <w:lvl w:ilvl="7" w:tplc="A8FC4A1A" w:tentative="1">
      <w:start w:val="1"/>
      <w:numFmt w:val="bullet"/>
      <w:lvlText w:val="o"/>
      <w:lvlJc w:val="left"/>
      <w:pPr>
        <w:ind w:left="5760" w:hanging="360"/>
      </w:pPr>
      <w:rPr>
        <w:rFonts w:ascii="Courier New" w:hAnsi="Courier New" w:cs="Courier New" w:hint="default"/>
      </w:rPr>
    </w:lvl>
    <w:lvl w:ilvl="8" w:tplc="532C1FBE" w:tentative="1">
      <w:start w:val="1"/>
      <w:numFmt w:val="bullet"/>
      <w:lvlText w:val=""/>
      <w:lvlJc w:val="left"/>
      <w:pPr>
        <w:ind w:left="6480" w:hanging="360"/>
      </w:pPr>
      <w:rPr>
        <w:rFonts w:ascii="Wingdings" w:hAnsi="Wingdings" w:hint="default"/>
      </w:rPr>
    </w:lvl>
  </w:abstractNum>
  <w:abstractNum w:abstractNumId="12" w15:restartNumberingAfterBreak="0">
    <w:nsid w:val="60FC6EF6"/>
    <w:multiLevelType w:val="hybridMultilevel"/>
    <w:tmpl w:val="2E6AE9D0"/>
    <w:lvl w:ilvl="0" w:tplc="24C84F42">
      <w:start w:val="1"/>
      <w:numFmt w:val="bullet"/>
      <w:lvlText w:val=""/>
      <w:lvlJc w:val="left"/>
      <w:pPr>
        <w:ind w:left="720" w:hanging="360"/>
      </w:pPr>
      <w:rPr>
        <w:rFonts w:ascii="Symbol" w:hAnsi="Symbol" w:hint="default"/>
      </w:rPr>
    </w:lvl>
    <w:lvl w:ilvl="1" w:tplc="F4A4C464" w:tentative="1">
      <w:start w:val="1"/>
      <w:numFmt w:val="bullet"/>
      <w:lvlText w:val="o"/>
      <w:lvlJc w:val="left"/>
      <w:pPr>
        <w:ind w:left="1440" w:hanging="360"/>
      </w:pPr>
      <w:rPr>
        <w:rFonts w:ascii="Courier New" w:hAnsi="Courier New" w:hint="default"/>
      </w:rPr>
    </w:lvl>
    <w:lvl w:ilvl="2" w:tplc="A7667CFA" w:tentative="1">
      <w:start w:val="1"/>
      <w:numFmt w:val="bullet"/>
      <w:lvlText w:val=""/>
      <w:lvlJc w:val="left"/>
      <w:pPr>
        <w:ind w:left="2160" w:hanging="360"/>
      </w:pPr>
      <w:rPr>
        <w:rFonts w:ascii="Wingdings" w:hAnsi="Wingdings" w:hint="default"/>
      </w:rPr>
    </w:lvl>
    <w:lvl w:ilvl="3" w:tplc="E8B03542" w:tentative="1">
      <w:start w:val="1"/>
      <w:numFmt w:val="bullet"/>
      <w:lvlText w:val=""/>
      <w:lvlJc w:val="left"/>
      <w:pPr>
        <w:ind w:left="2880" w:hanging="360"/>
      </w:pPr>
      <w:rPr>
        <w:rFonts w:ascii="Symbol" w:hAnsi="Symbol" w:hint="default"/>
      </w:rPr>
    </w:lvl>
    <w:lvl w:ilvl="4" w:tplc="A14E9510" w:tentative="1">
      <w:start w:val="1"/>
      <w:numFmt w:val="bullet"/>
      <w:lvlText w:val="o"/>
      <w:lvlJc w:val="left"/>
      <w:pPr>
        <w:ind w:left="3600" w:hanging="360"/>
      </w:pPr>
      <w:rPr>
        <w:rFonts w:ascii="Courier New" w:hAnsi="Courier New" w:hint="default"/>
      </w:rPr>
    </w:lvl>
    <w:lvl w:ilvl="5" w:tplc="0B841F60" w:tentative="1">
      <w:start w:val="1"/>
      <w:numFmt w:val="bullet"/>
      <w:lvlText w:val=""/>
      <w:lvlJc w:val="left"/>
      <w:pPr>
        <w:ind w:left="4320" w:hanging="360"/>
      </w:pPr>
      <w:rPr>
        <w:rFonts w:ascii="Wingdings" w:hAnsi="Wingdings" w:hint="default"/>
      </w:rPr>
    </w:lvl>
    <w:lvl w:ilvl="6" w:tplc="1D548CDE" w:tentative="1">
      <w:start w:val="1"/>
      <w:numFmt w:val="bullet"/>
      <w:lvlText w:val=""/>
      <w:lvlJc w:val="left"/>
      <w:pPr>
        <w:ind w:left="5040" w:hanging="360"/>
      </w:pPr>
      <w:rPr>
        <w:rFonts w:ascii="Symbol" w:hAnsi="Symbol" w:hint="default"/>
      </w:rPr>
    </w:lvl>
    <w:lvl w:ilvl="7" w:tplc="C39CE4AE" w:tentative="1">
      <w:start w:val="1"/>
      <w:numFmt w:val="bullet"/>
      <w:lvlText w:val="o"/>
      <w:lvlJc w:val="left"/>
      <w:pPr>
        <w:ind w:left="5760" w:hanging="360"/>
      </w:pPr>
      <w:rPr>
        <w:rFonts w:ascii="Courier New" w:hAnsi="Courier New" w:hint="default"/>
      </w:rPr>
    </w:lvl>
    <w:lvl w:ilvl="8" w:tplc="9D5C786C" w:tentative="1">
      <w:start w:val="1"/>
      <w:numFmt w:val="bullet"/>
      <w:lvlText w:val=""/>
      <w:lvlJc w:val="left"/>
      <w:pPr>
        <w:ind w:left="6480" w:hanging="360"/>
      </w:pPr>
      <w:rPr>
        <w:rFonts w:ascii="Wingdings" w:hAnsi="Wingdings" w:hint="default"/>
      </w:rPr>
    </w:lvl>
  </w:abstractNum>
  <w:abstractNum w:abstractNumId="13" w15:restartNumberingAfterBreak="0">
    <w:nsid w:val="6C007B10"/>
    <w:multiLevelType w:val="hybridMultilevel"/>
    <w:tmpl w:val="DFCAF2D0"/>
    <w:lvl w:ilvl="0" w:tplc="1A1634C4">
      <w:start w:val="1"/>
      <w:numFmt w:val="bullet"/>
      <w:lvlText w:val=""/>
      <w:lvlJc w:val="left"/>
      <w:pPr>
        <w:ind w:left="360" w:hanging="360"/>
      </w:pPr>
      <w:rPr>
        <w:rFonts w:ascii="Symbol" w:hAnsi="Symbol" w:hint="default"/>
      </w:rPr>
    </w:lvl>
    <w:lvl w:ilvl="1" w:tplc="B8A63358" w:tentative="1">
      <w:start w:val="1"/>
      <w:numFmt w:val="bullet"/>
      <w:lvlText w:val="o"/>
      <w:lvlJc w:val="left"/>
      <w:pPr>
        <w:ind w:left="1080" w:hanging="360"/>
      </w:pPr>
      <w:rPr>
        <w:rFonts w:ascii="Courier New" w:hAnsi="Courier New" w:cs="Courier New" w:hint="default"/>
      </w:rPr>
    </w:lvl>
    <w:lvl w:ilvl="2" w:tplc="2BC0AF92" w:tentative="1">
      <w:start w:val="1"/>
      <w:numFmt w:val="bullet"/>
      <w:lvlText w:val=""/>
      <w:lvlJc w:val="left"/>
      <w:pPr>
        <w:ind w:left="1800" w:hanging="360"/>
      </w:pPr>
      <w:rPr>
        <w:rFonts w:ascii="Wingdings" w:hAnsi="Wingdings" w:hint="default"/>
      </w:rPr>
    </w:lvl>
    <w:lvl w:ilvl="3" w:tplc="1292E806" w:tentative="1">
      <w:start w:val="1"/>
      <w:numFmt w:val="bullet"/>
      <w:lvlText w:val=""/>
      <w:lvlJc w:val="left"/>
      <w:pPr>
        <w:ind w:left="2520" w:hanging="360"/>
      </w:pPr>
      <w:rPr>
        <w:rFonts w:ascii="Symbol" w:hAnsi="Symbol" w:hint="default"/>
      </w:rPr>
    </w:lvl>
    <w:lvl w:ilvl="4" w:tplc="C53C22FA" w:tentative="1">
      <w:start w:val="1"/>
      <w:numFmt w:val="bullet"/>
      <w:lvlText w:val="o"/>
      <w:lvlJc w:val="left"/>
      <w:pPr>
        <w:ind w:left="3240" w:hanging="360"/>
      </w:pPr>
      <w:rPr>
        <w:rFonts w:ascii="Courier New" w:hAnsi="Courier New" w:cs="Courier New" w:hint="default"/>
      </w:rPr>
    </w:lvl>
    <w:lvl w:ilvl="5" w:tplc="1B9C7606" w:tentative="1">
      <w:start w:val="1"/>
      <w:numFmt w:val="bullet"/>
      <w:lvlText w:val=""/>
      <w:lvlJc w:val="left"/>
      <w:pPr>
        <w:ind w:left="3960" w:hanging="360"/>
      </w:pPr>
      <w:rPr>
        <w:rFonts w:ascii="Wingdings" w:hAnsi="Wingdings" w:hint="default"/>
      </w:rPr>
    </w:lvl>
    <w:lvl w:ilvl="6" w:tplc="4222A2AE" w:tentative="1">
      <w:start w:val="1"/>
      <w:numFmt w:val="bullet"/>
      <w:lvlText w:val=""/>
      <w:lvlJc w:val="left"/>
      <w:pPr>
        <w:ind w:left="4680" w:hanging="360"/>
      </w:pPr>
      <w:rPr>
        <w:rFonts w:ascii="Symbol" w:hAnsi="Symbol" w:hint="default"/>
      </w:rPr>
    </w:lvl>
    <w:lvl w:ilvl="7" w:tplc="94C868EC" w:tentative="1">
      <w:start w:val="1"/>
      <w:numFmt w:val="bullet"/>
      <w:lvlText w:val="o"/>
      <w:lvlJc w:val="left"/>
      <w:pPr>
        <w:ind w:left="5400" w:hanging="360"/>
      </w:pPr>
      <w:rPr>
        <w:rFonts w:ascii="Courier New" w:hAnsi="Courier New" w:cs="Courier New" w:hint="default"/>
      </w:rPr>
    </w:lvl>
    <w:lvl w:ilvl="8" w:tplc="B9B4DD16" w:tentative="1">
      <w:start w:val="1"/>
      <w:numFmt w:val="bullet"/>
      <w:lvlText w:val=""/>
      <w:lvlJc w:val="left"/>
      <w:pPr>
        <w:ind w:left="6120" w:hanging="360"/>
      </w:pPr>
      <w:rPr>
        <w:rFonts w:ascii="Wingdings" w:hAnsi="Wingdings" w:hint="default"/>
      </w:rPr>
    </w:lvl>
  </w:abstractNum>
  <w:abstractNum w:abstractNumId="14" w15:restartNumberingAfterBreak="0">
    <w:nsid w:val="6C6D5AA1"/>
    <w:multiLevelType w:val="hybridMultilevel"/>
    <w:tmpl w:val="64D6D4DC"/>
    <w:lvl w:ilvl="0" w:tplc="E2DA59FA">
      <w:start w:val="1"/>
      <w:numFmt w:val="decimal"/>
      <w:lvlText w:val="%1."/>
      <w:lvlJc w:val="left"/>
      <w:pPr>
        <w:ind w:left="720" w:hanging="360"/>
      </w:pPr>
      <w:rPr>
        <w:rFonts w:hint="default"/>
      </w:rPr>
    </w:lvl>
    <w:lvl w:ilvl="1" w:tplc="401A8BA8" w:tentative="1">
      <w:start w:val="1"/>
      <w:numFmt w:val="lowerLetter"/>
      <w:lvlText w:val="%2."/>
      <w:lvlJc w:val="left"/>
      <w:pPr>
        <w:ind w:left="1440" w:hanging="360"/>
      </w:pPr>
    </w:lvl>
    <w:lvl w:ilvl="2" w:tplc="0EECE74A" w:tentative="1">
      <w:start w:val="1"/>
      <w:numFmt w:val="lowerRoman"/>
      <w:lvlText w:val="%3."/>
      <w:lvlJc w:val="right"/>
      <w:pPr>
        <w:ind w:left="2160" w:hanging="180"/>
      </w:pPr>
    </w:lvl>
    <w:lvl w:ilvl="3" w:tplc="8C5041EC" w:tentative="1">
      <w:start w:val="1"/>
      <w:numFmt w:val="decimal"/>
      <w:lvlText w:val="%4."/>
      <w:lvlJc w:val="left"/>
      <w:pPr>
        <w:ind w:left="2880" w:hanging="360"/>
      </w:pPr>
    </w:lvl>
    <w:lvl w:ilvl="4" w:tplc="7058475E" w:tentative="1">
      <w:start w:val="1"/>
      <w:numFmt w:val="lowerLetter"/>
      <w:lvlText w:val="%5."/>
      <w:lvlJc w:val="left"/>
      <w:pPr>
        <w:ind w:left="3600" w:hanging="360"/>
      </w:pPr>
    </w:lvl>
    <w:lvl w:ilvl="5" w:tplc="51C6B022" w:tentative="1">
      <w:start w:val="1"/>
      <w:numFmt w:val="lowerRoman"/>
      <w:lvlText w:val="%6."/>
      <w:lvlJc w:val="right"/>
      <w:pPr>
        <w:ind w:left="4320" w:hanging="180"/>
      </w:pPr>
    </w:lvl>
    <w:lvl w:ilvl="6" w:tplc="BAEC7F5C" w:tentative="1">
      <w:start w:val="1"/>
      <w:numFmt w:val="decimal"/>
      <w:lvlText w:val="%7."/>
      <w:lvlJc w:val="left"/>
      <w:pPr>
        <w:ind w:left="5040" w:hanging="360"/>
      </w:pPr>
    </w:lvl>
    <w:lvl w:ilvl="7" w:tplc="8F30CCB0" w:tentative="1">
      <w:start w:val="1"/>
      <w:numFmt w:val="lowerLetter"/>
      <w:lvlText w:val="%8."/>
      <w:lvlJc w:val="left"/>
      <w:pPr>
        <w:ind w:left="5760" w:hanging="360"/>
      </w:pPr>
    </w:lvl>
    <w:lvl w:ilvl="8" w:tplc="15DCD6AC" w:tentative="1">
      <w:start w:val="1"/>
      <w:numFmt w:val="lowerRoman"/>
      <w:lvlText w:val="%9."/>
      <w:lvlJc w:val="right"/>
      <w:pPr>
        <w:ind w:left="6480" w:hanging="180"/>
      </w:pPr>
    </w:lvl>
  </w:abstractNum>
  <w:abstractNum w:abstractNumId="15" w15:restartNumberingAfterBreak="0">
    <w:nsid w:val="6DAE7F01"/>
    <w:multiLevelType w:val="hybridMultilevel"/>
    <w:tmpl w:val="2DB259C0"/>
    <w:lvl w:ilvl="0" w:tplc="6E86A990">
      <w:start w:val="1"/>
      <w:numFmt w:val="bullet"/>
      <w:lvlText w:val=""/>
      <w:lvlJc w:val="left"/>
      <w:pPr>
        <w:ind w:left="360" w:hanging="360"/>
      </w:pPr>
      <w:rPr>
        <w:rFonts w:ascii="Symbol" w:hAnsi="Symbol" w:hint="default"/>
      </w:rPr>
    </w:lvl>
    <w:lvl w:ilvl="1" w:tplc="9BAA689C" w:tentative="1">
      <w:start w:val="1"/>
      <w:numFmt w:val="bullet"/>
      <w:lvlText w:val="o"/>
      <w:lvlJc w:val="left"/>
      <w:pPr>
        <w:ind w:left="1080" w:hanging="360"/>
      </w:pPr>
      <w:rPr>
        <w:rFonts w:ascii="Courier New" w:hAnsi="Courier New" w:hint="default"/>
      </w:rPr>
    </w:lvl>
    <w:lvl w:ilvl="2" w:tplc="95D6CCB0" w:tentative="1">
      <w:start w:val="1"/>
      <w:numFmt w:val="bullet"/>
      <w:lvlText w:val=""/>
      <w:lvlJc w:val="left"/>
      <w:pPr>
        <w:ind w:left="1800" w:hanging="360"/>
      </w:pPr>
      <w:rPr>
        <w:rFonts w:ascii="Wingdings" w:hAnsi="Wingdings" w:hint="default"/>
      </w:rPr>
    </w:lvl>
    <w:lvl w:ilvl="3" w:tplc="0C52E476" w:tentative="1">
      <w:start w:val="1"/>
      <w:numFmt w:val="bullet"/>
      <w:lvlText w:val=""/>
      <w:lvlJc w:val="left"/>
      <w:pPr>
        <w:ind w:left="2520" w:hanging="360"/>
      </w:pPr>
      <w:rPr>
        <w:rFonts w:ascii="Symbol" w:hAnsi="Symbol" w:hint="default"/>
      </w:rPr>
    </w:lvl>
    <w:lvl w:ilvl="4" w:tplc="1480D976" w:tentative="1">
      <w:start w:val="1"/>
      <w:numFmt w:val="bullet"/>
      <w:lvlText w:val="o"/>
      <w:lvlJc w:val="left"/>
      <w:pPr>
        <w:ind w:left="3240" w:hanging="360"/>
      </w:pPr>
      <w:rPr>
        <w:rFonts w:ascii="Courier New" w:hAnsi="Courier New" w:hint="default"/>
      </w:rPr>
    </w:lvl>
    <w:lvl w:ilvl="5" w:tplc="FD5439C8" w:tentative="1">
      <w:start w:val="1"/>
      <w:numFmt w:val="bullet"/>
      <w:lvlText w:val=""/>
      <w:lvlJc w:val="left"/>
      <w:pPr>
        <w:ind w:left="3960" w:hanging="360"/>
      </w:pPr>
      <w:rPr>
        <w:rFonts w:ascii="Wingdings" w:hAnsi="Wingdings" w:hint="default"/>
      </w:rPr>
    </w:lvl>
    <w:lvl w:ilvl="6" w:tplc="1C0C3C96" w:tentative="1">
      <w:start w:val="1"/>
      <w:numFmt w:val="bullet"/>
      <w:lvlText w:val=""/>
      <w:lvlJc w:val="left"/>
      <w:pPr>
        <w:ind w:left="4680" w:hanging="360"/>
      </w:pPr>
      <w:rPr>
        <w:rFonts w:ascii="Symbol" w:hAnsi="Symbol" w:hint="default"/>
      </w:rPr>
    </w:lvl>
    <w:lvl w:ilvl="7" w:tplc="A2DC43AA" w:tentative="1">
      <w:start w:val="1"/>
      <w:numFmt w:val="bullet"/>
      <w:lvlText w:val="o"/>
      <w:lvlJc w:val="left"/>
      <w:pPr>
        <w:ind w:left="5400" w:hanging="360"/>
      </w:pPr>
      <w:rPr>
        <w:rFonts w:ascii="Courier New" w:hAnsi="Courier New" w:hint="default"/>
      </w:rPr>
    </w:lvl>
    <w:lvl w:ilvl="8" w:tplc="5AF26D12" w:tentative="1">
      <w:start w:val="1"/>
      <w:numFmt w:val="bullet"/>
      <w:lvlText w:val=""/>
      <w:lvlJc w:val="left"/>
      <w:pPr>
        <w:ind w:left="6120" w:hanging="360"/>
      </w:pPr>
      <w:rPr>
        <w:rFonts w:ascii="Wingdings" w:hAnsi="Wingdings" w:hint="default"/>
      </w:rPr>
    </w:lvl>
  </w:abstractNum>
  <w:abstractNum w:abstractNumId="16" w15:restartNumberingAfterBreak="0">
    <w:nsid w:val="6E01789A"/>
    <w:multiLevelType w:val="hybridMultilevel"/>
    <w:tmpl w:val="EEFA7AE6"/>
    <w:lvl w:ilvl="0" w:tplc="A69C3BE4">
      <w:start w:val="1"/>
      <w:numFmt w:val="bullet"/>
      <w:lvlText w:val=""/>
      <w:lvlJc w:val="left"/>
      <w:pPr>
        <w:ind w:left="720" w:hanging="360"/>
      </w:pPr>
      <w:rPr>
        <w:rFonts w:ascii="Symbol" w:hAnsi="Symbol" w:hint="default"/>
      </w:rPr>
    </w:lvl>
    <w:lvl w:ilvl="1" w:tplc="1EF4F0BC">
      <w:start w:val="1"/>
      <w:numFmt w:val="bullet"/>
      <w:lvlText w:val="o"/>
      <w:lvlJc w:val="left"/>
      <w:pPr>
        <w:ind w:left="1440" w:hanging="360"/>
      </w:pPr>
      <w:rPr>
        <w:rFonts w:ascii="Courier New" w:hAnsi="Courier New" w:hint="default"/>
      </w:rPr>
    </w:lvl>
    <w:lvl w:ilvl="2" w:tplc="FD147E50" w:tentative="1">
      <w:start w:val="1"/>
      <w:numFmt w:val="bullet"/>
      <w:lvlText w:val=""/>
      <w:lvlJc w:val="left"/>
      <w:pPr>
        <w:ind w:left="2160" w:hanging="360"/>
      </w:pPr>
      <w:rPr>
        <w:rFonts w:ascii="Wingdings" w:hAnsi="Wingdings" w:hint="default"/>
      </w:rPr>
    </w:lvl>
    <w:lvl w:ilvl="3" w:tplc="6B5E7F4C" w:tentative="1">
      <w:start w:val="1"/>
      <w:numFmt w:val="bullet"/>
      <w:lvlText w:val=""/>
      <w:lvlJc w:val="left"/>
      <w:pPr>
        <w:ind w:left="2880" w:hanging="360"/>
      </w:pPr>
      <w:rPr>
        <w:rFonts w:ascii="Symbol" w:hAnsi="Symbol" w:hint="default"/>
      </w:rPr>
    </w:lvl>
    <w:lvl w:ilvl="4" w:tplc="EC78598C" w:tentative="1">
      <w:start w:val="1"/>
      <w:numFmt w:val="bullet"/>
      <w:lvlText w:val="o"/>
      <w:lvlJc w:val="left"/>
      <w:pPr>
        <w:ind w:left="3600" w:hanging="360"/>
      </w:pPr>
      <w:rPr>
        <w:rFonts w:ascii="Courier New" w:hAnsi="Courier New" w:hint="default"/>
      </w:rPr>
    </w:lvl>
    <w:lvl w:ilvl="5" w:tplc="A6BC1AAA" w:tentative="1">
      <w:start w:val="1"/>
      <w:numFmt w:val="bullet"/>
      <w:lvlText w:val=""/>
      <w:lvlJc w:val="left"/>
      <w:pPr>
        <w:ind w:left="4320" w:hanging="360"/>
      </w:pPr>
      <w:rPr>
        <w:rFonts w:ascii="Wingdings" w:hAnsi="Wingdings" w:hint="default"/>
      </w:rPr>
    </w:lvl>
    <w:lvl w:ilvl="6" w:tplc="55680080" w:tentative="1">
      <w:start w:val="1"/>
      <w:numFmt w:val="bullet"/>
      <w:lvlText w:val=""/>
      <w:lvlJc w:val="left"/>
      <w:pPr>
        <w:ind w:left="5040" w:hanging="360"/>
      </w:pPr>
      <w:rPr>
        <w:rFonts w:ascii="Symbol" w:hAnsi="Symbol" w:hint="default"/>
      </w:rPr>
    </w:lvl>
    <w:lvl w:ilvl="7" w:tplc="809432EE" w:tentative="1">
      <w:start w:val="1"/>
      <w:numFmt w:val="bullet"/>
      <w:lvlText w:val="o"/>
      <w:lvlJc w:val="left"/>
      <w:pPr>
        <w:ind w:left="5760" w:hanging="360"/>
      </w:pPr>
      <w:rPr>
        <w:rFonts w:ascii="Courier New" w:hAnsi="Courier New" w:hint="default"/>
      </w:rPr>
    </w:lvl>
    <w:lvl w:ilvl="8" w:tplc="3460B8E0" w:tentative="1">
      <w:start w:val="1"/>
      <w:numFmt w:val="bullet"/>
      <w:lvlText w:val=""/>
      <w:lvlJc w:val="left"/>
      <w:pPr>
        <w:ind w:left="6480" w:hanging="360"/>
      </w:pPr>
      <w:rPr>
        <w:rFonts w:ascii="Wingdings" w:hAnsi="Wingdings" w:hint="default"/>
      </w:rPr>
    </w:lvl>
  </w:abstractNum>
  <w:abstractNum w:abstractNumId="17" w15:restartNumberingAfterBreak="0">
    <w:nsid w:val="732A6633"/>
    <w:multiLevelType w:val="hybridMultilevel"/>
    <w:tmpl w:val="AEFC97AE"/>
    <w:lvl w:ilvl="0" w:tplc="4588E792">
      <w:start w:val="1"/>
      <w:numFmt w:val="decimal"/>
      <w:lvlText w:val="%1."/>
      <w:lvlJc w:val="left"/>
      <w:pPr>
        <w:ind w:left="720" w:hanging="360"/>
      </w:pPr>
      <w:rPr>
        <w:rFonts w:hint="default"/>
      </w:rPr>
    </w:lvl>
    <w:lvl w:ilvl="1" w:tplc="4BE0474C" w:tentative="1">
      <w:start w:val="1"/>
      <w:numFmt w:val="lowerLetter"/>
      <w:lvlText w:val="%2."/>
      <w:lvlJc w:val="left"/>
      <w:pPr>
        <w:ind w:left="1440" w:hanging="360"/>
      </w:pPr>
    </w:lvl>
    <w:lvl w:ilvl="2" w:tplc="88163592" w:tentative="1">
      <w:start w:val="1"/>
      <w:numFmt w:val="lowerRoman"/>
      <w:lvlText w:val="%3."/>
      <w:lvlJc w:val="right"/>
      <w:pPr>
        <w:ind w:left="2160" w:hanging="180"/>
      </w:pPr>
    </w:lvl>
    <w:lvl w:ilvl="3" w:tplc="A38E2D8E" w:tentative="1">
      <w:start w:val="1"/>
      <w:numFmt w:val="decimal"/>
      <w:lvlText w:val="%4."/>
      <w:lvlJc w:val="left"/>
      <w:pPr>
        <w:ind w:left="2880" w:hanging="360"/>
      </w:pPr>
    </w:lvl>
    <w:lvl w:ilvl="4" w:tplc="22568966" w:tentative="1">
      <w:start w:val="1"/>
      <w:numFmt w:val="lowerLetter"/>
      <w:lvlText w:val="%5."/>
      <w:lvlJc w:val="left"/>
      <w:pPr>
        <w:ind w:left="3600" w:hanging="360"/>
      </w:pPr>
    </w:lvl>
    <w:lvl w:ilvl="5" w:tplc="9E9A03EE" w:tentative="1">
      <w:start w:val="1"/>
      <w:numFmt w:val="lowerRoman"/>
      <w:lvlText w:val="%6."/>
      <w:lvlJc w:val="right"/>
      <w:pPr>
        <w:ind w:left="4320" w:hanging="180"/>
      </w:pPr>
    </w:lvl>
    <w:lvl w:ilvl="6" w:tplc="1E283FAE" w:tentative="1">
      <w:start w:val="1"/>
      <w:numFmt w:val="decimal"/>
      <w:lvlText w:val="%7."/>
      <w:lvlJc w:val="left"/>
      <w:pPr>
        <w:ind w:left="5040" w:hanging="360"/>
      </w:pPr>
    </w:lvl>
    <w:lvl w:ilvl="7" w:tplc="64E4159A" w:tentative="1">
      <w:start w:val="1"/>
      <w:numFmt w:val="lowerLetter"/>
      <w:lvlText w:val="%8."/>
      <w:lvlJc w:val="left"/>
      <w:pPr>
        <w:ind w:left="5760" w:hanging="360"/>
      </w:pPr>
    </w:lvl>
    <w:lvl w:ilvl="8" w:tplc="13B691C8" w:tentative="1">
      <w:start w:val="1"/>
      <w:numFmt w:val="lowerRoman"/>
      <w:lvlText w:val="%9."/>
      <w:lvlJc w:val="right"/>
      <w:pPr>
        <w:ind w:left="6480" w:hanging="180"/>
      </w:pPr>
    </w:lvl>
  </w:abstractNum>
  <w:abstractNum w:abstractNumId="18" w15:restartNumberingAfterBreak="0">
    <w:nsid w:val="742506BC"/>
    <w:multiLevelType w:val="hybridMultilevel"/>
    <w:tmpl w:val="7B26FCD0"/>
    <w:lvl w:ilvl="0" w:tplc="EF5E6FC8">
      <w:numFmt w:val="bullet"/>
      <w:lvlText w:val="-"/>
      <w:lvlJc w:val="left"/>
      <w:pPr>
        <w:ind w:left="360" w:hanging="360"/>
      </w:pPr>
      <w:rPr>
        <w:rFonts w:ascii="Times New Roman" w:eastAsia="SimSun" w:hAnsi="Times New Roman" w:cs="Times New Roman" w:hint="default"/>
      </w:rPr>
    </w:lvl>
    <w:lvl w:ilvl="1" w:tplc="C66810E8" w:tentative="1">
      <w:start w:val="1"/>
      <w:numFmt w:val="bullet"/>
      <w:lvlText w:val=""/>
      <w:lvlJc w:val="left"/>
      <w:pPr>
        <w:ind w:left="840" w:hanging="420"/>
      </w:pPr>
      <w:rPr>
        <w:rFonts w:ascii="Wingdings" w:hAnsi="Wingdings" w:hint="default"/>
      </w:rPr>
    </w:lvl>
    <w:lvl w:ilvl="2" w:tplc="0A64F5E2" w:tentative="1">
      <w:start w:val="1"/>
      <w:numFmt w:val="bullet"/>
      <w:lvlText w:val=""/>
      <w:lvlJc w:val="left"/>
      <w:pPr>
        <w:ind w:left="1260" w:hanging="420"/>
      </w:pPr>
      <w:rPr>
        <w:rFonts w:ascii="Wingdings" w:hAnsi="Wingdings" w:hint="default"/>
      </w:rPr>
    </w:lvl>
    <w:lvl w:ilvl="3" w:tplc="64440750" w:tentative="1">
      <w:start w:val="1"/>
      <w:numFmt w:val="bullet"/>
      <w:lvlText w:val=""/>
      <w:lvlJc w:val="left"/>
      <w:pPr>
        <w:ind w:left="1680" w:hanging="420"/>
      </w:pPr>
      <w:rPr>
        <w:rFonts w:ascii="Wingdings" w:hAnsi="Wingdings" w:hint="default"/>
      </w:rPr>
    </w:lvl>
    <w:lvl w:ilvl="4" w:tplc="FD06540A" w:tentative="1">
      <w:start w:val="1"/>
      <w:numFmt w:val="bullet"/>
      <w:lvlText w:val=""/>
      <w:lvlJc w:val="left"/>
      <w:pPr>
        <w:ind w:left="2100" w:hanging="420"/>
      </w:pPr>
      <w:rPr>
        <w:rFonts w:ascii="Wingdings" w:hAnsi="Wingdings" w:hint="default"/>
      </w:rPr>
    </w:lvl>
    <w:lvl w:ilvl="5" w:tplc="685C187E" w:tentative="1">
      <w:start w:val="1"/>
      <w:numFmt w:val="bullet"/>
      <w:lvlText w:val=""/>
      <w:lvlJc w:val="left"/>
      <w:pPr>
        <w:ind w:left="2520" w:hanging="420"/>
      </w:pPr>
      <w:rPr>
        <w:rFonts w:ascii="Wingdings" w:hAnsi="Wingdings" w:hint="default"/>
      </w:rPr>
    </w:lvl>
    <w:lvl w:ilvl="6" w:tplc="0D5A89AC" w:tentative="1">
      <w:start w:val="1"/>
      <w:numFmt w:val="bullet"/>
      <w:lvlText w:val=""/>
      <w:lvlJc w:val="left"/>
      <w:pPr>
        <w:ind w:left="2940" w:hanging="420"/>
      </w:pPr>
      <w:rPr>
        <w:rFonts w:ascii="Wingdings" w:hAnsi="Wingdings" w:hint="default"/>
      </w:rPr>
    </w:lvl>
    <w:lvl w:ilvl="7" w:tplc="EE5A9DC2" w:tentative="1">
      <w:start w:val="1"/>
      <w:numFmt w:val="bullet"/>
      <w:lvlText w:val=""/>
      <w:lvlJc w:val="left"/>
      <w:pPr>
        <w:ind w:left="3360" w:hanging="420"/>
      </w:pPr>
      <w:rPr>
        <w:rFonts w:ascii="Wingdings" w:hAnsi="Wingdings" w:hint="default"/>
      </w:rPr>
    </w:lvl>
    <w:lvl w:ilvl="8" w:tplc="B3A8D5F6" w:tentative="1">
      <w:start w:val="1"/>
      <w:numFmt w:val="bullet"/>
      <w:lvlText w:val=""/>
      <w:lvlJc w:val="left"/>
      <w:pPr>
        <w:ind w:left="3780" w:hanging="420"/>
      </w:pPr>
      <w:rPr>
        <w:rFonts w:ascii="Wingdings" w:hAnsi="Wingdings" w:hint="default"/>
      </w:rPr>
    </w:lvl>
  </w:abstractNum>
  <w:num w:numId="1" w16cid:durableId="1771001586">
    <w:abstractNumId w:val="1"/>
  </w:num>
  <w:num w:numId="2" w16cid:durableId="2014411975">
    <w:abstractNumId w:val="0"/>
  </w:num>
  <w:num w:numId="3" w16cid:durableId="1940134487">
    <w:abstractNumId w:val="2"/>
  </w:num>
  <w:num w:numId="4" w16cid:durableId="2087191194">
    <w:abstractNumId w:val="9"/>
  </w:num>
  <w:num w:numId="5" w16cid:durableId="984772996">
    <w:abstractNumId w:val="16"/>
  </w:num>
  <w:num w:numId="6" w16cid:durableId="515272509">
    <w:abstractNumId w:val="12"/>
  </w:num>
  <w:num w:numId="7" w16cid:durableId="1914662625">
    <w:abstractNumId w:val="4"/>
  </w:num>
  <w:num w:numId="8" w16cid:durableId="2051607356">
    <w:abstractNumId w:val="15"/>
  </w:num>
  <w:num w:numId="9" w16cid:durableId="1302734119">
    <w:abstractNumId w:val="6"/>
  </w:num>
  <w:num w:numId="10" w16cid:durableId="1379159460">
    <w:abstractNumId w:val="5"/>
  </w:num>
  <w:num w:numId="11" w16cid:durableId="1136491361">
    <w:abstractNumId w:val="17"/>
  </w:num>
  <w:num w:numId="12" w16cid:durableId="1588617372">
    <w:abstractNumId w:val="14"/>
  </w:num>
  <w:num w:numId="13" w16cid:durableId="855538233">
    <w:abstractNumId w:val="8"/>
  </w:num>
  <w:num w:numId="14" w16cid:durableId="1980114447">
    <w:abstractNumId w:val="10"/>
  </w:num>
  <w:num w:numId="15" w16cid:durableId="1446927433">
    <w:abstractNumId w:val="13"/>
  </w:num>
  <w:num w:numId="16" w16cid:durableId="262498314">
    <w:abstractNumId w:val="7"/>
  </w:num>
  <w:num w:numId="17" w16cid:durableId="1579635231">
    <w:abstractNumId w:val="18"/>
  </w:num>
  <w:num w:numId="18" w16cid:durableId="1962415826">
    <w:abstractNumId w:val="11"/>
  </w:num>
  <w:num w:numId="19" w16cid:durableId="119847418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x3mt">
    <w15:presenceInfo w15:providerId="AD" w15:userId="S::mx3mt@umsystem.edu::bcaf13b1-7766-4670-977a-95def574c4dd"/>
  </w15:person>
  <w15:person w15:author="Hu, Lingshu">
    <w15:presenceInfo w15:providerId="AD" w15:userId="S::lhu@wlu.edu::857d8e2d-8418-4266-bb7a-590aba08af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embedSystemFonts/>
  <w:bordersDoNotSurroundHeader/>
  <w:bordersDoNotSurroundFooter/>
  <w:proofState w:spelling="clean" w:grammar="clean"/>
  <w:trackRevisions/>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2xd0pvrd6xxp05evvtepd0f9vppe5rtsxa20&quot;&gt;My EndNote Library&lt;record-ids&gt;&lt;item&gt;6&lt;/item&gt;&lt;item&gt;30&lt;/item&gt;&lt;item&gt;55&lt;/item&gt;&lt;item&gt;86&lt;/item&gt;&lt;item&gt;94&lt;/item&gt;&lt;item&gt;95&lt;/item&gt;&lt;item&gt;99&lt;/item&gt;&lt;item&gt;104&lt;/item&gt;&lt;item&gt;128&lt;/item&gt;&lt;item&gt;129&lt;/item&gt;&lt;item&gt;193&lt;/item&gt;&lt;item&gt;194&lt;/item&gt;&lt;item&gt;195&lt;/item&gt;&lt;item&gt;234&lt;/item&gt;&lt;item&gt;295&lt;/item&gt;&lt;item&gt;297&lt;/item&gt;&lt;item&gt;299&lt;/item&gt;&lt;item&gt;303&lt;/item&gt;&lt;item&gt;329&lt;/item&gt;&lt;item&gt;330&lt;/item&gt;&lt;item&gt;331&lt;/item&gt;&lt;item&gt;332&lt;/item&gt;&lt;item&gt;333&lt;/item&gt;&lt;item&gt;344&lt;/item&gt;&lt;item&gt;347&lt;/item&gt;&lt;item&gt;348&lt;/item&gt;&lt;item&gt;350&lt;/item&gt;&lt;item&gt;352&lt;/item&gt;&lt;item&gt;353&lt;/item&gt;&lt;item&gt;354&lt;/item&gt;&lt;item&gt;358&lt;/item&gt;&lt;item&gt;360&lt;/item&gt;&lt;item&gt;361&lt;/item&gt;&lt;item&gt;362&lt;/item&gt;&lt;item&gt;363&lt;/item&gt;&lt;item&gt;365&lt;/item&gt;&lt;item&gt;464&lt;/item&gt;&lt;item&gt;468&lt;/item&gt;&lt;item&gt;487&lt;/item&gt;&lt;item&gt;488&lt;/item&gt;&lt;item&gt;489&lt;/item&gt;&lt;item&gt;490&lt;/item&gt;&lt;item&gt;491&lt;/item&gt;&lt;item&gt;492&lt;/item&gt;&lt;item&gt;493&lt;/item&gt;&lt;item&gt;495&lt;/item&gt;&lt;item&gt;496&lt;/item&gt;&lt;item&gt;497&lt;/item&gt;&lt;item&gt;530&lt;/item&gt;&lt;item&gt;610&lt;/item&gt;&lt;item&gt;611&lt;/item&gt;&lt;item&gt;612&lt;/item&gt;&lt;item&gt;613&lt;/item&gt;&lt;item&gt;614&lt;/item&gt;&lt;item&gt;615&lt;/item&gt;&lt;item&gt;616&lt;/item&gt;&lt;item&gt;617&lt;/item&gt;&lt;item&gt;618&lt;/item&gt;&lt;item&gt;619&lt;/item&gt;&lt;item&gt;637&lt;/item&gt;&lt;item&gt;856&lt;/item&gt;&lt;/record-ids&gt;&lt;/item&gt;&lt;/Libraries&gt;"/>
  </w:docVars>
  <w:rsids>
    <w:rsidRoot w:val="00AE0707"/>
    <w:rsid w:val="00000A3B"/>
    <w:rsid w:val="0000124E"/>
    <w:rsid w:val="000014E0"/>
    <w:rsid w:val="00001798"/>
    <w:rsid w:val="000029EF"/>
    <w:rsid w:val="000037AE"/>
    <w:rsid w:val="00003BAB"/>
    <w:rsid w:val="00005473"/>
    <w:rsid w:val="000057A6"/>
    <w:rsid w:val="0000617D"/>
    <w:rsid w:val="000068B5"/>
    <w:rsid w:val="000100A7"/>
    <w:rsid w:val="0001097B"/>
    <w:rsid w:val="000127F0"/>
    <w:rsid w:val="00012DF3"/>
    <w:rsid w:val="000135CE"/>
    <w:rsid w:val="000144BE"/>
    <w:rsid w:val="0001775A"/>
    <w:rsid w:val="00017A98"/>
    <w:rsid w:val="00017BBC"/>
    <w:rsid w:val="000206BE"/>
    <w:rsid w:val="00020737"/>
    <w:rsid w:val="00020CF0"/>
    <w:rsid w:val="00022AB3"/>
    <w:rsid w:val="00024AFC"/>
    <w:rsid w:val="00024B98"/>
    <w:rsid w:val="00025648"/>
    <w:rsid w:val="00025CF6"/>
    <w:rsid w:val="00026952"/>
    <w:rsid w:val="000274F3"/>
    <w:rsid w:val="00030D78"/>
    <w:rsid w:val="000342EA"/>
    <w:rsid w:val="00034EF6"/>
    <w:rsid w:val="000354B0"/>
    <w:rsid w:val="00035B4D"/>
    <w:rsid w:val="00035F23"/>
    <w:rsid w:val="00036C3E"/>
    <w:rsid w:val="000405AD"/>
    <w:rsid w:val="000415F0"/>
    <w:rsid w:val="0004165D"/>
    <w:rsid w:val="00041B1E"/>
    <w:rsid w:val="00043928"/>
    <w:rsid w:val="00043C0B"/>
    <w:rsid w:val="00044025"/>
    <w:rsid w:val="00045F03"/>
    <w:rsid w:val="00046809"/>
    <w:rsid w:val="00047349"/>
    <w:rsid w:val="00047C13"/>
    <w:rsid w:val="00051A93"/>
    <w:rsid w:val="00053C33"/>
    <w:rsid w:val="0005560B"/>
    <w:rsid w:val="000560CD"/>
    <w:rsid w:val="00056E9A"/>
    <w:rsid w:val="00057574"/>
    <w:rsid w:val="00060CE1"/>
    <w:rsid w:val="00061C23"/>
    <w:rsid w:val="00061F05"/>
    <w:rsid w:val="00062624"/>
    <w:rsid w:val="00062A05"/>
    <w:rsid w:val="00062F9C"/>
    <w:rsid w:val="0006305D"/>
    <w:rsid w:val="00064202"/>
    <w:rsid w:val="00064394"/>
    <w:rsid w:val="00064A67"/>
    <w:rsid w:val="0006579E"/>
    <w:rsid w:val="000662A6"/>
    <w:rsid w:val="00066371"/>
    <w:rsid w:val="000665EB"/>
    <w:rsid w:val="0006793A"/>
    <w:rsid w:val="00070241"/>
    <w:rsid w:val="00070552"/>
    <w:rsid w:val="00070AAF"/>
    <w:rsid w:val="00070BF6"/>
    <w:rsid w:val="00073D74"/>
    <w:rsid w:val="0007411B"/>
    <w:rsid w:val="00074AD2"/>
    <w:rsid w:val="00076659"/>
    <w:rsid w:val="00076D98"/>
    <w:rsid w:val="00076DB5"/>
    <w:rsid w:val="00077548"/>
    <w:rsid w:val="0007787A"/>
    <w:rsid w:val="00077D7E"/>
    <w:rsid w:val="00080B3D"/>
    <w:rsid w:val="0008185A"/>
    <w:rsid w:val="00081E6D"/>
    <w:rsid w:val="00081E71"/>
    <w:rsid w:val="00082346"/>
    <w:rsid w:val="000846CB"/>
    <w:rsid w:val="0009019A"/>
    <w:rsid w:val="00090386"/>
    <w:rsid w:val="00090456"/>
    <w:rsid w:val="000904F6"/>
    <w:rsid w:val="00091E4A"/>
    <w:rsid w:val="000932E6"/>
    <w:rsid w:val="00093744"/>
    <w:rsid w:val="000955BF"/>
    <w:rsid w:val="00095A95"/>
    <w:rsid w:val="00095AE7"/>
    <w:rsid w:val="00095BCD"/>
    <w:rsid w:val="00096D94"/>
    <w:rsid w:val="00097120"/>
    <w:rsid w:val="000974E5"/>
    <w:rsid w:val="00097CA6"/>
    <w:rsid w:val="00097D13"/>
    <w:rsid w:val="000A0138"/>
    <w:rsid w:val="000A01EC"/>
    <w:rsid w:val="000A1093"/>
    <w:rsid w:val="000A11E4"/>
    <w:rsid w:val="000A1281"/>
    <w:rsid w:val="000A12CC"/>
    <w:rsid w:val="000A223D"/>
    <w:rsid w:val="000A2300"/>
    <w:rsid w:val="000A26F9"/>
    <w:rsid w:val="000A3159"/>
    <w:rsid w:val="000A3224"/>
    <w:rsid w:val="000A3560"/>
    <w:rsid w:val="000A45EB"/>
    <w:rsid w:val="000A482C"/>
    <w:rsid w:val="000A5333"/>
    <w:rsid w:val="000A5400"/>
    <w:rsid w:val="000A5601"/>
    <w:rsid w:val="000A6CB6"/>
    <w:rsid w:val="000A7084"/>
    <w:rsid w:val="000B01E7"/>
    <w:rsid w:val="000B025E"/>
    <w:rsid w:val="000B11F2"/>
    <w:rsid w:val="000B1885"/>
    <w:rsid w:val="000B1A63"/>
    <w:rsid w:val="000B2127"/>
    <w:rsid w:val="000B2254"/>
    <w:rsid w:val="000B22E5"/>
    <w:rsid w:val="000B236E"/>
    <w:rsid w:val="000B2DB6"/>
    <w:rsid w:val="000B3608"/>
    <w:rsid w:val="000B3806"/>
    <w:rsid w:val="000B3E92"/>
    <w:rsid w:val="000B425C"/>
    <w:rsid w:val="000B4F68"/>
    <w:rsid w:val="000B50D9"/>
    <w:rsid w:val="000B52DB"/>
    <w:rsid w:val="000B56B2"/>
    <w:rsid w:val="000B5C68"/>
    <w:rsid w:val="000B60D3"/>
    <w:rsid w:val="000B7FBE"/>
    <w:rsid w:val="000C02B6"/>
    <w:rsid w:val="000C0942"/>
    <w:rsid w:val="000C2133"/>
    <w:rsid w:val="000C2459"/>
    <w:rsid w:val="000C3257"/>
    <w:rsid w:val="000C3EA0"/>
    <w:rsid w:val="000C448C"/>
    <w:rsid w:val="000C5D91"/>
    <w:rsid w:val="000C61E3"/>
    <w:rsid w:val="000C645B"/>
    <w:rsid w:val="000C6824"/>
    <w:rsid w:val="000C70C0"/>
    <w:rsid w:val="000C7E31"/>
    <w:rsid w:val="000D01AA"/>
    <w:rsid w:val="000D0D8D"/>
    <w:rsid w:val="000D1196"/>
    <w:rsid w:val="000D1259"/>
    <w:rsid w:val="000D1849"/>
    <w:rsid w:val="000D1B99"/>
    <w:rsid w:val="000D1F83"/>
    <w:rsid w:val="000D20DB"/>
    <w:rsid w:val="000D2333"/>
    <w:rsid w:val="000D2A42"/>
    <w:rsid w:val="000D2B36"/>
    <w:rsid w:val="000D3791"/>
    <w:rsid w:val="000D37FD"/>
    <w:rsid w:val="000D3B79"/>
    <w:rsid w:val="000D3B94"/>
    <w:rsid w:val="000D3F61"/>
    <w:rsid w:val="000D4B9F"/>
    <w:rsid w:val="000D4E58"/>
    <w:rsid w:val="000D5505"/>
    <w:rsid w:val="000D55AB"/>
    <w:rsid w:val="000D6164"/>
    <w:rsid w:val="000D6592"/>
    <w:rsid w:val="000D698D"/>
    <w:rsid w:val="000D7029"/>
    <w:rsid w:val="000D758B"/>
    <w:rsid w:val="000E049B"/>
    <w:rsid w:val="000E1803"/>
    <w:rsid w:val="000E1BA3"/>
    <w:rsid w:val="000E278C"/>
    <w:rsid w:val="000E305F"/>
    <w:rsid w:val="000E4A52"/>
    <w:rsid w:val="000E5FCD"/>
    <w:rsid w:val="000E61DF"/>
    <w:rsid w:val="000E6219"/>
    <w:rsid w:val="000E6927"/>
    <w:rsid w:val="000E6F95"/>
    <w:rsid w:val="000E74BB"/>
    <w:rsid w:val="000E7C01"/>
    <w:rsid w:val="000F0428"/>
    <w:rsid w:val="000F0D9F"/>
    <w:rsid w:val="000F1249"/>
    <w:rsid w:val="000F1E2F"/>
    <w:rsid w:val="000F264B"/>
    <w:rsid w:val="000F2974"/>
    <w:rsid w:val="000F32FB"/>
    <w:rsid w:val="000F534F"/>
    <w:rsid w:val="000F59F6"/>
    <w:rsid w:val="000F5F07"/>
    <w:rsid w:val="000F6592"/>
    <w:rsid w:val="000F6DA4"/>
    <w:rsid w:val="000F6E21"/>
    <w:rsid w:val="000F729D"/>
    <w:rsid w:val="000F79BA"/>
    <w:rsid w:val="000F7DB1"/>
    <w:rsid w:val="001002C8"/>
    <w:rsid w:val="00100319"/>
    <w:rsid w:val="00100B2A"/>
    <w:rsid w:val="001017E3"/>
    <w:rsid w:val="001029AC"/>
    <w:rsid w:val="00103401"/>
    <w:rsid w:val="00103CB8"/>
    <w:rsid w:val="0010611A"/>
    <w:rsid w:val="001071FB"/>
    <w:rsid w:val="001103E3"/>
    <w:rsid w:val="00110422"/>
    <w:rsid w:val="00110AC2"/>
    <w:rsid w:val="0011201B"/>
    <w:rsid w:val="001123BC"/>
    <w:rsid w:val="001135E4"/>
    <w:rsid w:val="00115F5E"/>
    <w:rsid w:val="00116064"/>
    <w:rsid w:val="00116376"/>
    <w:rsid w:val="00117EAD"/>
    <w:rsid w:val="00120433"/>
    <w:rsid w:val="00120C3E"/>
    <w:rsid w:val="00122A49"/>
    <w:rsid w:val="001232A1"/>
    <w:rsid w:val="001235CA"/>
    <w:rsid w:val="00124719"/>
    <w:rsid w:val="001257E8"/>
    <w:rsid w:val="00125844"/>
    <w:rsid w:val="00126F2A"/>
    <w:rsid w:val="0013082F"/>
    <w:rsid w:val="001312C3"/>
    <w:rsid w:val="001333BA"/>
    <w:rsid w:val="00133C62"/>
    <w:rsid w:val="00134CB2"/>
    <w:rsid w:val="00135CF4"/>
    <w:rsid w:val="00137269"/>
    <w:rsid w:val="0013789B"/>
    <w:rsid w:val="00137D6E"/>
    <w:rsid w:val="00140EFF"/>
    <w:rsid w:val="00141036"/>
    <w:rsid w:val="00142EEC"/>
    <w:rsid w:val="00144088"/>
    <w:rsid w:val="00144C93"/>
    <w:rsid w:val="00145E33"/>
    <w:rsid w:val="00150951"/>
    <w:rsid w:val="00150C7F"/>
    <w:rsid w:val="00151294"/>
    <w:rsid w:val="001517A6"/>
    <w:rsid w:val="00151962"/>
    <w:rsid w:val="00151E99"/>
    <w:rsid w:val="00152ADC"/>
    <w:rsid w:val="00152B49"/>
    <w:rsid w:val="00152C11"/>
    <w:rsid w:val="00153FDB"/>
    <w:rsid w:val="001551D6"/>
    <w:rsid w:val="00156BA9"/>
    <w:rsid w:val="00161C3F"/>
    <w:rsid w:val="00161D1E"/>
    <w:rsid w:val="001623B7"/>
    <w:rsid w:val="001631A4"/>
    <w:rsid w:val="0016374D"/>
    <w:rsid w:val="00164761"/>
    <w:rsid w:val="0016599F"/>
    <w:rsid w:val="001659FF"/>
    <w:rsid w:val="001670BE"/>
    <w:rsid w:val="00167231"/>
    <w:rsid w:val="00167B77"/>
    <w:rsid w:val="00170936"/>
    <w:rsid w:val="00171596"/>
    <w:rsid w:val="00171673"/>
    <w:rsid w:val="00171DC9"/>
    <w:rsid w:val="001728F1"/>
    <w:rsid w:val="001732CE"/>
    <w:rsid w:val="00173630"/>
    <w:rsid w:val="00174121"/>
    <w:rsid w:val="001746CF"/>
    <w:rsid w:val="00175566"/>
    <w:rsid w:val="001757E5"/>
    <w:rsid w:val="00175C06"/>
    <w:rsid w:val="00175FE5"/>
    <w:rsid w:val="00176EDB"/>
    <w:rsid w:val="001774E0"/>
    <w:rsid w:val="001814BC"/>
    <w:rsid w:val="00181D7A"/>
    <w:rsid w:val="00182017"/>
    <w:rsid w:val="001826D3"/>
    <w:rsid w:val="00182A55"/>
    <w:rsid w:val="00182E72"/>
    <w:rsid w:val="00184F41"/>
    <w:rsid w:val="001860DB"/>
    <w:rsid w:val="00186B4F"/>
    <w:rsid w:val="00186C39"/>
    <w:rsid w:val="001877EC"/>
    <w:rsid w:val="00187B09"/>
    <w:rsid w:val="00187BE7"/>
    <w:rsid w:val="00190C2F"/>
    <w:rsid w:val="001917AD"/>
    <w:rsid w:val="001946AC"/>
    <w:rsid w:val="00194CDC"/>
    <w:rsid w:val="00194D33"/>
    <w:rsid w:val="001963E5"/>
    <w:rsid w:val="00197872"/>
    <w:rsid w:val="001A2312"/>
    <w:rsid w:val="001A311B"/>
    <w:rsid w:val="001A4711"/>
    <w:rsid w:val="001A4867"/>
    <w:rsid w:val="001A58A6"/>
    <w:rsid w:val="001A5C82"/>
    <w:rsid w:val="001A6C6D"/>
    <w:rsid w:val="001A6F6F"/>
    <w:rsid w:val="001B0443"/>
    <w:rsid w:val="001B04AB"/>
    <w:rsid w:val="001B0668"/>
    <w:rsid w:val="001B1A22"/>
    <w:rsid w:val="001B1BF1"/>
    <w:rsid w:val="001B1C4A"/>
    <w:rsid w:val="001B22F5"/>
    <w:rsid w:val="001B2ECB"/>
    <w:rsid w:val="001B310B"/>
    <w:rsid w:val="001B35E4"/>
    <w:rsid w:val="001B3DA4"/>
    <w:rsid w:val="001B4948"/>
    <w:rsid w:val="001B521E"/>
    <w:rsid w:val="001B57E7"/>
    <w:rsid w:val="001B66DF"/>
    <w:rsid w:val="001B6C88"/>
    <w:rsid w:val="001B6F14"/>
    <w:rsid w:val="001B757E"/>
    <w:rsid w:val="001B75D3"/>
    <w:rsid w:val="001C03B4"/>
    <w:rsid w:val="001C0468"/>
    <w:rsid w:val="001C3A9E"/>
    <w:rsid w:val="001C524E"/>
    <w:rsid w:val="001C5A19"/>
    <w:rsid w:val="001C5D18"/>
    <w:rsid w:val="001C6ABB"/>
    <w:rsid w:val="001D0A07"/>
    <w:rsid w:val="001D0C00"/>
    <w:rsid w:val="001D2027"/>
    <w:rsid w:val="001D222C"/>
    <w:rsid w:val="001D24D2"/>
    <w:rsid w:val="001D2575"/>
    <w:rsid w:val="001D2843"/>
    <w:rsid w:val="001D487F"/>
    <w:rsid w:val="001D4989"/>
    <w:rsid w:val="001D4C08"/>
    <w:rsid w:val="001D7539"/>
    <w:rsid w:val="001D7D5E"/>
    <w:rsid w:val="001E1421"/>
    <w:rsid w:val="001E153B"/>
    <w:rsid w:val="001E42BE"/>
    <w:rsid w:val="001E524A"/>
    <w:rsid w:val="001E544F"/>
    <w:rsid w:val="001E5632"/>
    <w:rsid w:val="001E63A9"/>
    <w:rsid w:val="001E69EA"/>
    <w:rsid w:val="001E749E"/>
    <w:rsid w:val="001E7D90"/>
    <w:rsid w:val="001F12EB"/>
    <w:rsid w:val="001F1495"/>
    <w:rsid w:val="001F24C3"/>
    <w:rsid w:val="001F28CB"/>
    <w:rsid w:val="001F29AC"/>
    <w:rsid w:val="001F38B5"/>
    <w:rsid w:val="001F685B"/>
    <w:rsid w:val="001F7664"/>
    <w:rsid w:val="001F7D7B"/>
    <w:rsid w:val="00200B77"/>
    <w:rsid w:val="00201386"/>
    <w:rsid w:val="002014E1"/>
    <w:rsid w:val="00201596"/>
    <w:rsid w:val="00202083"/>
    <w:rsid w:val="0020223A"/>
    <w:rsid w:val="0020243F"/>
    <w:rsid w:val="00202632"/>
    <w:rsid w:val="002027AB"/>
    <w:rsid w:val="00202E41"/>
    <w:rsid w:val="0020376A"/>
    <w:rsid w:val="00204615"/>
    <w:rsid w:val="0020498D"/>
    <w:rsid w:val="00205744"/>
    <w:rsid w:val="00205DD8"/>
    <w:rsid w:val="00205E04"/>
    <w:rsid w:val="00206A38"/>
    <w:rsid w:val="002078A4"/>
    <w:rsid w:val="00207F0C"/>
    <w:rsid w:val="00212279"/>
    <w:rsid w:val="00212E5E"/>
    <w:rsid w:val="0021339A"/>
    <w:rsid w:val="00213FFB"/>
    <w:rsid w:val="00214622"/>
    <w:rsid w:val="002148D3"/>
    <w:rsid w:val="00214BFA"/>
    <w:rsid w:val="002151E1"/>
    <w:rsid w:val="0021567A"/>
    <w:rsid w:val="00215C55"/>
    <w:rsid w:val="00216961"/>
    <w:rsid w:val="00217AE8"/>
    <w:rsid w:val="002201AB"/>
    <w:rsid w:val="00221DDB"/>
    <w:rsid w:val="00222548"/>
    <w:rsid w:val="00222748"/>
    <w:rsid w:val="00222CD3"/>
    <w:rsid w:val="00223446"/>
    <w:rsid w:val="002234A3"/>
    <w:rsid w:val="002241CE"/>
    <w:rsid w:val="00224945"/>
    <w:rsid w:val="00225C1F"/>
    <w:rsid w:val="00225CB0"/>
    <w:rsid w:val="0022645C"/>
    <w:rsid w:val="002267D6"/>
    <w:rsid w:val="002267F8"/>
    <w:rsid w:val="0023072F"/>
    <w:rsid w:val="002362DB"/>
    <w:rsid w:val="002365D1"/>
    <w:rsid w:val="00236869"/>
    <w:rsid w:val="00237B49"/>
    <w:rsid w:val="00240AE8"/>
    <w:rsid w:val="00241A85"/>
    <w:rsid w:val="00241F90"/>
    <w:rsid w:val="0024286F"/>
    <w:rsid w:val="00242981"/>
    <w:rsid w:val="002446E5"/>
    <w:rsid w:val="00245B27"/>
    <w:rsid w:val="00246691"/>
    <w:rsid w:val="00246833"/>
    <w:rsid w:val="00246889"/>
    <w:rsid w:val="00247A2D"/>
    <w:rsid w:val="00247C7E"/>
    <w:rsid w:val="00250265"/>
    <w:rsid w:val="00250722"/>
    <w:rsid w:val="00250DCD"/>
    <w:rsid w:val="00252033"/>
    <w:rsid w:val="00252B81"/>
    <w:rsid w:val="0025410C"/>
    <w:rsid w:val="0025418C"/>
    <w:rsid w:val="00254518"/>
    <w:rsid w:val="00254E2C"/>
    <w:rsid w:val="002555F0"/>
    <w:rsid w:val="00256008"/>
    <w:rsid w:val="00256323"/>
    <w:rsid w:val="002570DE"/>
    <w:rsid w:val="00260F46"/>
    <w:rsid w:val="00262733"/>
    <w:rsid w:val="00263312"/>
    <w:rsid w:val="00263D61"/>
    <w:rsid w:val="00263E92"/>
    <w:rsid w:val="0026430A"/>
    <w:rsid w:val="0026450E"/>
    <w:rsid w:val="002656CA"/>
    <w:rsid w:val="002657FB"/>
    <w:rsid w:val="00265FC5"/>
    <w:rsid w:val="00266558"/>
    <w:rsid w:val="002668F4"/>
    <w:rsid w:val="00266904"/>
    <w:rsid w:val="00266C70"/>
    <w:rsid w:val="0026711C"/>
    <w:rsid w:val="00270940"/>
    <w:rsid w:val="002710C2"/>
    <w:rsid w:val="00271A2E"/>
    <w:rsid w:val="00271AB6"/>
    <w:rsid w:val="002720D7"/>
    <w:rsid w:val="00272252"/>
    <w:rsid w:val="00272467"/>
    <w:rsid w:val="00273BBA"/>
    <w:rsid w:val="00274D6D"/>
    <w:rsid w:val="00275B0F"/>
    <w:rsid w:val="00276D82"/>
    <w:rsid w:val="002773C1"/>
    <w:rsid w:val="00277FA6"/>
    <w:rsid w:val="002803D5"/>
    <w:rsid w:val="00281656"/>
    <w:rsid w:val="00281CD1"/>
    <w:rsid w:val="00281FA4"/>
    <w:rsid w:val="00282825"/>
    <w:rsid w:val="00283057"/>
    <w:rsid w:val="002830F4"/>
    <w:rsid w:val="002836D8"/>
    <w:rsid w:val="00283B2D"/>
    <w:rsid w:val="00283BE9"/>
    <w:rsid w:val="00283FAC"/>
    <w:rsid w:val="00284093"/>
    <w:rsid w:val="002843B5"/>
    <w:rsid w:val="00285979"/>
    <w:rsid w:val="00286ADE"/>
    <w:rsid w:val="0028706B"/>
    <w:rsid w:val="002874FF"/>
    <w:rsid w:val="00287767"/>
    <w:rsid w:val="00287FFA"/>
    <w:rsid w:val="00290DB3"/>
    <w:rsid w:val="0029114A"/>
    <w:rsid w:val="0029197C"/>
    <w:rsid w:val="00293833"/>
    <w:rsid w:val="00293BEC"/>
    <w:rsid w:val="00294598"/>
    <w:rsid w:val="002956D8"/>
    <w:rsid w:val="00295EF9"/>
    <w:rsid w:val="002A021B"/>
    <w:rsid w:val="002A03FC"/>
    <w:rsid w:val="002A04F2"/>
    <w:rsid w:val="002A10FD"/>
    <w:rsid w:val="002A16EE"/>
    <w:rsid w:val="002A2850"/>
    <w:rsid w:val="002A2F5A"/>
    <w:rsid w:val="002A32B1"/>
    <w:rsid w:val="002A5C70"/>
    <w:rsid w:val="002A678B"/>
    <w:rsid w:val="002A713E"/>
    <w:rsid w:val="002A78FB"/>
    <w:rsid w:val="002B0309"/>
    <w:rsid w:val="002B05BD"/>
    <w:rsid w:val="002B165C"/>
    <w:rsid w:val="002B1A1C"/>
    <w:rsid w:val="002B21FD"/>
    <w:rsid w:val="002B2EBF"/>
    <w:rsid w:val="002B33A6"/>
    <w:rsid w:val="002B4595"/>
    <w:rsid w:val="002B474E"/>
    <w:rsid w:val="002B5BF0"/>
    <w:rsid w:val="002B611F"/>
    <w:rsid w:val="002B706F"/>
    <w:rsid w:val="002C06FA"/>
    <w:rsid w:val="002C178F"/>
    <w:rsid w:val="002C1DB7"/>
    <w:rsid w:val="002C261B"/>
    <w:rsid w:val="002C3256"/>
    <w:rsid w:val="002C3FEA"/>
    <w:rsid w:val="002C5B49"/>
    <w:rsid w:val="002C6AB0"/>
    <w:rsid w:val="002C6C0A"/>
    <w:rsid w:val="002C7B8F"/>
    <w:rsid w:val="002D0C19"/>
    <w:rsid w:val="002D1791"/>
    <w:rsid w:val="002D20E0"/>
    <w:rsid w:val="002D33E8"/>
    <w:rsid w:val="002D34F6"/>
    <w:rsid w:val="002D3B73"/>
    <w:rsid w:val="002D3F3D"/>
    <w:rsid w:val="002D4E40"/>
    <w:rsid w:val="002D5EB2"/>
    <w:rsid w:val="002D601C"/>
    <w:rsid w:val="002D6305"/>
    <w:rsid w:val="002E0878"/>
    <w:rsid w:val="002E246D"/>
    <w:rsid w:val="002E2728"/>
    <w:rsid w:val="002E276A"/>
    <w:rsid w:val="002E4797"/>
    <w:rsid w:val="002E5241"/>
    <w:rsid w:val="002E722C"/>
    <w:rsid w:val="002E72FA"/>
    <w:rsid w:val="002F000A"/>
    <w:rsid w:val="002F0295"/>
    <w:rsid w:val="002F16CD"/>
    <w:rsid w:val="002F1AD8"/>
    <w:rsid w:val="002F1CD4"/>
    <w:rsid w:val="002F29D1"/>
    <w:rsid w:val="002F3B50"/>
    <w:rsid w:val="002F601E"/>
    <w:rsid w:val="002F6560"/>
    <w:rsid w:val="002F6A22"/>
    <w:rsid w:val="00301484"/>
    <w:rsid w:val="0030269D"/>
    <w:rsid w:val="00302EB9"/>
    <w:rsid w:val="00302FBE"/>
    <w:rsid w:val="0030378F"/>
    <w:rsid w:val="003047B5"/>
    <w:rsid w:val="003054BD"/>
    <w:rsid w:val="00305616"/>
    <w:rsid w:val="00305761"/>
    <w:rsid w:val="00306368"/>
    <w:rsid w:val="00306927"/>
    <w:rsid w:val="003079E5"/>
    <w:rsid w:val="00310E74"/>
    <w:rsid w:val="00311BD2"/>
    <w:rsid w:val="00312045"/>
    <w:rsid w:val="00313B82"/>
    <w:rsid w:val="00314E1A"/>
    <w:rsid w:val="00314F41"/>
    <w:rsid w:val="003150C8"/>
    <w:rsid w:val="0031532F"/>
    <w:rsid w:val="0031547E"/>
    <w:rsid w:val="00317359"/>
    <w:rsid w:val="003202D1"/>
    <w:rsid w:val="0032137F"/>
    <w:rsid w:val="0032153C"/>
    <w:rsid w:val="00322989"/>
    <w:rsid w:val="003240E8"/>
    <w:rsid w:val="003246C2"/>
    <w:rsid w:val="0032546F"/>
    <w:rsid w:val="00325643"/>
    <w:rsid w:val="00325CA5"/>
    <w:rsid w:val="0032604E"/>
    <w:rsid w:val="00326325"/>
    <w:rsid w:val="00326631"/>
    <w:rsid w:val="0032687F"/>
    <w:rsid w:val="00326F89"/>
    <w:rsid w:val="003308FF"/>
    <w:rsid w:val="00330C15"/>
    <w:rsid w:val="00331E15"/>
    <w:rsid w:val="00332EA1"/>
    <w:rsid w:val="003345D7"/>
    <w:rsid w:val="00334FC4"/>
    <w:rsid w:val="0033526C"/>
    <w:rsid w:val="00335903"/>
    <w:rsid w:val="00335C28"/>
    <w:rsid w:val="00336E63"/>
    <w:rsid w:val="0034048F"/>
    <w:rsid w:val="003408DC"/>
    <w:rsid w:val="0034279F"/>
    <w:rsid w:val="00342CA1"/>
    <w:rsid w:val="00342EAA"/>
    <w:rsid w:val="00343533"/>
    <w:rsid w:val="00343781"/>
    <w:rsid w:val="00343D1F"/>
    <w:rsid w:val="003441BC"/>
    <w:rsid w:val="0034473F"/>
    <w:rsid w:val="00344AD1"/>
    <w:rsid w:val="00344E46"/>
    <w:rsid w:val="00345D77"/>
    <w:rsid w:val="003464F1"/>
    <w:rsid w:val="00347228"/>
    <w:rsid w:val="003552A1"/>
    <w:rsid w:val="003557D0"/>
    <w:rsid w:val="003567B4"/>
    <w:rsid w:val="00357114"/>
    <w:rsid w:val="00360F3A"/>
    <w:rsid w:val="00363544"/>
    <w:rsid w:val="00363BD3"/>
    <w:rsid w:val="00363EE0"/>
    <w:rsid w:val="00364001"/>
    <w:rsid w:val="0036445C"/>
    <w:rsid w:val="003647C8"/>
    <w:rsid w:val="00364897"/>
    <w:rsid w:val="00365555"/>
    <w:rsid w:val="003657B7"/>
    <w:rsid w:val="00365980"/>
    <w:rsid w:val="00365DB9"/>
    <w:rsid w:val="00366597"/>
    <w:rsid w:val="00366B9E"/>
    <w:rsid w:val="00370439"/>
    <w:rsid w:val="0037072C"/>
    <w:rsid w:val="003712ED"/>
    <w:rsid w:val="00371409"/>
    <w:rsid w:val="00371694"/>
    <w:rsid w:val="00372512"/>
    <w:rsid w:val="00372604"/>
    <w:rsid w:val="0037299F"/>
    <w:rsid w:val="00373932"/>
    <w:rsid w:val="00374915"/>
    <w:rsid w:val="00374FC6"/>
    <w:rsid w:val="003753DD"/>
    <w:rsid w:val="00375513"/>
    <w:rsid w:val="00375F76"/>
    <w:rsid w:val="0037606C"/>
    <w:rsid w:val="003764EA"/>
    <w:rsid w:val="00376886"/>
    <w:rsid w:val="00376F05"/>
    <w:rsid w:val="00377E9A"/>
    <w:rsid w:val="00380F43"/>
    <w:rsid w:val="00381AB1"/>
    <w:rsid w:val="003824CF"/>
    <w:rsid w:val="00383451"/>
    <w:rsid w:val="0038349D"/>
    <w:rsid w:val="00383DAD"/>
    <w:rsid w:val="003841A1"/>
    <w:rsid w:val="003845D6"/>
    <w:rsid w:val="0038601F"/>
    <w:rsid w:val="00386187"/>
    <w:rsid w:val="00386B50"/>
    <w:rsid w:val="003874D0"/>
    <w:rsid w:val="00390638"/>
    <w:rsid w:val="00391890"/>
    <w:rsid w:val="003921DE"/>
    <w:rsid w:val="00393DE0"/>
    <w:rsid w:val="003945FD"/>
    <w:rsid w:val="00394B0D"/>
    <w:rsid w:val="00394B18"/>
    <w:rsid w:val="00395510"/>
    <w:rsid w:val="00395FA3"/>
    <w:rsid w:val="003965FC"/>
    <w:rsid w:val="00396A47"/>
    <w:rsid w:val="003979F4"/>
    <w:rsid w:val="003A0D46"/>
    <w:rsid w:val="003A12B6"/>
    <w:rsid w:val="003A1EE4"/>
    <w:rsid w:val="003A2730"/>
    <w:rsid w:val="003A2980"/>
    <w:rsid w:val="003A2E6A"/>
    <w:rsid w:val="003A5874"/>
    <w:rsid w:val="003A6725"/>
    <w:rsid w:val="003B14B2"/>
    <w:rsid w:val="003B1693"/>
    <w:rsid w:val="003B18B7"/>
    <w:rsid w:val="003B2838"/>
    <w:rsid w:val="003B2A37"/>
    <w:rsid w:val="003B2EE8"/>
    <w:rsid w:val="003B3F83"/>
    <w:rsid w:val="003B4886"/>
    <w:rsid w:val="003B4CD5"/>
    <w:rsid w:val="003B51D2"/>
    <w:rsid w:val="003B5901"/>
    <w:rsid w:val="003B688E"/>
    <w:rsid w:val="003B69EC"/>
    <w:rsid w:val="003B6A1D"/>
    <w:rsid w:val="003B6F68"/>
    <w:rsid w:val="003C00E1"/>
    <w:rsid w:val="003C0150"/>
    <w:rsid w:val="003C1B1B"/>
    <w:rsid w:val="003C335E"/>
    <w:rsid w:val="003C3C97"/>
    <w:rsid w:val="003C3FC3"/>
    <w:rsid w:val="003C425A"/>
    <w:rsid w:val="003C59EC"/>
    <w:rsid w:val="003C61BC"/>
    <w:rsid w:val="003C706D"/>
    <w:rsid w:val="003D1CEC"/>
    <w:rsid w:val="003D57A3"/>
    <w:rsid w:val="003D6E54"/>
    <w:rsid w:val="003D7205"/>
    <w:rsid w:val="003D74F6"/>
    <w:rsid w:val="003D781A"/>
    <w:rsid w:val="003E140C"/>
    <w:rsid w:val="003E1796"/>
    <w:rsid w:val="003E1C0D"/>
    <w:rsid w:val="003E1D84"/>
    <w:rsid w:val="003E31F3"/>
    <w:rsid w:val="003E343B"/>
    <w:rsid w:val="003E5A31"/>
    <w:rsid w:val="003E6C02"/>
    <w:rsid w:val="003E6FE9"/>
    <w:rsid w:val="003E7179"/>
    <w:rsid w:val="003F0687"/>
    <w:rsid w:val="003F0771"/>
    <w:rsid w:val="003F08E6"/>
    <w:rsid w:val="003F15F4"/>
    <w:rsid w:val="003F180D"/>
    <w:rsid w:val="003F2582"/>
    <w:rsid w:val="003F3A3C"/>
    <w:rsid w:val="003F479E"/>
    <w:rsid w:val="003F49F4"/>
    <w:rsid w:val="003F618A"/>
    <w:rsid w:val="003F6708"/>
    <w:rsid w:val="003F6FAD"/>
    <w:rsid w:val="003F72EA"/>
    <w:rsid w:val="003F763E"/>
    <w:rsid w:val="003F77F1"/>
    <w:rsid w:val="0040027D"/>
    <w:rsid w:val="0040049A"/>
    <w:rsid w:val="00402DCC"/>
    <w:rsid w:val="00403F47"/>
    <w:rsid w:val="0040420C"/>
    <w:rsid w:val="00405404"/>
    <w:rsid w:val="00405564"/>
    <w:rsid w:val="00405585"/>
    <w:rsid w:val="00406F54"/>
    <w:rsid w:val="00406FD9"/>
    <w:rsid w:val="00407597"/>
    <w:rsid w:val="00407E85"/>
    <w:rsid w:val="0041072B"/>
    <w:rsid w:val="004109E1"/>
    <w:rsid w:val="004112B3"/>
    <w:rsid w:val="00412516"/>
    <w:rsid w:val="004126C4"/>
    <w:rsid w:val="00414BAB"/>
    <w:rsid w:val="00415F33"/>
    <w:rsid w:val="00416735"/>
    <w:rsid w:val="0041696D"/>
    <w:rsid w:val="00417213"/>
    <w:rsid w:val="004174B6"/>
    <w:rsid w:val="004176CA"/>
    <w:rsid w:val="00417819"/>
    <w:rsid w:val="00417C80"/>
    <w:rsid w:val="004207A7"/>
    <w:rsid w:val="00421B73"/>
    <w:rsid w:val="00425061"/>
    <w:rsid w:val="004255A8"/>
    <w:rsid w:val="004257AB"/>
    <w:rsid w:val="00425F74"/>
    <w:rsid w:val="0042635C"/>
    <w:rsid w:val="00426619"/>
    <w:rsid w:val="00426E4A"/>
    <w:rsid w:val="00427043"/>
    <w:rsid w:val="00430BD9"/>
    <w:rsid w:val="00430D37"/>
    <w:rsid w:val="004313EC"/>
    <w:rsid w:val="00431A1C"/>
    <w:rsid w:val="00433C7E"/>
    <w:rsid w:val="00433F79"/>
    <w:rsid w:val="00435952"/>
    <w:rsid w:val="00436DB3"/>
    <w:rsid w:val="00437030"/>
    <w:rsid w:val="0043703A"/>
    <w:rsid w:val="0044092C"/>
    <w:rsid w:val="00440D88"/>
    <w:rsid w:val="0044168A"/>
    <w:rsid w:val="00441DFA"/>
    <w:rsid w:val="004421AD"/>
    <w:rsid w:val="0044450E"/>
    <w:rsid w:val="0044752E"/>
    <w:rsid w:val="00447953"/>
    <w:rsid w:val="00450B36"/>
    <w:rsid w:val="00450B7E"/>
    <w:rsid w:val="00450CE5"/>
    <w:rsid w:val="00451BE5"/>
    <w:rsid w:val="00452207"/>
    <w:rsid w:val="0045458A"/>
    <w:rsid w:val="00454F25"/>
    <w:rsid w:val="00454F5C"/>
    <w:rsid w:val="0045608C"/>
    <w:rsid w:val="00457045"/>
    <w:rsid w:val="004571B4"/>
    <w:rsid w:val="00460ED5"/>
    <w:rsid w:val="0046139A"/>
    <w:rsid w:val="004614D0"/>
    <w:rsid w:val="004615F3"/>
    <w:rsid w:val="00461E0C"/>
    <w:rsid w:val="00463307"/>
    <w:rsid w:val="00463986"/>
    <w:rsid w:val="004667A9"/>
    <w:rsid w:val="004703FA"/>
    <w:rsid w:val="00470A03"/>
    <w:rsid w:val="0047142F"/>
    <w:rsid w:val="0047331E"/>
    <w:rsid w:val="0047342F"/>
    <w:rsid w:val="0047397B"/>
    <w:rsid w:val="004740F3"/>
    <w:rsid w:val="00476260"/>
    <w:rsid w:val="00476ECE"/>
    <w:rsid w:val="004772CD"/>
    <w:rsid w:val="004775D7"/>
    <w:rsid w:val="0047780C"/>
    <w:rsid w:val="0048008C"/>
    <w:rsid w:val="00480A52"/>
    <w:rsid w:val="00482CE9"/>
    <w:rsid w:val="00482D17"/>
    <w:rsid w:val="00483A3A"/>
    <w:rsid w:val="00483BEB"/>
    <w:rsid w:val="00483EA8"/>
    <w:rsid w:val="00484F38"/>
    <w:rsid w:val="004853AF"/>
    <w:rsid w:val="00485B8E"/>
    <w:rsid w:val="00485D11"/>
    <w:rsid w:val="00485ED6"/>
    <w:rsid w:val="0048665C"/>
    <w:rsid w:val="00490A28"/>
    <w:rsid w:val="00490A36"/>
    <w:rsid w:val="00490D3B"/>
    <w:rsid w:val="004949E3"/>
    <w:rsid w:val="00494E0D"/>
    <w:rsid w:val="00495E75"/>
    <w:rsid w:val="00496D0C"/>
    <w:rsid w:val="0049787C"/>
    <w:rsid w:val="00497B50"/>
    <w:rsid w:val="00497C56"/>
    <w:rsid w:val="00497CB3"/>
    <w:rsid w:val="004A0343"/>
    <w:rsid w:val="004A0482"/>
    <w:rsid w:val="004A0804"/>
    <w:rsid w:val="004A1C9B"/>
    <w:rsid w:val="004A3A59"/>
    <w:rsid w:val="004A4371"/>
    <w:rsid w:val="004A4492"/>
    <w:rsid w:val="004A5405"/>
    <w:rsid w:val="004A588D"/>
    <w:rsid w:val="004A6832"/>
    <w:rsid w:val="004A6886"/>
    <w:rsid w:val="004A69A2"/>
    <w:rsid w:val="004A7093"/>
    <w:rsid w:val="004A75F7"/>
    <w:rsid w:val="004B0021"/>
    <w:rsid w:val="004B083F"/>
    <w:rsid w:val="004B0871"/>
    <w:rsid w:val="004B087B"/>
    <w:rsid w:val="004B2E70"/>
    <w:rsid w:val="004B4D57"/>
    <w:rsid w:val="004B5344"/>
    <w:rsid w:val="004B644D"/>
    <w:rsid w:val="004B6F9D"/>
    <w:rsid w:val="004B75F2"/>
    <w:rsid w:val="004B7749"/>
    <w:rsid w:val="004B7BA0"/>
    <w:rsid w:val="004C1F2C"/>
    <w:rsid w:val="004C27A4"/>
    <w:rsid w:val="004C32E4"/>
    <w:rsid w:val="004C3402"/>
    <w:rsid w:val="004C39AC"/>
    <w:rsid w:val="004C3D20"/>
    <w:rsid w:val="004C535B"/>
    <w:rsid w:val="004C6524"/>
    <w:rsid w:val="004C6AD9"/>
    <w:rsid w:val="004C7E1E"/>
    <w:rsid w:val="004C7F25"/>
    <w:rsid w:val="004D00BF"/>
    <w:rsid w:val="004D1D75"/>
    <w:rsid w:val="004D2F6A"/>
    <w:rsid w:val="004D327E"/>
    <w:rsid w:val="004D3E49"/>
    <w:rsid w:val="004D4A18"/>
    <w:rsid w:val="004D4AED"/>
    <w:rsid w:val="004D5589"/>
    <w:rsid w:val="004D576A"/>
    <w:rsid w:val="004D5784"/>
    <w:rsid w:val="004D5F58"/>
    <w:rsid w:val="004D7E80"/>
    <w:rsid w:val="004E155D"/>
    <w:rsid w:val="004E2259"/>
    <w:rsid w:val="004E3325"/>
    <w:rsid w:val="004E3CA3"/>
    <w:rsid w:val="004E4321"/>
    <w:rsid w:val="004E47A0"/>
    <w:rsid w:val="004E4B91"/>
    <w:rsid w:val="004E55B0"/>
    <w:rsid w:val="004E5B97"/>
    <w:rsid w:val="004E66CA"/>
    <w:rsid w:val="004E66EA"/>
    <w:rsid w:val="004E676C"/>
    <w:rsid w:val="004E7AFB"/>
    <w:rsid w:val="004E7E24"/>
    <w:rsid w:val="004E7EC5"/>
    <w:rsid w:val="004F00C5"/>
    <w:rsid w:val="004F0202"/>
    <w:rsid w:val="004F06E8"/>
    <w:rsid w:val="004F0D3D"/>
    <w:rsid w:val="004F1E28"/>
    <w:rsid w:val="004F244D"/>
    <w:rsid w:val="004F27D7"/>
    <w:rsid w:val="004F3695"/>
    <w:rsid w:val="004F3F61"/>
    <w:rsid w:val="004F4C8A"/>
    <w:rsid w:val="004F5831"/>
    <w:rsid w:val="004F594E"/>
    <w:rsid w:val="004F70B6"/>
    <w:rsid w:val="004F75DB"/>
    <w:rsid w:val="004F79CE"/>
    <w:rsid w:val="00500A43"/>
    <w:rsid w:val="00500E15"/>
    <w:rsid w:val="00500ECF"/>
    <w:rsid w:val="005016B6"/>
    <w:rsid w:val="00501A70"/>
    <w:rsid w:val="00501C57"/>
    <w:rsid w:val="00501CFC"/>
    <w:rsid w:val="0050422B"/>
    <w:rsid w:val="005048D8"/>
    <w:rsid w:val="00504DA8"/>
    <w:rsid w:val="00506357"/>
    <w:rsid w:val="00506B87"/>
    <w:rsid w:val="00507DC1"/>
    <w:rsid w:val="00510D9A"/>
    <w:rsid w:val="005118D6"/>
    <w:rsid w:val="00511D1C"/>
    <w:rsid w:val="00512895"/>
    <w:rsid w:val="00512EBE"/>
    <w:rsid w:val="00513734"/>
    <w:rsid w:val="005154C7"/>
    <w:rsid w:val="00515790"/>
    <w:rsid w:val="00516BF4"/>
    <w:rsid w:val="00517971"/>
    <w:rsid w:val="00517CB1"/>
    <w:rsid w:val="0052295E"/>
    <w:rsid w:val="00523143"/>
    <w:rsid w:val="005240AE"/>
    <w:rsid w:val="00524461"/>
    <w:rsid w:val="00524D0F"/>
    <w:rsid w:val="00525E6F"/>
    <w:rsid w:val="00526356"/>
    <w:rsid w:val="00526B95"/>
    <w:rsid w:val="00527100"/>
    <w:rsid w:val="00527A8F"/>
    <w:rsid w:val="0053195C"/>
    <w:rsid w:val="00532077"/>
    <w:rsid w:val="00532242"/>
    <w:rsid w:val="00532AC9"/>
    <w:rsid w:val="00532DEB"/>
    <w:rsid w:val="00533564"/>
    <w:rsid w:val="0053434A"/>
    <w:rsid w:val="005346AE"/>
    <w:rsid w:val="00535D78"/>
    <w:rsid w:val="00537B7B"/>
    <w:rsid w:val="00537B83"/>
    <w:rsid w:val="00537D17"/>
    <w:rsid w:val="005403BC"/>
    <w:rsid w:val="00540745"/>
    <w:rsid w:val="00540F01"/>
    <w:rsid w:val="00541040"/>
    <w:rsid w:val="005412FB"/>
    <w:rsid w:val="00541609"/>
    <w:rsid w:val="00541EAF"/>
    <w:rsid w:val="005425A0"/>
    <w:rsid w:val="005428E0"/>
    <w:rsid w:val="005428F4"/>
    <w:rsid w:val="00542A22"/>
    <w:rsid w:val="00542BE6"/>
    <w:rsid w:val="0054547D"/>
    <w:rsid w:val="00546B51"/>
    <w:rsid w:val="005476E9"/>
    <w:rsid w:val="0054772A"/>
    <w:rsid w:val="00547B26"/>
    <w:rsid w:val="00550440"/>
    <w:rsid w:val="00550C45"/>
    <w:rsid w:val="0055120A"/>
    <w:rsid w:val="00551A21"/>
    <w:rsid w:val="0055336A"/>
    <w:rsid w:val="00553525"/>
    <w:rsid w:val="0055442D"/>
    <w:rsid w:val="00554ABE"/>
    <w:rsid w:val="00556D80"/>
    <w:rsid w:val="005572F5"/>
    <w:rsid w:val="0055745B"/>
    <w:rsid w:val="0055779A"/>
    <w:rsid w:val="00560E7C"/>
    <w:rsid w:val="00561211"/>
    <w:rsid w:val="005616F2"/>
    <w:rsid w:val="005620F1"/>
    <w:rsid w:val="005622EB"/>
    <w:rsid w:val="00562EE5"/>
    <w:rsid w:val="005638ED"/>
    <w:rsid w:val="00565175"/>
    <w:rsid w:val="005651F4"/>
    <w:rsid w:val="005654F3"/>
    <w:rsid w:val="00565501"/>
    <w:rsid w:val="0056605F"/>
    <w:rsid w:val="005669CA"/>
    <w:rsid w:val="00567226"/>
    <w:rsid w:val="005678B0"/>
    <w:rsid w:val="00570D38"/>
    <w:rsid w:val="00570F14"/>
    <w:rsid w:val="00571D9B"/>
    <w:rsid w:val="00571DA1"/>
    <w:rsid w:val="0057251F"/>
    <w:rsid w:val="00572909"/>
    <w:rsid w:val="005734AF"/>
    <w:rsid w:val="0057356E"/>
    <w:rsid w:val="00573A6C"/>
    <w:rsid w:val="00573E61"/>
    <w:rsid w:val="00574352"/>
    <w:rsid w:val="0057454A"/>
    <w:rsid w:val="00574C90"/>
    <w:rsid w:val="00574E1F"/>
    <w:rsid w:val="00575471"/>
    <w:rsid w:val="00575EC1"/>
    <w:rsid w:val="00575FC3"/>
    <w:rsid w:val="005768EC"/>
    <w:rsid w:val="00582895"/>
    <w:rsid w:val="00582931"/>
    <w:rsid w:val="00583396"/>
    <w:rsid w:val="005843E9"/>
    <w:rsid w:val="00584480"/>
    <w:rsid w:val="005851E2"/>
    <w:rsid w:val="005856BA"/>
    <w:rsid w:val="00586609"/>
    <w:rsid w:val="00593946"/>
    <w:rsid w:val="00593F0F"/>
    <w:rsid w:val="005953E9"/>
    <w:rsid w:val="00596640"/>
    <w:rsid w:val="005966E8"/>
    <w:rsid w:val="00596CE2"/>
    <w:rsid w:val="0059795B"/>
    <w:rsid w:val="005A079E"/>
    <w:rsid w:val="005A262C"/>
    <w:rsid w:val="005A2780"/>
    <w:rsid w:val="005A2E32"/>
    <w:rsid w:val="005A35FF"/>
    <w:rsid w:val="005A39C6"/>
    <w:rsid w:val="005A4C38"/>
    <w:rsid w:val="005A4C8B"/>
    <w:rsid w:val="005A4DFF"/>
    <w:rsid w:val="005A5579"/>
    <w:rsid w:val="005A5998"/>
    <w:rsid w:val="005A59BD"/>
    <w:rsid w:val="005A5B5F"/>
    <w:rsid w:val="005A5CB7"/>
    <w:rsid w:val="005A633F"/>
    <w:rsid w:val="005B0CDD"/>
    <w:rsid w:val="005B147A"/>
    <w:rsid w:val="005B1D8F"/>
    <w:rsid w:val="005B2970"/>
    <w:rsid w:val="005B2B17"/>
    <w:rsid w:val="005B2D03"/>
    <w:rsid w:val="005B536C"/>
    <w:rsid w:val="005B5A53"/>
    <w:rsid w:val="005C05EE"/>
    <w:rsid w:val="005C07A9"/>
    <w:rsid w:val="005C15D5"/>
    <w:rsid w:val="005C194B"/>
    <w:rsid w:val="005C29A1"/>
    <w:rsid w:val="005C30B5"/>
    <w:rsid w:val="005C4EB8"/>
    <w:rsid w:val="005C5C47"/>
    <w:rsid w:val="005C5F44"/>
    <w:rsid w:val="005C7293"/>
    <w:rsid w:val="005D02EE"/>
    <w:rsid w:val="005D06DD"/>
    <w:rsid w:val="005D106C"/>
    <w:rsid w:val="005D12C2"/>
    <w:rsid w:val="005D22BA"/>
    <w:rsid w:val="005D2E3A"/>
    <w:rsid w:val="005D3A0B"/>
    <w:rsid w:val="005D5787"/>
    <w:rsid w:val="005D65D5"/>
    <w:rsid w:val="005D75B5"/>
    <w:rsid w:val="005D79C6"/>
    <w:rsid w:val="005E0999"/>
    <w:rsid w:val="005E2D88"/>
    <w:rsid w:val="005E3CC8"/>
    <w:rsid w:val="005E4315"/>
    <w:rsid w:val="005E43BB"/>
    <w:rsid w:val="005E5963"/>
    <w:rsid w:val="005E61F0"/>
    <w:rsid w:val="005E7B0C"/>
    <w:rsid w:val="005E7DC3"/>
    <w:rsid w:val="005E7E36"/>
    <w:rsid w:val="005F00E1"/>
    <w:rsid w:val="005F0597"/>
    <w:rsid w:val="005F05A7"/>
    <w:rsid w:val="005F0BEC"/>
    <w:rsid w:val="005F3465"/>
    <w:rsid w:val="005F3F15"/>
    <w:rsid w:val="005F4413"/>
    <w:rsid w:val="005F4E52"/>
    <w:rsid w:val="005F649E"/>
    <w:rsid w:val="005F675C"/>
    <w:rsid w:val="005F6D3F"/>
    <w:rsid w:val="005F6D7E"/>
    <w:rsid w:val="005F6FF8"/>
    <w:rsid w:val="005F77B2"/>
    <w:rsid w:val="005F79C2"/>
    <w:rsid w:val="005F7AB9"/>
    <w:rsid w:val="005F7F12"/>
    <w:rsid w:val="00600CC4"/>
    <w:rsid w:val="00601831"/>
    <w:rsid w:val="0060210C"/>
    <w:rsid w:val="00603087"/>
    <w:rsid w:val="006038BE"/>
    <w:rsid w:val="00603FD6"/>
    <w:rsid w:val="00604086"/>
    <w:rsid w:val="006043F9"/>
    <w:rsid w:val="006047EE"/>
    <w:rsid w:val="00605128"/>
    <w:rsid w:val="00607BAF"/>
    <w:rsid w:val="00607F95"/>
    <w:rsid w:val="00610CB3"/>
    <w:rsid w:val="00610F5A"/>
    <w:rsid w:val="0061155E"/>
    <w:rsid w:val="00612D71"/>
    <w:rsid w:val="00612FC1"/>
    <w:rsid w:val="00614336"/>
    <w:rsid w:val="00614482"/>
    <w:rsid w:val="00615012"/>
    <w:rsid w:val="0061560A"/>
    <w:rsid w:val="0061620F"/>
    <w:rsid w:val="006163E0"/>
    <w:rsid w:val="00616D51"/>
    <w:rsid w:val="00616F4D"/>
    <w:rsid w:val="00617E58"/>
    <w:rsid w:val="0062064C"/>
    <w:rsid w:val="00620AA5"/>
    <w:rsid w:val="006216F1"/>
    <w:rsid w:val="00621B4B"/>
    <w:rsid w:val="00621B73"/>
    <w:rsid w:val="00623580"/>
    <w:rsid w:val="00624B1B"/>
    <w:rsid w:val="00625AD2"/>
    <w:rsid w:val="006260BD"/>
    <w:rsid w:val="00630575"/>
    <w:rsid w:val="00632122"/>
    <w:rsid w:val="00632D49"/>
    <w:rsid w:val="00632F89"/>
    <w:rsid w:val="006335C9"/>
    <w:rsid w:val="006336D5"/>
    <w:rsid w:val="00636B13"/>
    <w:rsid w:val="0063748E"/>
    <w:rsid w:val="00640482"/>
    <w:rsid w:val="00640759"/>
    <w:rsid w:val="00641AF9"/>
    <w:rsid w:val="00642EB2"/>
    <w:rsid w:val="0064378B"/>
    <w:rsid w:val="00644402"/>
    <w:rsid w:val="006468EE"/>
    <w:rsid w:val="00647590"/>
    <w:rsid w:val="00647C8D"/>
    <w:rsid w:val="006500FD"/>
    <w:rsid w:val="0065159D"/>
    <w:rsid w:val="0065190D"/>
    <w:rsid w:val="006519C1"/>
    <w:rsid w:val="00651B6F"/>
    <w:rsid w:val="00652682"/>
    <w:rsid w:val="006534F7"/>
    <w:rsid w:val="0065402C"/>
    <w:rsid w:val="00655748"/>
    <w:rsid w:val="00656529"/>
    <w:rsid w:val="00656993"/>
    <w:rsid w:val="00656CA1"/>
    <w:rsid w:val="00656DB6"/>
    <w:rsid w:val="00657831"/>
    <w:rsid w:val="0066040E"/>
    <w:rsid w:val="00661632"/>
    <w:rsid w:val="00662003"/>
    <w:rsid w:val="0066238B"/>
    <w:rsid w:val="00662CFE"/>
    <w:rsid w:val="00663001"/>
    <w:rsid w:val="006633FC"/>
    <w:rsid w:val="00663444"/>
    <w:rsid w:val="00663580"/>
    <w:rsid w:val="006640A9"/>
    <w:rsid w:val="006656D5"/>
    <w:rsid w:val="00665B97"/>
    <w:rsid w:val="006663D2"/>
    <w:rsid w:val="00666BF8"/>
    <w:rsid w:val="00666F29"/>
    <w:rsid w:val="006676CB"/>
    <w:rsid w:val="0067011B"/>
    <w:rsid w:val="006703CE"/>
    <w:rsid w:val="00670932"/>
    <w:rsid w:val="00671A3D"/>
    <w:rsid w:val="00671C48"/>
    <w:rsid w:val="006729D1"/>
    <w:rsid w:val="0067338D"/>
    <w:rsid w:val="006739A7"/>
    <w:rsid w:val="00673F08"/>
    <w:rsid w:val="00675C88"/>
    <w:rsid w:val="006776DE"/>
    <w:rsid w:val="00677A15"/>
    <w:rsid w:val="00677FFD"/>
    <w:rsid w:val="0068053F"/>
    <w:rsid w:val="00682256"/>
    <w:rsid w:val="00684D26"/>
    <w:rsid w:val="00685854"/>
    <w:rsid w:val="00687091"/>
    <w:rsid w:val="0068755E"/>
    <w:rsid w:val="00690BAC"/>
    <w:rsid w:val="00690E14"/>
    <w:rsid w:val="00690F09"/>
    <w:rsid w:val="0069123D"/>
    <w:rsid w:val="00691769"/>
    <w:rsid w:val="0069249A"/>
    <w:rsid w:val="00692AC1"/>
    <w:rsid w:val="00692B02"/>
    <w:rsid w:val="00692C0E"/>
    <w:rsid w:val="00694C75"/>
    <w:rsid w:val="006961B9"/>
    <w:rsid w:val="006962D6"/>
    <w:rsid w:val="006A079E"/>
    <w:rsid w:val="006A0B2D"/>
    <w:rsid w:val="006A0F6B"/>
    <w:rsid w:val="006A2972"/>
    <w:rsid w:val="006A3871"/>
    <w:rsid w:val="006A3C4F"/>
    <w:rsid w:val="006A4273"/>
    <w:rsid w:val="006A4882"/>
    <w:rsid w:val="006A4A16"/>
    <w:rsid w:val="006A6303"/>
    <w:rsid w:val="006A6447"/>
    <w:rsid w:val="006A668F"/>
    <w:rsid w:val="006A73A3"/>
    <w:rsid w:val="006A7BB7"/>
    <w:rsid w:val="006A7D90"/>
    <w:rsid w:val="006B027C"/>
    <w:rsid w:val="006B06F6"/>
    <w:rsid w:val="006B1722"/>
    <w:rsid w:val="006B224F"/>
    <w:rsid w:val="006B2400"/>
    <w:rsid w:val="006B268C"/>
    <w:rsid w:val="006B294B"/>
    <w:rsid w:val="006B2DCD"/>
    <w:rsid w:val="006B3A35"/>
    <w:rsid w:val="006B3CDD"/>
    <w:rsid w:val="006B3F9B"/>
    <w:rsid w:val="006B4A08"/>
    <w:rsid w:val="006B67F2"/>
    <w:rsid w:val="006B7182"/>
    <w:rsid w:val="006B74AF"/>
    <w:rsid w:val="006B7B33"/>
    <w:rsid w:val="006C0197"/>
    <w:rsid w:val="006C01F5"/>
    <w:rsid w:val="006C083E"/>
    <w:rsid w:val="006C134F"/>
    <w:rsid w:val="006C16BC"/>
    <w:rsid w:val="006C18DA"/>
    <w:rsid w:val="006C2EE0"/>
    <w:rsid w:val="006C3557"/>
    <w:rsid w:val="006C3890"/>
    <w:rsid w:val="006C4AD4"/>
    <w:rsid w:val="006C6B36"/>
    <w:rsid w:val="006C6E04"/>
    <w:rsid w:val="006C76F2"/>
    <w:rsid w:val="006D16B4"/>
    <w:rsid w:val="006D17C0"/>
    <w:rsid w:val="006D2C5E"/>
    <w:rsid w:val="006D2CD9"/>
    <w:rsid w:val="006D2DB4"/>
    <w:rsid w:val="006D2EE8"/>
    <w:rsid w:val="006D3133"/>
    <w:rsid w:val="006D3492"/>
    <w:rsid w:val="006D35D9"/>
    <w:rsid w:val="006D3EB3"/>
    <w:rsid w:val="006D585B"/>
    <w:rsid w:val="006D5EC9"/>
    <w:rsid w:val="006D63BA"/>
    <w:rsid w:val="006D6651"/>
    <w:rsid w:val="006D67F8"/>
    <w:rsid w:val="006D7091"/>
    <w:rsid w:val="006E1D6E"/>
    <w:rsid w:val="006E34AC"/>
    <w:rsid w:val="006E3AE6"/>
    <w:rsid w:val="006E41ED"/>
    <w:rsid w:val="006E4D7E"/>
    <w:rsid w:val="006E50B0"/>
    <w:rsid w:val="006E5A42"/>
    <w:rsid w:val="006E612A"/>
    <w:rsid w:val="006E7C24"/>
    <w:rsid w:val="006F0520"/>
    <w:rsid w:val="006F0FDE"/>
    <w:rsid w:val="006F39BB"/>
    <w:rsid w:val="006F44FB"/>
    <w:rsid w:val="006F4865"/>
    <w:rsid w:val="006F7BC3"/>
    <w:rsid w:val="00700019"/>
    <w:rsid w:val="00700A2D"/>
    <w:rsid w:val="00701D2C"/>
    <w:rsid w:val="00702C5B"/>
    <w:rsid w:val="00703841"/>
    <w:rsid w:val="0070410F"/>
    <w:rsid w:val="00704A8C"/>
    <w:rsid w:val="00704BD1"/>
    <w:rsid w:val="00707268"/>
    <w:rsid w:val="00707366"/>
    <w:rsid w:val="00707B6E"/>
    <w:rsid w:val="00711112"/>
    <w:rsid w:val="007112EA"/>
    <w:rsid w:val="0071247E"/>
    <w:rsid w:val="007125AF"/>
    <w:rsid w:val="007128BA"/>
    <w:rsid w:val="007135C2"/>
    <w:rsid w:val="007141F0"/>
    <w:rsid w:val="00714522"/>
    <w:rsid w:val="00714A2A"/>
    <w:rsid w:val="007155CB"/>
    <w:rsid w:val="007164EF"/>
    <w:rsid w:val="00716C87"/>
    <w:rsid w:val="00717BE7"/>
    <w:rsid w:val="007200E9"/>
    <w:rsid w:val="00720662"/>
    <w:rsid w:val="007208B6"/>
    <w:rsid w:val="00720F46"/>
    <w:rsid w:val="00722B0F"/>
    <w:rsid w:val="00722CEB"/>
    <w:rsid w:val="00722E76"/>
    <w:rsid w:val="0072345A"/>
    <w:rsid w:val="00724510"/>
    <w:rsid w:val="00725D1D"/>
    <w:rsid w:val="007274EE"/>
    <w:rsid w:val="00727AF7"/>
    <w:rsid w:val="00727B38"/>
    <w:rsid w:val="00727DA6"/>
    <w:rsid w:val="007341EB"/>
    <w:rsid w:val="00734CA3"/>
    <w:rsid w:val="007353CA"/>
    <w:rsid w:val="007357CE"/>
    <w:rsid w:val="007359AE"/>
    <w:rsid w:val="00736B9A"/>
    <w:rsid w:val="00736D96"/>
    <w:rsid w:val="00736F2E"/>
    <w:rsid w:val="00737042"/>
    <w:rsid w:val="00737428"/>
    <w:rsid w:val="00737FDE"/>
    <w:rsid w:val="00740181"/>
    <w:rsid w:val="00740329"/>
    <w:rsid w:val="00740E51"/>
    <w:rsid w:val="00740F77"/>
    <w:rsid w:val="0074157E"/>
    <w:rsid w:val="0074169E"/>
    <w:rsid w:val="00741D27"/>
    <w:rsid w:val="00741D7E"/>
    <w:rsid w:val="00741E3E"/>
    <w:rsid w:val="0074230F"/>
    <w:rsid w:val="007424F4"/>
    <w:rsid w:val="0074305C"/>
    <w:rsid w:val="00743E15"/>
    <w:rsid w:val="00745521"/>
    <w:rsid w:val="00745676"/>
    <w:rsid w:val="00745E41"/>
    <w:rsid w:val="007464F1"/>
    <w:rsid w:val="007467A6"/>
    <w:rsid w:val="007475F4"/>
    <w:rsid w:val="0075073D"/>
    <w:rsid w:val="00750B72"/>
    <w:rsid w:val="0075119F"/>
    <w:rsid w:val="00752191"/>
    <w:rsid w:val="0075389C"/>
    <w:rsid w:val="00753E5A"/>
    <w:rsid w:val="0075453A"/>
    <w:rsid w:val="00754925"/>
    <w:rsid w:val="00755722"/>
    <w:rsid w:val="00756885"/>
    <w:rsid w:val="007569FE"/>
    <w:rsid w:val="00756D7F"/>
    <w:rsid w:val="00757B0C"/>
    <w:rsid w:val="007609D8"/>
    <w:rsid w:val="007618F3"/>
    <w:rsid w:val="00761A39"/>
    <w:rsid w:val="00761C88"/>
    <w:rsid w:val="00761E05"/>
    <w:rsid w:val="007625A0"/>
    <w:rsid w:val="00762747"/>
    <w:rsid w:val="00762866"/>
    <w:rsid w:val="00762CD5"/>
    <w:rsid w:val="00762CDE"/>
    <w:rsid w:val="00763175"/>
    <w:rsid w:val="007633D1"/>
    <w:rsid w:val="00763D27"/>
    <w:rsid w:val="00763ECA"/>
    <w:rsid w:val="00763F1E"/>
    <w:rsid w:val="00764CBF"/>
    <w:rsid w:val="00765F4A"/>
    <w:rsid w:val="007662AF"/>
    <w:rsid w:val="00766EBB"/>
    <w:rsid w:val="00767958"/>
    <w:rsid w:val="00767A58"/>
    <w:rsid w:val="00770BC8"/>
    <w:rsid w:val="00771B0F"/>
    <w:rsid w:val="00772887"/>
    <w:rsid w:val="007736B2"/>
    <w:rsid w:val="0077370D"/>
    <w:rsid w:val="00774B4C"/>
    <w:rsid w:val="00774E2E"/>
    <w:rsid w:val="00775569"/>
    <w:rsid w:val="007762C0"/>
    <w:rsid w:val="00776DB4"/>
    <w:rsid w:val="00777C9C"/>
    <w:rsid w:val="00780232"/>
    <w:rsid w:val="00780991"/>
    <w:rsid w:val="0078156D"/>
    <w:rsid w:val="007818AF"/>
    <w:rsid w:val="00781CC3"/>
    <w:rsid w:val="007829F6"/>
    <w:rsid w:val="00783084"/>
    <w:rsid w:val="00783539"/>
    <w:rsid w:val="00783C20"/>
    <w:rsid w:val="00784F0E"/>
    <w:rsid w:val="007850D1"/>
    <w:rsid w:val="007852CF"/>
    <w:rsid w:val="00785E63"/>
    <w:rsid w:val="00786AF5"/>
    <w:rsid w:val="00786B3A"/>
    <w:rsid w:val="00786BC6"/>
    <w:rsid w:val="007875FC"/>
    <w:rsid w:val="0079026D"/>
    <w:rsid w:val="007905E6"/>
    <w:rsid w:val="00790C1B"/>
    <w:rsid w:val="00790EF4"/>
    <w:rsid w:val="007911F4"/>
    <w:rsid w:val="00791415"/>
    <w:rsid w:val="007917C2"/>
    <w:rsid w:val="00793AE1"/>
    <w:rsid w:val="007943F6"/>
    <w:rsid w:val="00794EF8"/>
    <w:rsid w:val="007972A0"/>
    <w:rsid w:val="00797E84"/>
    <w:rsid w:val="007A01C0"/>
    <w:rsid w:val="007A0291"/>
    <w:rsid w:val="007A0EFF"/>
    <w:rsid w:val="007A139A"/>
    <w:rsid w:val="007A26C7"/>
    <w:rsid w:val="007A274F"/>
    <w:rsid w:val="007A3849"/>
    <w:rsid w:val="007A5839"/>
    <w:rsid w:val="007A594F"/>
    <w:rsid w:val="007A59F8"/>
    <w:rsid w:val="007A5BD3"/>
    <w:rsid w:val="007A7B5D"/>
    <w:rsid w:val="007A7C68"/>
    <w:rsid w:val="007B0114"/>
    <w:rsid w:val="007B16CE"/>
    <w:rsid w:val="007B1AB6"/>
    <w:rsid w:val="007B3B56"/>
    <w:rsid w:val="007B5BA1"/>
    <w:rsid w:val="007C0419"/>
    <w:rsid w:val="007C0A14"/>
    <w:rsid w:val="007C1DCD"/>
    <w:rsid w:val="007C4547"/>
    <w:rsid w:val="007C5E7A"/>
    <w:rsid w:val="007C6828"/>
    <w:rsid w:val="007C7111"/>
    <w:rsid w:val="007C7580"/>
    <w:rsid w:val="007D0086"/>
    <w:rsid w:val="007D035E"/>
    <w:rsid w:val="007D389D"/>
    <w:rsid w:val="007D3991"/>
    <w:rsid w:val="007D39A1"/>
    <w:rsid w:val="007D421B"/>
    <w:rsid w:val="007D4A11"/>
    <w:rsid w:val="007D517E"/>
    <w:rsid w:val="007D51FB"/>
    <w:rsid w:val="007D51FF"/>
    <w:rsid w:val="007D5749"/>
    <w:rsid w:val="007D58E2"/>
    <w:rsid w:val="007D5CF2"/>
    <w:rsid w:val="007D5EF6"/>
    <w:rsid w:val="007D63A5"/>
    <w:rsid w:val="007D688D"/>
    <w:rsid w:val="007D6E0A"/>
    <w:rsid w:val="007D72E3"/>
    <w:rsid w:val="007D7BAA"/>
    <w:rsid w:val="007D7F75"/>
    <w:rsid w:val="007E1256"/>
    <w:rsid w:val="007E1656"/>
    <w:rsid w:val="007E1CEE"/>
    <w:rsid w:val="007E1F51"/>
    <w:rsid w:val="007E2107"/>
    <w:rsid w:val="007E299C"/>
    <w:rsid w:val="007E2A8B"/>
    <w:rsid w:val="007E3516"/>
    <w:rsid w:val="007E46CF"/>
    <w:rsid w:val="007E52EF"/>
    <w:rsid w:val="007E65C5"/>
    <w:rsid w:val="007E6A25"/>
    <w:rsid w:val="007E6EA7"/>
    <w:rsid w:val="007E7195"/>
    <w:rsid w:val="007E73B8"/>
    <w:rsid w:val="007E75F6"/>
    <w:rsid w:val="007E7CC1"/>
    <w:rsid w:val="007E7E3A"/>
    <w:rsid w:val="007F02A3"/>
    <w:rsid w:val="007F138E"/>
    <w:rsid w:val="007F2670"/>
    <w:rsid w:val="007F34AE"/>
    <w:rsid w:val="007F3B7F"/>
    <w:rsid w:val="007F3F87"/>
    <w:rsid w:val="007F421E"/>
    <w:rsid w:val="007F467F"/>
    <w:rsid w:val="007F5158"/>
    <w:rsid w:val="007F6CEE"/>
    <w:rsid w:val="007F7256"/>
    <w:rsid w:val="007F7346"/>
    <w:rsid w:val="007F79B0"/>
    <w:rsid w:val="0080031F"/>
    <w:rsid w:val="00800B85"/>
    <w:rsid w:val="00802372"/>
    <w:rsid w:val="00803A10"/>
    <w:rsid w:val="00803F9E"/>
    <w:rsid w:val="00803FD4"/>
    <w:rsid w:val="00804E9A"/>
    <w:rsid w:val="00805605"/>
    <w:rsid w:val="00807479"/>
    <w:rsid w:val="0081155B"/>
    <w:rsid w:val="00811596"/>
    <w:rsid w:val="00811CC5"/>
    <w:rsid w:val="00814D93"/>
    <w:rsid w:val="00814FD9"/>
    <w:rsid w:val="008153FC"/>
    <w:rsid w:val="00815F56"/>
    <w:rsid w:val="008161C8"/>
    <w:rsid w:val="00817AAB"/>
    <w:rsid w:val="00820054"/>
    <w:rsid w:val="00820DAE"/>
    <w:rsid w:val="00822207"/>
    <w:rsid w:val="008227A1"/>
    <w:rsid w:val="00822C4F"/>
    <w:rsid w:val="008232D6"/>
    <w:rsid w:val="00823936"/>
    <w:rsid w:val="008248A3"/>
    <w:rsid w:val="00827D21"/>
    <w:rsid w:val="00830E17"/>
    <w:rsid w:val="00832AC9"/>
    <w:rsid w:val="00832BDF"/>
    <w:rsid w:val="0083348D"/>
    <w:rsid w:val="0083576B"/>
    <w:rsid w:val="00835FA9"/>
    <w:rsid w:val="00837289"/>
    <w:rsid w:val="00837933"/>
    <w:rsid w:val="00837CCF"/>
    <w:rsid w:val="00840DED"/>
    <w:rsid w:val="00841582"/>
    <w:rsid w:val="0084237B"/>
    <w:rsid w:val="0084284A"/>
    <w:rsid w:val="00842E69"/>
    <w:rsid w:val="00843441"/>
    <w:rsid w:val="008434DF"/>
    <w:rsid w:val="008436B9"/>
    <w:rsid w:val="00844465"/>
    <w:rsid w:val="00844708"/>
    <w:rsid w:val="00844FE9"/>
    <w:rsid w:val="00846916"/>
    <w:rsid w:val="008472DD"/>
    <w:rsid w:val="008478FE"/>
    <w:rsid w:val="00852044"/>
    <w:rsid w:val="00853923"/>
    <w:rsid w:val="00853BF7"/>
    <w:rsid w:val="008541B7"/>
    <w:rsid w:val="008542D6"/>
    <w:rsid w:val="0085639E"/>
    <w:rsid w:val="00860951"/>
    <w:rsid w:val="00861A83"/>
    <w:rsid w:val="00861A8E"/>
    <w:rsid w:val="00861ACE"/>
    <w:rsid w:val="0086328B"/>
    <w:rsid w:val="008649B0"/>
    <w:rsid w:val="00864C8C"/>
    <w:rsid w:val="00864FE0"/>
    <w:rsid w:val="008656DD"/>
    <w:rsid w:val="00865EB0"/>
    <w:rsid w:val="00866A41"/>
    <w:rsid w:val="00866D4D"/>
    <w:rsid w:val="008673FC"/>
    <w:rsid w:val="00867452"/>
    <w:rsid w:val="008701D7"/>
    <w:rsid w:val="00870217"/>
    <w:rsid w:val="00870EFC"/>
    <w:rsid w:val="00871AF9"/>
    <w:rsid w:val="008725C2"/>
    <w:rsid w:val="00872679"/>
    <w:rsid w:val="008735C8"/>
    <w:rsid w:val="008746B7"/>
    <w:rsid w:val="0087573F"/>
    <w:rsid w:val="00875C89"/>
    <w:rsid w:val="0087663E"/>
    <w:rsid w:val="00876A60"/>
    <w:rsid w:val="00876F17"/>
    <w:rsid w:val="0087707B"/>
    <w:rsid w:val="00877B3C"/>
    <w:rsid w:val="00877E23"/>
    <w:rsid w:val="00877FC1"/>
    <w:rsid w:val="00880213"/>
    <w:rsid w:val="00880752"/>
    <w:rsid w:val="008815B2"/>
    <w:rsid w:val="0088162F"/>
    <w:rsid w:val="00882278"/>
    <w:rsid w:val="008823F3"/>
    <w:rsid w:val="00882F9D"/>
    <w:rsid w:val="00883CCA"/>
    <w:rsid w:val="00883CEF"/>
    <w:rsid w:val="00884823"/>
    <w:rsid w:val="00884B41"/>
    <w:rsid w:val="00885CB1"/>
    <w:rsid w:val="00885E37"/>
    <w:rsid w:val="008872D7"/>
    <w:rsid w:val="0088768A"/>
    <w:rsid w:val="00890121"/>
    <w:rsid w:val="008913E8"/>
    <w:rsid w:val="00891CA9"/>
    <w:rsid w:val="00895A44"/>
    <w:rsid w:val="00897230"/>
    <w:rsid w:val="008979AB"/>
    <w:rsid w:val="008A1B75"/>
    <w:rsid w:val="008A2DA3"/>
    <w:rsid w:val="008A4137"/>
    <w:rsid w:val="008A4720"/>
    <w:rsid w:val="008A596A"/>
    <w:rsid w:val="008A6442"/>
    <w:rsid w:val="008A6A77"/>
    <w:rsid w:val="008A7E31"/>
    <w:rsid w:val="008B09DB"/>
    <w:rsid w:val="008B0CE1"/>
    <w:rsid w:val="008B1351"/>
    <w:rsid w:val="008B1C0B"/>
    <w:rsid w:val="008B1C24"/>
    <w:rsid w:val="008B1FE3"/>
    <w:rsid w:val="008B2337"/>
    <w:rsid w:val="008B3948"/>
    <w:rsid w:val="008B3BD7"/>
    <w:rsid w:val="008B4235"/>
    <w:rsid w:val="008B4CFA"/>
    <w:rsid w:val="008B529B"/>
    <w:rsid w:val="008B53AE"/>
    <w:rsid w:val="008B60A0"/>
    <w:rsid w:val="008B66D4"/>
    <w:rsid w:val="008B68B7"/>
    <w:rsid w:val="008C26B8"/>
    <w:rsid w:val="008C2DDF"/>
    <w:rsid w:val="008C3D1B"/>
    <w:rsid w:val="008C3D2A"/>
    <w:rsid w:val="008C40EC"/>
    <w:rsid w:val="008C5FEE"/>
    <w:rsid w:val="008C61E7"/>
    <w:rsid w:val="008C6A66"/>
    <w:rsid w:val="008C6F64"/>
    <w:rsid w:val="008C7399"/>
    <w:rsid w:val="008C7840"/>
    <w:rsid w:val="008D0166"/>
    <w:rsid w:val="008D05EF"/>
    <w:rsid w:val="008D2AC6"/>
    <w:rsid w:val="008D2BA3"/>
    <w:rsid w:val="008D2E4F"/>
    <w:rsid w:val="008D38C9"/>
    <w:rsid w:val="008D46DD"/>
    <w:rsid w:val="008D5680"/>
    <w:rsid w:val="008D5698"/>
    <w:rsid w:val="008D6117"/>
    <w:rsid w:val="008D69B2"/>
    <w:rsid w:val="008E0AC0"/>
    <w:rsid w:val="008E0E16"/>
    <w:rsid w:val="008E1960"/>
    <w:rsid w:val="008E1C43"/>
    <w:rsid w:val="008E21B0"/>
    <w:rsid w:val="008E24CD"/>
    <w:rsid w:val="008E2AF8"/>
    <w:rsid w:val="008E3B45"/>
    <w:rsid w:val="008E3BA4"/>
    <w:rsid w:val="008E44D2"/>
    <w:rsid w:val="008E518A"/>
    <w:rsid w:val="008E6E6D"/>
    <w:rsid w:val="008E71B9"/>
    <w:rsid w:val="008F091F"/>
    <w:rsid w:val="008F097C"/>
    <w:rsid w:val="008F0B90"/>
    <w:rsid w:val="008F21D7"/>
    <w:rsid w:val="008F2320"/>
    <w:rsid w:val="008F32D6"/>
    <w:rsid w:val="008F3DB3"/>
    <w:rsid w:val="008F47F5"/>
    <w:rsid w:val="008F4A67"/>
    <w:rsid w:val="008F5323"/>
    <w:rsid w:val="008F5627"/>
    <w:rsid w:val="008F5972"/>
    <w:rsid w:val="008F6806"/>
    <w:rsid w:val="008F6871"/>
    <w:rsid w:val="008F76D5"/>
    <w:rsid w:val="008F78E9"/>
    <w:rsid w:val="009000BE"/>
    <w:rsid w:val="009005AE"/>
    <w:rsid w:val="0090091E"/>
    <w:rsid w:val="009016CA"/>
    <w:rsid w:val="00903A76"/>
    <w:rsid w:val="00903AC1"/>
    <w:rsid w:val="0090400B"/>
    <w:rsid w:val="00904F1E"/>
    <w:rsid w:val="00906E84"/>
    <w:rsid w:val="00907B45"/>
    <w:rsid w:val="009128AD"/>
    <w:rsid w:val="0091331C"/>
    <w:rsid w:val="0091410A"/>
    <w:rsid w:val="0091461D"/>
    <w:rsid w:val="00914C55"/>
    <w:rsid w:val="0091631F"/>
    <w:rsid w:val="00920527"/>
    <w:rsid w:val="00920C5D"/>
    <w:rsid w:val="00921DF7"/>
    <w:rsid w:val="00922E7B"/>
    <w:rsid w:val="00923033"/>
    <w:rsid w:val="009231D5"/>
    <w:rsid w:val="009231E5"/>
    <w:rsid w:val="009246D4"/>
    <w:rsid w:val="0092501E"/>
    <w:rsid w:val="009260ED"/>
    <w:rsid w:val="00927106"/>
    <w:rsid w:val="00927498"/>
    <w:rsid w:val="00927EFB"/>
    <w:rsid w:val="00930C80"/>
    <w:rsid w:val="00931433"/>
    <w:rsid w:val="00932237"/>
    <w:rsid w:val="00932573"/>
    <w:rsid w:val="0093367E"/>
    <w:rsid w:val="00934DE9"/>
    <w:rsid w:val="009351F3"/>
    <w:rsid w:val="00935843"/>
    <w:rsid w:val="00935C36"/>
    <w:rsid w:val="00937088"/>
    <w:rsid w:val="0093791A"/>
    <w:rsid w:val="00941026"/>
    <w:rsid w:val="00941279"/>
    <w:rsid w:val="009413C3"/>
    <w:rsid w:val="00941B0A"/>
    <w:rsid w:val="00942521"/>
    <w:rsid w:val="009429CD"/>
    <w:rsid w:val="00943762"/>
    <w:rsid w:val="00944380"/>
    <w:rsid w:val="009443E6"/>
    <w:rsid w:val="00944464"/>
    <w:rsid w:val="0094472E"/>
    <w:rsid w:val="009467A1"/>
    <w:rsid w:val="00947026"/>
    <w:rsid w:val="00947C96"/>
    <w:rsid w:val="00947D84"/>
    <w:rsid w:val="00951D70"/>
    <w:rsid w:val="00953C49"/>
    <w:rsid w:val="00954EFA"/>
    <w:rsid w:val="00955BC6"/>
    <w:rsid w:val="00955CC5"/>
    <w:rsid w:val="00955D35"/>
    <w:rsid w:val="009568C4"/>
    <w:rsid w:val="00956BB5"/>
    <w:rsid w:val="009570CA"/>
    <w:rsid w:val="00957382"/>
    <w:rsid w:val="009574FC"/>
    <w:rsid w:val="0096002D"/>
    <w:rsid w:val="0096043C"/>
    <w:rsid w:val="009611D5"/>
    <w:rsid w:val="009613C9"/>
    <w:rsid w:val="0096153B"/>
    <w:rsid w:val="00961845"/>
    <w:rsid w:val="0096185C"/>
    <w:rsid w:val="0096249F"/>
    <w:rsid w:val="00963AB4"/>
    <w:rsid w:val="009659FE"/>
    <w:rsid w:val="0096761F"/>
    <w:rsid w:val="00967815"/>
    <w:rsid w:val="00970D52"/>
    <w:rsid w:val="00971235"/>
    <w:rsid w:val="00972300"/>
    <w:rsid w:val="009725B5"/>
    <w:rsid w:val="009738DE"/>
    <w:rsid w:val="00974115"/>
    <w:rsid w:val="00974E86"/>
    <w:rsid w:val="00975009"/>
    <w:rsid w:val="0097578A"/>
    <w:rsid w:val="009763D4"/>
    <w:rsid w:val="009766ED"/>
    <w:rsid w:val="009776A2"/>
    <w:rsid w:val="00977D99"/>
    <w:rsid w:val="00980230"/>
    <w:rsid w:val="00980489"/>
    <w:rsid w:val="0098096A"/>
    <w:rsid w:val="00981336"/>
    <w:rsid w:val="00981CEE"/>
    <w:rsid w:val="00982548"/>
    <w:rsid w:val="0098279E"/>
    <w:rsid w:val="00982D50"/>
    <w:rsid w:val="0098333D"/>
    <w:rsid w:val="009852DD"/>
    <w:rsid w:val="009857CD"/>
    <w:rsid w:val="009857EA"/>
    <w:rsid w:val="00986444"/>
    <w:rsid w:val="009870C7"/>
    <w:rsid w:val="009901FE"/>
    <w:rsid w:val="009905C6"/>
    <w:rsid w:val="00991639"/>
    <w:rsid w:val="00991D04"/>
    <w:rsid w:val="00992528"/>
    <w:rsid w:val="009926ED"/>
    <w:rsid w:val="00992D3B"/>
    <w:rsid w:val="009935B6"/>
    <w:rsid w:val="00993AB9"/>
    <w:rsid w:val="00994CE2"/>
    <w:rsid w:val="009953DA"/>
    <w:rsid w:val="009955C3"/>
    <w:rsid w:val="009959B5"/>
    <w:rsid w:val="00995DEA"/>
    <w:rsid w:val="0099650D"/>
    <w:rsid w:val="009969BB"/>
    <w:rsid w:val="009972FD"/>
    <w:rsid w:val="009A0325"/>
    <w:rsid w:val="009A0572"/>
    <w:rsid w:val="009A05D1"/>
    <w:rsid w:val="009A0E87"/>
    <w:rsid w:val="009A100C"/>
    <w:rsid w:val="009A2371"/>
    <w:rsid w:val="009A2817"/>
    <w:rsid w:val="009A3BA8"/>
    <w:rsid w:val="009A3DA6"/>
    <w:rsid w:val="009A4662"/>
    <w:rsid w:val="009A4A0D"/>
    <w:rsid w:val="009A4AC6"/>
    <w:rsid w:val="009A51B6"/>
    <w:rsid w:val="009A55DD"/>
    <w:rsid w:val="009A59CE"/>
    <w:rsid w:val="009B1D81"/>
    <w:rsid w:val="009B2861"/>
    <w:rsid w:val="009B2A45"/>
    <w:rsid w:val="009B2BFC"/>
    <w:rsid w:val="009B304B"/>
    <w:rsid w:val="009B5188"/>
    <w:rsid w:val="009B6257"/>
    <w:rsid w:val="009B63BF"/>
    <w:rsid w:val="009B6A37"/>
    <w:rsid w:val="009C0255"/>
    <w:rsid w:val="009C0258"/>
    <w:rsid w:val="009C13F0"/>
    <w:rsid w:val="009C1E62"/>
    <w:rsid w:val="009C25E8"/>
    <w:rsid w:val="009C368F"/>
    <w:rsid w:val="009C3DDA"/>
    <w:rsid w:val="009C4F28"/>
    <w:rsid w:val="009C6C9D"/>
    <w:rsid w:val="009D0619"/>
    <w:rsid w:val="009D14FF"/>
    <w:rsid w:val="009D1F8A"/>
    <w:rsid w:val="009D3598"/>
    <w:rsid w:val="009D37C8"/>
    <w:rsid w:val="009D3CE5"/>
    <w:rsid w:val="009D5873"/>
    <w:rsid w:val="009D647F"/>
    <w:rsid w:val="009D6B74"/>
    <w:rsid w:val="009D6BBC"/>
    <w:rsid w:val="009D6DEE"/>
    <w:rsid w:val="009D71DA"/>
    <w:rsid w:val="009D76C2"/>
    <w:rsid w:val="009E03E6"/>
    <w:rsid w:val="009E2D9F"/>
    <w:rsid w:val="009E41E8"/>
    <w:rsid w:val="009E4440"/>
    <w:rsid w:val="009E4B3D"/>
    <w:rsid w:val="009E4BAD"/>
    <w:rsid w:val="009E4C54"/>
    <w:rsid w:val="009E7546"/>
    <w:rsid w:val="009F02CE"/>
    <w:rsid w:val="009F2D9D"/>
    <w:rsid w:val="009F34F0"/>
    <w:rsid w:val="009F5260"/>
    <w:rsid w:val="009F5411"/>
    <w:rsid w:val="009F57A2"/>
    <w:rsid w:val="009F5A95"/>
    <w:rsid w:val="009F5D8F"/>
    <w:rsid w:val="009F63FD"/>
    <w:rsid w:val="009F6C71"/>
    <w:rsid w:val="009F7302"/>
    <w:rsid w:val="009F793B"/>
    <w:rsid w:val="00A00178"/>
    <w:rsid w:val="00A015C5"/>
    <w:rsid w:val="00A01701"/>
    <w:rsid w:val="00A01F34"/>
    <w:rsid w:val="00A03873"/>
    <w:rsid w:val="00A03AE4"/>
    <w:rsid w:val="00A04871"/>
    <w:rsid w:val="00A05434"/>
    <w:rsid w:val="00A05598"/>
    <w:rsid w:val="00A0650C"/>
    <w:rsid w:val="00A077BF"/>
    <w:rsid w:val="00A078FC"/>
    <w:rsid w:val="00A07D98"/>
    <w:rsid w:val="00A07F95"/>
    <w:rsid w:val="00A10975"/>
    <w:rsid w:val="00A10F27"/>
    <w:rsid w:val="00A12597"/>
    <w:rsid w:val="00A12F95"/>
    <w:rsid w:val="00A13DBB"/>
    <w:rsid w:val="00A13E44"/>
    <w:rsid w:val="00A14651"/>
    <w:rsid w:val="00A15E5E"/>
    <w:rsid w:val="00A15FA2"/>
    <w:rsid w:val="00A2040F"/>
    <w:rsid w:val="00A20BDD"/>
    <w:rsid w:val="00A20DEA"/>
    <w:rsid w:val="00A20F09"/>
    <w:rsid w:val="00A21676"/>
    <w:rsid w:val="00A22261"/>
    <w:rsid w:val="00A24F85"/>
    <w:rsid w:val="00A25B2E"/>
    <w:rsid w:val="00A263E3"/>
    <w:rsid w:val="00A26442"/>
    <w:rsid w:val="00A268D9"/>
    <w:rsid w:val="00A27234"/>
    <w:rsid w:val="00A30950"/>
    <w:rsid w:val="00A30C07"/>
    <w:rsid w:val="00A30DA6"/>
    <w:rsid w:val="00A3391F"/>
    <w:rsid w:val="00A33F64"/>
    <w:rsid w:val="00A34089"/>
    <w:rsid w:val="00A36950"/>
    <w:rsid w:val="00A36F76"/>
    <w:rsid w:val="00A37937"/>
    <w:rsid w:val="00A37E07"/>
    <w:rsid w:val="00A37F36"/>
    <w:rsid w:val="00A40D1E"/>
    <w:rsid w:val="00A410B0"/>
    <w:rsid w:val="00A42CEA"/>
    <w:rsid w:val="00A4363B"/>
    <w:rsid w:val="00A44E4A"/>
    <w:rsid w:val="00A4593B"/>
    <w:rsid w:val="00A45E8B"/>
    <w:rsid w:val="00A460E3"/>
    <w:rsid w:val="00A4615E"/>
    <w:rsid w:val="00A46739"/>
    <w:rsid w:val="00A46DC8"/>
    <w:rsid w:val="00A47C36"/>
    <w:rsid w:val="00A50CC3"/>
    <w:rsid w:val="00A51ED7"/>
    <w:rsid w:val="00A53895"/>
    <w:rsid w:val="00A53F16"/>
    <w:rsid w:val="00A541EA"/>
    <w:rsid w:val="00A5481C"/>
    <w:rsid w:val="00A552D0"/>
    <w:rsid w:val="00A55324"/>
    <w:rsid w:val="00A560B9"/>
    <w:rsid w:val="00A565F1"/>
    <w:rsid w:val="00A56CE3"/>
    <w:rsid w:val="00A57025"/>
    <w:rsid w:val="00A579C0"/>
    <w:rsid w:val="00A60B67"/>
    <w:rsid w:val="00A60C96"/>
    <w:rsid w:val="00A60DED"/>
    <w:rsid w:val="00A616C3"/>
    <w:rsid w:val="00A61ECD"/>
    <w:rsid w:val="00A6206D"/>
    <w:rsid w:val="00A62BEF"/>
    <w:rsid w:val="00A633A3"/>
    <w:rsid w:val="00A6377E"/>
    <w:rsid w:val="00A63815"/>
    <w:rsid w:val="00A6430E"/>
    <w:rsid w:val="00A65DD2"/>
    <w:rsid w:val="00A65F6C"/>
    <w:rsid w:val="00A66FB6"/>
    <w:rsid w:val="00A6745E"/>
    <w:rsid w:val="00A67A59"/>
    <w:rsid w:val="00A70C76"/>
    <w:rsid w:val="00A713A3"/>
    <w:rsid w:val="00A72CF9"/>
    <w:rsid w:val="00A74946"/>
    <w:rsid w:val="00A7529E"/>
    <w:rsid w:val="00A754FC"/>
    <w:rsid w:val="00A75B77"/>
    <w:rsid w:val="00A75DE1"/>
    <w:rsid w:val="00A75F77"/>
    <w:rsid w:val="00A7786E"/>
    <w:rsid w:val="00A77F83"/>
    <w:rsid w:val="00A81954"/>
    <w:rsid w:val="00A82A42"/>
    <w:rsid w:val="00A82BEC"/>
    <w:rsid w:val="00A83B63"/>
    <w:rsid w:val="00A85619"/>
    <w:rsid w:val="00A85C81"/>
    <w:rsid w:val="00A8603C"/>
    <w:rsid w:val="00A864E2"/>
    <w:rsid w:val="00A87FA7"/>
    <w:rsid w:val="00A900D4"/>
    <w:rsid w:val="00A90254"/>
    <w:rsid w:val="00A9031C"/>
    <w:rsid w:val="00A9035B"/>
    <w:rsid w:val="00A90753"/>
    <w:rsid w:val="00A908A9"/>
    <w:rsid w:val="00A913B4"/>
    <w:rsid w:val="00A91C31"/>
    <w:rsid w:val="00A91F73"/>
    <w:rsid w:val="00A928DD"/>
    <w:rsid w:val="00A936E1"/>
    <w:rsid w:val="00A94A95"/>
    <w:rsid w:val="00A94FA3"/>
    <w:rsid w:val="00A96DB8"/>
    <w:rsid w:val="00A9786D"/>
    <w:rsid w:val="00A97913"/>
    <w:rsid w:val="00AA062B"/>
    <w:rsid w:val="00AA07C8"/>
    <w:rsid w:val="00AA1A22"/>
    <w:rsid w:val="00AA1FAE"/>
    <w:rsid w:val="00AA203A"/>
    <w:rsid w:val="00AA2A49"/>
    <w:rsid w:val="00AA2F47"/>
    <w:rsid w:val="00AA46AE"/>
    <w:rsid w:val="00AA471A"/>
    <w:rsid w:val="00AA47A0"/>
    <w:rsid w:val="00AA54F0"/>
    <w:rsid w:val="00AA5C87"/>
    <w:rsid w:val="00AA6BF5"/>
    <w:rsid w:val="00AA706D"/>
    <w:rsid w:val="00AA77E9"/>
    <w:rsid w:val="00AB0A92"/>
    <w:rsid w:val="00AB1F95"/>
    <w:rsid w:val="00AB25D5"/>
    <w:rsid w:val="00AB2CBE"/>
    <w:rsid w:val="00AB3856"/>
    <w:rsid w:val="00AB3A99"/>
    <w:rsid w:val="00AB3AAE"/>
    <w:rsid w:val="00AB5369"/>
    <w:rsid w:val="00AB569B"/>
    <w:rsid w:val="00AB5CCC"/>
    <w:rsid w:val="00AB6162"/>
    <w:rsid w:val="00AB6399"/>
    <w:rsid w:val="00AB66C5"/>
    <w:rsid w:val="00AB672E"/>
    <w:rsid w:val="00AB689F"/>
    <w:rsid w:val="00AB6B3B"/>
    <w:rsid w:val="00AB6FA2"/>
    <w:rsid w:val="00AC1232"/>
    <w:rsid w:val="00AC148D"/>
    <w:rsid w:val="00AC177B"/>
    <w:rsid w:val="00AC17CD"/>
    <w:rsid w:val="00AC1DDC"/>
    <w:rsid w:val="00AC2AD1"/>
    <w:rsid w:val="00AC32A2"/>
    <w:rsid w:val="00AC380A"/>
    <w:rsid w:val="00AC3C5F"/>
    <w:rsid w:val="00AC4028"/>
    <w:rsid w:val="00AC551C"/>
    <w:rsid w:val="00AC5BD3"/>
    <w:rsid w:val="00AC70DD"/>
    <w:rsid w:val="00AC7D17"/>
    <w:rsid w:val="00AD10E6"/>
    <w:rsid w:val="00AD2993"/>
    <w:rsid w:val="00AD4BEE"/>
    <w:rsid w:val="00AD506E"/>
    <w:rsid w:val="00AD519F"/>
    <w:rsid w:val="00AD5493"/>
    <w:rsid w:val="00AD64B8"/>
    <w:rsid w:val="00AD6699"/>
    <w:rsid w:val="00AD760C"/>
    <w:rsid w:val="00AE002D"/>
    <w:rsid w:val="00AE0707"/>
    <w:rsid w:val="00AE1322"/>
    <w:rsid w:val="00AE222A"/>
    <w:rsid w:val="00AE259E"/>
    <w:rsid w:val="00AE26DB"/>
    <w:rsid w:val="00AE2856"/>
    <w:rsid w:val="00AE4135"/>
    <w:rsid w:val="00AE45C1"/>
    <w:rsid w:val="00AE5484"/>
    <w:rsid w:val="00AE56E2"/>
    <w:rsid w:val="00AE59CE"/>
    <w:rsid w:val="00AF0491"/>
    <w:rsid w:val="00AF0723"/>
    <w:rsid w:val="00AF08E3"/>
    <w:rsid w:val="00AF1776"/>
    <w:rsid w:val="00AF1BC7"/>
    <w:rsid w:val="00AF1E91"/>
    <w:rsid w:val="00AF2911"/>
    <w:rsid w:val="00AF2A02"/>
    <w:rsid w:val="00AF31CB"/>
    <w:rsid w:val="00AF321F"/>
    <w:rsid w:val="00AF3519"/>
    <w:rsid w:val="00AF3C7D"/>
    <w:rsid w:val="00AF40F6"/>
    <w:rsid w:val="00AF433B"/>
    <w:rsid w:val="00AF5527"/>
    <w:rsid w:val="00AF65AA"/>
    <w:rsid w:val="00B00519"/>
    <w:rsid w:val="00B00DA7"/>
    <w:rsid w:val="00B01E5F"/>
    <w:rsid w:val="00B02661"/>
    <w:rsid w:val="00B02D6D"/>
    <w:rsid w:val="00B05664"/>
    <w:rsid w:val="00B06E89"/>
    <w:rsid w:val="00B07161"/>
    <w:rsid w:val="00B07BC5"/>
    <w:rsid w:val="00B10C34"/>
    <w:rsid w:val="00B11D24"/>
    <w:rsid w:val="00B12172"/>
    <w:rsid w:val="00B1258E"/>
    <w:rsid w:val="00B13736"/>
    <w:rsid w:val="00B1405B"/>
    <w:rsid w:val="00B148B1"/>
    <w:rsid w:val="00B148FE"/>
    <w:rsid w:val="00B14A49"/>
    <w:rsid w:val="00B14E80"/>
    <w:rsid w:val="00B15699"/>
    <w:rsid w:val="00B1604D"/>
    <w:rsid w:val="00B164D3"/>
    <w:rsid w:val="00B166CF"/>
    <w:rsid w:val="00B176AC"/>
    <w:rsid w:val="00B17F61"/>
    <w:rsid w:val="00B202C1"/>
    <w:rsid w:val="00B207C8"/>
    <w:rsid w:val="00B20F22"/>
    <w:rsid w:val="00B220F5"/>
    <w:rsid w:val="00B22406"/>
    <w:rsid w:val="00B23826"/>
    <w:rsid w:val="00B239A9"/>
    <w:rsid w:val="00B25B17"/>
    <w:rsid w:val="00B3003A"/>
    <w:rsid w:val="00B3203B"/>
    <w:rsid w:val="00B32132"/>
    <w:rsid w:val="00B34031"/>
    <w:rsid w:val="00B3412A"/>
    <w:rsid w:val="00B34707"/>
    <w:rsid w:val="00B35C88"/>
    <w:rsid w:val="00B35DCA"/>
    <w:rsid w:val="00B36512"/>
    <w:rsid w:val="00B36CF9"/>
    <w:rsid w:val="00B376DC"/>
    <w:rsid w:val="00B40200"/>
    <w:rsid w:val="00B40297"/>
    <w:rsid w:val="00B406C6"/>
    <w:rsid w:val="00B41EF6"/>
    <w:rsid w:val="00B42D73"/>
    <w:rsid w:val="00B42E9E"/>
    <w:rsid w:val="00B43687"/>
    <w:rsid w:val="00B44994"/>
    <w:rsid w:val="00B44D42"/>
    <w:rsid w:val="00B45EAE"/>
    <w:rsid w:val="00B46955"/>
    <w:rsid w:val="00B46ACB"/>
    <w:rsid w:val="00B46EBF"/>
    <w:rsid w:val="00B4733F"/>
    <w:rsid w:val="00B5159B"/>
    <w:rsid w:val="00B52B8B"/>
    <w:rsid w:val="00B54A42"/>
    <w:rsid w:val="00B552EF"/>
    <w:rsid w:val="00B55797"/>
    <w:rsid w:val="00B55A79"/>
    <w:rsid w:val="00B573B4"/>
    <w:rsid w:val="00B61069"/>
    <w:rsid w:val="00B6265C"/>
    <w:rsid w:val="00B63709"/>
    <w:rsid w:val="00B643A8"/>
    <w:rsid w:val="00B64835"/>
    <w:rsid w:val="00B64B5C"/>
    <w:rsid w:val="00B657D5"/>
    <w:rsid w:val="00B65EB3"/>
    <w:rsid w:val="00B66111"/>
    <w:rsid w:val="00B66454"/>
    <w:rsid w:val="00B667E5"/>
    <w:rsid w:val="00B6683F"/>
    <w:rsid w:val="00B67718"/>
    <w:rsid w:val="00B67C7F"/>
    <w:rsid w:val="00B70B30"/>
    <w:rsid w:val="00B70BA6"/>
    <w:rsid w:val="00B71978"/>
    <w:rsid w:val="00B720B7"/>
    <w:rsid w:val="00B73BCE"/>
    <w:rsid w:val="00B74720"/>
    <w:rsid w:val="00B74CA3"/>
    <w:rsid w:val="00B74D66"/>
    <w:rsid w:val="00B754D7"/>
    <w:rsid w:val="00B825F0"/>
    <w:rsid w:val="00B834F6"/>
    <w:rsid w:val="00B839F6"/>
    <w:rsid w:val="00B841A6"/>
    <w:rsid w:val="00B841D8"/>
    <w:rsid w:val="00B86A81"/>
    <w:rsid w:val="00B874FC"/>
    <w:rsid w:val="00B87A6C"/>
    <w:rsid w:val="00B906C5"/>
    <w:rsid w:val="00B91EFE"/>
    <w:rsid w:val="00B9282A"/>
    <w:rsid w:val="00B92E38"/>
    <w:rsid w:val="00B93296"/>
    <w:rsid w:val="00B93EEA"/>
    <w:rsid w:val="00B9439F"/>
    <w:rsid w:val="00B94B26"/>
    <w:rsid w:val="00B94E7C"/>
    <w:rsid w:val="00B952DC"/>
    <w:rsid w:val="00B96BB8"/>
    <w:rsid w:val="00B97580"/>
    <w:rsid w:val="00BA14C8"/>
    <w:rsid w:val="00BA16A4"/>
    <w:rsid w:val="00BA174D"/>
    <w:rsid w:val="00BA1A00"/>
    <w:rsid w:val="00BA2465"/>
    <w:rsid w:val="00BA2B4B"/>
    <w:rsid w:val="00BA32A9"/>
    <w:rsid w:val="00BA5734"/>
    <w:rsid w:val="00BA5951"/>
    <w:rsid w:val="00BA5B19"/>
    <w:rsid w:val="00BA73B7"/>
    <w:rsid w:val="00BA7B21"/>
    <w:rsid w:val="00BB045B"/>
    <w:rsid w:val="00BB09C9"/>
    <w:rsid w:val="00BB13F7"/>
    <w:rsid w:val="00BB1F11"/>
    <w:rsid w:val="00BB282A"/>
    <w:rsid w:val="00BB30ED"/>
    <w:rsid w:val="00BB32F8"/>
    <w:rsid w:val="00BB34F4"/>
    <w:rsid w:val="00BB3CBF"/>
    <w:rsid w:val="00BB4231"/>
    <w:rsid w:val="00BB4589"/>
    <w:rsid w:val="00BB4E48"/>
    <w:rsid w:val="00BB52D4"/>
    <w:rsid w:val="00BB52DD"/>
    <w:rsid w:val="00BB5C82"/>
    <w:rsid w:val="00BB66D7"/>
    <w:rsid w:val="00BB76E8"/>
    <w:rsid w:val="00BC05D4"/>
    <w:rsid w:val="00BC13F9"/>
    <w:rsid w:val="00BC16A8"/>
    <w:rsid w:val="00BC313D"/>
    <w:rsid w:val="00BC3A28"/>
    <w:rsid w:val="00BC44F0"/>
    <w:rsid w:val="00BC499E"/>
    <w:rsid w:val="00BC677F"/>
    <w:rsid w:val="00BC6FFC"/>
    <w:rsid w:val="00BC794F"/>
    <w:rsid w:val="00BD17AF"/>
    <w:rsid w:val="00BD23E1"/>
    <w:rsid w:val="00BD32BE"/>
    <w:rsid w:val="00BD343C"/>
    <w:rsid w:val="00BD4EAF"/>
    <w:rsid w:val="00BD4FC7"/>
    <w:rsid w:val="00BD505D"/>
    <w:rsid w:val="00BD66BD"/>
    <w:rsid w:val="00BD73A3"/>
    <w:rsid w:val="00BD74DB"/>
    <w:rsid w:val="00BD7AD8"/>
    <w:rsid w:val="00BD7C4B"/>
    <w:rsid w:val="00BD7E41"/>
    <w:rsid w:val="00BE0334"/>
    <w:rsid w:val="00BE04CA"/>
    <w:rsid w:val="00BE064F"/>
    <w:rsid w:val="00BE06BF"/>
    <w:rsid w:val="00BE0737"/>
    <w:rsid w:val="00BE105B"/>
    <w:rsid w:val="00BE16BF"/>
    <w:rsid w:val="00BE2F4C"/>
    <w:rsid w:val="00BE3B59"/>
    <w:rsid w:val="00BE75A3"/>
    <w:rsid w:val="00BF187C"/>
    <w:rsid w:val="00BF19C8"/>
    <w:rsid w:val="00BF41C3"/>
    <w:rsid w:val="00BF4674"/>
    <w:rsid w:val="00BF621A"/>
    <w:rsid w:val="00C0078C"/>
    <w:rsid w:val="00C015A6"/>
    <w:rsid w:val="00C019CA"/>
    <w:rsid w:val="00C02A84"/>
    <w:rsid w:val="00C03A17"/>
    <w:rsid w:val="00C03D28"/>
    <w:rsid w:val="00C03FA3"/>
    <w:rsid w:val="00C05389"/>
    <w:rsid w:val="00C05748"/>
    <w:rsid w:val="00C07075"/>
    <w:rsid w:val="00C07256"/>
    <w:rsid w:val="00C07F7A"/>
    <w:rsid w:val="00C10668"/>
    <w:rsid w:val="00C112FC"/>
    <w:rsid w:val="00C12984"/>
    <w:rsid w:val="00C1336F"/>
    <w:rsid w:val="00C139E8"/>
    <w:rsid w:val="00C14FDB"/>
    <w:rsid w:val="00C15224"/>
    <w:rsid w:val="00C1645A"/>
    <w:rsid w:val="00C1728B"/>
    <w:rsid w:val="00C17352"/>
    <w:rsid w:val="00C2017D"/>
    <w:rsid w:val="00C203CA"/>
    <w:rsid w:val="00C20833"/>
    <w:rsid w:val="00C21C86"/>
    <w:rsid w:val="00C2241B"/>
    <w:rsid w:val="00C22CC0"/>
    <w:rsid w:val="00C239BB"/>
    <w:rsid w:val="00C23D5F"/>
    <w:rsid w:val="00C256C2"/>
    <w:rsid w:val="00C26324"/>
    <w:rsid w:val="00C27058"/>
    <w:rsid w:val="00C30691"/>
    <w:rsid w:val="00C30778"/>
    <w:rsid w:val="00C3103B"/>
    <w:rsid w:val="00C31393"/>
    <w:rsid w:val="00C31398"/>
    <w:rsid w:val="00C31759"/>
    <w:rsid w:val="00C3222A"/>
    <w:rsid w:val="00C336FD"/>
    <w:rsid w:val="00C3380D"/>
    <w:rsid w:val="00C34C42"/>
    <w:rsid w:val="00C34E78"/>
    <w:rsid w:val="00C35EA1"/>
    <w:rsid w:val="00C36854"/>
    <w:rsid w:val="00C36A64"/>
    <w:rsid w:val="00C36B65"/>
    <w:rsid w:val="00C37B11"/>
    <w:rsid w:val="00C40301"/>
    <w:rsid w:val="00C40E0E"/>
    <w:rsid w:val="00C40F9E"/>
    <w:rsid w:val="00C41050"/>
    <w:rsid w:val="00C41550"/>
    <w:rsid w:val="00C429A3"/>
    <w:rsid w:val="00C42BE4"/>
    <w:rsid w:val="00C43A91"/>
    <w:rsid w:val="00C43B64"/>
    <w:rsid w:val="00C4477D"/>
    <w:rsid w:val="00C46299"/>
    <w:rsid w:val="00C465E3"/>
    <w:rsid w:val="00C46B51"/>
    <w:rsid w:val="00C46C6F"/>
    <w:rsid w:val="00C47793"/>
    <w:rsid w:val="00C50566"/>
    <w:rsid w:val="00C51210"/>
    <w:rsid w:val="00C51E57"/>
    <w:rsid w:val="00C51E78"/>
    <w:rsid w:val="00C51F80"/>
    <w:rsid w:val="00C521A2"/>
    <w:rsid w:val="00C52254"/>
    <w:rsid w:val="00C52571"/>
    <w:rsid w:val="00C5349F"/>
    <w:rsid w:val="00C536A5"/>
    <w:rsid w:val="00C53818"/>
    <w:rsid w:val="00C55DDF"/>
    <w:rsid w:val="00C56449"/>
    <w:rsid w:val="00C56473"/>
    <w:rsid w:val="00C60197"/>
    <w:rsid w:val="00C60245"/>
    <w:rsid w:val="00C611AE"/>
    <w:rsid w:val="00C638F8"/>
    <w:rsid w:val="00C63E4B"/>
    <w:rsid w:val="00C63FD9"/>
    <w:rsid w:val="00C64712"/>
    <w:rsid w:val="00C64BF3"/>
    <w:rsid w:val="00C66A38"/>
    <w:rsid w:val="00C6716C"/>
    <w:rsid w:val="00C7005E"/>
    <w:rsid w:val="00C7010C"/>
    <w:rsid w:val="00C71097"/>
    <w:rsid w:val="00C718DC"/>
    <w:rsid w:val="00C72171"/>
    <w:rsid w:val="00C72F54"/>
    <w:rsid w:val="00C73089"/>
    <w:rsid w:val="00C740A8"/>
    <w:rsid w:val="00C744C0"/>
    <w:rsid w:val="00C74506"/>
    <w:rsid w:val="00C745B1"/>
    <w:rsid w:val="00C746DD"/>
    <w:rsid w:val="00C74A82"/>
    <w:rsid w:val="00C75916"/>
    <w:rsid w:val="00C75A3D"/>
    <w:rsid w:val="00C76221"/>
    <w:rsid w:val="00C76CDB"/>
    <w:rsid w:val="00C810E4"/>
    <w:rsid w:val="00C8177C"/>
    <w:rsid w:val="00C81AD0"/>
    <w:rsid w:val="00C8213D"/>
    <w:rsid w:val="00C827FB"/>
    <w:rsid w:val="00C830A1"/>
    <w:rsid w:val="00C834A6"/>
    <w:rsid w:val="00C838C7"/>
    <w:rsid w:val="00C83CD2"/>
    <w:rsid w:val="00C841C9"/>
    <w:rsid w:val="00C84DC3"/>
    <w:rsid w:val="00C85AC6"/>
    <w:rsid w:val="00C85B33"/>
    <w:rsid w:val="00C86032"/>
    <w:rsid w:val="00C86138"/>
    <w:rsid w:val="00C8626D"/>
    <w:rsid w:val="00C878D4"/>
    <w:rsid w:val="00C879C0"/>
    <w:rsid w:val="00C87CAF"/>
    <w:rsid w:val="00C906C3"/>
    <w:rsid w:val="00C91A2F"/>
    <w:rsid w:val="00C93094"/>
    <w:rsid w:val="00C93B68"/>
    <w:rsid w:val="00C93ED4"/>
    <w:rsid w:val="00C93F8F"/>
    <w:rsid w:val="00C946D4"/>
    <w:rsid w:val="00C94795"/>
    <w:rsid w:val="00C94E12"/>
    <w:rsid w:val="00C95195"/>
    <w:rsid w:val="00C956CE"/>
    <w:rsid w:val="00C95948"/>
    <w:rsid w:val="00C9665E"/>
    <w:rsid w:val="00C97B98"/>
    <w:rsid w:val="00CA01C0"/>
    <w:rsid w:val="00CA11EB"/>
    <w:rsid w:val="00CA24EE"/>
    <w:rsid w:val="00CA4514"/>
    <w:rsid w:val="00CA45FF"/>
    <w:rsid w:val="00CA53CD"/>
    <w:rsid w:val="00CA5849"/>
    <w:rsid w:val="00CA5B6A"/>
    <w:rsid w:val="00CA5BE0"/>
    <w:rsid w:val="00CA5DA5"/>
    <w:rsid w:val="00CA6766"/>
    <w:rsid w:val="00CA7CA7"/>
    <w:rsid w:val="00CB0424"/>
    <w:rsid w:val="00CB04E5"/>
    <w:rsid w:val="00CB0A50"/>
    <w:rsid w:val="00CB0FC1"/>
    <w:rsid w:val="00CB1169"/>
    <w:rsid w:val="00CB1EB0"/>
    <w:rsid w:val="00CB22C4"/>
    <w:rsid w:val="00CB3D85"/>
    <w:rsid w:val="00CB4BBD"/>
    <w:rsid w:val="00CB699F"/>
    <w:rsid w:val="00CB75C4"/>
    <w:rsid w:val="00CC0D2E"/>
    <w:rsid w:val="00CC15D3"/>
    <w:rsid w:val="00CC1D55"/>
    <w:rsid w:val="00CC25EA"/>
    <w:rsid w:val="00CC3D25"/>
    <w:rsid w:val="00CC4F46"/>
    <w:rsid w:val="00CC635B"/>
    <w:rsid w:val="00CC684F"/>
    <w:rsid w:val="00CC7345"/>
    <w:rsid w:val="00CC74D5"/>
    <w:rsid w:val="00CC7A0A"/>
    <w:rsid w:val="00CC7F4A"/>
    <w:rsid w:val="00CD0C74"/>
    <w:rsid w:val="00CD18B9"/>
    <w:rsid w:val="00CD1B6A"/>
    <w:rsid w:val="00CD2E6B"/>
    <w:rsid w:val="00CD304C"/>
    <w:rsid w:val="00CD37D9"/>
    <w:rsid w:val="00CD3813"/>
    <w:rsid w:val="00CD3BFF"/>
    <w:rsid w:val="00CD4C1A"/>
    <w:rsid w:val="00CD5188"/>
    <w:rsid w:val="00CD52DD"/>
    <w:rsid w:val="00CD54F9"/>
    <w:rsid w:val="00CD57A5"/>
    <w:rsid w:val="00CD5902"/>
    <w:rsid w:val="00CD69E0"/>
    <w:rsid w:val="00CD6AF6"/>
    <w:rsid w:val="00CE0B73"/>
    <w:rsid w:val="00CE0FC4"/>
    <w:rsid w:val="00CE2958"/>
    <w:rsid w:val="00CE2B21"/>
    <w:rsid w:val="00CE3C8B"/>
    <w:rsid w:val="00CE40FC"/>
    <w:rsid w:val="00CE4904"/>
    <w:rsid w:val="00CE55E8"/>
    <w:rsid w:val="00CE5A83"/>
    <w:rsid w:val="00CE65D6"/>
    <w:rsid w:val="00CE7071"/>
    <w:rsid w:val="00CE7D42"/>
    <w:rsid w:val="00CF0976"/>
    <w:rsid w:val="00CF0EDA"/>
    <w:rsid w:val="00CF26CB"/>
    <w:rsid w:val="00CF3682"/>
    <w:rsid w:val="00CF3BFB"/>
    <w:rsid w:val="00CF4423"/>
    <w:rsid w:val="00CF47E0"/>
    <w:rsid w:val="00CF4937"/>
    <w:rsid w:val="00CF4CC4"/>
    <w:rsid w:val="00CF54CA"/>
    <w:rsid w:val="00CF557B"/>
    <w:rsid w:val="00CF61CE"/>
    <w:rsid w:val="00CF6A02"/>
    <w:rsid w:val="00CF6EE5"/>
    <w:rsid w:val="00D022DA"/>
    <w:rsid w:val="00D0358C"/>
    <w:rsid w:val="00D03E4A"/>
    <w:rsid w:val="00D04295"/>
    <w:rsid w:val="00D043F9"/>
    <w:rsid w:val="00D049EE"/>
    <w:rsid w:val="00D055EB"/>
    <w:rsid w:val="00D059D2"/>
    <w:rsid w:val="00D060C7"/>
    <w:rsid w:val="00D06344"/>
    <w:rsid w:val="00D10B84"/>
    <w:rsid w:val="00D1123E"/>
    <w:rsid w:val="00D13EA2"/>
    <w:rsid w:val="00D140AE"/>
    <w:rsid w:val="00D141CB"/>
    <w:rsid w:val="00D144D3"/>
    <w:rsid w:val="00D1459B"/>
    <w:rsid w:val="00D14800"/>
    <w:rsid w:val="00D14BB2"/>
    <w:rsid w:val="00D1601B"/>
    <w:rsid w:val="00D174A4"/>
    <w:rsid w:val="00D175EA"/>
    <w:rsid w:val="00D17990"/>
    <w:rsid w:val="00D2070A"/>
    <w:rsid w:val="00D20BC6"/>
    <w:rsid w:val="00D2186A"/>
    <w:rsid w:val="00D22D28"/>
    <w:rsid w:val="00D233B3"/>
    <w:rsid w:val="00D236E9"/>
    <w:rsid w:val="00D23E3C"/>
    <w:rsid w:val="00D25A76"/>
    <w:rsid w:val="00D3151B"/>
    <w:rsid w:val="00D33236"/>
    <w:rsid w:val="00D33414"/>
    <w:rsid w:val="00D3365E"/>
    <w:rsid w:val="00D33859"/>
    <w:rsid w:val="00D34F0E"/>
    <w:rsid w:val="00D35981"/>
    <w:rsid w:val="00D35E94"/>
    <w:rsid w:val="00D36FE1"/>
    <w:rsid w:val="00D3754B"/>
    <w:rsid w:val="00D4000C"/>
    <w:rsid w:val="00D41BD0"/>
    <w:rsid w:val="00D41CE2"/>
    <w:rsid w:val="00D444DB"/>
    <w:rsid w:val="00D44B3B"/>
    <w:rsid w:val="00D44B4F"/>
    <w:rsid w:val="00D452B0"/>
    <w:rsid w:val="00D45B6A"/>
    <w:rsid w:val="00D45C53"/>
    <w:rsid w:val="00D5028C"/>
    <w:rsid w:val="00D505CA"/>
    <w:rsid w:val="00D50F20"/>
    <w:rsid w:val="00D52F9E"/>
    <w:rsid w:val="00D53706"/>
    <w:rsid w:val="00D544D7"/>
    <w:rsid w:val="00D546A6"/>
    <w:rsid w:val="00D54716"/>
    <w:rsid w:val="00D54F67"/>
    <w:rsid w:val="00D557ED"/>
    <w:rsid w:val="00D56267"/>
    <w:rsid w:val="00D56439"/>
    <w:rsid w:val="00D56A9C"/>
    <w:rsid w:val="00D56B17"/>
    <w:rsid w:val="00D56BE6"/>
    <w:rsid w:val="00D57368"/>
    <w:rsid w:val="00D57D6A"/>
    <w:rsid w:val="00D57DBF"/>
    <w:rsid w:val="00D60201"/>
    <w:rsid w:val="00D6026B"/>
    <w:rsid w:val="00D60426"/>
    <w:rsid w:val="00D61410"/>
    <w:rsid w:val="00D61B07"/>
    <w:rsid w:val="00D61DDD"/>
    <w:rsid w:val="00D62274"/>
    <w:rsid w:val="00D623FD"/>
    <w:rsid w:val="00D62AA7"/>
    <w:rsid w:val="00D62DBC"/>
    <w:rsid w:val="00D632CD"/>
    <w:rsid w:val="00D63615"/>
    <w:rsid w:val="00D640C8"/>
    <w:rsid w:val="00D640F3"/>
    <w:rsid w:val="00D655F1"/>
    <w:rsid w:val="00D66725"/>
    <w:rsid w:val="00D6683A"/>
    <w:rsid w:val="00D66EF7"/>
    <w:rsid w:val="00D66FE2"/>
    <w:rsid w:val="00D67565"/>
    <w:rsid w:val="00D6767D"/>
    <w:rsid w:val="00D67A0F"/>
    <w:rsid w:val="00D7036F"/>
    <w:rsid w:val="00D71874"/>
    <w:rsid w:val="00D71D31"/>
    <w:rsid w:val="00D71F65"/>
    <w:rsid w:val="00D71F6F"/>
    <w:rsid w:val="00D72367"/>
    <w:rsid w:val="00D734FE"/>
    <w:rsid w:val="00D742E5"/>
    <w:rsid w:val="00D74492"/>
    <w:rsid w:val="00D7468E"/>
    <w:rsid w:val="00D74A19"/>
    <w:rsid w:val="00D7538A"/>
    <w:rsid w:val="00D75B0B"/>
    <w:rsid w:val="00D75D7B"/>
    <w:rsid w:val="00D77412"/>
    <w:rsid w:val="00D80691"/>
    <w:rsid w:val="00D81CA7"/>
    <w:rsid w:val="00D82429"/>
    <w:rsid w:val="00D82556"/>
    <w:rsid w:val="00D8282E"/>
    <w:rsid w:val="00D835CA"/>
    <w:rsid w:val="00D837A7"/>
    <w:rsid w:val="00D84AE4"/>
    <w:rsid w:val="00D84E6A"/>
    <w:rsid w:val="00D85512"/>
    <w:rsid w:val="00D856BA"/>
    <w:rsid w:val="00D86796"/>
    <w:rsid w:val="00D86850"/>
    <w:rsid w:val="00D86D4E"/>
    <w:rsid w:val="00D877EA"/>
    <w:rsid w:val="00D87EC2"/>
    <w:rsid w:val="00D905C2"/>
    <w:rsid w:val="00D905DE"/>
    <w:rsid w:val="00D90B86"/>
    <w:rsid w:val="00D9176E"/>
    <w:rsid w:val="00D91917"/>
    <w:rsid w:val="00D919B7"/>
    <w:rsid w:val="00D91C55"/>
    <w:rsid w:val="00D91EDF"/>
    <w:rsid w:val="00D953D3"/>
    <w:rsid w:val="00D964C2"/>
    <w:rsid w:val="00D96E40"/>
    <w:rsid w:val="00D97CD1"/>
    <w:rsid w:val="00D97E3C"/>
    <w:rsid w:val="00D97F80"/>
    <w:rsid w:val="00DA0153"/>
    <w:rsid w:val="00DA2129"/>
    <w:rsid w:val="00DA27E2"/>
    <w:rsid w:val="00DA2B1B"/>
    <w:rsid w:val="00DA3146"/>
    <w:rsid w:val="00DA51D4"/>
    <w:rsid w:val="00DB0F52"/>
    <w:rsid w:val="00DB1D31"/>
    <w:rsid w:val="00DB1E25"/>
    <w:rsid w:val="00DB289A"/>
    <w:rsid w:val="00DB5464"/>
    <w:rsid w:val="00DB7F67"/>
    <w:rsid w:val="00DC0CC7"/>
    <w:rsid w:val="00DC1F0D"/>
    <w:rsid w:val="00DC20B1"/>
    <w:rsid w:val="00DC2475"/>
    <w:rsid w:val="00DC26D1"/>
    <w:rsid w:val="00DC2E6E"/>
    <w:rsid w:val="00DC4179"/>
    <w:rsid w:val="00DC451A"/>
    <w:rsid w:val="00DC482F"/>
    <w:rsid w:val="00DC48F8"/>
    <w:rsid w:val="00DC5BCE"/>
    <w:rsid w:val="00DC650E"/>
    <w:rsid w:val="00DC65A4"/>
    <w:rsid w:val="00DC7112"/>
    <w:rsid w:val="00DC77BF"/>
    <w:rsid w:val="00DC7856"/>
    <w:rsid w:val="00DD0588"/>
    <w:rsid w:val="00DD13DF"/>
    <w:rsid w:val="00DD1DC8"/>
    <w:rsid w:val="00DD41C0"/>
    <w:rsid w:val="00DD4C7A"/>
    <w:rsid w:val="00DD4CC4"/>
    <w:rsid w:val="00DD4FA3"/>
    <w:rsid w:val="00DD53B8"/>
    <w:rsid w:val="00DD6F71"/>
    <w:rsid w:val="00DD7695"/>
    <w:rsid w:val="00DE0117"/>
    <w:rsid w:val="00DE12E9"/>
    <w:rsid w:val="00DE191B"/>
    <w:rsid w:val="00DE1FA9"/>
    <w:rsid w:val="00DE2946"/>
    <w:rsid w:val="00DE3C30"/>
    <w:rsid w:val="00DE3D72"/>
    <w:rsid w:val="00DE4359"/>
    <w:rsid w:val="00DE46D3"/>
    <w:rsid w:val="00DE71AE"/>
    <w:rsid w:val="00DE7A44"/>
    <w:rsid w:val="00DF0CB4"/>
    <w:rsid w:val="00DF0D3E"/>
    <w:rsid w:val="00DF1477"/>
    <w:rsid w:val="00DF22D7"/>
    <w:rsid w:val="00DF2C6A"/>
    <w:rsid w:val="00DF336C"/>
    <w:rsid w:val="00DF3C1B"/>
    <w:rsid w:val="00DF3C60"/>
    <w:rsid w:val="00DF41AD"/>
    <w:rsid w:val="00DF42D9"/>
    <w:rsid w:val="00DF4D2F"/>
    <w:rsid w:val="00DF6593"/>
    <w:rsid w:val="00DF6927"/>
    <w:rsid w:val="00DF79B1"/>
    <w:rsid w:val="00E007BB"/>
    <w:rsid w:val="00E03E25"/>
    <w:rsid w:val="00E03FDF"/>
    <w:rsid w:val="00E05946"/>
    <w:rsid w:val="00E05DC4"/>
    <w:rsid w:val="00E10B0F"/>
    <w:rsid w:val="00E11702"/>
    <w:rsid w:val="00E12074"/>
    <w:rsid w:val="00E127CA"/>
    <w:rsid w:val="00E12F2C"/>
    <w:rsid w:val="00E1463C"/>
    <w:rsid w:val="00E14688"/>
    <w:rsid w:val="00E1558F"/>
    <w:rsid w:val="00E15ACA"/>
    <w:rsid w:val="00E163E3"/>
    <w:rsid w:val="00E16E00"/>
    <w:rsid w:val="00E1728D"/>
    <w:rsid w:val="00E174C0"/>
    <w:rsid w:val="00E1757D"/>
    <w:rsid w:val="00E1781D"/>
    <w:rsid w:val="00E20B20"/>
    <w:rsid w:val="00E20CBB"/>
    <w:rsid w:val="00E20E47"/>
    <w:rsid w:val="00E21467"/>
    <w:rsid w:val="00E21871"/>
    <w:rsid w:val="00E223A0"/>
    <w:rsid w:val="00E2313D"/>
    <w:rsid w:val="00E238F1"/>
    <w:rsid w:val="00E23CD2"/>
    <w:rsid w:val="00E23E70"/>
    <w:rsid w:val="00E2408C"/>
    <w:rsid w:val="00E25018"/>
    <w:rsid w:val="00E254FA"/>
    <w:rsid w:val="00E259F8"/>
    <w:rsid w:val="00E25F64"/>
    <w:rsid w:val="00E26170"/>
    <w:rsid w:val="00E30948"/>
    <w:rsid w:val="00E30FB8"/>
    <w:rsid w:val="00E317DA"/>
    <w:rsid w:val="00E32039"/>
    <w:rsid w:val="00E32A96"/>
    <w:rsid w:val="00E3375F"/>
    <w:rsid w:val="00E339FA"/>
    <w:rsid w:val="00E3405D"/>
    <w:rsid w:val="00E35104"/>
    <w:rsid w:val="00E3580A"/>
    <w:rsid w:val="00E35875"/>
    <w:rsid w:val="00E35BDA"/>
    <w:rsid w:val="00E36F86"/>
    <w:rsid w:val="00E377E8"/>
    <w:rsid w:val="00E4301E"/>
    <w:rsid w:val="00E4401E"/>
    <w:rsid w:val="00E44188"/>
    <w:rsid w:val="00E44245"/>
    <w:rsid w:val="00E442D6"/>
    <w:rsid w:val="00E469F6"/>
    <w:rsid w:val="00E46C60"/>
    <w:rsid w:val="00E46CF0"/>
    <w:rsid w:val="00E47699"/>
    <w:rsid w:val="00E47945"/>
    <w:rsid w:val="00E506A2"/>
    <w:rsid w:val="00E51945"/>
    <w:rsid w:val="00E51B91"/>
    <w:rsid w:val="00E539CD"/>
    <w:rsid w:val="00E53B5F"/>
    <w:rsid w:val="00E53CE1"/>
    <w:rsid w:val="00E5566F"/>
    <w:rsid w:val="00E56903"/>
    <w:rsid w:val="00E56A9F"/>
    <w:rsid w:val="00E56D12"/>
    <w:rsid w:val="00E56F33"/>
    <w:rsid w:val="00E57E18"/>
    <w:rsid w:val="00E60256"/>
    <w:rsid w:val="00E6082C"/>
    <w:rsid w:val="00E6091E"/>
    <w:rsid w:val="00E60C02"/>
    <w:rsid w:val="00E60DCA"/>
    <w:rsid w:val="00E61214"/>
    <w:rsid w:val="00E61215"/>
    <w:rsid w:val="00E622D0"/>
    <w:rsid w:val="00E62DFA"/>
    <w:rsid w:val="00E6362A"/>
    <w:rsid w:val="00E65280"/>
    <w:rsid w:val="00E65F2F"/>
    <w:rsid w:val="00E66587"/>
    <w:rsid w:val="00E67117"/>
    <w:rsid w:val="00E702AA"/>
    <w:rsid w:val="00E70409"/>
    <w:rsid w:val="00E70B68"/>
    <w:rsid w:val="00E70DEC"/>
    <w:rsid w:val="00E736CF"/>
    <w:rsid w:val="00E73BD0"/>
    <w:rsid w:val="00E740E8"/>
    <w:rsid w:val="00E7513C"/>
    <w:rsid w:val="00E75792"/>
    <w:rsid w:val="00E758B4"/>
    <w:rsid w:val="00E75B6B"/>
    <w:rsid w:val="00E7660F"/>
    <w:rsid w:val="00E7663E"/>
    <w:rsid w:val="00E779B5"/>
    <w:rsid w:val="00E804CC"/>
    <w:rsid w:val="00E8071B"/>
    <w:rsid w:val="00E80ACD"/>
    <w:rsid w:val="00E817A7"/>
    <w:rsid w:val="00E82E09"/>
    <w:rsid w:val="00E8372B"/>
    <w:rsid w:val="00E8480E"/>
    <w:rsid w:val="00E84DF2"/>
    <w:rsid w:val="00E851A0"/>
    <w:rsid w:val="00E8589F"/>
    <w:rsid w:val="00E85C5E"/>
    <w:rsid w:val="00E85D2A"/>
    <w:rsid w:val="00E86B5B"/>
    <w:rsid w:val="00E90012"/>
    <w:rsid w:val="00E90A94"/>
    <w:rsid w:val="00E9149F"/>
    <w:rsid w:val="00E9273D"/>
    <w:rsid w:val="00E92A41"/>
    <w:rsid w:val="00E933C6"/>
    <w:rsid w:val="00E93AB2"/>
    <w:rsid w:val="00E93E7F"/>
    <w:rsid w:val="00E94DEC"/>
    <w:rsid w:val="00E94F0C"/>
    <w:rsid w:val="00E95202"/>
    <w:rsid w:val="00E957B2"/>
    <w:rsid w:val="00E9612B"/>
    <w:rsid w:val="00E961CA"/>
    <w:rsid w:val="00E96A8D"/>
    <w:rsid w:val="00E96FF9"/>
    <w:rsid w:val="00EA0806"/>
    <w:rsid w:val="00EA0D5F"/>
    <w:rsid w:val="00EA0E55"/>
    <w:rsid w:val="00EA0EDC"/>
    <w:rsid w:val="00EA159E"/>
    <w:rsid w:val="00EA4D10"/>
    <w:rsid w:val="00EA5807"/>
    <w:rsid w:val="00EA6020"/>
    <w:rsid w:val="00EA6620"/>
    <w:rsid w:val="00EA6BD8"/>
    <w:rsid w:val="00EA78A1"/>
    <w:rsid w:val="00EB08F6"/>
    <w:rsid w:val="00EB1E90"/>
    <w:rsid w:val="00EB2658"/>
    <w:rsid w:val="00EB3015"/>
    <w:rsid w:val="00EB3991"/>
    <w:rsid w:val="00EB5304"/>
    <w:rsid w:val="00EB549C"/>
    <w:rsid w:val="00EB63DE"/>
    <w:rsid w:val="00EB69A5"/>
    <w:rsid w:val="00EB6CA0"/>
    <w:rsid w:val="00EC0F51"/>
    <w:rsid w:val="00EC110C"/>
    <w:rsid w:val="00EC2B20"/>
    <w:rsid w:val="00EC346E"/>
    <w:rsid w:val="00EC4093"/>
    <w:rsid w:val="00EC44B8"/>
    <w:rsid w:val="00EC5994"/>
    <w:rsid w:val="00EC7001"/>
    <w:rsid w:val="00ED11B6"/>
    <w:rsid w:val="00ED3046"/>
    <w:rsid w:val="00ED413A"/>
    <w:rsid w:val="00EE00E6"/>
    <w:rsid w:val="00EE0A78"/>
    <w:rsid w:val="00EE0F9C"/>
    <w:rsid w:val="00EE1AE1"/>
    <w:rsid w:val="00EE1DA5"/>
    <w:rsid w:val="00EE34DE"/>
    <w:rsid w:val="00EE387A"/>
    <w:rsid w:val="00EE514A"/>
    <w:rsid w:val="00EE5290"/>
    <w:rsid w:val="00EE630C"/>
    <w:rsid w:val="00EE6C8C"/>
    <w:rsid w:val="00EF0E37"/>
    <w:rsid w:val="00EF19FD"/>
    <w:rsid w:val="00EF1D7C"/>
    <w:rsid w:val="00EF29CD"/>
    <w:rsid w:val="00EF2C23"/>
    <w:rsid w:val="00EF3A20"/>
    <w:rsid w:val="00EF4631"/>
    <w:rsid w:val="00EF4A1D"/>
    <w:rsid w:val="00EF511F"/>
    <w:rsid w:val="00EF5596"/>
    <w:rsid w:val="00EF600B"/>
    <w:rsid w:val="00EF66BB"/>
    <w:rsid w:val="00EF6E73"/>
    <w:rsid w:val="00F00A98"/>
    <w:rsid w:val="00F00CA2"/>
    <w:rsid w:val="00F01E09"/>
    <w:rsid w:val="00F02C48"/>
    <w:rsid w:val="00F0402D"/>
    <w:rsid w:val="00F05E5D"/>
    <w:rsid w:val="00F06391"/>
    <w:rsid w:val="00F068C7"/>
    <w:rsid w:val="00F07433"/>
    <w:rsid w:val="00F07571"/>
    <w:rsid w:val="00F07941"/>
    <w:rsid w:val="00F10283"/>
    <w:rsid w:val="00F1035B"/>
    <w:rsid w:val="00F1085A"/>
    <w:rsid w:val="00F11132"/>
    <w:rsid w:val="00F1733D"/>
    <w:rsid w:val="00F20599"/>
    <w:rsid w:val="00F2134F"/>
    <w:rsid w:val="00F22516"/>
    <w:rsid w:val="00F22E90"/>
    <w:rsid w:val="00F2434F"/>
    <w:rsid w:val="00F25BB7"/>
    <w:rsid w:val="00F25F73"/>
    <w:rsid w:val="00F2643F"/>
    <w:rsid w:val="00F265AA"/>
    <w:rsid w:val="00F2797C"/>
    <w:rsid w:val="00F31723"/>
    <w:rsid w:val="00F32113"/>
    <w:rsid w:val="00F33572"/>
    <w:rsid w:val="00F34402"/>
    <w:rsid w:val="00F347E5"/>
    <w:rsid w:val="00F34B9B"/>
    <w:rsid w:val="00F35861"/>
    <w:rsid w:val="00F367AF"/>
    <w:rsid w:val="00F40A24"/>
    <w:rsid w:val="00F40BE1"/>
    <w:rsid w:val="00F40D34"/>
    <w:rsid w:val="00F41951"/>
    <w:rsid w:val="00F4227B"/>
    <w:rsid w:val="00F430AA"/>
    <w:rsid w:val="00F43DB4"/>
    <w:rsid w:val="00F43E4F"/>
    <w:rsid w:val="00F440AE"/>
    <w:rsid w:val="00F4480B"/>
    <w:rsid w:val="00F464F5"/>
    <w:rsid w:val="00F467F0"/>
    <w:rsid w:val="00F47106"/>
    <w:rsid w:val="00F4797D"/>
    <w:rsid w:val="00F50673"/>
    <w:rsid w:val="00F50880"/>
    <w:rsid w:val="00F51C4E"/>
    <w:rsid w:val="00F537C4"/>
    <w:rsid w:val="00F53944"/>
    <w:rsid w:val="00F543B2"/>
    <w:rsid w:val="00F544C9"/>
    <w:rsid w:val="00F56C71"/>
    <w:rsid w:val="00F576A2"/>
    <w:rsid w:val="00F57847"/>
    <w:rsid w:val="00F6002D"/>
    <w:rsid w:val="00F6014D"/>
    <w:rsid w:val="00F60155"/>
    <w:rsid w:val="00F607BE"/>
    <w:rsid w:val="00F60ECA"/>
    <w:rsid w:val="00F61E31"/>
    <w:rsid w:val="00F622C4"/>
    <w:rsid w:val="00F62804"/>
    <w:rsid w:val="00F62D8F"/>
    <w:rsid w:val="00F631D8"/>
    <w:rsid w:val="00F634BC"/>
    <w:rsid w:val="00F64D32"/>
    <w:rsid w:val="00F671F5"/>
    <w:rsid w:val="00F67D11"/>
    <w:rsid w:val="00F707E5"/>
    <w:rsid w:val="00F707F9"/>
    <w:rsid w:val="00F70C67"/>
    <w:rsid w:val="00F7113B"/>
    <w:rsid w:val="00F71B89"/>
    <w:rsid w:val="00F71BFC"/>
    <w:rsid w:val="00F71F02"/>
    <w:rsid w:val="00F71FDA"/>
    <w:rsid w:val="00F73438"/>
    <w:rsid w:val="00F73A57"/>
    <w:rsid w:val="00F73D7D"/>
    <w:rsid w:val="00F74B19"/>
    <w:rsid w:val="00F74DFA"/>
    <w:rsid w:val="00F74E2A"/>
    <w:rsid w:val="00F75392"/>
    <w:rsid w:val="00F759F4"/>
    <w:rsid w:val="00F764AA"/>
    <w:rsid w:val="00F768E5"/>
    <w:rsid w:val="00F76A45"/>
    <w:rsid w:val="00F7750A"/>
    <w:rsid w:val="00F7796D"/>
    <w:rsid w:val="00F80C91"/>
    <w:rsid w:val="00F81D05"/>
    <w:rsid w:val="00F81D36"/>
    <w:rsid w:val="00F835AD"/>
    <w:rsid w:val="00F83BA7"/>
    <w:rsid w:val="00F83E61"/>
    <w:rsid w:val="00F84567"/>
    <w:rsid w:val="00F845AC"/>
    <w:rsid w:val="00F8480A"/>
    <w:rsid w:val="00F8492A"/>
    <w:rsid w:val="00F86702"/>
    <w:rsid w:val="00F902C8"/>
    <w:rsid w:val="00F904C4"/>
    <w:rsid w:val="00F91B99"/>
    <w:rsid w:val="00F91E7F"/>
    <w:rsid w:val="00F92E3D"/>
    <w:rsid w:val="00F94224"/>
    <w:rsid w:val="00F948C4"/>
    <w:rsid w:val="00F94DC4"/>
    <w:rsid w:val="00F95F15"/>
    <w:rsid w:val="00F9618A"/>
    <w:rsid w:val="00F97464"/>
    <w:rsid w:val="00F97729"/>
    <w:rsid w:val="00F978B2"/>
    <w:rsid w:val="00F97C4E"/>
    <w:rsid w:val="00F97F62"/>
    <w:rsid w:val="00FA1076"/>
    <w:rsid w:val="00FA147A"/>
    <w:rsid w:val="00FA2F63"/>
    <w:rsid w:val="00FA3EBC"/>
    <w:rsid w:val="00FA4A6E"/>
    <w:rsid w:val="00FA4DDD"/>
    <w:rsid w:val="00FA4FC2"/>
    <w:rsid w:val="00FA567E"/>
    <w:rsid w:val="00FA5FC7"/>
    <w:rsid w:val="00FB03EC"/>
    <w:rsid w:val="00FB044C"/>
    <w:rsid w:val="00FB0612"/>
    <w:rsid w:val="00FB074D"/>
    <w:rsid w:val="00FB1949"/>
    <w:rsid w:val="00FB19D2"/>
    <w:rsid w:val="00FB37B4"/>
    <w:rsid w:val="00FB3F88"/>
    <w:rsid w:val="00FB617A"/>
    <w:rsid w:val="00FB6EF4"/>
    <w:rsid w:val="00FB7B1A"/>
    <w:rsid w:val="00FB7F45"/>
    <w:rsid w:val="00FC00B6"/>
    <w:rsid w:val="00FC05A6"/>
    <w:rsid w:val="00FC138F"/>
    <w:rsid w:val="00FC1543"/>
    <w:rsid w:val="00FC1AFC"/>
    <w:rsid w:val="00FC225F"/>
    <w:rsid w:val="00FC28DB"/>
    <w:rsid w:val="00FC2E2F"/>
    <w:rsid w:val="00FC2F6A"/>
    <w:rsid w:val="00FC31DA"/>
    <w:rsid w:val="00FC46F4"/>
    <w:rsid w:val="00FC549E"/>
    <w:rsid w:val="00FC5B45"/>
    <w:rsid w:val="00FC75F9"/>
    <w:rsid w:val="00FC7F5B"/>
    <w:rsid w:val="00FD0BE6"/>
    <w:rsid w:val="00FD0BFC"/>
    <w:rsid w:val="00FD206D"/>
    <w:rsid w:val="00FD26A7"/>
    <w:rsid w:val="00FD2ED5"/>
    <w:rsid w:val="00FD3375"/>
    <w:rsid w:val="00FD39D9"/>
    <w:rsid w:val="00FD3D38"/>
    <w:rsid w:val="00FD419E"/>
    <w:rsid w:val="00FD4747"/>
    <w:rsid w:val="00FD4F95"/>
    <w:rsid w:val="00FD557A"/>
    <w:rsid w:val="00FD5950"/>
    <w:rsid w:val="00FD7A91"/>
    <w:rsid w:val="00FD7C93"/>
    <w:rsid w:val="00FE039F"/>
    <w:rsid w:val="00FE057B"/>
    <w:rsid w:val="00FE1C5A"/>
    <w:rsid w:val="00FE324B"/>
    <w:rsid w:val="00FE3C61"/>
    <w:rsid w:val="00FE4504"/>
    <w:rsid w:val="00FE5738"/>
    <w:rsid w:val="00FE5749"/>
    <w:rsid w:val="00FE7108"/>
    <w:rsid w:val="00FE75F0"/>
    <w:rsid w:val="00FF0400"/>
    <w:rsid w:val="00FF2204"/>
    <w:rsid w:val="00FF308E"/>
    <w:rsid w:val="00FF3991"/>
    <w:rsid w:val="00FF4844"/>
    <w:rsid w:val="00FF50D0"/>
    <w:rsid w:val="00FF5759"/>
    <w:rsid w:val="00FF5D0F"/>
    <w:rsid w:val="00FF5DF1"/>
    <w:rsid w:val="00FF6177"/>
    <w:rsid w:val="00FF6384"/>
    <w:rsid w:val="00FF6C95"/>
    <w:rsid w:val="00FF79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8701175"/>
  <w15:docId w15:val="{8A72BC4E-F665-2A4C-9691-0FA0EA707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8F097C"/>
    <w:pPr>
      <w:widowControl w:val="0"/>
      <w:autoSpaceDE w:val="0"/>
      <w:autoSpaceDN w:val="0"/>
      <w:adjustRightInd w:val="0"/>
      <w:spacing w:line="480" w:lineRule="auto"/>
      <w:ind w:firstLine="720"/>
    </w:pPr>
    <w:rPr>
      <w:rFonts w:eastAsia="Times New Roman"/>
      <w:color w:val="000000" w:themeColor="text1"/>
      <w:sz w:val="24"/>
      <w:szCs w:val="24"/>
    </w:rPr>
  </w:style>
  <w:style w:type="paragraph" w:styleId="Heading1">
    <w:name w:val="heading 1"/>
    <w:basedOn w:val="Normal"/>
    <w:next w:val="Normal"/>
    <w:link w:val="Heading1Char"/>
    <w:uiPriority w:val="1"/>
    <w:qFormat/>
    <w:rsid w:val="003A2E6A"/>
    <w:pPr>
      <w:spacing w:before="120" w:after="120"/>
      <w:ind w:left="115"/>
      <w:jc w:val="center"/>
      <w:outlineLvl w:val="0"/>
    </w:pPr>
    <w:rPr>
      <w:b/>
      <w:bCs/>
    </w:rPr>
  </w:style>
  <w:style w:type="paragraph" w:styleId="Heading2">
    <w:name w:val="heading 2"/>
    <w:basedOn w:val="Normal"/>
    <w:next w:val="Normal"/>
    <w:link w:val="Heading2Char"/>
    <w:uiPriority w:val="9"/>
    <w:unhideWhenUsed/>
    <w:qFormat/>
    <w:rsid w:val="008F097C"/>
    <w:pPr>
      <w:keepNext/>
      <w:keepLines/>
      <w:ind w:firstLine="0"/>
      <w:outlineLvl w:val="1"/>
    </w:pPr>
    <w:rPr>
      <w:rFonts w:cstheme="majorBidi"/>
      <w:bCs/>
      <w:i/>
      <w:szCs w:val="26"/>
    </w:rPr>
  </w:style>
  <w:style w:type="paragraph" w:styleId="Heading3">
    <w:name w:val="heading 3"/>
    <w:basedOn w:val="Normal"/>
    <w:next w:val="Normal"/>
    <w:link w:val="Heading3Char"/>
    <w:uiPriority w:val="9"/>
    <w:unhideWhenUsed/>
    <w:qFormat/>
    <w:rsid w:val="004C39AC"/>
    <w:pPr>
      <w:keepNext/>
      <w:keepLines/>
      <w:outlineLvl w:val="2"/>
    </w:pPr>
    <w:rPr>
      <w:b/>
      <w:bCs/>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locked/>
    <w:rsid w:val="003A2E6A"/>
    <w:rPr>
      <w:rFonts w:eastAsia="Times New Roman"/>
      <w:b/>
      <w:bCs/>
      <w:sz w:val="24"/>
      <w:szCs w:val="24"/>
    </w:rPr>
  </w:style>
  <w:style w:type="paragraph" w:styleId="BodyText">
    <w:name w:val="Body Text"/>
    <w:basedOn w:val="Normal"/>
    <w:link w:val="BodyTextChar"/>
    <w:uiPriority w:val="1"/>
    <w:pPr>
      <w:ind w:left="836"/>
    </w:pPr>
  </w:style>
  <w:style w:type="character" w:customStyle="1" w:styleId="BodyTextChar">
    <w:name w:val="Body Text Char"/>
    <w:basedOn w:val="DefaultParagraphFont"/>
    <w:link w:val="BodyText"/>
    <w:uiPriority w:val="99"/>
    <w:semiHidden/>
    <w:locked/>
    <w:rPr>
      <w:rFonts w:cs="Times New Roman"/>
      <w:sz w:val="24"/>
      <w:szCs w:val="24"/>
    </w:rPr>
  </w:style>
  <w:style w:type="paragraph" w:styleId="ListParagraph">
    <w:name w:val="List Paragraph"/>
    <w:basedOn w:val="Normal"/>
    <w:uiPriority w:val="1"/>
  </w:style>
  <w:style w:type="paragraph" w:customStyle="1" w:styleId="TableParagraph">
    <w:name w:val="Table Paragraph"/>
    <w:basedOn w:val="Normal"/>
    <w:uiPriority w:val="1"/>
  </w:style>
  <w:style w:type="character" w:styleId="Hyperlink">
    <w:name w:val="Hyperlink"/>
    <w:basedOn w:val="DefaultParagraphFont"/>
    <w:uiPriority w:val="99"/>
    <w:unhideWhenUsed/>
    <w:rsid w:val="00AE0707"/>
    <w:rPr>
      <w:rFonts w:cs="Times New Roman"/>
      <w:color w:val="0000FF" w:themeColor="hyperlink"/>
      <w:u w:val="single"/>
    </w:rPr>
  </w:style>
  <w:style w:type="paragraph" w:styleId="BalloonText">
    <w:name w:val="Balloon Text"/>
    <w:basedOn w:val="Normal"/>
    <w:link w:val="BalloonTextChar"/>
    <w:uiPriority w:val="99"/>
    <w:semiHidden/>
    <w:unhideWhenUsed/>
    <w:rsid w:val="00AC177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177B"/>
    <w:rPr>
      <w:rFonts w:ascii="Lucida Grande" w:hAnsi="Lucida Grande" w:cs="Lucida Grande"/>
      <w:sz w:val="18"/>
      <w:szCs w:val="18"/>
    </w:rPr>
  </w:style>
  <w:style w:type="character" w:customStyle="1" w:styleId="apple-converted-space">
    <w:name w:val="apple-converted-space"/>
    <w:rsid w:val="00254518"/>
  </w:style>
  <w:style w:type="character" w:styleId="Strong">
    <w:name w:val="Strong"/>
    <w:uiPriority w:val="22"/>
    <w:qFormat/>
    <w:rsid w:val="00254518"/>
    <w:rPr>
      <w:b/>
      <w:bCs/>
    </w:rPr>
  </w:style>
  <w:style w:type="character" w:customStyle="1" w:styleId="Heading2Char">
    <w:name w:val="Heading 2 Char"/>
    <w:basedOn w:val="DefaultParagraphFont"/>
    <w:link w:val="Heading2"/>
    <w:uiPriority w:val="9"/>
    <w:rsid w:val="008F097C"/>
    <w:rPr>
      <w:rFonts w:eastAsia="Times New Roman" w:cstheme="majorBidi"/>
      <w:bCs/>
      <w:i/>
      <w:color w:val="000000" w:themeColor="text1"/>
      <w:sz w:val="24"/>
      <w:szCs w:val="26"/>
    </w:rPr>
  </w:style>
  <w:style w:type="paragraph" w:styleId="Header">
    <w:name w:val="header"/>
    <w:basedOn w:val="Normal"/>
    <w:link w:val="HeaderChar"/>
    <w:uiPriority w:val="99"/>
    <w:unhideWhenUsed/>
    <w:rsid w:val="00774E2E"/>
    <w:pPr>
      <w:tabs>
        <w:tab w:val="center" w:pos="4320"/>
        <w:tab w:val="right" w:pos="8640"/>
      </w:tabs>
    </w:pPr>
  </w:style>
  <w:style w:type="character" w:customStyle="1" w:styleId="HeaderChar">
    <w:name w:val="Header Char"/>
    <w:basedOn w:val="DefaultParagraphFont"/>
    <w:link w:val="Header"/>
    <w:uiPriority w:val="99"/>
    <w:rsid w:val="00774E2E"/>
    <w:rPr>
      <w:sz w:val="24"/>
      <w:szCs w:val="24"/>
    </w:rPr>
  </w:style>
  <w:style w:type="paragraph" w:styleId="Footer">
    <w:name w:val="footer"/>
    <w:basedOn w:val="Normal"/>
    <w:link w:val="FooterChar"/>
    <w:uiPriority w:val="99"/>
    <w:unhideWhenUsed/>
    <w:rsid w:val="00774E2E"/>
    <w:pPr>
      <w:tabs>
        <w:tab w:val="center" w:pos="4320"/>
        <w:tab w:val="right" w:pos="8640"/>
      </w:tabs>
    </w:pPr>
  </w:style>
  <w:style w:type="character" w:customStyle="1" w:styleId="FooterChar">
    <w:name w:val="Footer Char"/>
    <w:basedOn w:val="DefaultParagraphFont"/>
    <w:link w:val="Footer"/>
    <w:uiPriority w:val="99"/>
    <w:rsid w:val="00774E2E"/>
    <w:rPr>
      <w:sz w:val="24"/>
      <w:szCs w:val="24"/>
    </w:rPr>
  </w:style>
  <w:style w:type="paragraph" w:customStyle="1" w:styleId="WPNormal">
    <w:name w:val="WP_Normal"/>
    <w:basedOn w:val="Normal"/>
    <w:rsid w:val="007C7580"/>
    <w:pPr>
      <w:widowControl/>
      <w:autoSpaceDE/>
      <w:autoSpaceDN/>
      <w:adjustRightInd/>
    </w:pPr>
    <w:rPr>
      <w:rFonts w:ascii="Monaco" w:hAnsi="Monaco"/>
      <w:szCs w:val="20"/>
    </w:rPr>
  </w:style>
  <w:style w:type="character" w:styleId="PageNumber">
    <w:name w:val="page number"/>
    <w:basedOn w:val="DefaultParagraphFont"/>
    <w:uiPriority w:val="99"/>
    <w:semiHidden/>
    <w:unhideWhenUsed/>
    <w:rsid w:val="00A50CC3"/>
  </w:style>
  <w:style w:type="character" w:styleId="CommentReference">
    <w:name w:val="annotation reference"/>
    <w:basedOn w:val="DefaultParagraphFont"/>
    <w:uiPriority w:val="99"/>
    <w:semiHidden/>
    <w:unhideWhenUsed/>
    <w:rsid w:val="001D487F"/>
    <w:rPr>
      <w:sz w:val="16"/>
      <w:szCs w:val="16"/>
    </w:rPr>
  </w:style>
  <w:style w:type="paragraph" w:styleId="CommentText">
    <w:name w:val="annotation text"/>
    <w:basedOn w:val="Normal"/>
    <w:link w:val="CommentTextChar"/>
    <w:uiPriority w:val="99"/>
    <w:semiHidden/>
    <w:unhideWhenUsed/>
    <w:rsid w:val="001D487F"/>
    <w:rPr>
      <w:sz w:val="20"/>
      <w:szCs w:val="20"/>
    </w:rPr>
  </w:style>
  <w:style w:type="character" w:customStyle="1" w:styleId="CommentTextChar">
    <w:name w:val="Comment Text Char"/>
    <w:basedOn w:val="DefaultParagraphFont"/>
    <w:link w:val="CommentText"/>
    <w:uiPriority w:val="99"/>
    <w:semiHidden/>
    <w:rsid w:val="001D487F"/>
  </w:style>
  <w:style w:type="paragraph" w:styleId="CommentSubject">
    <w:name w:val="annotation subject"/>
    <w:basedOn w:val="CommentText"/>
    <w:next w:val="CommentText"/>
    <w:link w:val="CommentSubjectChar"/>
    <w:uiPriority w:val="99"/>
    <w:semiHidden/>
    <w:unhideWhenUsed/>
    <w:rsid w:val="001D487F"/>
    <w:rPr>
      <w:b/>
      <w:bCs/>
    </w:rPr>
  </w:style>
  <w:style w:type="character" w:customStyle="1" w:styleId="CommentSubjectChar">
    <w:name w:val="Comment Subject Char"/>
    <w:basedOn w:val="CommentTextChar"/>
    <w:link w:val="CommentSubject"/>
    <w:uiPriority w:val="99"/>
    <w:semiHidden/>
    <w:rsid w:val="001D487F"/>
    <w:rPr>
      <w:b/>
      <w:bCs/>
    </w:rPr>
  </w:style>
  <w:style w:type="character" w:styleId="FollowedHyperlink">
    <w:name w:val="FollowedHyperlink"/>
    <w:basedOn w:val="DefaultParagraphFont"/>
    <w:uiPriority w:val="99"/>
    <w:semiHidden/>
    <w:unhideWhenUsed/>
    <w:rsid w:val="007208B6"/>
    <w:rPr>
      <w:color w:val="800080" w:themeColor="followedHyperlink"/>
      <w:u w:val="single"/>
    </w:rPr>
  </w:style>
  <w:style w:type="paragraph" w:styleId="NormalWeb">
    <w:name w:val="Normal (Web)"/>
    <w:basedOn w:val="Normal"/>
    <w:uiPriority w:val="99"/>
    <w:unhideWhenUsed/>
    <w:rsid w:val="000B52DB"/>
    <w:pPr>
      <w:widowControl/>
      <w:autoSpaceDE/>
      <w:autoSpaceDN/>
      <w:adjustRightInd/>
      <w:spacing w:before="100" w:beforeAutospacing="1" w:after="100" w:afterAutospacing="1"/>
    </w:pPr>
    <w:rPr>
      <w:rFonts w:ascii="SimSun" w:hAnsi="SimSun" w:cs="SimSun"/>
      <w:lang w:eastAsia="zh-CN"/>
    </w:rPr>
  </w:style>
  <w:style w:type="character" w:customStyle="1" w:styleId="authorortitle">
    <w:name w:val="authorortitle"/>
    <w:basedOn w:val="DefaultParagraphFont"/>
    <w:rsid w:val="00BA5951"/>
  </w:style>
  <w:style w:type="paragraph" w:styleId="NoSpacing">
    <w:name w:val="No Spacing"/>
    <w:uiPriority w:val="1"/>
    <w:rsid w:val="00286ADE"/>
    <w:rPr>
      <w:rFonts w:asciiTheme="minorHAnsi" w:eastAsia="Microsoft YaHei UI" w:hAnsiTheme="minorHAnsi" w:cstheme="minorBidi"/>
      <w:sz w:val="22"/>
      <w:szCs w:val="22"/>
      <w:lang w:eastAsia="zh-CN"/>
    </w:rPr>
  </w:style>
  <w:style w:type="character" w:customStyle="1" w:styleId="Heading3Char">
    <w:name w:val="Heading 3 Char"/>
    <w:basedOn w:val="DefaultParagraphFont"/>
    <w:link w:val="Heading3"/>
    <w:uiPriority w:val="9"/>
    <w:rsid w:val="004C39AC"/>
    <w:rPr>
      <w:rFonts w:eastAsia="Times New Roman"/>
      <w:b/>
      <w:bCs/>
      <w:sz w:val="24"/>
      <w:szCs w:val="32"/>
    </w:rPr>
  </w:style>
  <w:style w:type="paragraph" w:styleId="Title">
    <w:name w:val="Title"/>
    <w:aliases w:val="书名"/>
    <w:basedOn w:val="Normal"/>
    <w:next w:val="Normal"/>
    <w:link w:val="TitleChar"/>
    <w:uiPriority w:val="10"/>
    <w:qFormat/>
    <w:rsid w:val="006F44FB"/>
    <w:pPr>
      <w:spacing w:before="240" w:after="60"/>
      <w:outlineLvl w:val="0"/>
    </w:pPr>
    <w:rPr>
      <w:rFonts w:asciiTheme="majorHAnsi" w:hAnsiTheme="majorHAnsi" w:cstheme="majorBidi"/>
      <w:bCs/>
      <w:i/>
      <w:szCs w:val="32"/>
    </w:rPr>
  </w:style>
  <w:style w:type="character" w:customStyle="1" w:styleId="TitleChar">
    <w:name w:val="Title Char"/>
    <w:aliases w:val="书名 Char"/>
    <w:basedOn w:val="DefaultParagraphFont"/>
    <w:link w:val="Title"/>
    <w:uiPriority w:val="10"/>
    <w:rsid w:val="006F44FB"/>
    <w:rPr>
      <w:rFonts w:asciiTheme="majorHAnsi" w:eastAsia="Times New Roman" w:hAnsiTheme="majorHAnsi" w:cstheme="majorBidi"/>
      <w:bCs/>
      <w:i/>
      <w:sz w:val="24"/>
      <w:szCs w:val="32"/>
    </w:rPr>
  </w:style>
  <w:style w:type="paragraph" w:customStyle="1" w:styleId="font--body">
    <w:name w:val="font--body"/>
    <w:basedOn w:val="Normal"/>
    <w:rsid w:val="001B57E7"/>
    <w:pPr>
      <w:widowControl/>
      <w:autoSpaceDE/>
      <w:autoSpaceDN/>
      <w:adjustRightInd/>
      <w:spacing w:before="100" w:beforeAutospacing="1" w:after="100" w:afterAutospacing="1" w:line="240" w:lineRule="auto"/>
    </w:pPr>
    <w:rPr>
      <w:rFonts w:ascii="SimSun" w:eastAsia="SimSun" w:hAnsi="SimSun" w:cs="SimSun"/>
      <w:lang w:eastAsia="zh-CN"/>
    </w:rPr>
  </w:style>
  <w:style w:type="paragraph" w:customStyle="1" w:styleId="EndNoteBibliographyTitle">
    <w:name w:val="EndNote Bibliography Title"/>
    <w:basedOn w:val="Normal"/>
    <w:link w:val="EndNoteBibliographyTitle0"/>
    <w:rsid w:val="00AA5C87"/>
    <w:pPr>
      <w:jc w:val="center"/>
    </w:pPr>
  </w:style>
  <w:style w:type="character" w:customStyle="1" w:styleId="EndNoteBibliographyTitle0">
    <w:name w:val="EndNote Bibliography Title 字符"/>
    <w:basedOn w:val="DefaultParagraphFont"/>
    <w:link w:val="EndNoteBibliographyTitle"/>
    <w:rsid w:val="00AA5C87"/>
    <w:rPr>
      <w:rFonts w:eastAsia="Times New Roman"/>
      <w:color w:val="000000" w:themeColor="text1"/>
      <w:sz w:val="24"/>
      <w:szCs w:val="24"/>
    </w:rPr>
  </w:style>
  <w:style w:type="paragraph" w:customStyle="1" w:styleId="EndNoteBibliography">
    <w:name w:val="EndNote Bibliography"/>
    <w:basedOn w:val="Normal"/>
    <w:link w:val="EndNoteBibliography0"/>
    <w:rsid w:val="00AA5C87"/>
  </w:style>
  <w:style w:type="character" w:customStyle="1" w:styleId="EndNoteBibliography0">
    <w:name w:val="EndNote Bibliography 字符"/>
    <w:basedOn w:val="DefaultParagraphFont"/>
    <w:link w:val="EndNoteBibliography"/>
    <w:rsid w:val="00AA5C87"/>
    <w:rPr>
      <w:rFonts w:eastAsia="Times New Roman"/>
      <w:color w:val="000000" w:themeColor="text1"/>
      <w:sz w:val="24"/>
      <w:szCs w:val="24"/>
    </w:rPr>
  </w:style>
  <w:style w:type="paragraph" w:styleId="FootnoteText">
    <w:name w:val="footnote text"/>
    <w:basedOn w:val="Normal"/>
    <w:link w:val="FootnoteTextChar"/>
    <w:uiPriority w:val="99"/>
    <w:semiHidden/>
    <w:unhideWhenUsed/>
    <w:rsid w:val="00526356"/>
    <w:pPr>
      <w:spacing w:line="240" w:lineRule="auto"/>
    </w:pPr>
    <w:rPr>
      <w:sz w:val="20"/>
      <w:szCs w:val="20"/>
    </w:rPr>
  </w:style>
  <w:style w:type="character" w:customStyle="1" w:styleId="FootnoteTextChar">
    <w:name w:val="Footnote Text Char"/>
    <w:basedOn w:val="DefaultParagraphFont"/>
    <w:link w:val="FootnoteText"/>
    <w:uiPriority w:val="99"/>
    <w:semiHidden/>
    <w:rsid w:val="00526356"/>
    <w:rPr>
      <w:rFonts w:eastAsia="Times New Roman"/>
      <w:color w:val="000000" w:themeColor="text1"/>
    </w:rPr>
  </w:style>
  <w:style w:type="character" w:styleId="FootnoteReference">
    <w:name w:val="footnote reference"/>
    <w:basedOn w:val="DefaultParagraphFont"/>
    <w:uiPriority w:val="99"/>
    <w:semiHidden/>
    <w:unhideWhenUsed/>
    <w:rsid w:val="00526356"/>
    <w:rPr>
      <w:vertAlign w:val="superscript"/>
    </w:rPr>
  </w:style>
  <w:style w:type="character" w:customStyle="1" w:styleId="t">
    <w:name w:val="t"/>
    <w:basedOn w:val="DefaultParagraphFont"/>
    <w:rsid w:val="001E7D90"/>
  </w:style>
  <w:style w:type="character" w:styleId="Emphasis">
    <w:name w:val="Emphasis"/>
    <w:basedOn w:val="DefaultParagraphFont"/>
    <w:uiPriority w:val="20"/>
    <w:qFormat/>
    <w:rsid w:val="00A13DBB"/>
    <w:rPr>
      <w:i/>
      <w:iCs/>
    </w:rPr>
  </w:style>
  <w:style w:type="paragraph" w:customStyle="1" w:styleId="Default">
    <w:name w:val="Default"/>
    <w:rsid w:val="00D74A19"/>
    <w:pPr>
      <w:autoSpaceDE w:val="0"/>
      <w:autoSpaceDN w:val="0"/>
      <w:adjustRightInd w:val="0"/>
    </w:pPr>
    <w:rPr>
      <w:color w:val="000000"/>
      <w:sz w:val="24"/>
      <w:szCs w:val="24"/>
    </w:rPr>
  </w:style>
  <w:style w:type="character" w:customStyle="1" w:styleId="UnresolvedMention1">
    <w:name w:val="Unresolved Mention1"/>
    <w:basedOn w:val="DefaultParagraphFont"/>
    <w:uiPriority w:val="99"/>
    <w:semiHidden/>
    <w:unhideWhenUsed/>
    <w:rsid w:val="004740F3"/>
    <w:rPr>
      <w:color w:val="605E5C"/>
      <w:shd w:val="clear" w:color="auto" w:fill="E1DFDD"/>
    </w:rPr>
  </w:style>
  <w:style w:type="character" w:customStyle="1" w:styleId="html-italic">
    <w:name w:val="html-italic"/>
    <w:basedOn w:val="DefaultParagraphFont"/>
    <w:rsid w:val="00F631D8"/>
  </w:style>
  <w:style w:type="paragraph" w:styleId="Revision">
    <w:name w:val="Revision"/>
    <w:hidden/>
    <w:uiPriority w:val="99"/>
    <w:semiHidden/>
    <w:rsid w:val="00D25A76"/>
    <w:rPr>
      <w:rFonts w:eastAsia="Times New Roman"/>
      <w:color w:val="000000" w:themeColor="text1"/>
      <w:sz w:val="24"/>
      <w:szCs w:val="24"/>
    </w:rPr>
  </w:style>
  <w:style w:type="character" w:customStyle="1" w:styleId="EndNoteBibliographyChar">
    <w:name w:val="EndNote Bibliography Char"/>
    <w:basedOn w:val="DefaultParagraphFont"/>
    <w:rsid w:val="00B12172"/>
    <w:rPr>
      <w:rFonts w:ascii="Calibri" w:hAnsi="Calibri" w:cs="Calibri"/>
    </w:rPr>
  </w:style>
  <w:style w:type="character" w:customStyle="1" w:styleId="orcid-id-https">
    <w:name w:val="orcid-id-https"/>
    <w:basedOn w:val="DefaultParagraphFont"/>
    <w:rsid w:val="00D835CA"/>
  </w:style>
  <w:style w:type="character" w:styleId="UnresolvedMention">
    <w:name w:val="Unresolved Mention"/>
    <w:basedOn w:val="DefaultParagraphFont"/>
    <w:uiPriority w:val="99"/>
    <w:rsid w:val="000B3E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019458">
      <w:bodyDiv w:val="1"/>
      <w:marLeft w:val="0"/>
      <w:marRight w:val="0"/>
      <w:marTop w:val="0"/>
      <w:marBottom w:val="0"/>
      <w:divBdr>
        <w:top w:val="none" w:sz="0" w:space="0" w:color="auto"/>
        <w:left w:val="none" w:sz="0" w:space="0" w:color="auto"/>
        <w:bottom w:val="none" w:sz="0" w:space="0" w:color="auto"/>
        <w:right w:val="none" w:sz="0" w:space="0" w:color="auto"/>
      </w:divBdr>
    </w:div>
    <w:div w:id="8002645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cholar.google.com/citations?hl=en&amp;user=9GtSaJMAAAAJ"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cholar.google.com/citations?hl=en&amp;user=_RrVOesAAAAJ" TargetMode="External"/><Relationship Id="rId4" Type="http://schemas.openxmlformats.org/officeDocument/2006/relationships/settings" Target="settings.xml"/><Relationship Id="rId9" Type="http://schemas.openxmlformats.org/officeDocument/2006/relationships/hyperlink" Target="https://orcid.org/0000-0003-0304-882X"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B9F01E-C441-5D43-939B-6102F2C54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32</Pages>
  <Words>30096</Words>
  <Characters>171550</Characters>
  <Application>Microsoft Office Word</Application>
  <DocSecurity>0</DocSecurity>
  <Lines>1429</Lines>
  <Paragraphs>402</Paragraphs>
  <ScaleCrop>false</ScaleCrop>
  <HeadingPairs>
    <vt:vector size="2" baseType="variant">
      <vt:variant>
        <vt:lpstr>Title</vt:lpstr>
      </vt:variant>
      <vt:variant>
        <vt:i4>1</vt:i4>
      </vt:variant>
    </vt:vector>
  </HeadingPairs>
  <TitlesOfParts>
    <vt:vector size="1" baseType="lpstr">
      <vt:lpstr>Microsoft Word - J9000.F14.syllabus.doc</vt:lpstr>
    </vt:vector>
  </TitlesOfParts>
  <Company/>
  <LinksUpToDate>false</LinksUpToDate>
  <CharactersWithSpaces>201244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J9000.F14.syllabus.doc</dc:title>
  <dc:creator>Amanda Hinnant</dc:creator>
  <cp:lastModifiedBy>Hu, Lingshu</cp:lastModifiedBy>
  <cp:revision>53</cp:revision>
  <cp:lastPrinted>2021-03-30T02:49:00Z</cp:lastPrinted>
  <dcterms:created xsi:type="dcterms:W3CDTF">2022-09-10T03:53:00Z</dcterms:created>
  <dcterms:modified xsi:type="dcterms:W3CDTF">2022-09-21T21:39:00Z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zotero-version="5.0.90"&gt;&lt;session id="YaVRtfsK"/&gt;&lt;style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