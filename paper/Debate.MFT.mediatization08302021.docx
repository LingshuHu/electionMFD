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1DB09" w14:textId="51DA3659" w:rsidR="007464F1" w:rsidRPr="008B1FE3" w:rsidRDefault="00F73438" w:rsidP="006B74AF">
      <w:pPr>
        <w:ind w:firstLine="0"/>
        <w:jc w:val="center"/>
        <w:rPr>
          <w:b/>
          <w:bCs/>
        </w:rPr>
      </w:pPr>
      <w:r w:rsidRPr="008B1FE3">
        <w:rPr>
          <w:b/>
          <w:bCs/>
        </w:rPr>
        <w:t>Tracking Moral Divergence</w:t>
      </w:r>
      <w:r w:rsidR="00AA47A0" w:rsidRPr="008B1FE3">
        <w:rPr>
          <w:b/>
          <w:bCs/>
        </w:rPr>
        <w:t xml:space="preserve"> </w:t>
      </w:r>
      <w:r w:rsidR="006656D5" w:rsidRPr="008B1FE3">
        <w:rPr>
          <w:b/>
          <w:bCs/>
        </w:rPr>
        <w:t>with</w:t>
      </w:r>
      <w:r w:rsidR="00AA47A0" w:rsidRPr="008B1FE3">
        <w:rPr>
          <w:b/>
          <w:bCs/>
        </w:rPr>
        <w:t xml:space="preserve"> DDR</w:t>
      </w:r>
      <w:r w:rsidRPr="008B1FE3">
        <w:rPr>
          <w:b/>
          <w:bCs/>
        </w:rPr>
        <w:t xml:space="preserve"> </w:t>
      </w:r>
      <w:r w:rsidR="00E53CE1" w:rsidRPr="008B1FE3">
        <w:rPr>
          <w:b/>
          <w:bCs/>
        </w:rPr>
        <w:t>in</w:t>
      </w:r>
      <w:r w:rsidRPr="008B1FE3">
        <w:rPr>
          <w:b/>
          <w:bCs/>
        </w:rPr>
        <w:t xml:space="preserve"> Presidential Debate</w:t>
      </w:r>
      <w:r w:rsidR="00F835AD" w:rsidRPr="008B1FE3">
        <w:rPr>
          <w:b/>
          <w:bCs/>
        </w:rPr>
        <w:t>s</w:t>
      </w:r>
      <w:r w:rsidRPr="008B1FE3">
        <w:rPr>
          <w:b/>
          <w:bCs/>
        </w:rPr>
        <w:t xml:space="preserve"> Over </w:t>
      </w:r>
      <w:r w:rsidR="001071FB">
        <w:rPr>
          <w:b/>
          <w:bCs/>
        </w:rPr>
        <w:t>6</w:t>
      </w:r>
      <w:r w:rsidRPr="008B1FE3">
        <w:rPr>
          <w:b/>
          <w:bCs/>
        </w:rPr>
        <w:t>0 Years</w:t>
      </w:r>
    </w:p>
    <w:p w14:paraId="578CC362" w14:textId="77777777" w:rsidR="007464F1" w:rsidRPr="007464F1" w:rsidRDefault="007464F1" w:rsidP="006B74AF"/>
    <w:p w14:paraId="4E305BA5" w14:textId="77777777" w:rsidR="00C75916" w:rsidRPr="005428F4" w:rsidRDefault="00F73438" w:rsidP="00C75916">
      <w:pPr>
        <w:pStyle w:val="Heading1"/>
        <w:ind w:left="0" w:firstLine="0"/>
        <w:rPr>
          <w:lang w:eastAsia="zh-CN"/>
        </w:rPr>
      </w:pPr>
      <w:r w:rsidRPr="003F49F4">
        <w:t>Abstract</w:t>
      </w:r>
    </w:p>
    <w:p w14:paraId="5E543EA5" w14:textId="35B18A0B" w:rsidR="00B11D24" w:rsidRPr="009857CD" w:rsidRDefault="00B11D24" w:rsidP="0091410A">
      <w:pPr>
        <w:ind w:firstLine="0"/>
        <w:rPr>
          <w:rFonts w:ascii="SimSun" w:eastAsia="SimSun" w:hAnsi="SimSun" w:cs="SimSun"/>
          <w:lang w:eastAsia="zh-CN"/>
        </w:rPr>
      </w:pPr>
      <w:r>
        <w:rPr>
          <w:lang w:eastAsia="zh-CN"/>
        </w:rPr>
        <w:t xml:space="preserve">This study </w:t>
      </w:r>
      <w:r w:rsidR="000D4E58">
        <w:rPr>
          <w:lang w:eastAsia="zh-CN"/>
        </w:rPr>
        <w:t xml:space="preserve">explored </w:t>
      </w:r>
      <w:r>
        <w:rPr>
          <w:lang w:eastAsia="zh-CN"/>
        </w:rPr>
        <w:t>the formation of one crucial challenge that</w:t>
      </w:r>
      <w:r w:rsidR="001071FB">
        <w:rPr>
          <w:lang w:eastAsia="zh-CN"/>
        </w:rPr>
        <w:t xml:space="preserve"> US</w:t>
      </w:r>
      <w:r>
        <w:rPr>
          <w:lang w:eastAsia="zh-CN"/>
        </w:rPr>
        <w:t xml:space="preserve"> presidential debate is facing – lack of real clash and issue discussion – from an institutional perspective, manifesting how the </w:t>
      </w:r>
      <w:r>
        <w:t xml:space="preserve">transformative process in politics </w:t>
      </w:r>
      <w:r>
        <w:rPr>
          <w:lang w:eastAsia="zh-CN"/>
        </w:rPr>
        <w:t xml:space="preserve">caused by </w:t>
      </w:r>
      <w:r w:rsidR="002F6A22">
        <w:rPr>
          <w:lang w:eastAsia="zh-CN"/>
        </w:rPr>
        <w:t>the development of media</w:t>
      </w:r>
      <w:r>
        <w:rPr>
          <w:lang w:eastAsia="zh-CN"/>
        </w:rPr>
        <w:t xml:space="preserve"> contribute</w:t>
      </w:r>
      <w:r w:rsidR="000F6DA4">
        <w:rPr>
          <w:lang w:eastAsia="zh-CN"/>
        </w:rPr>
        <w:t>s</w:t>
      </w:r>
      <w:r>
        <w:rPr>
          <w:lang w:eastAsia="zh-CN"/>
        </w:rPr>
        <w:t xml:space="preserve"> to this challenge </w:t>
      </w:r>
      <w:r w:rsidR="002F6A22">
        <w:rPr>
          <w:lang w:eastAsia="zh-CN"/>
        </w:rPr>
        <w:t>drawing upon mediatization theory as the prism</w:t>
      </w:r>
      <w:r w:rsidR="007E52EF">
        <w:rPr>
          <w:lang w:eastAsia="zh-CN"/>
        </w:rPr>
        <w:t xml:space="preserve">. </w:t>
      </w:r>
      <w:r w:rsidR="00FF5DF1">
        <w:rPr>
          <w:lang w:eastAsia="zh-CN"/>
        </w:rPr>
        <w:t xml:space="preserve">Specifically, </w:t>
      </w:r>
      <w:r w:rsidR="00FF5DF1">
        <w:rPr>
          <w:color w:val="000000"/>
        </w:rPr>
        <w:t>this study conducted an automated content analysis</w:t>
      </w:r>
      <w:r w:rsidR="00151962">
        <w:rPr>
          <w:color w:val="000000"/>
        </w:rPr>
        <w:t xml:space="preserve"> on all US televised presidential debates from 1960 to 2020 based on Moral Foundation Theory. A </w:t>
      </w:r>
      <w:r w:rsidR="00FF5DF1" w:rsidRPr="00932E33">
        <w:rPr>
          <w:color w:val="000000"/>
        </w:rPr>
        <w:t>recently developed natural language analyzing algorithm, Distributed Dictionary Representations</w:t>
      </w:r>
      <w:r w:rsidR="00FF5DF1">
        <w:rPr>
          <w:color w:val="000000"/>
        </w:rPr>
        <w:t xml:space="preserve"> (DDR)</w:t>
      </w:r>
      <w:r w:rsidR="00151962">
        <w:rPr>
          <w:color w:val="000000"/>
        </w:rPr>
        <w:t xml:space="preserve"> is adopted for moral divergence examination.</w:t>
      </w:r>
      <w:r w:rsidR="00FF5DF1">
        <w:rPr>
          <w:color w:val="000000"/>
        </w:rPr>
        <w:t xml:space="preserve"> </w:t>
      </w:r>
      <w:r w:rsidR="00741D7E">
        <w:rPr>
          <w:rFonts w:hint="eastAsia"/>
          <w:lang w:eastAsia="zh-CN"/>
        </w:rPr>
        <w:t>On</w:t>
      </w:r>
      <w:r w:rsidR="00741D7E">
        <w:rPr>
          <w:lang w:eastAsia="zh-CN"/>
        </w:rPr>
        <w:t xml:space="preserve"> one hand, it contributes to political communication literature by diagnosing the </w:t>
      </w:r>
      <w:r w:rsidR="0042635C">
        <w:rPr>
          <w:lang w:eastAsia="zh-CN"/>
        </w:rPr>
        <w:t xml:space="preserve">formation of the </w:t>
      </w:r>
      <w:r w:rsidR="00741D7E">
        <w:rPr>
          <w:lang w:eastAsia="zh-CN"/>
        </w:rPr>
        <w:t>challenge</w:t>
      </w:r>
      <w:r w:rsidR="00F06391">
        <w:rPr>
          <w:lang w:eastAsia="zh-CN"/>
        </w:rPr>
        <w:t xml:space="preserve">, and therefore sheds lights on the development of more </w:t>
      </w:r>
      <w:r w:rsidR="004C1F2C">
        <w:rPr>
          <w:lang w:eastAsia="zh-CN"/>
        </w:rPr>
        <w:t xml:space="preserve">fruitful </w:t>
      </w:r>
      <w:r w:rsidR="00F06391">
        <w:rPr>
          <w:lang w:eastAsia="zh-CN"/>
        </w:rPr>
        <w:t>political communication</w:t>
      </w:r>
      <w:r w:rsidR="00741D7E">
        <w:rPr>
          <w:rFonts w:hint="eastAsia"/>
          <w:lang w:eastAsia="zh-CN"/>
        </w:rPr>
        <w:t>.</w:t>
      </w:r>
      <w:r w:rsidR="00741D7E">
        <w:rPr>
          <w:lang w:eastAsia="zh-CN"/>
        </w:rPr>
        <w:t xml:space="preserve"> On the other hand, </w:t>
      </w:r>
      <w:r w:rsidR="004C1F2C">
        <w:rPr>
          <w:lang w:eastAsia="zh-CN"/>
        </w:rPr>
        <w:t>i</w:t>
      </w:r>
      <w:r w:rsidR="00FF5DF1">
        <w:rPr>
          <w:color w:val="000000"/>
        </w:rPr>
        <w:t xml:space="preserve">t </w:t>
      </w:r>
      <w:r w:rsidR="007E52EF">
        <w:rPr>
          <w:lang w:eastAsia="zh-CN"/>
        </w:rPr>
        <w:t xml:space="preserve">advances the </w:t>
      </w:r>
      <w:r w:rsidR="00EB3015">
        <w:rPr>
          <w:rFonts w:hint="eastAsia"/>
          <w:lang w:eastAsia="zh-CN"/>
        </w:rPr>
        <w:t>media</w:t>
      </w:r>
      <w:r w:rsidR="00EB3015">
        <w:rPr>
          <w:lang w:eastAsia="zh-CN"/>
        </w:rPr>
        <w:t>tization theory by piloting a quantitative operationalization</w:t>
      </w:r>
      <w:r w:rsidR="000D4E58">
        <w:rPr>
          <w:lang w:eastAsia="zh-CN"/>
        </w:rPr>
        <w:t xml:space="preserve"> that</w:t>
      </w:r>
      <w:r w:rsidR="00EB3015">
        <w:rPr>
          <w:lang w:eastAsia="zh-CN"/>
        </w:rPr>
        <w:t xml:space="preserve"> </w:t>
      </w:r>
      <w:r w:rsidR="000D4E58">
        <w:rPr>
          <w:lang w:eastAsia="zh-CN"/>
        </w:rPr>
        <w:t>discover</w:t>
      </w:r>
      <w:r w:rsidR="0091410A">
        <w:rPr>
          <w:lang w:eastAsia="zh-CN"/>
        </w:rPr>
        <w:t>s</w:t>
      </w:r>
      <w:r w:rsidR="00EB3015">
        <w:rPr>
          <w:lang w:eastAsia="zh-CN"/>
        </w:rPr>
        <w:t xml:space="preserve"> how</w:t>
      </w:r>
      <w:r w:rsidR="000D4E58">
        <w:rPr>
          <w:lang w:eastAsia="zh-CN"/>
        </w:rPr>
        <w:t xml:space="preserve"> mediatization </w:t>
      </w:r>
      <w:r w:rsidR="0091410A">
        <w:rPr>
          <w:lang w:eastAsia="zh-CN"/>
        </w:rPr>
        <w:t xml:space="preserve">has </w:t>
      </w:r>
      <w:r w:rsidR="000D4E58">
        <w:rPr>
          <w:lang w:eastAsia="zh-CN"/>
        </w:rPr>
        <w:t>affected the transformation of established democracies</w:t>
      </w:r>
      <w:r w:rsidR="0091410A">
        <w:rPr>
          <w:lang w:eastAsia="zh-CN"/>
        </w:rPr>
        <w:t xml:space="preserve"> through political communication</w:t>
      </w:r>
      <w:r w:rsidR="00F06391">
        <w:rPr>
          <w:rFonts w:ascii="SimSun" w:eastAsia="SimSun" w:hAnsi="SimSun" w:cs="SimSun" w:hint="eastAsia"/>
          <w:lang w:eastAsia="zh-CN"/>
        </w:rPr>
        <w:t>.</w:t>
      </w:r>
    </w:p>
    <w:p w14:paraId="08B83999" w14:textId="3A85051B" w:rsidR="00D82429" w:rsidRPr="007E2107" w:rsidRDefault="00F73438" w:rsidP="00283057">
      <w:pPr>
        <w:pStyle w:val="Heading1"/>
        <w:ind w:left="0"/>
        <w:jc w:val="left"/>
        <w:rPr>
          <w:b w:val="0"/>
          <w:bCs w:val="0"/>
          <w:lang w:eastAsia="zh-CN"/>
        </w:rPr>
      </w:pPr>
      <w:r w:rsidRPr="00482CE9">
        <w:rPr>
          <w:i/>
          <w:iCs/>
        </w:rPr>
        <w:t>Key</w:t>
      </w:r>
      <w:r>
        <w:rPr>
          <w:i/>
          <w:iCs/>
        </w:rPr>
        <w:t>w</w:t>
      </w:r>
      <w:r w:rsidRPr="00482CE9">
        <w:rPr>
          <w:i/>
          <w:iCs/>
        </w:rPr>
        <w:t>ords</w:t>
      </w:r>
      <w:r>
        <w:rPr>
          <w:i/>
          <w:iCs/>
        </w:rPr>
        <w:t xml:space="preserve">: </w:t>
      </w:r>
      <w:r w:rsidR="00A77F83" w:rsidRPr="00283057">
        <w:rPr>
          <w:b w:val="0"/>
          <w:bCs w:val="0"/>
        </w:rPr>
        <w:t>Presidential Debate</w:t>
      </w:r>
      <w:r w:rsidRPr="00283057">
        <w:rPr>
          <w:b w:val="0"/>
          <w:bCs w:val="0"/>
        </w:rPr>
        <w:t xml:space="preserve">, </w:t>
      </w:r>
      <w:r w:rsidR="009D0619" w:rsidRPr="00283057">
        <w:rPr>
          <w:b w:val="0"/>
          <w:bCs w:val="0"/>
        </w:rPr>
        <w:t>Moral</w:t>
      </w:r>
      <w:r w:rsidRPr="00283057">
        <w:rPr>
          <w:b w:val="0"/>
          <w:bCs w:val="0"/>
        </w:rPr>
        <w:t xml:space="preserve"> Foundation Theory,</w:t>
      </w:r>
      <w:r w:rsidR="00B825F0" w:rsidRPr="00283057">
        <w:rPr>
          <w:b w:val="0"/>
          <w:bCs w:val="0"/>
        </w:rPr>
        <w:t xml:space="preserve"> </w:t>
      </w:r>
      <w:r w:rsidR="00A77F83" w:rsidRPr="00283057">
        <w:rPr>
          <w:b w:val="0"/>
          <w:bCs w:val="0"/>
        </w:rPr>
        <w:t>Mediatization</w:t>
      </w:r>
      <w:r w:rsidR="007E2107">
        <w:rPr>
          <w:b w:val="0"/>
          <w:bCs w:val="0"/>
        </w:rPr>
        <w:t xml:space="preserve">, </w:t>
      </w:r>
      <w:r w:rsidR="00512895">
        <w:rPr>
          <w:b w:val="0"/>
          <w:bCs w:val="0"/>
        </w:rPr>
        <w:t>Political Communication,</w:t>
      </w:r>
      <w:r w:rsidR="00512895" w:rsidRPr="008B1FE3">
        <w:rPr>
          <w:b w:val="0"/>
          <w:bCs w:val="0"/>
        </w:rPr>
        <w:t xml:space="preserve"> </w:t>
      </w:r>
      <w:r w:rsidR="007E2107" w:rsidRPr="008B1FE3">
        <w:rPr>
          <w:b w:val="0"/>
          <w:bCs w:val="0"/>
        </w:rPr>
        <w:t>Distributed Dictionary Representations</w:t>
      </w:r>
    </w:p>
    <w:p w14:paraId="1E8658D5" w14:textId="77777777" w:rsidR="00124719" w:rsidRPr="009E2D9F" w:rsidRDefault="00124719" w:rsidP="006B74AF">
      <w:pPr>
        <w:spacing w:after="120"/>
        <w:jc w:val="center"/>
        <w:rPr>
          <w:lang w:eastAsia="zh-CN"/>
        </w:rPr>
      </w:pPr>
    </w:p>
    <w:p w14:paraId="230AAA57" w14:textId="77777777" w:rsidR="003A2E6A" w:rsidRPr="009E2D9F" w:rsidRDefault="003A2E6A" w:rsidP="006B74AF">
      <w:pPr>
        <w:spacing w:after="120"/>
        <w:jc w:val="center"/>
      </w:pPr>
    </w:p>
    <w:p w14:paraId="6B357F9A" w14:textId="77777777" w:rsidR="008F6871" w:rsidRPr="009E2D9F" w:rsidRDefault="00F73438" w:rsidP="006B74AF">
      <w:pPr>
        <w:widowControl/>
        <w:autoSpaceDE/>
        <w:autoSpaceDN/>
        <w:adjustRightInd/>
        <w:spacing w:after="120"/>
        <w:rPr>
          <w:lang w:eastAsia="zh-CN"/>
        </w:rPr>
        <w:sectPr w:rsidR="008F6871" w:rsidRPr="009E2D9F" w:rsidSect="008F6871">
          <w:headerReference w:type="default" r:id="rId8"/>
          <w:type w:val="continuous"/>
          <w:pgSz w:w="12240" w:h="15840"/>
          <w:pgMar w:top="1440" w:right="1440" w:bottom="1440" w:left="1440" w:header="720" w:footer="720" w:gutter="0"/>
          <w:pgNumType w:start="1"/>
          <w:cols w:space="720"/>
          <w:noEndnote/>
          <w:docGrid w:linePitch="326"/>
        </w:sectPr>
      </w:pPr>
      <w:r w:rsidRPr="009E2D9F">
        <w:rPr>
          <w:lang w:eastAsia="zh-CN"/>
        </w:rPr>
        <w:br w:type="page"/>
      </w:r>
    </w:p>
    <w:p w14:paraId="7E6D3964" w14:textId="77777777" w:rsidR="00A63815" w:rsidRDefault="00F73438" w:rsidP="00A63815">
      <w:pPr>
        <w:ind w:firstLine="0"/>
        <w:jc w:val="center"/>
        <w:rPr>
          <w:b/>
          <w:bCs/>
        </w:rPr>
      </w:pPr>
      <w:r>
        <w:rPr>
          <w:b/>
          <w:bCs/>
        </w:rPr>
        <w:lastRenderedPageBreak/>
        <w:t>Introduction</w:t>
      </w:r>
    </w:p>
    <w:p w14:paraId="3F3FBAAC" w14:textId="4F05FBA8" w:rsidR="00F631D8" w:rsidRDefault="00F73438" w:rsidP="008B1C0B">
      <w:pPr>
        <w:widowControl/>
      </w:pPr>
      <w:r>
        <w:t>Televised presidential debate has been criticized for lack of real clash, fa</w:t>
      </w:r>
      <w:r w:rsidR="00FB1949">
        <w:t xml:space="preserve">iling </w:t>
      </w:r>
      <w:r>
        <w:t xml:space="preserve">to develop real issue discussion, </w:t>
      </w:r>
      <w:r w:rsidR="00365555">
        <w:t xml:space="preserve">and </w:t>
      </w:r>
      <w:r w:rsidR="005C194B">
        <w:t xml:space="preserve">too much focus on candidates’ image instead </w:t>
      </w:r>
      <w:r w:rsidR="005C194B">
        <w:fldChar w:fldCharType="begin">
          <w:fldData xml:space="preserve">PEVuZE5vdGU+PENpdGU+PEF1dGhvcj5DYXJsaW48L0F1dGhvcj48WWVhcj4xOTg5PC9ZZWFyPjxS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</w:fldData>
        </w:fldChar>
      </w:r>
      <w:r w:rsidR="00D44B3B">
        <w:instrText xml:space="preserve"> ADDIN EN.CITE </w:instrText>
      </w:r>
      <w:r w:rsidR="00D44B3B">
        <w:fldChar w:fldCharType="begin">
          <w:fldData xml:space="preserve">PEVuZE5vdGU+PENpdGU+PEF1dGhvcj5DYXJsaW48L0F1dGhvcj48WWVhcj4xOTg5PC9ZZWFyPjxS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</w:fldData>
        </w:fldChar>
      </w:r>
      <w:r w:rsidR="00D44B3B">
        <w:instrText xml:space="preserve"> ADDIN EN.CITE.DATA </w:instrText>
      </w:r>
      <w:r w:rsidR="00D44B3B">
        <w:fldChar w:fldCharType="end"/>
      </w:r>
      <w:r w:rsidR="005C194B">
        <w:fldChar w:fldCharType="separate"/>
      </w:r>
      <w:r w:rsidR="00D44B3B">
        <w:rPr>
          <w:noProof/>
        </w:rPr>
        <w:t>(D. P. Carlin, 1989, 1992; Clifford &amp; Jerit, 2013; McKinney &amp; Carlin, 2004)</w:t>
      </w:r>
      <w:r w:rsidR="005C194B">
        <w:fldChar w:fldCharType="end"/>
      </w:r>
      <w:r>
        <w:t>,</w:t>
      </w:r>
      <w:r w:rsidR="005C194B">
        <w:t xml:space="preserve"> although there is </w:t>
      </w:r>
      <w:r w:rsidR="00A928DD">
        <w:t xml:space="preserve">no </w:t>
      </w:r>
      <w:r w:rsidR="00365555">
        <w:t>doubt</w:t>
      </w:r>
      <w:r w:rsidR="005C194B">
        <w:t xml:space="preserve"> that presidential debate does serve our democracy well by contributing to a more engaged and better-informed electorate </w:t>
      </w:r>
      <w:r w:rsidR="005C194B">
        <w:fldChar w:fldCharType="begin"/>
      </w:r>
      <w:r w:rsidR="00614336">
        <w:instrText xml:space="preserve"> ADDIN EN.CITE &lt;EndNote&gt;&lt;Cite&gt;&lt;Author&gt;McKinney&lt;/Author&gt;&lt;Year&gt;2004&lt;/Year&gt;&lt;RecNum&gt;297&lt;/RecNum&gt;&lt;DisplayText&gt;(McKinney &amp;amp; Carlin, 2004)&lt;/DisplayText&gt;&lt;record&gt;&lt;rec-number&gt;297&lt;/rec-number&gt;&lt;foreign-keys&gt;&lt;key app="EN" db-id="2xd0pvrd6xxp05evvtepd0f9vppe5rtsxa20" timestamp="1600019109" guid="57cb0d12-1b1d-4e17-a8fb-0569d3a5a31b"&gt;297&lt;/key&gt;&lt;/foreign-keys&gt;&lt;ref-type name="Journal Article"&gt;17&lt;/ref-type&gt;&lt;contributors&gt;&lt;authors&gt;&lt;author&gt;McKinney, Mitchell S&lt;/author&gt;&lt;author&gt;Carlin, Diana B&lt;/author&gt;&lt;/authors&gt;&lt;/contributors&gt;&lt;titles&gt;&lt;title&gt;Political campaign debates&lt;/title&gt;&lt;secondary-title&gt;Handbook of political communication research&lt;/secondary-title&gt;&lt;/titles&gt;&lt;periodical&gt;&lt;full-title&gt;Handbook of political communication research&lt;/full-title&gt;&lt;/periodical&gt;&lt;pages&gt;203-234&lt;/pages&gt;&lt;dates&gt;&lt;year&gt;2004&lt;/year&gt;&lt;/dates&gt;&lt;urls&gt;&lt;/urls&gt;&lt;/record&gt;&lt;/Cite&gt;&lt;/EndNote&gt;</w:instrText>
      </w:r>
      <w:r w:rsidR="005C194B">
        <w:fldChar w:fldCharType="separate"/>
      </w:r>
      <w:r w:rsidR="00614336">
        <w:rPr>
          <w:noProof/>
        </w:rPr>
        <w:t>(McKinney &amp; Carlin, 2004)</w:t>
      </w:r>
      <w:r w:rsidR="005C194B">
        <w:fldChar w:fldCharType="end"/>
      </w:r>
      <w:r w:rsidR="005C194B">
        <w:t xml:space="preserve">. </w:t>
      </w:r>
      <w:r w:rsidR="00684D26">
        <w:t>Unfortunately, a</w:t>
      </w:r>
      <w:r w:rsidR="00A928DD">
        <w:t xml:space="preserve">ccording to </w:t>
      </w:r>
      <w:r w:rsidR="005C194B">
        <w:t xml:space="preserve">Moral Foundation </w:t>
      </w:r>
      <w:r w:rsidR="00C60197">
        <w:t xml:space="preserve">Theory </w:t>
      </w:r>
      <w:r w:rsidR="005C194B">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846916">
        <w:instrText xml:space="preserve"> ADDIN EN.CITE </w:instrText>
      </w:r>
      <w:r w:rsidR="00846916">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846916">
        <w:instrText xml:space="preserve"> ADDIN EN.CITE.DATA </w:instrText>
      </w:r>
      <w:r w:rsidR="00846916">
        <w:fldChar w:fldCharType="end"/>
      </w:r>
      <w:r w:rsidR="005C194B">
        <w:fldChar w:fldCharType="separate"/>
      </w:r>
      <w:r w:rsidR="00614336">
        <w:rPr>
          <w:noProof/>
        </w:rPr>
        <w:t>(Graham et al., 2013; Haidt &amp; Graham, 2007; Haidt &amp; Joseph, 2004)</w:t>
      </w:r>
      <w:r w:rsidR="005C194B">
        <w:fldChar w:fldCharType="end"/>
      </w:r>
      <w:r w:rsidR="005C194B">
        <w:t xml:space="preserve"> </w:t>
      </w:r>
      <w:r w:rsidR="00A928DD">
        <w:t>and</w:t>
      </w:r>
      <w:r w:rsidR="005C194B">
        <w:t xml:space="preserve"> </w:t>
      </w:r>
      <w:r>
        <w:t xml:space="preserve">mediatization </w:t>
      </w:r>
      <w:r w:rsidR="00C60197">
        <w:t xml:space="preserve">theory </w:t>
      </w:r>
      <w:r>
        <w:fldChar w:fldCharType="begin"/>
      </w:r>
      <w:r w:rsidR="006A73A3">
        <w:instrText xml:space="preserve"> ADDIN EN.CITE &lt;EndNote&gt;&lt;Cite&gt;&lt;Author&gt;Hjarvard&lt;/Author&gt;&lt;Year&gt;2008&lt;/Year&gt;&lt;RecNum&gt;85&lt;/RecNum&gt;&lt;DisplayText&gt;(Hjarvard, 2008,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fldChar w:fldCharType="separate"/>
      </w:r>
      <w:r w:rsidR="006A73A3">
        <w:rPr>
          <w:noProof/>
        </w:rPr>
        <w:t>(Hjarvard, 2008, 2013)</w:t>
      </w:r>
      <w:r>
        <w:fldChar w:fldCharType="end"/>
      </w:r>
      <w:r w:rsidR="003A6725">
        <w:t xml:space="preserve">, lack of issue discussion and real </w:t>
      </w:r>
      <w:r w:rsidR="006663D2">
        <w:t>clash</w:t>
      </w:r>
      <w:r w:rsidR="003A6725">
        <w:t xml:space="preserve"> is inevitable</w:t>
      </w:r>
      <w:r w:rsidR="00CD5188">
        <w:t xml:space="preserve"> in </w:t>
      </w:r>
      <w:r w:rsidR="006656D5">
        <w:t xml:space="preserve">televised </w:t>
      </w:r>
      <w:r w:rsidR="00CD5188">
        <w:t>presidential debates</w:t>
      </w:r>
      <w:r w:rsidR="003A6725">
        <w:t>.</w:t>
      </w:r>
    </w:p>
    <w:p w14:paraId="0AE93061" w14:textId="6AA89919" w:rsidR="002874FF" w:rsidRDefault="00F73438" w:rsidP="003A6725">
      <w:pPr>
        <w:rPr>
          <w:lang w:eastAsia="zh-CN"/>
        </w:rPr>
      </w:pPr>
      <w:r>
        <w:t>M</w:t>
      </w:r>
      <w:r w:rsidRPr="009E2D9F">
        <w:t>oral Foundation Theory</w:t>
      </w:r>
      <w:r>
        <w:t xml:space="preserve"> (MFT) offers an innovative tool to understand the formation of political attitudes </w:t>
      </w:r>
      <w:r>
        <w:fldChar w:fldCharType="begin">
          <w:fldData xml:space="preserve">PEVuZE5vdGU+PENpdGU+PEF1dGhvcj5DbGlmZm9yZDwvQXV0aG9yPjxZZWFyPjIwMTM8L1llYXI+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=
</w:fldData>
        </w:fldChar>
      </w:r>
      <w:r>
        <w:instrText xml:space="preserve"> ADDIN EN.CITE </w:instrText>
      </w:r>
      <w:r>
        <w:fldChar w:fldCharType="begin">
          <w:fldData xml:space="preserve">PEVuZE5vdGU+PENpdGU+PEF1dGhvcj5DbGlmZm9yZDwvQXV0aG9yPjxZZWFyPjIwMTM8L1llYXI+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=
</w:fldData>
        </w:fldChar>
      </w:r>
      <w:r>
        <w:instrText xml:space="preserve"> ADDIN EN.CITE.DATA </w:instrText>
      </w:r>
      <w:r>
        <w:fldChar w:fldCharType="end"/>
      </w:r>
      <w:r>
        <w:fldChar w:fldCharType="separate"/>
      </w:r>
      <w:r>
        <w:rPr>
          <w:noProof/>
        </w:rPr>
        <w:t>(Clifford &amp; Jerit, 2013; Graham et al., 2011; Weber &amp; Federico, 2013)</w:t>
      </w:r>
      <w:r>
        <w:fldChar w:fldCharType="end"/>
      </w:r>
      <w:r w:rsidR="00FA4DDD">
        <w:t>.</w:t>
      </w:r>
      <w:r>
        <w:t xml:space="preserve"> </w:t>
      </w:r>
      <w:r w:rsidR="000E7C01">
        <w:t xml:space="preserve">MFT </w:t>
      </w:r>
      <w:r w:rsidR="000E7C01" w:rsidRPr="009E2D9F">
        <w:rPr>
          <w:rFonts w:eastAsia="SimSun"/>
          <w:color w:val="auto"/>
        </w:rPr>
        <w:t>posits that</w:t>
      </w:r>
      <w:r w:rsidR="000E7C01">
        <w:rPr>
          <w:rFonts w:eastAsia="SimSun"/>
          <w:color w:val="auto"/>
        </w:rPr>
        <w:t xml:space="preserve"> human beings construct moral virtues and meanings based on five innate moral foundations (ten dimensions total): </w:t>
      </w:r>
      <w:r w:rsidR="000E7C01" w:rsidRPr="009E2D9F">
        <w:t>care/har</w:t>
      </w:r>
      <w:r w:rsidR="000E7C01" w:rsidRPr="009E2D9F">
        <w:rPr>
          <w:lang w:eastAsia="zh-CN"/>
        </w:rPr>
        <w:t>m,</w:t>
      </w:r>
      <w:r w:rsidR="000E7C01" w:rsidRPr="009E2D9F">
        <w:t xml:space="preserve"> fairness/cheating, loyalty/betrayal, authority/subversion, </w:t>
      </w:r>
      <w:r w:rsidR="000E7C01">
        <w:t xml:space="preserve">and </w:t>
      </w:r>
      <w:r w:rsidR="000E7C01" w:rsidRPr="009E2D9F">
        <w:t>sanctity/degradation</w:t>
      </w:r>
      <w:r w:rsidR="000E7C01">
        <w:t xml:space="preserve">, </w:t>
      </w:r>
      <w:r w:rsidR="000E7C01">
        <w:rPr>
          <w:lang w:eastAsia="zh-CN"/>
        </w:rPr>
        <w:t>while conservatives and liberals have different configurations</w:t>
      </w:r>
      <w:r w:rsidR="00E1781D">
        <w:rPr>
          <w:lang w:eastAsia="zh-CN"/>
        </w:rPr>
        <w:t xml:space="preserve"> – sensitivities</w:t>
      </w:r>
      <w:r w:rsidR="000E7C01">
        <w:rPr>
          <w:lang w:eastAsia="zh-CN"/>
        </w:rPr>
        <w:t xml:space="preserve"> of the five foundations </w:t>
      </w:r>
      <w:r w:rsidR="000E7C01">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0E7C01">
        <w:instrText xml:space="preserve"> ADDIN EN.CITE </w:instrText>
      </w:r>
      <w:r w:rsidR="000E7C01">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0E7C01">
        <w:instrText xml:space="preserve"> ADDIN EN.CITE.DATA </w:instrText>
      </w:r>
      <w:r w:rsidR="000E7C01">
        <w:fldChar w:fldCharType="end"/>
      </w:r>
      <w:r w:rsidR="000E7C01">
        <w:fldChar w:fldCharType="separate"/>
      </w:r>
      <w:r w:rsidR="000E7C01">
        <w:rPr>
          <w:noProof/>
        </w:rPr>
        <w:t>(Graham et al., 2013; Haidt &amp; Graham, 2007; Haidt &amp; Joseph, 2004)</w:t>
      </w:r>
      <w:r w:rsidR="000E7C01">
        <w:fldChar w:fldCharType="end"/>
      </w:r>
      <w:r w:rsidR="000E7C01">
        <w:rPr>
          <w:lang w:eastAsia="zh-CN"/>
        </w:rPr>
        <w:t xml:space="preserve">. Accordingly, “conservatives and liberals have a hard time seeing eye-to-eye” </w:t>
      </w:r>
      <w:r w:rsidR="000E7C01">
        <w:rPr>
          <w:lang w:eastAsia="zh-CN"/>
        </w:rPr>
        <w:fldChar w:fldCharType="begin"/>
      </w:r>
      <w:r w:rsidR="000E7C01">
        <w:rPr>
          <w:lang w:eastAsia="zh-CN"/>
        </w:rPr>
        <w:instrText xml:space="preserve"> ADDIN EN.CITE &lt;EndNote&gt;&lt;Cite&gt;&lt;Author&gt;Clifford&lt;/Author&gt;&lt;Year&gt;2013&lt;/Year&gt;&lt;RecNum&gt;333&lt;/RecNum&gt;&lt;Pages&gt;658&lt;/Pages&gt;&lt;DisplayText&gt;(Clifford &amp;amp; Jerit, 2013, p. 658)&lt;/DisplayText&gt;&lt;record&gt;&lt;rec-number&gt;333&lt;/rec-number&gt;&lt;foreign-keys&gt;&lt;key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0E7C01">
        <w:rPr>
          <w:lang w:eastAsia="zh-CN"/>
        </w:rPr>
        <w:fldChar w:fldCharType="separate"/>
      </w:r>
      <w:r w:rsidR="000E7C01">
        <w:rPr>
          <w:noProof/>
          <w:lang w:eastAsia="zh-CN"/>
        </w:rPr>
        <w:t>(Clifford &amp; Jerit, 2013, p. 658)</w:t>
      </w:r>
      <w:r w:rsidR="000E7C01">
        <w:rPr>
          <w:lang w:eastAsia="zh-CN"/>
        </w:rPr>
        <w:fldChar w:fldCharType="end"/>
      </w:r>
      <w:r w:rsidR="000E7C01">
        <w:rPr>
          <w:lang w:eastAsia="zh-CN"/>
        </w:rPr>
        <w:t xml:space="preserve">. In other words, </w:t>
      </w:r>
      <w:r w:rsidR="00E1781D">
        <w:rPr>
          <w:lang w:eastAsia="zh-CN"/>
        </w:rPr>
        <w:t xml:space="preserve">people with different moral foundation configurations such as </w:t>
      </w:r>
      <w:r w:rsidR="000E7C01">
        <w:rPr>
          <w:lang w:eastAsia="zh-CN"/>
        </w:rPr>
        <w:t>conservatives and liberals may not understand each other very well. So would the debaters in presidential debates. They could have been talking past each other rather than talking to each other because of their moral divergence</w:t>
      </w:r>
      <w:r w:rsidR="00B42D73">
        <w:rPr>
          <w:lang w:eastAsia="zh-CN"/>
        </w:rPr>
        <w:t xml:space="preserve"> – </w:t>
      </w:r>
      <w:r w:rsidR="00B42D73">
        <w:rPr>
          <w:rFonts w:hint="eastAsia"/>
          <w:lang w:eastAsia="zh-CN"/>
        </w:rPr>
        <w:t>differen</w:t>
      </w:r>
      <w:r w:rsidR="00B42D73">
        <w:rPr>
          <w:lang w:eastAsia="zh-CN"/>
        </w:rPr>
        <w:t>ce of moral stances determined by moral concerns</w:t>
      </w:r>
      <w:r w:rsidR="000E7C01">
        <w:rPr>
          <w:lang w:eastAsia="zh-CN"/>
        </w:rPr>
        <w:t xml:space="preserve">.  </w:t>
      </w:r>
    </w:p>
    <w:p w14:paraId="2EF1AF30" w14:textId="1124C7EC" w:rsidR="002874FF" w:rsidRDefault="00B65EB3" w:rsidP="002874FF">
      <w:pPr>
        <w:rPr>
          <w:lang w:eastAsia="zh-CN"/>
        </w:rPr>
      </w:pPr>
      <w:r>
        <w:rPr>
          <w:lang w:eastAsia="zh-CN"/>
        </w:rPr>
        <w:t>Moreover</w:t>
      </w:r>
      <w:r w:rsidR="00F73438">
        <w:rPr>
          <w:lang w:eastAsia="zh-CN"/>
        </w:rPr>
        <w:t>,</w:t>
      </w:r>
      <w:r w:rsidR="004F06E8">
        <w:rPr>
          <w:lang w:eastAsia="zh-CN"/>
        </w:rPr>
        <w:t xml:space="preserve"> </w:t>
      </w:r>
      <w:r w:rsidR="000E7C01">
        <w:rPr>
          <w:lang w:eastAsia="zh-CN"/>
        </w:rPr>
        <w:t xml:space="preserve">according to </w:t>
      </w:r>
      <w:r w:rsidR="000E7C01">
        <w:t xml:space="preserve">mediatization theory </w:t>
      </w:r>
      <w:r w:rsidR="000E7C01">
        <w:fldChar w:fldCharType="begin"/>
      </w:r>
      <w:r w:rsidR="000E7C01">
        <w:instrText xml:space="preserve"> ADDIN EN.CITE &lt;EndNote&gt;&lt;Cite&gt;&lt;Author&gt;Hjarvard&lt;/Author&gt;&lt;Year&gt;2008&lt;/Year&gt;&lt;RecNum&gt;85&lt;/RecNum&gt;&lt;DisplayText&gt;(Hjarvard, 2008,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0E7C01">
        <w:fldChar w:fldCharType="separate"/>
      </w:r>
      <w:r w:rsidR="000E7C01">
        <w:rPr>
          <w:noProof/>
        </w:rPr>
        <w:t>(Hjarvard, 2008, 2013)</w:t>
      </w:r>
      <w:r w:rsidR="000E7C01">
        <w:fldChar w:fldCharType="end"/>
      </w:r>
      <w:r w:rsidR="000E7C01">
        <w:t xml:space="preserve">, </w:t>
      </w:r>
      <w:r w:rsidR="00753E5A">
        <w:rPr>
          <w:lang w:eastAsia="zh-CN"/>
        </w:rPr>
        <w:t>presidential candidate</w:t>
      </w:r>
      <w:r>
        <w:rPr>
          <w:lang w:eastAsia="zh-CN"/>
        </w:rPr>
        <w:t>s</w:t>
      </w:r>
      <w:r w:rsidR="00F73438">
        <w:rPr>
          <w:lang w:eastAsia="zh-CN"/>
        </w:rPr>
        <w:t xml:space="preserve"> </w:t>
      </w:r>
      <w:r w:rsidR="004F06E8">
        <w:rPr>
          <w:lang w:eastAsia="zh-CN"/>
        </w:rPr>
        <w:t xml:space="preserve">may not </w:t>
      </w:r>
      <w:r w:rsidR="00070AAF">
        <w:rPr>
          <w:lang w:eastAsia="zh-CN"/>
        </w:rPr>
        <w:t>willing</w:t>
      </w:r>
      <w:r w:rsidR="004F06E8">
        <w:rPr>
          <w:lang w:eastAsia="zh-CN"/>
        </w:rPr>
        <w:t xml:space="preserve"> to understand and discuss with his</w:t>
      </w:r>
      <w:r>
        <w:rPr>
          <w:lang w:eastAsia="zh-CN"/>
        </w:rPr>
        <w:t>/her</w:t>
      </w:r>
      <w:r w:rsidR="004F06E8">
        <w:rPr>
          <w:lang w:eastAsia="zh-CN"/>
        </w:rPr>
        <w:t xml:space="preserve"> opponent</w:t>
      </w:r>
      <w:r w:rsidR="000E7C01">
        <w:rPr>
          <w:lang w:eastAsia="zh-CN"/>
        </w:rPr>
        <w:t xml:space="preserve"> in televised debates</w:t>
      </w:r>
      <w:r w:rsidR="000E7C01">
        <w:t xml:space="preserve">, </w:t>
      </w:r>
      <w:r w:rsidR="000E7C01">
        <w:lastRenderedPageBreak/>
        <w:t>because their first priority is to build image.</w:t>
      </w:r>
      <w:r w:rsidR="004F06E8">
        <w:t xml:space="preserve"> Mediatization discusses </w:t>
      </w:r>
      <w:r w:rsidR="00247C7E">
        <w:t xml:space="preserve">the process that </w:t>
      </w:r>
      <w:r w:rsidR="00F73438" w:rsidRPr="003F49F4">
        <w:t xml:space="preserve">media logic being internalized </w:t>
      </w:r>
      <w:r w:rsidR="00F73438">
        <w:t>by other</w:t>
      </w:r>
      <w:r w:rsidR="00F73438" w:rsidRPr="003F49F4">
        <w:t xml:space="preserve"> </w:t>
      </w:r>
      <w:r w:rsidR="00F73438">
        <w:t>institutions of our society, such as politics, economy, culture, and so forth.</w:t>
      </w:r>
      <w:r w:rsidR="004F06E8">
        <w:t xml:space="preserve"> </w:t>
      </w:r>
      <w:r w:rsidR="00846916">
        <w:t xml:space="preserve">Personalization has been identified as </w:t>
      </w:r>
      <w:r w:rsidR="0038601F">
        <w:t>a</w:t>
      </w:r>
      <w:r w:rsidR="00846916">
        <w:t xml:space="preserve"> major change </w:t>
      </w:r>
      <w:r w:rsidR="0038601F">
        <w:t xml:space="preserve">of </w:t>
      </w:r>
      <w:r w:rsidR="00846916">
        <w:t>politicians</w:t>
      </w:r>
      <w:r w:rsidR="0038601F">
        <w:t xml:space="preserve"> caused by mediatization, </w:t>
      </w:r>
      <w:r w:rsidR="00846916">
        <w:t xml:space="preserve">and it entails that </w:t>
      </w:r>
      <w:r w:rsidR="0038601F">
        <w:t xml:space="preserve">building a personal </w:t>
      </w:r>
      <w:r w:rsidR="003C425A">
        <w:t>pu</w:t>
      </w:r>
      <w:r w:rsidR="0038601F">
        <w:t xml:space="preserve">blic image </w:t>
      </w:r>
      <w:r w:rsidR="00846916">
        <w:t xml:space="preserve">has </w:t>
      </w:r>
      <w:r w:rsidR="00B46ACB">
        <w:t>become</w:t>
      </w:r>
      <w:r w:rsidR="00846916">
        <w:t xml:space="preserve"> </w:t>
      </w:r>
      <w:r w:rsidR="00885CB1">
        <w:t xml:space="preserve">one of </w:t>
      </w:r>
      <w:r w:rsidR="00B46ACB">
        <w:t>politicians’</w:t>
      </w:r>
      <w:r w:rsidR="00885CB1">
        <w:t xml:space="preserve"> top priorities</w:t>
      </w:r>
      <w:r w:rsidR="00EA4D10">
        <w:t xml:space="preserve"> </w:t>
      </w:r>
      <w:r w:rsidR="00EA4D10">
        <w:fldChar w:fldCharType="begin"/>
      </w:r>
      <w:r w:rsidR="00EA4D10">
        <w:instrText xml:space="preserve"> ADDIN EN.CITE &lt;EndNote&gt;&lt;Cite&gt;&lt;Author&gt;Hjarvard&lt;/Author&gt;&lt;Year&gt;2013&lt;/Year&gt;&lt;RecNum&gt;55&lt;/RecNum&gt;&lt;DisplayText&gt;(Hjarvard, 2013; Mazzoleni, 2008)&lt;/DisplayText&gt;&lt;record&gt;&lt;rec-number&gt;55&lt;/rec-number&gt;&lt;foreign-keys&gt;&lt;key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Cite&gt;&lt;Author&gt;Mazzoleni&lt;/Author&gt;&lt;Year&gt;2008&lt;/Year&gt;&lt;RecNum&gt;347&lt;/RecNum&gt;&lt;record&gt;&lt;rec-number&gt;347&lt;/rec-number&gt;&lt;foreign-keys&gt;&lt;key app="EN" db-id="2xd0pvrd6xxp05evvtepd0f9vppe5rtsxa20" timestamp="1603744784" guid="4ac43bfe-26a2-4165-8db5-babb86c559ec"&gt;347&lt;/key&gt;&lt;/foreign-keys&gt;&lt;ref-type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Inc.&lt;/publisher&gt;&lt;urls&gt;&lt;/urls&gt;&lt;/record&gt;&lt;/Cite&gt;&lt;/EndNote&gt;</w:instrText>
      </w:r>
      <w:r w:rsidR="00EA4D10">
        <w:fldChar w:fldCharType="separate"/>
      </w:r>
      <w:r w:rsidR="00EA4D10">
        <w:rPr>
          <w:noProof/>
        </w:rPr>
        <w:t>(Hjarvard, 2013; Mazzoleni, 2008)</w:t>
      </w:r>
      <w:r w:rsidR="00EA4D10">
        <w:fldChar w:fldCharType="end"/>
      </w:r>
      <w:r w:rsidR="003C425A">
        <w:t>. As a media event, televised presidential debate</w:t>
      </w:r>
      <w:r w:rsidR="003A6725">
        <w:t xml:space="preserve"> </w:t>
      </w:r>
      <w:r w:rsidR="00C112FC">
        <w:t>ha</w:t>
      </w:r>
      <w:r w:rsidR="003A6725">
        <w:t>ve</w:t>
      </w:r>
      <w:r w:rsidR="00C112FC">
        <w:t xml:space="preserve"> to abide by media logic to be media-friendly because it is designed to be </w:t>
      </w:r>
      <w:r w:rsidR="00A541EA">
        <w:t>broadcasted</w:t>
      </w:r>
      <w:r w:rsidR="006336D5">
        <w:t xml:space="preserve"> </w:t>
      </w:r>
      <w:r w:rsidR="009D647F">
        <w:fldChar w:fldCharType="begin"/>
      </w:r>
      <w:r w:rsidR="009D647F">
        <w:instrText xml:space="preserve"> ADDIN EN.CITE &lt;EndNote&gt;&lt;Cite&gt;&lt;Author&gt;Dayan&lt;/Author&gt;&lt;Year&gt;1992&lt;/Year&gt;&lt;RecNum&gt;30&lt;/RecNum&gt;&lt;DisplayText&gt;(Dayan &amp;amp; Katz, 1992)&lt;/DisplayText&gt;&lt;record&gt;&lt;rec-number&gt;30&lt;/rec-number&gt;&lt;foreign-keys&gt;&lt;key app="EN" db-id="2xd0pvrd6xxp05evvtepd0f9vppe5rtsxa20" timestamp="1573568587" guid="f4f40fcb-4d17-4aee-8ab1-fbd376766057"&gt;30&lt;/key&gt;&lt;/foreign-keys&gt;&lt;ref-type name="Book"&gt;6&lt;/ref-type&gt;&lt;contributors&gt;&lt;authors&gt;&lt;author&gt;Dayan, Daniel&lt;/author&gt;&lt;author&gt;Katz, Elihu&lt;/author&gt;&lt;/authors&gt;&lt;/contributors&gt;&lt;titles&gt;&lt;title&gt;Media events&lt;/title&gt;&lt;/titles&gt;&lt;dates&gt;&lt;year&gt;1992&lt;/year&gt;&lt;/dates&gt;&lt;pub-location&gt;Cambridge, MA&lt;/pub-location&gt;&lt;publisher&gt;Harvard University Press&lt;/publisher&gt;&lt;isbn&gt;0674559568&lt;/isbn&gt;&lt;urls&gt;&lt;/urls&gt;&lt;/record&gt;&lt;/Cite&gt;&lt;/EndNote&gt;</w:instrText>
      </w:r>
      <w:r w:rsidR="009D647F">
        <w:fldChar w:fldCharType="separate"/>
      </w:r>
      <w:r w:rsidR="009D647F">
        <w:rPr>
          <w:noProof/>
        </w:rPr>
        <w:t>(Dayan &amp; Katz, 1992)</w:t>
      </w:r>
      <w:r w:rsidR="009D647F">
        <w:fldChar w:fldCharType="end"/>
      </w:r>
      <w:r w:rsidR="009D647F">
        <w:t xml:space="preserve">. This </w:t>
      </w:r>
      <w:r w:rsidR="00B46ACB">
        <w:t>means</w:t>
      </w:r>
      <w:r w:rsidR="009D647F">
        <w:t xml:space="preserve"> that the presidential candidates may lack intentions to develop real issue discussion</w:t>
      </w:r>
      <w:r>
        <w:t>s</w:t>
      </w:r>
      <w:r w:rsidR="009D647F">
        <w:t xml:space="preserve"> in th</w:t>
      </w:r>
      <w:r>
        <w:t>eir</w:t>
      </w:r>
      <w:r w:rsidR="009D647F">
        <w:t xml:space="preserve"> debate</w:t>
      </w:r>
      <w:r>
        <w:t>s</w:t>
      </w:r>
      <w:r w:rsidR="009D647F">
        <w:t xml:space="preserve"> because they </w:t>
      </w:r>
      <w:r w:rsidR="00684D26">
        <w:t xml:space="preserve">would </w:t>
      </w:r>
      <w:r w:rsidR="00F068C7">
        <w:t>focus more</w:t>
      </w:r>
      <w:r w:rsidR="009D647F">
        <w:t xml:space="preserve"> on building their own image</w:t>
      </w:r>
      <w:r w:rsidR="009A55DD">
        <w:t xml:space="preserve"> as the result of abiding by media logic</w:t>
      </w:r>
      <w:r w:rsidR="009D647F">
        <w:t xml:space="preserve">. </w:t>
      </w:r>
      <w:r w:rsidR="00F73438">
        <w:t xml:space="preserve">Consequently, real clash </w:t>
      </w:r>
      <w:r>
        <w:t>could have been dodged</w:t>
      </w:r>
      <w:r w:rsidR="0025410C">
        <w:t>,</w:t>
      </w:r>
      <w:r w:rsidR="00F73438">
        <w:t xml:space="preserve"> </w:t>
      </w:r>
      <w:r w:rsidR="00BC13F9">
        <w:rPr>
          <w:lang w:eastAsia="zh-CN"/>
        </w:rPr>
        <w:t>image building – stating one’s own issue stance</w:t>
      </w:r>
      <w:r w:rsidR="00941B0A">
        <w:rPr>
          <w:lang w:eastAsia="zh-CN"/>
        </w:rPr>
        <w:t xml:space="preserve"> </w:t>
      </w:r>
      <w:r w:rsidR="00941B0A">
        <w:rPr>
          <w:rFonts w:hint="eastAsia"/>
          <w:lang w:eastAsia="zh-CN"/>
        </w:rPr>
        <w:t>and</w:t>
      </w:r>
      <w:r w:rsidR="00941B0A">
        <w:rPr>
          <w:lang w:eastAsia="zh-CN"/>
        </w:rPr>
        <w:t xml:space="preserve"> moral reasons</w:t>
      </w:r>
      <w:r w:rsidR="00BC13F9">
        <w:rPr>
          <w:lang w:eastAsia="zh-CN"/>
        </w:rPr>
        <w:t xml:space="preserve"> – outweighs</w:t>
      </w:r>
      <w:r w:rsidR="00F73438">
        <w:rPr>
          <w:lang w:eastAsia="zh-CN"/>
        </w:rPr>
        <w:t xml:space="preserve"> issue</w:t>
      </w:r>
      <w:r w:rsidR="0025410C">
        <w:rPr>
          <w:lang w:eastAsia="zh-CN"/>
        </w:rPr>
        <w:t xml:space="preserve"> discussions, and the moral divergence between presidential debaters </w:t>
      </w:r>
      <w:r w:rsidR="0030269D">
        <w:rPr>
          <w:lang w:eastAsia="zh-CN"/>
        </w:rPr>
        <w:t>could</w:t>
      </w:r>
      <w:r w:rsidR="00907B45">
        <w:rPr>
          <w:lang w:eastAsia="zh-CN"/>
        </w:rPr>
        <w:t xml:space="preserve"> </w:t>
      </w:r>
      <w:r w:rsidR="009A55DD">
        <w:rPr>
          <w:lang w:eastAsia="zh-CN"/>
        </w:rPr>
        <w:t xml:space="preserve">have </w:t>
      </w:r>
      <w:r w:rsidR="00907B45">
        <w:rPr>
          <w:lang w:eastAsia="zh-CN"/>
        </w:rPr>
        <w:t>be</w:t>
      </w:r>
      <w:r w:rsidR="009A55DD">
        <w:rPr>
          <w:lang w:eastAsia="zh-CN"/>
        </w:rPr>
        <w:t>en</w:t>
      </w:r>
      <w:r w:rsidR="00907B45">
        <w:rPr>
          <w:lang w:eastAsia="zh-CN"/>
        </w:rPr>
        <w:t xml:space="preserve"> </w:t>
      </w:r>
      <w:r w:rsidR="0025410C">
        <w:rPr>
          <w:lang w:eastAsia="zh-CN"/>
        </w:rPr>
        <w:t xml:space="preserve">increasingly widened. </w:t>
      </w:r>
    </w:p>
    <w:p w14:paraId="44B4E9F3" w14:textId="6E96941D" w:rsidR="008B1FE3" w:rsidRDefault="00F73438" w:rsidP="0025410C">
      <w:r>
        <w:t xml:space="preserve">By examining the moral </w:t>
      </w:r>
      <w:r w:rsidR="00212279">
        <w:t>loading</w:t>
      </w:r>
      <w:r w:rsidR="00BC3A28">
        <w:t xml:space="preserve"> – an indicator of </w:t>
      </w:r>
      <w:r w:rsidR="00716C87">
        <w:t>moral</w:t>
      </w:r>
      <w:r w:rsidR="00FF5DF1">
        <w:t xml:space="preserve"> stance </w:t>
      </w:r>
      <w:r w:rsidR="00FF5DF1">
        <w:rPr>
          <w:rFonts w:eastAsia="SimSun"/>
          <w:lang w:eastAsia="zh-CN"/>
        </w:rPr>
        <w:fldChar w:fldCharType="begin">
          <w:fldData xml:space="preserve">PEVuZE5vdGU+PENpdGU+PEF1dGhvcj5HYXJ0ZW48L0F1dGhvcj48WWVhcj4yMDE4PC9ZZWFyPjxS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</w:fldData>
        </w:fldChar>
      </w:r>
      <w:r w:rsidR="00FF5DF1">
        <w:rPr>
          <w:rFonts w:eastAsia="SimSun"/>
          <w:lang w:eastAsia="zh-CN"/>
        </w:rPr>
        <w:instrText xml:space="preserve"> ADDIN EN.CITE </w:instrText>
      </w:r>
      <w:r w:rsidR="00FF5DF1">
        <w:rPr>
          <w:rFonts w:eastAsia="SimSun"/>
          <w:lang w:eastAsia="zh-CN"/>
        </w:rPr>
        <w:fldChar w:fldCharType="begin">
          <w:fldData xml:space="preserve">PEVuZE5vdGU+PENpdGU+PEF1dGhvcj5HYXJ0ZW48L0F1dGhvcj48WWVhcj4yMDE4PC9ZZWFyPjxS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</w:fldData>
        </w:fldChar>
      </w:r>
      <w:r w:rsidR="00FF5DF1">
        <w:rPr>
          <w:rFonts w:eastAsia="SimSun"/>
          <w:lang w:eastAsia="zh-CN"/>
        </w:rPr>
        <w:instrText xml:space="preserve"> ADDIN EN.CITE.DATA </w:instrText>
      </w:r>
      <w:r w:rsidR="00FF5DF1">
        <w:rPr>
          <w:rFonts w:eastAsia="SimSun"/>
          <w:lang w:eastAsia="zh-CN"/>
        </w:rPr>
      </w:r>
      <w:r w:rsidR="00FF5DF1">
        <w:rPr>
          <w:rFonts w:eastAsia="SimSun"/>
          <w:lang w:eastAsia="zh-CN"/>
        </w:rPr>
        <w:fldChar w:fldCharType="end"/>
      </w:r>
      <w:r w:rsidR="00FF5DF1">
        <w:rPr>
          <w:rFonts w:eastAsia="SimSun"/>
          <w:lang w:eastAsia="zh-CN"/>
        </w:rPr>
      </w:r>
      <w:r w:rsidR="00FF5DF1">
        <w:rPr>
          <w:rFonts w:eastAsia="SimSun"/>
          <w:lang w:eastAsia="zh-CN"/>
        </w:rPr>
        <w:fldChar w:fldCharType="separate"/>
      </w:r>
      <w:r w:rsidR="00FF5DF1">
        <w:rPr>
          <w:rFonts w:eastAsia="SimSun"/>
          <w:noProof/>
          <w:lang w:eastAsia="zh-CN"/>
        </w:rPr>
        <w:t>(Araque, Gatti, &amp; Kalimeri, 2020; Garten et al., 2018; Hoover, Johnson, Boghrati, Graham, &amp; Dehghani, 2018)</w:t>
      </w:r>
      <w:r w:rsidR="00FF5DF1">
        <w:rPr>
          <w:rFonts w:eastAsia="SimSun"/>
          <w:lang w:eastAsia="zh-CN"/>
        </w:rPr>
        <w:fldChar w:fldCharType="end"/>
      </w:r>
      <w:r w:rsidR="00B65EB3">
        <w:t xml:space="preserve"> </w:t>
      </w:r>
      <w:r>
        <w:t xml:space="preserve">of every </w:t>
      </w:r>
      <w:r w:rsidR="00A263E3">
        <w:t xml:space="preserve">televised </w:t>
      </w:r>
      <w:r>
        <w:t xml:space="preserve">presidential debater’s </w:t>
      </w:r>
      <w:r w:rsidR="00212279">
        <w:t>argument</w:t>
      </w:r>
      <w:r>
        <w:t xml:space="preserve"> in each moral foundation, this study quantitatively traced </w:t>
      </w:r>
      <w:r w:rsidR="00A263E3">
        <w:t xml:space="preserve">the </w:t>
      </w:r>
      <w:r w:rsidR="00BC3A28">
        <w:t xml:space="preserve">moral divergence between </w:t>
      </w:r>
      <w:r w:rsidR="00212279">
        <w:t xml:space="preserve">debaters of </w:t>
      </w:r>
      <w:r w:rsidR="00BC3A28">
        <w:t>US presidential debates over</w:t>
      </w:r>
      <w:r w:rsidR="00BC3A28">
        <w:rPr>
          <w:lang w:eastAsia="zh-CN"/>
        </w:rPr>
        <w:t xml:space="preserve"> </w:t>
      </w:r>
      <w:r w:rsidR="00C31393">
        <w:rPr>
          <w:lang w:eastAsia="zh-CN"/>
        </w:rPr>
        <w:t>six decades</w:t>
      </w:r>
      <w:r w:rsidR="006C6B36">
        <w:rPr>
          <w:lang w:eastAsia="zh-CN"/>
        </w:rPr>
        <w:t>.</w:t>
      </w:r>
      <w:r w:rsidR="006C6B36" w:rsidRPr="006C6B36">
        <w:rPr>
          <w:lang w:eastAsia="zh-CN"/>
        </w:rPr>
        <w:t xml:space="preserve"> </w:t>
      </w:r>
      <w:r w:rsidR="00E758B4">
        <w:rPr>
          <w:lang w:eastAsia="zh-CN"/>
        </w:rPr>
        <w:t>On one hand, i</w:t>
      </w:r>
      <w:r w:rsidR="006C6B36">
        <w:rPr>
          <w:lang w:eastAsia="zh-CN"/>
        </w:rPr>
        <w:t xml:space="preserve">t contributes </w:t>
      </w:r>
      <w:r w:rsidR="00C31393">
        <w:rPr>
          <w:lang w:eastAsia="zh-CN"/>
        </w:rPr>
        <w:t xml:space="preserve">to the </w:t>
      </w:r>
      <w:r w:rsidR="006C6B36">
        <w:rPr>
          <w:lang w:eastAsia="zh-CN"/>
        </w:rPr>
        <w:t>literature</w:t>
      </w:r>
      <w:r w:rsidR="00A12F95">
        <w:rPr>
          <w:lang w:eastAsia="zh-CN"/>
        </w:rPr>
        <w:t xml:space="preserve"> </w:t>
      </w:r>
      <w:r w:rsidR="006C6B36">
        <w:rPr>
          <w:lang w:eastAsia="zh-CN"/>
        </w:rPr>
        <w:t xml:space="preserve">by </w:t>
      </w:r>
      <w:r w:rsidR="00A12F95">
        <w:rPr>
          <w:lang w:eastAsia="zh-CN"/>
        </w:rPr>
        <w:t>discover</w:t>
      </w:r>
      <w:r w:rsidR="006C6B36">
        <w:rPr>
          <w:lang w:eastAsia="zh-CN"/>
        </w:rPr>
        <w:t>ing</w:t>
      </w:r>
      <w:r w:rsidR="00F768E5">
        <w:rPr>
          <w:lang w:eastAsia="zh-CN"/>
        </w:rPr>
        <w:t xml:space="preserve"> the formation of one</w:t>
      </w:r>
      <w:r w:rsidR="001F7D7B">
        <w:rPr>
          <w:lang w:eastAsia="zh-CN"/>
        </w:rPr>
        <w:t xml:space="preserve"> </w:t>
      </w:r>
      <w:r w:rsidR="00A263E3">
        <w:rPr>
          <w:lang w:eastAsia="zh-CN"/>
        </w:rPr>
        <w:t>cr</w:t>
      </w:r>
      <w:r w:rsidR="007E1656">
        <w:rPr>
          <w:lang w:eastAsia="zh-CN"/>
        </w:rPr>
        <w:t>ucial</w:t>
      </w:r>
      <w:r w:rsidR="001F7D7B">
        <w:rPr>
          <w:lang w:eastAsia="zh-CN"/>
        </w:rPr>
        <w:t xml:space="preserve"> challenge </w:t>
      </w:r>
      <w:r w:rsidR="00A263E3">
        <w:rPr>
          <w:lang w:eastAsia="zh-CN"/>
        </w:rPr>
        <w:t>that</w:t>
      </w:r>
      <w:r w:rsidR="001F7D7B">
        <w:rPr>
          <w:lang w:eastAsia="zh-CN"/>
        </w:rPr>
        <w:t xml:space="preserve"> </w:t>
      </w:r>
      <w:r w:rsidR="00F768E5">
        <w:rPr>
          <w:lang w:eastAsia="zh-CN"/>
        </w:rPr>
        <w:t>presidential debate</w:t>
      </w:r>
      <w:r w:rsidR="00A263E3">
        <w:rPr>
          <w:lang w:eastAsia="zh-CN"/>
        </w:rPr>
        <w:t xml:space="preserve"> is facing</w:t>
      </w:r>
      <w:r w:rsidR="00F768E5">
        <w:rPr>
          <w:lang w:eastAsia="zh-CN"/>
        </w:rPr>
        <w:t xml:space="preserve"> –</w:t>
      </w:r>
      <w:r w:rsidR="006C6B36">
        <w:rPr>
          <w:lang w:eastAsia="zh-CN"/>
        </w:rPr>
        <w:t xml:space="preserve"> </w:t>
      </w:r>
      <w:r w:rsidR="00F768E5">
        <w:rPr>
          <w:lang w:eastAsia="zh-CN"/>
        </w:rPr>
        <w:t>lack of real clash and issue discussion</w:t>
      </w:r>
      <w:r w:rsidR="00C31393">
        <w:rPr>
          <w:lang w:eastAsia="zh-CN"/>
        </w:rPr>
        <w:t xml:space="preserve"> – from a</w:t>
      </w:r>
      <w:r w:rsidR="00DC7112">
        <w:rPr>
          <w:lang w:eastAsia="zh-CN"/>
        </w:rPr>
        <w:t>n</w:t>
      </w:r>
      <w:r w:rsidR="00C31393">
        <w:rPr>
          <w:lang w:eastAsia="zh-CN"/>
        </w:rPr>
        <w:t xml:space="preserve"> </w:t>
      </w:r>
      <w:r w:rsidR="00E758B4">
        <w:rPr>
          <w:lang w:eastAsia="zh-CN"/>
        </w:rPr>
        <w:t xml:space="preserve">mediatization </w:t>
      </w:r>
      <w:r w:rsidR="00C31393">
        <w:rPr>
          <w:lang w:eastAsia="zh-CN"/>
        </w:rPr>
        <w:t>perspective</w:t>
      </w:r>
      <w:r w:rsidR="00F06391">
        <w:rPr>
          <w:lang w:eastAsia="zh-CN"/>
        </w:rPr>
        <w:t>, and therefor</w:t>
      </w:r>
      <w:r w:rsidR="00B65EB3">
        <w:rPr>
          <w:lang w:eastAsia="zh-CN"/>
        </w:rPr>
        <w:t>e</w:t>
      </w:r>
      <w:r w:rsidR="00F06391">
        <w:rPr>
          <w:lang w:eastAsia="zh-CN"/>
        </w:rPr>
        <w:t xml:space="preserve"> sheds lights on the development of more effective political communication.</w:t>
      </w:r>
      <w:r w:rsidR="001F7D7B">
        <w:rPr>
          <w:lang w:eastAsia="zh-CN"/>
        </w:rPr>
        <w:t xml:space="preserve"> </w:t>
      </w:r>
      <w:commentRangeStart w:id="0"/>
      <w:r w:rsidR="00E758B4">
        <w:rPr>
          <w:lang w:eastAsia="zh-CN"/>
        </w:rPr>
        <w:t xml:space="preserve">On the other hand, </w:t>
      </w:r>
      <w:r w:rsidR="00A6206D">
        <w:rPr>
          <w:lang w:eastAsia="zh-CN"/>
        </w:rPr>
        <w:t xml:space="preserve">it advances the </w:t>
      </w:r>
      <w:r w:rsidR="00A6206D">
        <w:rPr>
          <w:rFonts w:hint="eastAsia"/>
          <w:lang w:eastAsia="zh-CN"/>
        </w:rPr>
        <w:t>media</w:t>
      </w:r>
      <w:r w:rsidR="00A6206D">
        <w:rPr>
          <w:lang w:eastAsia="zh-CN"/>
        </w:rPr>
        <w:t>tization theory by piloting a quantitative operationalization that manifests how mediatization has affected the transformation of established democracies through political communication</w:t>
      </w:r>
      <w:r w:rsidR="00F06391">
        <w:rPr>
          <w:lang w:eastAsia="zh-CN"/>
        </w:rPr>
        <w:t>.</w:t>
      </w:r>
      <w:commentRangeEnd w:id="0"/>
      <w:r w:rsidR="005428F4">
        <w:rPr>
          <w:rStyle w:val="CommentReference"/>
        </w:rPr>
        <w:commentReference w:id="0"/>
      </w:r>
    </w:p>
    <w:p w14:paraId="6B7FE9DD" w14:textId="77777777" w:rsidR="00325643" w:rsidRDefault="00F73438" w:rsidP="00325643">
      <w:pPr>
        <w:ind w:firstLine="0"/>
        <w:jc w:val="center"/>
        <w:rPr>
          <w:b/>
          <w:bCs/>
          <w:lang w:eastAsia="zh-CN"/>
        </w:rPr>
      </w:pPr>
      <w:r>
        <w:rPr>
          <w:rFonts w:hint="eastAsia"/>
          <w:b/>
          <w:bCs/>
          <w:lang w:eastAsia="zh-CN"/>
        </w:rPr>
        <w:t>L</w:t>
      </w:r>
      <w:r>
        <w:rPr>
          <w:b/>
          <w:bCs/>
        </w:rPr>
        <w:t xml:space="preserve">iterature </w:t>
      </w:r>
      <w:r>
        <w:rPr>
          <w:rFonts w:hint="eastAsia"/>
          <w:b/>
          <w:bCs/>
          <w:lang w:eastAsia="zh-CN"/>
        </w:rPr>
        <w:t>Review</w:t>
      </w:r>
      <w:r>
        <w:rPr>
          <w:b/>
          <w:bCs/>
          <w:lang w:eastAsia="zh-CN"/>
        </w:rPr>
        <w:t xml:space="preserve"> </w:t>
      </w:r>
    </w:p>
    <w:p w14:paraId="253BB447" w14:textId="77777777" w:rsidR="00540F01" w:rsidRDefault="00F73438" w:rsidP="00540F01">
      <w:pPr>
        <w:ind w:firstLine="0"/>
        <w:rPr>
          <w:b/>
          <w:iCs/>
          <w:lang w:eastAsia="zh-CN"/>
        </w:rPr>
      </w:pPr>
      <w:r w:rsidRPr="009E2D9F">
        <w:rPr>
          <w:b/>
          <w:iCs/>
          <w:lang w:eastAsia="zh-CN"/>
        </w:rPr>
        <w:lastRenderedPageBreak/>
        <w:t xml:space="preserve">Moral Foundation Theory </w:t>
      </w:r>
    </w:p>
    <w:p w14:paraId="7E7FDE55" w14:textId="77777777" w:rsidR="00A3391F" w:rsidRDefault="00F73438" w:rsidP="007125AF">
      <w:r>
        <w:rPr>
          <w:rFonts w:hint="eastAsia"/>
          <w:lang w:eastAsia="zh-CN"/>
        </w:rPr>
        <w:t>I</w:t>
      </w:r>
      <w:r>
        <w:t>n the United States, political debates including presidential debate</w:t>
      </w:r>
      <w:r>
        <w:rPr>
          <w:rFonts w:hint="eastAsia"/>
          <w:lang w:eastAsia="zh-CN"/>
        </w:rPr>
        <w:t>s</w:t>
      </w:r>
      <w:r>
        <w:t xml:space="preserve"> </w:t>
      </w:r>
      <w:r w:rsidR="003E5A31">
        <w:t>are</w:t>
      </w:r>
      <w:r>
        <w:t xml:space="preserve"> direct expression</w:t>
      </w:r>
      <w:r w:rsidR="003E5A31">
        <w:t>s</w:t>
      </w:r>
      <w:r>
        <w:t xml:space="preserve"> of different political attitudes and it “reveals problem-solving abilities, habits of mind, and electoral appeal” </w:t>
      </w:r>
      <w:r>
        <w:fldChar w:fldCharType="begin"/>
      </w:r>
      <w:r>
        <w:instrText xml:space="preserve"> ADDIN EN.CITE &lt;EndNote&gt;&lt;Cite&gt;&lt;Author&gt;Jamieson&lt;/Author&gt;&lt;Year&gt;1990&lt;/Year&gt;&lt;RecNum&gt;299&lt;/RecNum&gt;&lt;Pages&gt;37&lt;/Pages&gt;&lt;DisplayText&gt;(Jamieson &amp;amp; Birdsell, 1990, p. 37)&lt;/DisplayText&gt;&lt;record&gt;&lt;rec-number&gt;299&lt;/rec-number&gt;&lt;foreign-keys&gt;&lt;key app="EN" db-id="2xd0pvrd6xxp05evvtepd0f9vppe5rtsxa20" timestamp="1600020422" guid="024a8a04-7bd5-4b0d-8b1c-87c0fd0d2522"&gt;299&lt;/key&gt;&lt;/foreign-keys&gt;&lt;ref-type name="Book"&gt;6&lt;/ref-type&gt;&lt;contributors&gt;&lt;authors&gt;&lt;author&gt;Jamieson, Kathleen Hall&lt;/author&gt;&lt;author&gt;Birdsell, David S&lt;/author&gt;&lt;/authors&gt;&lt;/contributors&gt;&lt;titles&gt;&lt;title&gt;Presidential debates: The challenge of creating an informed electorate&lt;/title&gt;&lt;/titles&gt;&lt;dates&gt;&lt;year&gt;1990&lt;/year&gt;&lt;/dates&gt;&lt;publisher&gt;Oxford University Press on Demand&lt;/publisher&gt;&lt;isbn&gt;019506660X&lt;/isbn&gt;&lt;urls&gt;&lt;/urls&gt;&lt;/record&gt;&lt;/Cite&gt;&lt;/EndNote&gt;</w:instrText>
      </w:r>
      <w:r>
        <w:fldChar w:fldCharType="separate"/>
      </w:r>
      <w:r>
        <w:rPr>
          <w:noProof/>
        </w:rPr>
        <w:t>(Jamieson &amp; Birdsell, 1990, p. 37)</w:t>
      </w:r>
      <w:r>
        <w:fldChar w:fldCharType="end"/>
      </w:r>
      <w:r>
        <w:t xml:space="preserve">. As </w:t>
      </w:r>
      <w:r w:rsidR="00C611AE">
        <w:t>M</w:t>
      </w:r>
      <w:r w:rsidR="00C611AE" w:rsidRPr="009E2D9F">
        <w:t>oral Foundation Theory</w:t>
      </w:r>
      <w:r w:rsidR="00C611AE">
        <w:t xml:space="preserve"> (MFT) offers an innovative tool to understand the formation of political attitudes</w:t>
      </w:r>
      <w:r w:rsidR="007125AF">
        <w:t xml:space="preserve"> by exploring </w:t>
      </w:r>
      <w:r w:rsidR="000F264B">
        <w:t>people’s moral minds</w:t>
      </w:r>
      <w:r w:rsidR="00C611AE">
        <w:t xml:space="preserve"> </w:t>
      </w:r>
      <w:r w:rsidR="00C611AE">
        <w:fldChar w:fldCharType="begin">
          <w:fldData xml:space="preserve">PEVuZE5vdGU+PENpdGU+PEF1dGhvcj5DbGlmZm9yZDwvQXV0aG9yPjxZZWFyPjIwMTM8L1llYXI+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=
</w:fldData>
        </w:fldChar>
      </w:r>
      <w:r w:rsidR="007125AF">
        <w:instrText xml:space="preserve"> ADDIN EN.CITE </w:instrText>
      </w:r>
      <w:r w:rsidR="007125AF">
        <w:fldChar w:fldCharType="begin">
          <w:fldData xml:space="preserve">PEVuZE5vdGU+PENpdGU+PEF1dGhvcj5DbGlmZm9yZDwvQXV0aG9yPjxZZWFyPjIwMTM8L1llYXI+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=
</w:fldData>
        </w:fldChar>
      </w:r>
      <w:r w:rsidR="007125AF">
        <w:instrText xml:space="preserve"> ADDIN EN.CITE.DATA </w:instrText>
      </w:r>
      <w:r w:rsidR="007125AF">
        <w:fldChar w:fldCharType="end"/>
      </w:r>
      <w:r w:rsidR="00C611AE">
        <w:fldChar w:fldCharType="separate"/>
      </w:r>
      <w:r w:rsidR="007125AF">
        <w:rPr>
          <w:noProof/>
        </w:rPr>
        <w:t>(Clifford &amp; Jerit, 2013; Graham et al., 2011; Haidt, 2012; Haidt &amp; Joseph, 2007; Weber &amp; Federico, 2013)</w:t>
      </w:r>
      <w:r w:rsidR="00C611AE">
        <w:fldChar w:fldCharType="end"/>
      </w:r>
      <w:r>
        <w:t>, it may</w:t>
      </w:r>
      <w:r w:rsidR="00064394">
        <w:t xml:space="preserve"> offer some unique insights </w:t>
      </w:r>
      <w:r w:rsidR="00BB1F11">
        <w:t xml:space="preserve">on </w:t>
      </w:r>
      <w:r w:rsidR="00064394">
        <w:t xml:space="preserve">why a debate – a communication format designed </w:t>
      </w:r>
      <w:r w:rsidR="00BB1F11">
        <w:t xml:space="preserve">specifically </w:t>
      </w:r>
      <w:r w:rsidR="00064394">
        <w:t>to facilitate issue discussion and embark on r</w:t>
      </w:r>
      <w:r>
        <w:t>eal clash</w:t>
      </w:r>
      <w:r w:rsidR="00064394">
        <w:t xml:space="preserve"> – could be lack of </w:t>
      </w:r>
      <w:r>
        <w:t>issue discussion</w:t>
      </w:r>
      <w:r w:rsidR="00064394">
        <w:t xml:space="preserve"> and real clash.</w:t>
      </w:r>
    </w:p>
    <w:p w14:paraId="0A815B38" w14:textId="77777777" w:rsidR="00EE0A78" w:rsidRPr="008B1FE3" w:rsidRDefault="00F73438" w:rsidP="008B1FE3">
      <w:pPr>
        <w:ind w:firstLine="0"/>
        <w:rPr>
          <w:b/>
          <w:bCs/>
          <w:i/>
          <w:iCs/>
        </w:rPr>
      </w:pPr>
      <w:r w:rsidRPr="008B1FE3">
        <w:rPr>
          <w:b/>
          <w:bCs/>
          <w:i/>
          <w:iCs/>
        </w:rPr>
        <w:t xml:space="preserve">Moral Consideration as the Focal </w:t>
      </w:r>
      <w:r w:rsidRPr="008B1FE3">
        <w:rPr>
          <w:b/>
          <w:bCs/>
          <w:i/>
          <w:iCs/>
          <w:lang w:eastAsia="zh-CN"/>
        </w:rPr>
        <w:t>Point of Disagreement</w:t>
      </w:r>
    </w:p>
    <w:p w14:paraId="1F951C08" w14:textId="77777777" w:rsidR="00540F01" w:rsidRPr="009E2D9F" w:rsidRDefault="00F73438" w:rsidP="007125AF">
      <w:r>
        <w:t>MFT</w:t>
      </w:r>
      <w:r w:rsidR="008E0AC0">
        <w:t xml:space="preserve"> </w:t>
      </w:r>
      <w:r w:rsidRPr="009E2D9F">
        <w:t>argues that human beings</w:t>
      </w:r>
      <w:r>
        <w:t>:</w:t>
      </w:r>
    </w:p>
    <w:p w14:paraId="36612A96" w14:textId="77777777" w:rsidR="00540F01" w:rsidRPr="009E2D9F" w:rsidRDefault="00F73438" w:rsidP="00540F01">
      <w:pPr>
        <w:spacing w:after="120"/>
        <w:ind w:left="720" w:firstLine="0"/>
      </w:pPr>
      <w:r w:rsidRPr="009E2D9F">
        <w:t>construct moral virtues, meanings, and institutions in variable ways by rely</w:t>
      </w:r>
      <w:r w:rsidRPr="009E2D9F">
        <w:rPr>
          <w:lang w:eastAsia="zh-CN"/>
        </w:rPr>
        <w:t xml:space="preserve">ing </w:t>
      </w:r>
      <w:r w:rsidRPr="009E2D9F">
        <w:t xml:space="preserve">to varying degrees, on five innate psychological systems. Each system produces fast, automatic gut-reactions of like and dislike when certain patterns are received in the social world, which in turn guide judgments of right and wrong. </w:t>
      </w:r>
      <w:r>
        <w:fldChar w:fldCharType="begin"/>
      </w:r>
      <w:r w:rsidR="00614336">
        <w:instrText xml:space="preserve"> ADDIN EN.CITE &lt;EndNote&gt;&lt;Cite&gt;&lt;Author&gt;Koleva&lt;/Author&gt;&lt;Year&gt;2012&lt;/Year&gt;&lt;RecNum&gt;95&lt;/RecNum&gt;&lt;Pages&gt;185&lt;/Pages&gt;&lt;DisplayText&gt;(Koleva, Graham, Iyer, Ditto, &amp;amp; Haidt, 2012, p. 185)&lt;/DisplayText&gt;&lt;record&gt;&lt;rec-number&gt;95&lt;/rec-number&gt;&lt;foreign-keys&gt;&lt;key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fldChar w:fldCharType="separate"/>
      </w:r>
      <w:r w:rsidR="00614336">
        <w:rPr>
          <w:noProof/>
        </w:rPr>
        <w:t>(Koleva, Graham, Iyer, Ditto, &amp; Haidt, 2012, p. 185)</w:t>
      </w:r>
      <w:r>
        <w:fldChar w:fldCharType="end"/>
      </w:r>
      <w:r w:rsidRPr="009E2D9F">
        <w:t xml:space="preserve"> </w:t>
      </w:r>
    </w:p>
    <w:p w14:paraId="48AB8180" w14:textId="77777777" w:rsidR="008E0AC0" w:rsidRDefault="00F73438" w:rsidP="00A2040F">
      <w:pPr>
        <w:spacing w:after="120"/>
        <w:ind w:firstLine="0"/>
        <w:rPr>
          <w:lang w:eastAsia="zh-CN"/>
        </w:rPr>
      </w:pPr>
      <w:r>
        <w:rPr>
          <w:lang w:eastAsia="zh-CN"/>
        </w:rPr>
        <w:t>Each moral foundation has two opposite dimensions: virtue (care, fairness, loyalty, authority, and sanctity) and vice (harm, cheating, betrayal, subversion, and degradation)</w:t>
      </w:r>
      <w:r w:rsidR="003E5A31">
        <w:rPr>
          <w:lang w:eastAsia="zh-CN"/>
        </w:rPr>
        <w:t xml:space="preserve"> – 5 pairs in total</w:t>
      </w:r>
      <w:r>
        <w:rPr>
          <w:lang w:eastAsia="zh-CN"/>
        </w:rPr>
        <w:t>.</w:t>
      </w:r>
    </w:p>
    <w:p w14:paraId="7693F080" w14:textId="420961DD" w:rsidR="00416735" w:rsidRDefault="00277FA6" w:rsidP="00416735">
      <w:pPr>
        <w:widowControl/>
        <w:rPr>
          <w:lang w:eastAsia="zh-CN"/>
        </w:rPr>
      </w:pPr>
      <w:r>
        <w:rPr>
          <w:rFonts w:eastAsia="SimSun"/>
          <w:color w:val="auto"/>
        </w:rPr>
        <w:t>E</w:t>
      </w:r>
      <w:r w:rsidRPr="009E2D9F">
        <w:rPr>
          <w:rFonts w:eastAsia="SimSun"/>
          <w:color w:val="auto"/>
        </w:rPr>
        <w:t xml:space="preserve">ach foundation </w:t>
      </w:r>
      <w:r>
        <w:rPr>
          <w:rFonts w:eastAsia="SimSun"/>
          <w:color w:val="auto"/>
        </w:rPr>
        <w:t>“</w:t>
      </w:r>
      <w:r w:rsidRPr="009E2D9F">
        <w:rPr>
          <w:rFonts w:eastAsia="SimSun"/>
          <w:color w:val="auto"/>
        </w:rPr>
        <w:t>serves different but related social functions and the degree of sensitivity</w:t>
      </w:r>
      <w:r>
        <w:rPr>
          <w:rFonts w:eastAsia="SimSun"/>
          <w:color w:val="auto"/>
        </w:rPr>
        <w:t xml:space="preserve"> toward </w:t>
      </w:r>
      <w:r w:rsidRPr="009E2D9F">
        <w:rPr>
          <w:rFonts w:eastAsia="SimSun"/>
          <w:color w:val="auto"/>
        </w:rPr>
        <w:t>these foundations vary across different cultures and context</w:t>
      </w:r>
      <w:r>
        <w:rPr>
          <w:rFonts w:eastAsia="SimSun"/>
          <w:color w:val="auto"/>
        </w:rPr>
        <w:t xml:space="preserve">” </w:t>
      </w:r>
      <w:r>
        <w:rPr>
          <w:rFonts w:eastAsia="SimSun"/>
          <w:color w:val="auto"/>
        </w:rPr>
        <w:fldChar w:fldCharType="begin"/>
      </w:r>
      <w:r>
        <w:rPr>
          <w:rFonts w:eastAsia="SimSun"/>
          <w:color w:val="auto"/>
        </w:rPr>
        <w:instrText xml:space="preserve"> ADDIN EN.CITE &lt;EndNote&gt;&lt;Cite&gt;&lt;Author&gt;Sagi&lt;/Author&gt;&lt;Year&gt;2014&lt;/Year&gt;&lt;RecNum&gt;295&lt;/RecNum&gt;&lt;Pages&gt;133&lt;/Pages&gt;&lt;DisplayText&gt;(Sagi &amp;amp; Dehghani, 2014, p. 133)&lt;/DisplayText&gt;&lt;record&gt;&lt;rec-number&gt;295&lt;/rec-number&gt;&lt;foreign-keys&gt;&lt;key app="EN" db-id="2xd0pvrd6xxp05evvtepd0f9vppe5rtsxa20" timestamp="1599961789" guid="fff63e92-c655-48a1-be0f-f783755714be"&gt;295&lt;/key&gt;&lt;/foreign-keys&gt;&lt;ref-type name="Journal Article"&gt;17&lt;/ref-type&gt;&lt;contributors&gt;&lt;authors&gt;&lt;author&gt;Sagi, Eyal&lt;/author&gt;&lt;author&gt;Dehghani, Morteza&lt;/author&gt;&lt;/authors&gt;&lt;/contributors&gt;&lt;titles&gt;&lt;title&gt;Measuring moral rhetoric in text&lt;/title&gt;&lt;secondary-title&gt;Social science computer review&lt;/secondary-title&gt;&lt;/titles&gt;&lt;periodical&gt;&lt;full-title&gt;Social science computer review&lt;/full-title&gt;&lt;/periodical&gt;&lt;pages&gt;132-144&lt;/pages&gt;&lt;volume&gt;32&lt;/volume&gt;&lt;number&gt;2&lt;/number&gt;&lt;dates&gt;&lt;year&gt;2014&lt;/year&gt;&lt;/dates&gt;&lt;isbn&gt;0894-4393&lt;/isbn&gt;&lt;urls&gt;&lt;/urls&gt;&lt;/record&gt;&lt;/Cite&gt;&lt;/EndNote&gt;</w:instrText>
      </w:r>
      <w:r>
        <w:rPr>
          <w:rFonts w:eastAsia="SimSun"/>
          <w:color w:val="auto"/>
        </w:rPr>
        <w:fldChar w:fldCharType="separate"/>
      </w:r>
      <w:r>
        <w:rPr>
          <w:rFonts w:eastAsia="SimSun"/>
          <w:noProof/>
          <w:color w:val="auto"/>
        </w:rPr>
        <w:t>(Sagi &amp; Dehghani, 2014, p. 133)</w:t>
      </w:r>
      <w:r>
        <w:rPr>
          <w:rFonts w:eastAsia="SimSun"/>
          <w:color w:val="auto"/>
        </w:rPr>
        <w:fldChar w:fldCharType="end"/>
      </w:r>
      <w:r w:rsidRPr="009E2D9F">
        <w:rPr>
          <w:rFonts w:eastAsia="SimSun"/>
          <w:color w:val="auto"/>
        </w:rPr>
        <w:t xml:space="preserve">. </w:t>
      </w:r>
      <w:r>
        <w:rPr>
          <w:rFonts w:eastAsia="SimSun"/>
          <w:color w:val="auto"/>
        </w:rPr>
        <w:t>That is, p</w:t>
      </w:r>
      <w:r w:rsidR="00F73438">
        <w:t>eople</w:t>
      </w:r>
      <w:r>
        <w:t xml:space="preserve"> in different groups</w:t>
      </w:r>
      <w:r w:rsidR="00F73438">
        <w:t xml:space="preserve"> have different </w:t>
      </w:r>
      <w:r w:rsidR="004A5405">
        <w:t xml:space="preserve">configurations, or in other words </w:t>
      </w:r>
      <w:r w:rsidR="00F73438">
        <w:t>sensitiv</w:t>
      </w:r>
      <w:r w:rsidR="00334FC4">
        <w:t>ities – different degree of endorsement</w:t>
      </w:r>
      <w:r w:rsidR="00F73438">
        <w:t xml:space="preserve"> of each moral foundation. Generally speaking, </w:t>
      </w:r>
      <w:r w:rsidR="00F73438" w:rsidRPr="009E2D9F">
        <w:rPr>
          <w:lang w:eastAsia="zh-CN"/>
        </w:rPr>
        <w:t>one with a libe</w:t>
      </w:r>
      <w:r w:rsidR="00F73438">
        <w:rPr>
          <w:lang w:eastAsia="zh-CN"/>
        </w:rPr>
        <w:t>ral</w:t>
      </w:r>
      <w:r w:rsidR="00F73438" w:rsidRPr="009E2D9F">
        <w:rPr>
          <w:lang w:eastAsia="zh-CN"/>
        </w:rPr>
        <w:t xml:space="preserve"> perspective is more sensitive to </w:t>
      </w:r>
      <w:r w:rsidR="00F73438" w:rsidRPr="009E2D9F">
        <w:t>care/har</w:t>
      </w:r>
      <w:r w:rsidR="00F73438" w:rsidRPr="009E2D9F">
        <w:rPr>
          <w:lang w:eastAsia="zh-CN"/>
        </w:rPr>
        <w:t>m,</w:t>
      </w:r>
      <w:r w:rsidR="00F73438" w:rsidRPr="009E2D9F">
        <w:t xml:space="preserve"> fairness/cheating</w:t>
      </w:r>
      <w:r w:rsidR="00F73438" w:rsidRPr="009E2D9F">
        <w:rPr>
          <w:lang w:eastAsia="zh-CN"/>
        </w:rPr>
        <w:t xml:space="preserve"> and </w:t>
      </w:r>
      <w:r w:rsidR="00F73438" w:rsidRPr="009E2D9F">
        <w:rPr>
          <w:lang w:eastAsia="zh-CN"/>
        </w:rPr>
        <w:lastRenderedPageBreak/>
        <w:t xml:space="preserve">very obtuse to </w:t>
      </w:r>
      <w:r w:rsidR="00F73438" w:rsidRPr="009E2D9F">
        <w:t>loyalty/betrayal, authority/subversion, and sanctity/degradation</w:t>
      </w:r>
      <w:r w:rsidR="00F73438" w:rsidRPr="009E2D9F">
        <w:rPr>
          <w:lang w:eastAsia="zh-CN"/>
        </w:rPr>
        <w:t xml:space="preserve">, while conservatives have even sensitivity across all </w:t>
      </w:r>
      <w:r w:rsidR="00F73438">
        <w:rPr>
          <w:rFonts w:hint="eastAsia"/>
          <w:lang w:eastAsia="zh-CN"/>
        </w:rPr>
        <w:t>five</w:t>
      </w:r>
      <w:r w:rsidR="00F73438" w:rsidRPr="009E2D9F">
        <w:rPr>
          <w:lang w:eastAsia="zh-CN"/>
        </w:rPr>
        <w:t xml:space="preserve"> kinds of </w:t>
      </w:r>
      <w:r w:rsidR="00F73438">
        <w:rPr>
          <w:lang w:eastAsia="zh-CN"/>
        </w:rPr>
        <w:t xml:space="preserve">moral foundations </w:t>
      </w:r>
      <w:r w:rsidR="00F73438">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IjE1Nzc1ODgzMzEiIGd1aWQ9IjYxNTdlMWVmLWU4N2YtNGVjMi04YmE4LTAyMGYzODQ2ZTU1YyI+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</w:fldData>
        </w:fldChar>
      </w:r>
      <w:r w:rsidR="00F73438">
        <w:instrText xml:space="preserve"> ADDIN EN.CITE </w:instrText>
      </w:r>
      <w:r w:rsidR="00F73438">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IjE1Nzc1ODgzMzEiIGd1aWQ9IjYxNTdlMWVmLWU4N2YtNGVjMi04YmE4LTAyMGYzODQ2ZTU1YyI+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</w:fldData>
        </w:fldChar>
      </w:r>
      <w:r w:rsidR="00F73438">
        <w:instrText xml:space="preserve"> ADDIN EN.CITE.DATA </w:instrText>
      </w:r>
      <w:r w:rsidR="00F73438">
        <w:fldChar w:fldCharType="end"/>
      </w:r>
      <w:r w:rsidR="00F73438">
        <w:fldChar w:fldCharType="separate"/>
      </w:r>
      <w:r w:rsidR="00F73438">
        <w:rPr>
          <w:noProof/>
        </w:rPr>
        <w:t>(Graham et al., 2013; Haidt, 2012; Haidt &amp; Graham, 2007; Haidt &amp; Joseph, 2004)</w:t>
      </w:r>
      <w:r w:rsidR="00F73438">
        <w:fldChar w:fldCharType="end"/>
      </w:r>
      <w:r w:rsidR="00F73438">
        <w:rPr>
          <w:lang w:eastAsia="zh-CN"/>
        </w:rPr>
        <w:t>. At</w:t>
      </w:r>
      <w:r w:rsidR="00F73438" w:rsidRPr="009E2D9F">
        <w:t xml:space="preserve"> a given time, a </w:t>
      </w:r>
      <w:r w:rsidR="00F73438" w:rsidRPr="009E2D9F">
        <w:rPr>
          <w:lang w:eastAsia="zh-CN"/>
        </w:rPr>
        <w:t xml:space="preserve">certain </w:t>
      </w:r>
      <w:r w:rsidR="00F73438">
        <w:t xml:space="preserve">issue </w:t>
      </w:r>
      <w:r w:rsidR="00F73438" w:rsidRPr="009E2D9F">
        <w:t>w</w:t>
      </w:r>
      <w:r w:rsidR="00F73438">
        <w:t>ould</w:t>
      </w:r>
      <w:r w:rsidR="00F73438" w:rsidRPr="009E2D9F">
        <w:t xml:space="preserve"> </w:t>
      </w:r>
      <w:r w:rsidR="00F73438">
        <w:t>trigger people’s moral foundations a</w:t>
      </w:r>
      <w:r w:rsidR="00F73438" w:rsidRPr="009E2D9F">
        <w:t>t different levels</w:t>
      </w:r>
      <w:r w:rsidR="00F73438">
        <w:t xml:space="preserve">, generate different </w:t>
      </w:r>
      <w:r w:rsidR="003B688E">
        <w:t>moral concerns</w:t>
      </w:r>
      <w:r w:rsidR="00F73438">
        <w:t xml:space="preserve">, and those </w:t>
      </w:r>
      <w:r w:rsidR="003B688E">
        <w:t>moral concerns</w:t>
      </w:r>
      <w:r w:rsidR="00F73438">
        <w:t xml:space="preserve"> would then underpin, motivate, justify their attitudes towards th</w:t>
      </w:r>
      <w:r w:rsidR="00CB04E5">
        <w:t>at</w:t>
      </w:r>
      <w:r w:rsidR="00F73438">
        <w:t xml:space="preserve"> issue. </w:t>
      </w:r>
      <w:r w:rsidR="00334FC4">
        <w:t>That is</w:t>
      </w:r>
      <w:r w:rsidR="00F73438">
        <w:t xml:space="preserve">, different sensitivities of moral foundations could lead to different </w:t>
      </w:r>
      <w:r w:rsidR="003B688E">
        <w:t>moral concerns</w:t>
      </w:r>
      <w:r w:rsidR="00F73438">
        <w:t xml:space="preserve">, and </w:t>
      </w:r>
      <w:r w:rsidR="00A9786D">
        <w:rPr>
          <w:lang w:eastAsia="zh-CN"/>
        </w:rPr>
        <w:t xml:space="preserve">different </w:t>
      </w:r>
      <w:r w:rsidR="003B688E">
        <w:rPr>
          <w:lang w:eastAsia="zh-CN"/>
        </w:rPr>
        <w:t>moral concerns</w:t>
      </w:r>
      <w:r w:rsidR="00A9786D">
        <w:rPr>
          <w:lang w:eastAsia="zh-CN"/>
        </w:rPr>
        <w:t xml:space="preserve"> would lead to different “</w:t>
      </w:r>
      <w:r w:rsidR="00A9786D" w:rsidRPr="00C2241B">
        <w:t>partisan and ideological identification along with a variety of political attitudes</w:t>
      </w:r>
      <w:r w:rsidR="00A9786D">
        <w:t xml:space="preserve">” </w:t>
      </w:r>
      <w:r w:rsidR="00A9786D">
        <w:fldChar w:fldCharType="begin"/>
      </w:r>
      <w:r w:rsidR="00A9786D">
        <w:instrText xml:space="preserve"> ADDIN EN.CITE &lt;EndNote&gt;&lt;Cite&gt;&lt;Author&gt;Clifford&lt;/Author&gt;&lt;Year&gt;2013&lt;/Year&gt;&lt;RecNum&gt;333&lt;/RecNum&gt;&lt;Pages&gt;659&lt;/Pages&gt;&lt;DisplayText&gt;(Clifford &amp;amp; Jerit, 2013, p. 659)&lt;/DisplayText&gt;&lt;record&gt;&lt;rec-number&gt;333&lt;/rec-number&gt;&lt;foreign-keys&gt;&lt;key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A9786D">
        <w:fldChar w:fldCharType="separate"/>
      </w:r>
      <w:r w:rsidR="00A9786D">
        <w:rPr>
          <w:noProof/>
        </w:rPr>
        <w:t>(Clifford &amp; Jerit, 2013, p. 659)</w:t>
      </w:r>
      <w:r w:rsidR="00A9786D">
        <w:fldChar w:fldCharType="end"/>
      </w:r>
      <w:r w:rsidR="00A9786D">
        <w:t xml:space="preserve">. </w:t>
      </w:r>
      <w:r w:rsidR="00D1459B">
        <w:rPr>
          <w:lang w:eastAsia="zh-CN"/>
        </w:rPr>
        <w:t xml:space="preserve">For example, </w:t>
      </w:r>
      <w:proofErr w:type="spellStart"/>
      <w:r w:rsidR="00D1459B">
        <w:rPr>
          <w:lang w:eastAsia="zh-CN"/>
        </w:rPr>
        <w:t>Koleva</w:t>
      </w:r>
      <w:proofErr w:type="spellEnd"/>
      <w:r w:rsidR="00D1459B">
        <w:rPr>
          <w:lang w:eastAsia="zh-CN"/>
        </w:rPr>
        <w:t xml:space="preserve"> et al. </w:t>
      </w:r>
      <w:r w:rsidR="00D1459B">
        <w:rPr>
          <w:lang w:eastAsia="zh-CN"/>
        </w:rPr>
        <w:fldChar w:fldCharType="begin"/>
      </w:r>
      <w:r w:rsidR="00D1459B">
        <w:rPr>
          <w:lang w:eastAsia="zh-CN"/>
        </w:rPr>
        <w:instrText xml:space="preserve"> ADDIN EN.CITE &lt;EndNote&gt;&lt;Cite ExcludeAuth="1"&gt;&lt;Author&gt;Koleva&lt;/Author&gt;&lt;Year&gt;2012&lt;/Year&gt;&lt;RecNum&gt;95&lt;/RecNum&gt;&lt;DisplayText&gt;(2012)&lt;/DisplayText&gt;&lt;record&gt;&lt;rec-number&gt;95&lt;/rec-number&gt;&lt;foreign-keys&gt;&lt;key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D1459B">
        <w:rPr>
          <w:lang w:eastAsia="zh-CN"/>
        </w:rPr>
        <w:fldChar w:fldCharType="separate"/>
      </w:r>
      <w:r w:rsidR="00D1459B">
        <w:rPr>
          <w:noProof/>
          <w:lang w:eastAsia="zh-CN"/>
        </w:rPr>
        <w:t>(2012)</w:t>
      </w:r>
      <w:r w:rsidR="00D1459B">
        <w:rPr>
          <w:lang w:eastAsia="zh-CN"/>
        </w:rPr>
        <w:fldChar w:fldCharType="end"/>
      </w:r>
      <w:r w:rsidR="00D1459B">
        <w:rPr>
          <w:lang w:eastAsia="zh-CN"/>
        </w:rPr>
        <w:t xml:space="preserve"> found that the endorsement of the moral foundations could predict an individual's attitudes towards different culture war issues (such as abortion, gun control, </w:t>
      </w:r>
      <w:r w:rsidR="00D1459B" w:rsidRPr="00B13736">
        <w:rPr>
          <w:lang w:eastAsia="zh-CN"/>
        </w:rPr>
        <w:t>death penalty</w:t>
      </w:r>
      <w:r w:rsidR="00D1459B">
        <w:rPr>
          <w:lang w:eastAsia="zh-CN"/>
        </w:rPr>
        <w:t>, and similar social controversies) “</w:t>
      </w:r>
      <w:r w:rsidR="00D1459B" w:rsidRPr="00B13736">
        <w:rPr>
          <w:lang w:eastAsia="zh-CN"/>
        </w:rPr>
        <w:t>over and above ideology,</w:t>
      </w:r>
      <w:r w:rsidR="00D1459B">
        <w:rPr>
          <w:lang w:eastAsia="zh-CN"/>
        </w:rPr>
        <w:t xml:space="preserve"> </w:t>
      </w:r>
      <w:r w:rsidR="00D1459B" w:rsidRPr="00B13736">
        <w:rPr>
          <w:lang w:eastAsia="zh-CN"/>
        </w:rPr>
        <w:t>age, gender, religious attendance, and interest in politics</w:t>
      </w:r>
      <w:r w:rsidR="00D1459B">
        <w:rPr>
          <w:lang w:eastAsia="zh-CN"/>
        </w:rPr>
        <w:t xml:space="preserve">” </w:t>
      </w:r>
      <w:r w:rsidR="00D1459B">
        <w:rPr>
          <w:lang w:eastAsia="zh-CN"/>
        </w:rPr>
        <w:fldChar w:fldCharType="begin"/>
      </w:r>
      <w:r w:rsidR="00D1459B">
        <w:rPr>
          <w:lang w:eastAsia="zh-CN"/>
        </w:rPr>
        <w:instrText xml:space="preserve"> ADDIN EN.CITE &lt;EndNote&gt;&lt;Cite ExcludeAuth="1" ExcludeYear="1"&gt;&lt;Author&gt;Koleva&lt;/Author&gt;&lt;Year&gt;2012&lt;/Year&gt;&lt;RecNum&gt;95&lt;/RecNum&gt;&lt;Pages&gt;184&lt;/Pages&gt;&lt;DisplayText&gt;(p. 184)&lt;/DisplayText&gt;&lt;record&gt;&lt;rec-number&gt;95&lt;/rec-number&gt;&lt;foreign-keys&gt;&lt;key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D1459B">
        <w:rPr>
          <w:lang w:eastAsia="zh-CN"/>
        </w:rPr>
        <w:fldChar w:fldCharType="separate"/>
      </w:r>
      <w:r w:rsidR="00D1459B">
        <w:rPr>
          <w:noProof/>
          <w:lang w:eastAsia="zh-CN"/>
        </w:rPr>
        <w:t>(p. 184)</w:t>
      </w:r>
      <w:r w:rsidR="00D1459B">
        <w:rPr>
          <w:lang w:eastAsia="zh-CN"/>
        </w:rPr>
        <w:fldChar w:fldCharType="end"/>
      </w:r>
      <w:r w:rsidR="00D1459B">
        <w:rPr>
          <w:lang w:eastAsia="zh-CN"/>
        </w:rPr>
        <w:t xml:space="preserve">. </w:t>
      </w:r>
      <w:proofErr w:type="spellStart"/>
      <w:r w:rsidR="00F73438">
        <w:t>Fernades</w:t>
      </w:r>
      <w:proofErr w:type="spellEnd"/>
      <w:r w:rsidR="00F73438">
        <w:t xml:space="preserve"> </w:t>
      </w:r>
      <w:r w:rsidR="00F73438">
        <w:fldChar w:fldCharType="begin"/>
      </w:r>
      <w:r w:rsidR="00F73438">
        <w:instrText xml:space="preserve"> ADDIN EN.CITE &lt;EndNote&gt;&lt;Cite ExcludeAuth="1" &gt;&lt;Author&gt;Fernandes&lt;/Author&gt;&lt;Year&gt;2020&lt;/Year&gt;&lt;RecNum&gt;329&lt;/RecNum&gt;&lt;Prefix&gt;&lt;/Prefix&gt;&lt;Suffix&gt;&lt;/Suffix&gt;&lt;Pages&gt;&lt;/Pages&gt;&lt;DisplayText&gt;(2020)&lt;/DisplayText&gt;&lt;record&gt;&lt;rec-number&gt;329&lt;/rec-number&gt;&lt;foreign-keys&gt;&lt;key app="EN" db-id="2xd0pvrd6xxp05evvtepd0f9vppe5rtsxa20" timestamp="1602906763" guid="1c01adef-53ff-404a-b71d-730672e4cd95"&gt;329&lt;/key&gt;&lt;/foreign-keys&gt;&lt;ref-type name="Journal Article"&gt;17&lt;/ref-type&gt;&lt;contributors&gt;&lt;authors&gt;&lt;author&gt;Fernandes, Daniel&lt;/author&gt;&lt;/authors&gt;&lt;/contributors&gt;&lt;titles&gt;&lt;title&gt;Politics at the Mall: The Moral Foundations of Boycotts&lt;/title&gt;&lt;secondary-title&gt;Journal of Public Policy &amp;amp; Marketing&lt;/secondary-title&gt;&lt;/titles&gt;&lt;periodical&gt;&lt;full-title&gt;Journal of Public Policy &amp;amp; Marketing&lt;/full-title&gt;&lt;/periodical&gt;&lt;pages&gt;494-513&lt;/pages&gt;&lt;volume&gt;39&lt;/volume&gt;&lt;number&gt;4&lt;/number&gt;&lt;dates&gt;&lt;year&gt;2020&lt;/year&gt;&lt;/dates&gt;&lt;isbn&gt;0743-9156&lt;/isbn&gt;&lt;urls/&gt;&lt;/record&gt;&lt;/Cite&gt;&lt;/EndNote&gt;</w:instrText>
      </w:r>
      <w:r w:rsidR="00F73438">
        <w:fldChar w:fldCharType="separate"/>
      </w:r>
      <w:r w:rsidR="00F73438">
        <w:t>(2020)</w:t>
      </w:r>
      <w:r w:rsidR="00F73438">
        <w:fldChar w:fldCharType="end"/>
      </w:r>
      <w:r w:rsidR="00F73438">
        <w:t xml:space="preserve"> discovered that </w:t>
      </w:r>
      <w:r w:rsidR="00571DA1">
        <w:t>people’s</w:t>
      </w:r>
      <w:r w:rsidR="00F73438">
        <w:t xml:space="preserve"> engagement in consumer political actions are </w:t>
      </w:r>
      <w:r w:rsidR="00571DA1">
        <w:t>mainly determined</w:t>
      </w:r>
      <w:r w:rsidR="00F73438">
        <w:t xml:space="preserve"> by </w:t>
      </w:r>
      <w:r w:rsidR="00571DA1">
        <w:rPr>
          <w:rFonts w:hint="eastAsia"/>
          <w:lang w:eastAsia="zh-CN"/>
        </w:rPr>
        <w:t>different</w:t>
      </w:r>
      <w:r w:rsidR="00571DA1">
        <w:rPr>
          <w:lang w:eastAsia="zh-CN"/>
        </w:rPr>
        <w:t xml:space="preserve"> </w:t>
      </w:r>
      <w:r w:rsidR="00571DA1">
        <w:rPr>
          <w:rFonts w:hint="eastAsia"/>
          <w:lang w:eastAsia="zh-CN"/>
        </w:rPr>
        <w:t>moral</w:t>
      </w:r>
      <w:r w:rsidR="00571DA1">
        <w:rPr>
          <w:lang w:eastAsia="zh-CN"/>
        </w:rPr>
        <w:t xml:space="preserve"> concerns associated with their different sensitive moral foundations</w:t>
      </w:r>
      <w:r w:rsidR="00F73438">
        <w:t>: liberals are mainly influenced by care and fairness moral concerns, while conservatives are mainly influenced by loyalty, authority, and sanctity moral concerns.</w:t>
      </w:r>
      <w:r w:rsidR="00F73438">
        <w:rPr>
          <w:lang w:eastAsia="zh-CN"/>
        </w:rPr>
        <w:t xml:space="preserve"> </w:t>
      </w:r>
      <w:r w:rsidR="00326F89">
        <w:rPr>
          <w:lang w:eastAsia="zh-CN"/>
        </w:rPr>
        <w:t>In sum</w:t>
      </w:r>
      <w:r w:rsidR="00F73438">
        <w:rPr>
          <w:lang w:eastAsia="zh-CN"/>
        </w:rPr>
        <w:t xml:space="preserve">, </w:t>
      </w:r>
      <w:r w:rsidR="00571DA1">
        <w:rPr>
          <w:lang w:eastAsia="zh-CN"/>
        </w:rPr>
        <w:t xml:space="preserve">the </w:t>
      </w:r>
      <w:r w:rsidR="00F67D11">
        <w:rPr>
          <w:lang w:eastAsia="zh-CN"/>
        </w:rPr>
        <w:t xml:space="preserve">different moral configurations of different groups would lead to </w:t>
      </w:r>
      <w:r w:rsidR="00571DA1">
        <w:rPr>
          <w:lang w:eastAsia="zh-CN"/>
        </w:rPr>
        <w:t>differen</w:t>
      </w:r>
      <w:r w:rsidR="00F67D11">
        <w:rPr>
          <w:lang w:eastAsia="zh-CN"/>
        </w:rPr>
        <w:t>t moral concerns</w:t>
      </w:r>
      <w:r w:rsidR="00326F89">
        <w:rPr>
          <w:lang w:eastAsia="zh-CN"/>
        </w:rPr>
        <w:t>, and therefore lead to different moral stances</w:t>
      </w:r>
      <w:r w:rsidR="00F67D11">
        <w:rPr>
          <w:lang w:eastAsia="zh-CN"/>
        </w:rPr>
        <w:t xml:space="preserve"> </w:t>
      </w:r>
      <w:r w:rsidR="00571DA1">
        <w:rPr>
          <w:lang w:eastAsia="zh-CN"/>
        </w:rPr>
        <w:t xml:space="preserve">– </w:t>
      </w:r>
      <w:r w:rsidR="00F73438">
        <w:rPr>
          <w:lang w:eastAsia="zh-CN"/>
        </w:rPr>
        <w:t>m</w:t>
      </w:r>
      <w:r w:rsidR="00F73438">
        <w:rPr>
          <w:rFonts w:hint="eastAsia"/>
          <w:lang w:eastAsia="zh-CN"/>
        </w:rPr>
        <w:t>oral</w:t>
      </w:r>
      <w:r w:rsidR="00F73438">
        <w:rPr>
          <w:lang w:eastAsia="zh-CN"/>
        </w:rPr>
        <w:t xml:space="preserve"> </w:t>
      </w:r>
      <w:r w:rsidR="00F73438">
        <w:rPr>
          <w:rFonts w:hint="eastAsia"/>
          <w:lang w:eastAsia="zh-CN"/>
        </w:rPr>
        <w:t>diver</w:t>
      </w:r>
      <w:r w:rsidR="00F73438">
        <w:rPr>
          <w:lang w:eastAsia="zh-CN"/>
        </w:rPr>
        <w:t>gence</w:t>
      </w:r>
      <w:r w:rsidR="00326F89">
        <w:rPr>
          <w:lang w:eastAsia="zh-CN"/>
        </w:rPr>
        <w:t xml:space="preserve">, a </w:t>
      </w:r>
      <w:r w:rsidR="00F73438">
        <w:rPr>
          <w:lang w:eastAsia="zh-CN"/>
        </w:rPr>
        <w:t xml:space="preserve">barrier </w:t>
      </w:r>
      <w:r w:rsidR="00156BA9">
        <w:rPr>
          <w:lang w:eastAsia="zh-CN"/>
        </w:rPr>
        <w:t>for</w:t>
      </w:r>
      <w:r w:rsidR="00601831">
        <w:rPr>
          <w:lang w:eastAsia="zh-CN"/>
        </w:rPr>
        <w:t xml:space="preserve"> </w:t>
      </w:r>
      <w:r w:rsidR="00441DFA">
        <w:rPr>
          <w:rFonts w:hint="eastAsia"/>
          <w:lang w:eastAsia="zh-CN"/>
        </w:rPr>
        <w:t>efficient</w:t>
      </w:r>
      <w:r w:rsidR="00441DFA">
        <w:rPr>
          <w:lang w:eastAsia="zh-CN"/>
        </w:rPr>
        <w:t xml:space="preserve"> </w:t>
      </w:r>
      <w:r w:rsidR="00156BA9">
        <w:rPr>
          <w:lang w:eastAsia="zh-CN"/>
        </w:rPr>
        <w:t>communicat</w:t>
      </w:r>
      <w:r w:rsidR="00326F89">
        <w:rPr>
          <w:lang w:eastAsia="zh-CN"/>
        </w:rPr>
        <w:t xml:space="preserve">ion across groups. </w:t>
      </w:r>
      <w:r w:rsidR="00156BA9">
        <w:rPr>
          <w:lang w:eastAsia="zh-CN"/>
        </w:rPr>
        <w:t xml:space="preserve"> </w:t>
      </w:r>
    </w:p>
    <w:p w14:paraId="782A24FC" w14:textId="31330EDE" w:rsidR="000F6E21" w:rsidRDefault="00326F89" w:rsidP="000F6E21">
      <w:pPr>
        <w:widowControl/>
      </w:pPr>
      <w:r>
        <w:rPr>
          <w:lang w:eastAsia="zh-CN"/>
        </w:rPr>
        <w:t xml:space="preserve">Moral divergence implies that different groups </w:t>
      </w:r>
      <w:r w:rsidR="00156BA9">
        <w:rPr>
          <w:lang w:eastAsia="zh-CN"/>
        </w:rPr>
        <w:t xml:space="preserve">may not understand each other. </w:t>
      </w:r>
      <w:r w:rsidR="00601831">
        <w:rPr>
          <w:lang w:eastAsia="zh-CN"/>
        </w:rPr>
        <w:t>For example, a</w:t>
      </w:r>
      <w:r w:rsidR="00F73438">
        <w:rPr>
          <w:lang w:eastAsia="zh-CN"/>
        </w:rPr>
        <w:t>ccording to Haidt and Graham</w:t>
      </w:r>
      <w:r w:rsidR="00156BA9">
        <w:rPr>
          <w:lang w:eastAsia="zh-CN"/>
        </w:rPr>
        <w:t xml:space="preserve"> </w:t>
      </w:r>
      <w:r w:rsidR="00156BA9">
        <w:rPr>
          <w:lang w:eastAsia="zh-CN"/>
        </w:rPr>
        <w:fldChar w:fldCharType="begin"/>
      </w:r>
      <w:r w:rsidR="00156BA9">
        <w:rPr>
          <w:lang w:eastAsia="zh-CN"/>
        </w:rPr>
        <w:instrText xml:space="preserve"> ADDIN EN.CITE &lt;EndNote&gt;&lt;Cite ExcludeAuth="1"&gt;&lt;Author&gt;Haidt&lt;/Author&gt;&lt;Year&gt;2007&lt;/Year&gt;&lt;RecNum&gt;99&lt;/RecNum&gt;&lt;DisplayText&gt;(2007)&lt;/DisplayText&gt;&lt;record&gt;&lt;rec-number&gt;99&lt;/rec-number&gt;&lt;foreign-keys&gt;&lt;key app="EN" db-id="2xd0pvrd6xxp05evvtepd0f9vppe5rtsxa20" timestamp="1577588331" guid="6157e1ef-e87f-4ec2-8ba8-020f3846e55c"&gt;99&lt;/key&gt;&lt;/foreign-keys&gt;&lt;ref-type name="Journal Article"&gt;17&lt;/ref-type&gt;&lt;contributors&gt;&lt;authors&gt;&lt;author&gt;Haidt, Jonathan&lt;/author&gt;&lt;author&gt;Graham, Jesse&lt;/author&gt;&lt;/authors&gt;&lt;/contributors&gt;&lt;titles&gt;&lt;title&gt;When morality opposes justice: Conservatives have moral intuitions that liberals may not recognize&lt;/title&gt;&lt;secondary-title&gt;Social Justice Research&lt;/secondary-title&gt;&lt;/titles&gt;&lt;periodical&gt;&lt;full-title&gt;Social Justice Research&lt;/full-title&gt;&lt;/periodical&gt;&lt;pages&gt;98-116&lt;/pages&gt;&lt;volume&gt;20&lt;/volume&gt;&lt;number&gt;1&lt;/number&gt;&lt;dates&gt;&lt;year&gt;2007&lt;/year&gt;&lt;/dates&gt;&lt;isbn&gt;0885-7466&lt;/isbn&gt;&lt;urls&gt;&lt;/urls&gt;&lt;/record&gt;&lt;/Cite&gt;&lt;/EndNote&gt;</w:instrText>
      </w:r>
      <w:r w:rsidR="00156BA9">
        <w:rPr>
          <w:lang w:eastAsia="zh-CN"/>
        </w:rPr>
        <w:fldChar w:fldCharType="separate"/>
      </w:r>
      <w:r w:rsidR="00156BA9">
        <w:rPr>
          <w:noProof/>
          <w:lang w:eastAsia="zh-CN"/>
        </w:rPr>
        <w:t>(2007)</w:t>
      </w:r>
      <w:r w:rsidR="00156BA9">
        <w:rPr>
          <w:lang w:eastAsia="zh-CN"/>
        </w:rPr>
        <w:fldChar w:fldCharType="end"/>
      </w:r>
      <w:r w:rsidR="00F73438">
        <w:rPr>
          <w:lang w:eastAsia="zh-CN"/>
        </w:rPr>
        <w:t>,</w:t>
      </w:r>
      <w:r w:rsidR="00156BA9">
        <w:rPr>
          <w:lang w:eastAsia="zh-CN"/>
        </w:rPr>
        <w:t xml:space="preserve"> </w:t>
      </w:r>
      <w:r w:rsidR="00F73438">
        <w:rPr>
          <w:lang w:eastAsia="zh-CN"/>
        </w:rPr>
        <w:t>liberals may not understand those conservatives’ loyalty</w:t>
      </w:r>
      <w:r w:rsidR="00AC2AD1">
        <w:rPr>
          <w:lang w:eastAsia="zh-CN"/>
        </w:rPr>
        <w:t>/betrayal</w:t>
      </w:r>
      <w:r w:rsidR="00F73438">
        <w:rPr>
          <w:lang w:eastAsia="zh-CN"/>
        </w:rPr>
        <w:t xml:space="preserve"> moral concerns because their </w:t>
      </w:r>
      <w:r w:rsidR="00F73438" w:rsidRPr="00AE56E2">
        <w:rPr>
          <w:lang w:eastAsia="zh-CN"/>
        </w:rPr>
        <w:t xml:space="preserve">moral </w:t>
      </w:r>
      <w:r w:rsidR="00F73438">
        <w:rPr>
          <w:lang w:eastAsia="zh-CN"/>
        </w:rPr>
        <w:t>concerns are</w:t>
      </w:r>
      <w:r w:rsidR="00F73438" w:rsidRPr="00AE56E2">
        <w:rPr>
          <w:lang w:eastAsia="zh-CN"/>
        </w:rPr>
        <w:t xml:space="preserve"> primarily based upon </w:t>
      </w:r>
      <w:r w:rsidR="00F73438">
        <w:rPr>
          <w:lang w:eastAsia="zh-CN"/>
        </w:rPr>
        <w:t>care and fairness</w:t>
      </w:r>
      <w:r w:rsidR="00AC2AD1">
        <w:rPr>
          <w:lang w:eastAsia="zh-CN"/>
        </w:rPr>
        <w:t xml:space="preserve">. </w:t>
      </w:r>
      <w:r w:rsidR="00AC2AD1">
        <w:rPr>
          <w:rFonts w:eastAsia="SimSun"/>
          <w:lang w:eastAsia="zh-CN"/>
        </w:rPr>
        <w:t xml:space="preserve">In other words, </w:t>
      </w:r>
      <w:r w:rsidR="000F6E21">
        <w:rPr>
          <w:lang w:eastAsia="zh-CN"/>
        </w:rPr>
        <w:t xml:space="preserve">one would not understand others’ moral concerns if those concerns do not correspond to his or her sensitive moral foundations. </w:t>
      </w:r>
    </w:p>
    <w:p w14:paraId="247E5903" w14:textId="06E8E50E" w:rsidR="000F0D9F" w:rsidRDefault="00326F89" w:rsidP="00416735">
      <w:pPr>
        <w:widowControl/>
        <w:rPr>
          <w:rFonts w:eastAsia="SimSun"/>
          <w:lang w:eastAsia="zh-CN"/>
        </w:rPr>
      </w:pPr>
      <w:r>
        <w:lastRenderedPageBreak/>
        <w:t>Moreover,</w:t>
      </w:r>
      <w:r w:rsidR="00156BA9">
        <w:t xml:space="preserve"> </w:t>
      </w:r>
      <w:r w:rsidR="00156BA9">
        <w:rPr>
          <w:rFonts w:eastAsia="SimSun"/>
          <w:lang w:eastAsia="zh-CN"/>
        </w:rPr>
        <w:t xml:space="preserve">an individual’s attitudes towards a certain issue could be determined or strongly affected by moral </w:t>
      </w:r>
      <w:r w:rsidR="00053C33">
        <w:rPr>
          <w:rFonts w:eastAsia="SimSun" w:hint="eastAsia"/>
          <w:lang w:eastAsia="zh-CN"/>
        </w:rPr>
        <w:t>con</w:t>
      </w:r>
      <w:r w:rsidR="00053C33">
        <w:rPr>
          <w:rFonts w:eastAsia="SimSun"/>
          <w:lang w:eastAsia="zh-CN"/>
        </w:rPr>
        <w:t xml:space="preserve">cerns </w:t>
      </w:r>
      <w:r w:rsidR="00156BA9">
        <w:rPr>
          <w:rFonts w:eastAsia="SimSun"/>
          <w:lang w:eastAsia="zh-CN"/>
        </w:rPr>
        <w:t xml:space="preserve">that he/she may not aware </w:t>
      </w:r>
      <w:r w:rsidR="00156BA9">
        <w:rPr>
          <w:rFonts w:eastAsia="SimSun"/>
          <w:lang w:eastAsia="zh-CN"/>
        </w:rPr>
        <w:fldChar w:fldCharType="begin"/>
      </w:r>
      <w:r w:rsidR="00156BA9">
        <w:rPr>
          <w:rFonts w:eastAsia="SimSun"/>
          <w:lang w:eastAsia="zh-CN"/>
        </w:rPr>
        <w:instrText xml:space="preserve"> ADDIN EN.CITE &lt;EndNote&gt;&lt;Cite&gt;&lt;Author&gt;Wheatley&lt;/Author&gt;&lt;Year&gt;2005&lt;/Year&gt;&lt;RecNum&gt;497&lt;/RecNum&gt;&lt;DisplayText&gt;(Wheatley &amp;amp; Haidt, 2005)&lt;/DisplayText&gt;&lt;record&gt;&lt;rec-number&gt;497&lt;/rec-number&gt;&lt;foreign-keys&gt;&lt;key app="EN" db-id="2xd0pvrd6xxp05evvtepd0f9vppe5rtsxa20" timestamp="1615000762"&gt;497&lt;/key&gt;&lt;/foreign-keys&gt;&lt;ref-type name="Journal Article"&gt;17&lt;/ref-type&gt;&lt;contributors&gt;&lt;authors&gt;&lt;author&gt;Wheatley, Thalia&lt;/author&gt;&lt;author&gt;Haidt, Jonathan&lt;/author&gt;&lt;/authors&gt;&lt;/contributors&gt;&lt;titles&gt;&lt;title&gt;Hypnotic disgust makes moral judgments more severe&lt;/title&gt;&lt;secondary-title&gt;Psychological science&lt;/secondary-title&gt;&lt;/titles&gt;&lt;periodical&gt;&lt;full-title&gt;Psychological science&lt;/full-title&gt;&lt;/periodical&gt;&lt;pages&gt;780-784&lt;/pages&gt;&lt;volume&gt;16&lt;/volume&gt;&lt;number&gt;10&lt;/number&gt;&lt;dates&gt;&lt;year&gt;2005&lt;/year&gt;&lt;/dates&gt;&lt;isbn&gt;0956-7976&lt;/isbn&gt;&lt;urls&gt;&lt;/urls&gt;&lt;/record&gt;&lt;/Cite&gt;&lt;/EndNote&gt;</w:instrText>
      </w:r>
      <w:r w:rsidR="00156BA9">
        <w:rPr>
          <w:rFonts w:eastAsia="SimSun"/>
          <w:lang w:eastAsia="zh-CN"/>
        </w:rPr>
        <w:fldChar w:fldCharType="separate"/>
      </w:r>
      <w:r w:rsidR="00156BA9">
        <w:rPr>
          <w:rFonts w:eastAsia="SimSun"/>
          <w:noProof/>
          <w:lang w:eastAsia="zh-CN"/>
        </w:rPr>
        <w:t>(Wheatley &amp; Haidt, 2005)</w:t>
      </w:r>
      <w:r w:rsidR="00156BA9">
        <w:rPr>
          <w:rFonts w:eastAsia="SimSun"/>
          <w:lang w:eastAsia="zh-CN"/>
        </w:rPr>
        <w:fldChar w:fldCharType="end"/>
      </w:r>
      <w:r w:rsidR="00156BA9">
        <w:rPr>
          <w:rFonts w:eastAsia="SimSun"/>
          <w:lang w:eastAsia="zh-CN"/>
        </w:rPr>
        <w:t>.</w:t>
      </w:r>
      <w:r w:rsidR="00D8282E">
        <w:rPr>
          <w:rFonts w:eastAsia="SimSun"/>
          <w:lang w:eastAsia="zh-CN"/>
        </w:rPr>
        <w:t xml:space="preserve"> That is, people may not realize where </w:t>
      </w:r>
      <w:r w:rsidR="00C12984">
        <w:rPr>
          <w:rFonts w:eastAsia="SimSun"/>
          <w:lang w:eastAsia="zh-CN"/>
        </w:rPr>
        <w:t>the focal point of their disagreement is</w:t>
      </w:r>
      <w:r>
        <w:rPr>
          <w:rFonts w:eastAsia="SimSun"/>
          <w:lang w:eastAsia="zh-CN"/>
        </w:rPr>
        <w:t xml:space="preserve"> as moral concerns determine one’s political attitude </w:t>
      </w:r>
      <w:r>
        <w:fldChar w:fldCharType="begin"/>
      </w:r>
      <w:r>
        <w:instrText xml:space="preserve"> ADDIN EN.CITE &lt;EndNote&gt;&lt;Cite&gt;&lt;Author&gt;Clifford&lt;/Author&gt;&lt;Year&gt;2013&lt;/Year&gt;&lt;RecNum&gt;333&lt;/RecNum&gt;&lt;DisplayText&gt;(Clifford &amp;amp; Jerit, 2013; Haidt, 2012)&lt;/DisplayText&gt;&lt;record&gt;&lt;rec-number&gt;333&lt;/rec-number&gt;&lt;foreign-keys&gt;&lt;key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Cite&gt;&lt;Author&gt;Haidt&lt;/Author&gt;&lt;Year&gt;2012&lt;/Year&gt;&lt;RecNum&gt;6&lt;/RecNum&gt;&lt;record&gt;&lt;rec-number&gt;6&lt;/rec-number&gt;&lt;foreign-keys&gt;&lt;key app="EN" db-id="2xd0pvrd6xxp05evvtepd0f9vppe5rtsxa20" timestamp="1572880132" guid="9731988c-fd3b-4027-8c2d-e987bd2aac94"&gt;6&lt;/key&gt;&lt;/foreign-keys&gt;&lt;ref-type name="Book"&gt;6&lt;/ref-type&gt;&lt;contributors&gt;&lt;authors&gt;&lt;author&gt;Haidt, Jonathan&lt;/author&gt;&lt;/authors&gt;&lt;/contributors&gt;&lt;titles&gt;&lt;title&gt;The righteous mind: Why good people are divided by politics and religion&lt;/title&gt;&lt;/titles&gt;&lt;edition&gt;1&lt;/edition&gt;&lt;dates&gt;&lt;year&gt;2012&lt;/year&gt;&lt;/dates&gt;&lt;pub-location&gt;New York&lt;/pub-location&gt;&lt;publisher&gt;Pantheon Books&lt;/publisher&gt;&lt;isbn&gt;0307907031&lt;/isbn&gt;&lt;urls&gt;&lt;/urls&gt;&lt;/record&gt;&lt;/Cite&gt;&lt;/EndNote&gt;</w:instrText>
      </w:r>
      <w:r>
        <w:fldChar w:fldCharType="separate"/>
      </w:r>
      <w:r>
        <w:rPr>
          <w:noProof/>
        </w:rPr>
        <w:t>(Clifford &amp; Jerit, 2013; Haidt, 2012)</w:t>
      </w:r>
      <w:r>
        <w:fldChar w:fldCharType="end"/>
      </w:r>
      <w:r w:rsidR="00D8282E">
        <w:rPr>
          <w:rFonts w:eastAsia="SimSun"/>
          <w:lang w:eastAsia="zh-CN"/>
        </w:rPr>
        <w:t xml:space="preserve">. </w:t>
      </w:r>
      <w:r w:rsidR="00156BA9">
        <w:rPr>
          <w:rFonts w:eastAsia="SimSun"/>
          <w:lang w:eastAsia="zh-CN"/>
        </w:rPr>
        <w:t xml:space="preserve">Researchers found that moral </w:t>
      </w:r>
      <w:r w:rsidR="00053C33">
        <w:rPr>
          <w:rFonts w:eastAsia="SimSun"/>
          <w:lang w:eastAsia="zh-CN"/>
        </w:rPr>
        <w:t xml:space="preserve">concerns </w:t>
      </w:r>
      <w:r w:rsidR="00156BA9">
        <w:rPr>
          <w:rFonts w:eastAsia="SimSun"/>
          <w:lang w:eastAsia="zh-CN"/>
        </w:rPr>
        <w:t xml:space="preserve">generated from unexpected moral foundations – intuitively loosely connected with the issue – could exert a stronger influence than those generated from obvious moral foundations – intuitively closely connected with the issue – in determining people's attitude towards various issues </w:t>
      </w:r>
      <w:r w:rsidR="00156BA9">
        <w:rPr>
          <w:rFonts w:eastAsia="SimSun"/>
          <w:lang w:eastAsia="zh-CN"/>
        </w:rPr>
        <w:fldChar w:fldCharType="begin">
          <w:fldData xml:space="preserve">PEVuZE5vdGU+PENpdGU+PEF1dGhvcj5DbGlmZm9yZDwvQXV0aG9yPjxZZWFyPjIwMTM8L1llYXI+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</w:fldData>
        </w:fldChar>
      </w:r>
      <w:r w:rsidR="00156BA9">
        <w:rPr>
          <w:rFonts w:eastAsia="SimSun"/>
          <w:lang w:eastAsia="zh-CN"/>
        </w:rPr>
        <w:instrText xml:space="preserve"> ADDIN EN.CITE </w:instrText>
      </w:r>
      <w:r w:rsidR="00156BA9">
        <w:rPr>
          <w:rFonts w:eastAsia="SimSun"/>
          <w:lang w:eastAsia="zh-CN"/>
        </w:rPr>
        <w:fldChar w:fldCharType="begin">
          <w:fldData xml:space="preserve">PEVuZE5vdGU+PENpdGU+PEF1dGhvcj5DbGlmZm9yZDwvQXV0aG9yPjxZZWFyPjIwMTM8L1llYXI+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</w:fldData>
        </w:fldChar>
      </w:r>
      <w:r w:rsidR="00156BA9">
        <w:rPr>
          <w:rFonts w:eastAsia="SimSun"/>
          <w:lang w:eastAsia="zh-CN"/>
        </w:rPr>
        <w:instrText xml:space="preserve"> ADDIN EN.CITE.DATA </w:instrText>
      </w:r>
      <w:r w:rsidR="00156BA9">
        <w:rPr>
          <w:rFonts w:eastAsia="SimSun"/>
          <w:lang w:eastAsia="zh-CN"/>
        </w:rPr>
      </w:r>
      <w:r w:rsidR="00156BA9">
        <w:rPr>
          <w:rFonts w:eastAsia="SimSun"/>
          <w:lang w:eastAsia="zh-CN"/>
        </w:rPr>
        <w:fldChar w:fldCharType="end"/>
      </w:r>
      <w:r w:rsidR="00156BA9">
        <w:rPr>
          <w:rFonts w:eastAsia="SimSun"/>
          <w:lang w:eastAsia="zh-CN"/>
        </w:rPr>
      </w:r>
      <w:r w:rsidR="00156BA9">
        <w:rPr>
          <w:rFonts w:eastAsia="SimSun"/>
          <w:lang w:eastAsia="zh-CN"/>
        </w:rPr>
        <w:fldChar w:fldCharType="separate"/>
      </w:r>
      <w:r w:rsidR="00156BA9">
        <w:rPr>
          <w:rFonts w:eastAsia="SimSun"/>
          <w:noProof/>
          <w:lang w:eastAsia="zh-CN"/>
        </w:rPr>
        <w:t>(Clifford &amp; Jerit, 2013; Haidt, 2001; Koleva et al., 2012; Nisbett &amp; Wilson, 1977)</w:t>
      </w:r>
      <w:r w:rsidR="00156BA9">
        <w:rPr>
          <w:rFonts w:eastAsia="SimSun"/>
          <w:lang w:eastAsia="zh-CN"/>
        </w:rPr>
        <w:fldChar w:fldCharType="end"/>
      </w:r>
      <w:r w:rsidR="00156BA9">
        <w:rPr>
          <w:rFonts w:eastAsia="SimSun"/>
          <w:lang w:eastAsia="zh-CN"/>
        </w:rPr>
        <w:t xml:space="preserve">. </w:t>
      </w:r>
      <w:r w:rsidR="004B5344">
        <w:rPr>
          <w:rFonts w:eastAsia="SimSun"/>
          <w:lang w:eastAsia="zh-CN"/>
        </w:rPr>
        <w:t xml:space="preserve">For example, </w:t>
      </w:r>
      <w:proofErr w:type="spellStart"/>
      <w:r w:rsidR="004B5344">
        <w:rPr>
          <w:rFonts w:eastAsia="SimSun"/>
          <w:lang w:eastAsia="zh-CN"/>
        </w:rPr>
        <w:t>Koleva</w:t>
      </w:r>
      <w:proofErr w:type="spellEnd"/>
      <w:r w:rsidR="004B5344">
        <w:rPr>
          <w:rFonts w:eastAsia="SimSun"/>
          <w:lang w:eastAsia="zh-CN"/>
        </w:rPr>
        <w:t xml:space="preserve"> et al. </w:t>
      </w:r>
      <w:r w:rsidR="004B5344">
        <w:rPr>
          <w:rFonts w:eastAsia="SimSun"/>
          <w:lang w:eastAsia="zh-CN"/>
        </w:rPr>
        <w:fldChar w:fldCharType="begin"/>
      </w:r>
      <w:r w:rsidR="004B5344">
        <w:rPr>
          <w:rFonts w:eastAsia="SimSun"/>
          <w:lang w:eastAsia="zh-CN"/>
        </w:rPr>
        <w:instrText xml:space="preserve"> ADDIN EN.CITE &lt;EndNote&gt;&lt;Cite ExcludeAuth="1"&gt;&lt;Author&gt;Koleva&lt;/Author&gt;&lt;Year&gt;2012&lt;/Year&gt;&lt;RecNum&gt;95&lt;/RecNum&gt;&lt;DisplayText&gt;(2012)&lt;/DisplayText&gt;&lt;record&gt;&lt;rec-number&gt;95&lt;/rec-number&gt;&lt;foreign-keys&gt;&lt;key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4B5344">
        <w:rPr>
          <w:rFonts w:eastAsia="SimSun"/>
          <w:lang w:eastAsia="zh-CN"/>
        </w:rPr>
        <w:fldChar w:fldCharType="separate"/>
      </w:r>
      <w:r w:rsidR="004B5344">
        <w:rPr>
          <w:rFonts w:eastAsia="SimSun"/>
          <w:noProof/>
          <w:lang w:eastAsia="zh-CN"/>
        </w:rPr>
        <w:t>(2012)</w:t>
      </w:r>
      <w:r w:rsidR="004B5344">
        <w:rPr>
          <w:rFonts w:eastAsia="SimSun"/>
          <w:lang w:eastAsia="zh-CN"/>
        </w:rPr>
        <w:fldChar w:fldCharType="end"/>
      </w:r>
      <w:r w:rsidR="004B5344">
        <w:rPr>
          <w:rFonts w:eastAsia="SimSun"/>
          <w:lang w:eastAsia="zh-CN"/>
        </w:rPr>
        <w:t xml:space="preserve"> claimed that care/harm moral concerns dominate today’s political rhetoric about gun control, abortion, and similar culture war issues, as those concerns are intuitively </w:t>
      </w:r>
      <w:r w:rsidR="001F7664">
        <w:rPr>
          <w:rFonts w:eastAsia="SimSun"/>
          <w:lang w:eastAsia="zh-CN"/>
        </w:rPr>
        <w:t>associated with those issues closely. H</w:t>
      </w:r>
      <w:r w:rsidR="004B5344">
        <w:rPr>
          <w:rFonts w:eastAsia="SimSun"/>
          <w:lang w:eastAsia="zh-CN"/>
        </w:rPr>
        <w:t>owever</w:t>
      </w:r>
      <w:r w:rsidR="001F7664">
        <w:rPr>
          <w:rFonts w:eastAsia="SimSun"/>
          <w:lang w:eastAsia="zh-CN"/>
        </w:rPr>
        <w:t>,</w:t>
      </w:r>
      <w:r w:rsidR="004B5344">
        <w:rPr>
          <w:rFonts w:eastAsia="SimSun"/>
          <w:lang w:eastAsia="zh-CN"/>
        </w:rPr>
        <w:t xml:space="preserve"> it is the sanctity/degradation moral concerns that </w:t>
      </w:r>
      <w:r w:rsidR="001F7664">
        <w:rPr>
          <w:rFonts w:eastAsia="SimSun"/>
          <w:lang w:eastAsia="zh-CN"/>
        </w:rPr>
        <w:t>dominate</w:t>
      </w:r>
      <w:r w:rsidR="004B5344">
        <w:rPr>
          <w:rFonts w:eastAsia="SimSun"/>
          <w:lang w:eastAsia="zh-CN"/>
        </w:rPr>
        <w:t xml:space="preserve"> people’s attitudes towards issue</w:t>
      </w:r>
      <w:r w:rsidR="001F7664">
        <w:rPr>
          <w:rFonts w:eastAsia="SimSun"/>
          <w:lang w:eastAsia="zh-CN"/>
        </w:rPr>
        <w:t xml:space="preserve">s </w:t>
      </w:r>
      <w:r w:rsidR="001F7664">
        <w:rPr>
          <w:rFonts w:eastAsia="SimSun"/>
          <w:lang w:eastAsia="zh-CN"/>
        </w:rPr>
        <w:fldChar w:fldCharType="begin"/>
      </w:r>
      <w:r w:rsidR="001F7664">
        <w:rPr>
          <w:rFonts w:eastAsia="SimSun"/>
          <w:lang w:eastAsia="zh-CN"/>
        </w:rPr>
        <w:instrText xml:space="preserve"> ADDIN EN.CITE &lt;EndNote&gt;&lt;Cite&gt;&lt;Author&gt;Koleva&lt;/Author&gt;&lt;Year&gt;2012&lt;/Year&gt;&lt;RecNum&gt;95&lt;/RecNum&gt;&lt;DisplayText&gt;(Koleva et al., 2012)&lt;/DisplayText&gt;&lt;record&gt;&lt;rec-number&gt;95&lt;/rec-number&gt;&lt;foreign-keys&gt;&lt;key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1F7664">
        <w:rPr>
          <w:rFonts w:eastAsia="SimSun"/>
          <w:lang w:eastAsia="zh-CN"/>
        </w:rPr>
        <w:fldChar w:fldCharType="separate"/>
      </w:r>
      <w:r w:rsidR="001F7664">
        <w:rPr>
          <w:rFonts w:eastAsia="SimSun"/>
          <w:noProof/>
          <w:lang w:eastAsia="zh-CN"/>
        </w:rPr>
        <w:t>(Koleva et al., 2012)</w:t>
      </w:r>
      <w:r w:rsidR="001F7664">
        <w:rPr>
          <w:rFonts w:eastAsia="SimSun"/>
          <w:lang w:eastAsia="zh-CN"/>
        </w:rPr>
        <w:fldChar w:fldCharType="end"/>
      </w:r>
      <w:r w:rsidR="001F7664">
        <w:rPr>
          <w:rFonts w:eastAsia="SimSun"/>
          <w:lang w:eastAsia="zh-CN"/>
        </w:rPr>
        <w:t>.</w:t>
      </w:r>
      <w:r w:rsidR="004B5344">
        <w:rPr>
          <w:rFonts w:eastAsia="SimSun"/>
          <w:lang w:eastAsia="zh-CN"/>
        </w:rPr>
        <w:t xml:space="preserve"> </w:t>
      </w:r>
      <w:r w:rsidR="00F73438">
        <w:rPr>
          <w:rFonts w:eastAsia="SimSun"/>
          <w:lang w:eastAsia="zh-CN"/>
        </w:rPr>
        <w:t xml:space="preserve">In </w:t>
      </w:r>
      <w:r w:rsidR="00D8282E">
        <w:rPr>
          <w:rFonts w:eastAsia="SimSun"/>
          <w:lang w:eastAsia="zh-CN"/>
        </w:rPr>
        <w:t>other words</w:t>
      </w:r>
      <w:r w:rsidR="00F73438">
        <w:rPr>
          <w:rFonts w:eastAsia="SimSun"/>
          <w:lang w:eastAsia="zh-CN"/>
        </w:rPr>
        <w:t xml:space="preserve">, </w:t>
      </w:r>
      <w:r w:rsidR="00D8282E">
        <w:rPr>
          <w:rFonts w:eastAsia="SimSun"/>
          <w:lang w:eastAsia="zh-CN"/>
        </w:rPr>
        <w:t xml:space="preserve">conflicting groups </w:t>
      </w:r>
      <w:r w:rsidR="00F73438">
        <w:rPr>
          <w:rFonts w:eastAsia="SimSun"/>
          <w:lang w:eastAsia="zh-CN"/>
        </w:rPr>
        <w:t>may not be aware of what and why they disagree with each other</w:t>
      </w:r>
      <w:r w:rsidR="001F7664">
        <w:rPr>
          <w:rFonts w:eastAsia="SimSun"/>
          <w:lang w:eastAsia="zh-CN"/>
        </w:rPr>
        <w:t xml:space="preserve"> when they discuss their disagreements,</w:t>
      </w:r>
      <w:r w:rsidR="00F73438">
        <w:rPr>
          <w:rFonts w:eastAsia="SimSun"/>
          <w:lang w:eastAsia="zh-CN"/>
        </w:rPr>
        <w:t xml:space="preserve"> which could </w:t>
      </w:r>
      <w:r w:rsidR="00EE0A78">
        <w:rPr>
          <w:rFonts w:eastAsia="SimSun"/>
          <w:lang w:eastAsia="zh-CN"/>
        </w:rPr>
        <w:t xml:space="preserve">greatly </w:t>
      </w:r>
      <w:r w:rsidR="00F73438">
        <w:rPr>
          <w:rFonts w:eastAsia="SimSun" w:hint="eastAsia"/>
          <w:lang w:eastAsia="zh-CN"/>
        </w:rPr>
        <w:t>imp</w:t>
      </w:r>
      <w:r w:rsidR="00F73438">
        <w:rPr>
          <w:rFonts w:eastAsia="SimSun"/>
          <w:lang w:eastAsia="zh-CN"/>
        </w:rPr>
        <w:t>ede real issue discussion</w:t>
      </w:r>
      <w:r w:rsidR="00EE0A78">
        <w:rPr>
          <w:rFonts w:eastAsia="SimSun"/>
          <w:lang w:eastAsia="zh-CN"/>
        </w:rPr>
        <w:t>.</w:t>
      </w:r>
    </w:p>
    <w:p w14:paraId="1E297AF8" w14:textId="77777777" w:rsidR="00A9786D" w:rsidRPr="008B1FE3" w:rsidRDefault="00F73438" w:rsidP="008B1FE3">
      <w:pPr>
        <w:widowControl/>
        <w:ind w:firstLine="0"/>
        <w:rPr>
          <w:b/>
          <w:bCs/>
          <w:i/>
          <w:iCs/>
          <w:lang w:eastAsia="zh-CN"/>
        </w:rPr>
      </w:pPr>
      <w:r w:rsidRPr="008B1FE3">
        <w:rPr>
          <w:rFonts w:eastAsia="SimSun"/>
          <w:b/>
          <w:bCs/>
          <w:i/>
          <w:iCs/>
          <w:lang w:eastAsia="zh-CN"/>
        </w:rPr>
        <w:t xml:space="preserve">Moral Consideration </w:t>
      </w:r>
      <w:r w:rsidR="00EE387A" w:rsidRPr="00EE387A">
        <w:rPr>
          <w:rFonts w:eastAsia="SimSun"/>
          <w:b/>
          <w:bCs/>
          <w:i/>
          <w:iCs/>
          <w:lang w:eastAsia="zh-CN"/>
        </w:rPr>
        <w:t>in</w:t>
      </w:r>
      <w:r w:rsidRPr="008B1FE3">
        <w:rPr>
          <w:rFonts w:eastAsia="SimSun"/>
          <w:b/>
          <w:bCs/>
          <w:i/>
          <w:iCs/>
          <w:lang w:eastAsia="zh-CN"/>
        </w:rPr>
        <w:t xml:space="preserve"> Political Expression</w:t>
      </w:r>
      <w:r w:rsidR="000F0D9F" w:rsidRPr="008B1FE3">
        <w:rPr>
          <w:rFonts w:eastAsia="SimSun"/>
          <w:b/>
          <w:bCs/>
          <w:i/>
          <w:iCs/>
          <w:lang w:eastAsia="zh-CN"/>
        </w:rPr>
        <w:t xml:space="preserve"> </w:t>
      </w:r>
    </w:p>
    <w:p w14:paraId="385F3C62" w14:textId="0F4A76DE" w:rsidR="006A73A3" w:rsidRDefault="00F73438" w:rsidP="00305761">
      <w:pPr>
        <w:widowControl/>
        <w:rPr>
          <w:lang w:eastAsia="zh-CN"/>
        </w:rPr>
      </w:pPr>
      <w:r>
        <w:rPr>
          <w:rFonts w:hint="eastAsia"/>
          <w:lang w:eastAsia="zh-CN"/>
        </w:rPr>
        <w:t>As</w:t>
      </w:r>
      <w:r>
        <w:rPr>
          <w:lang w:eastAsia="zh-CN"/>
        </w:rPr>
        <w:t xml:space="preserve"> </w:t>
      </w:r>
      <w:r w:rsidR="003B688E">
        <w:rPr>
          <w:lang w:eastAsia="zh-CN"/>
        </w:rPr>
        <w:t>moral concerns</w:t>
      </w:r>
      <w:r>
        <w:rPr>
          <w:lang w:eastAsia="zh-CN"/>
        </w:rPr>
        <w:t xml:space="preserve"> generated from the five innate moral foundations could determine the formation of an individual's political attitude </w:t>
      </w:r>
      <w:r>
        <w:fldChar w:fldCharType="begin">
          <w:fldData xml:space="preserve">PEVuZE5vdGU+PENpdGU+PEF1dGhvcj5XZWJlcjwvQXV0aG9yPjxZZWFyPjIwMTM8L1llYXI+PFJl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</w:fldData>
        </w:fldChar>
      </w:r>
      <w:r>
        <w:instrText xml:space="preserve"> ADDIN EN.CITE </w:instrText>
      </w:r>
      <w:r>
        <w:fldChar w:fldCharType="begin">
          <w:fldData xml:space="preserve">PEVuZE5vdGU+PENpdGU+PEF1dGhvcj5XZWJlcjwvQXV0aG9yPjxZZWFyPjIwMTM8L1llYXI+PFJl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</w:fldData>
        </w:fldChar>
      </w:r>
      <w:r>
        <w:instrText xml:space="preserve"> ADDIN EN.CITE.DATA </w:instrText>
      </w:r>
      <w:r>
        <w:fldChar w:fldCharType="end"/>
      </w:r>
      <w:r>
        <w:fldChar w:fldCharType="separate"/>
      </w:r>
      <w:r>
        <w:rPr>
          <w:noProof/>
        </w:rPr>
        <w:t>(Graham et al., 2011; Haidt, 2012; Haidt &amp; Joseph, 2007; Weber &amp; Federico, 2013)</w:t>
      </w:r>
      <w:r>
        <w:fldChar w:fldCharType="end"/>
      </w:r>
      <w:r>
        <w:t xml:space="preserve">, </w:t>
      </w:r>
      <w:r w:rsidR="003B688E">
        <w:rPr>
          <w:lang w:eastAsia="zh-CN"/>
        </w:rPr>
        <w:t>moral concerns</w:t>
      </w:r>
      <w:r w:rsidR="00870EFC">
        <w:rPr>
          <w:lang w:eastAsia="zh-CN"/>
        </w:rPr>
        <w:t xml:space="preserve"> </w:t>
      </w:r>
      <w:r>
        <w:rPr>
          <w:lang w:eastAsia="zh-CN"/>
        </w:rPr>
        <w:t xml:space="preserve">should be trackable from one’s political attitude expressions. </w:t>
      </w:r>
      <w:r w:rsidR="0074230F">
        <w:rPr>
          <w:rFonts w:hint="eastAsia"/>
          <w:lang w:eastAsia="zh-CN"/>
        </w:rPr>
        <w:t>Kraft</w:t>
      </w:r>
      <w:r w:rsidR="0074230F">
        <w:rPr>
          <w:lang w:eastAsia="zh-CN"/>
        </w:rPr>
        <w:t xml:space="preserve"> </w:t>
      </w:r>
      <w:r w:rsidR="0074230F">
        <w:rPr>
          <w:lang w:eastAsia="zh-CN"/>
        </w:rPr>
        <w:fldChar w:fldCharType="begin"/>
      </w:r>
      <w:r w:rsidR="0074230F">
        <w:rPr>
          <w:lang w:eastAsia="zh-CN"/>
        </w:rPr>
        <w:instrText xml:space="preserve"> ADDIN EN.CITE &lt;EndNote&gt;&lt;Cite ExcludeAuth="1"&gt;&lt;Author&gt;Kraft&lt;/Author&gt;&lt;Year&gt;2018&lt;/Year&gt;&lt;RecNum&gt;332&lt;/RecNum&gt;&lt;DisplayText&gt;(2018)&lt;/DisplayText&gt;&lt;record&gt;&lt;rec-number&gt;332&lt;/rec-number&gt;&lt;foreign-keys&gt;&lt;key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sidR="0074230F">
        <w:rPr>
          <w:lang w:eastAsia="zh-CN"/>
        </w:rPr>
        <w:fldChar w:fldCharType="separate"/>
      </w:r>
      <w:r w:rsidR="0074230F">
        <w:rPr>
          <w:noProof/>
          <w:lang w:eastAsia="zh-CN"/>
        </w:rPr>
        <w:t>(2018)</w:t>
      </w:r>
      <w:r w:rsidR="0074230F">
        <w:rPr>
          <w:lang w:eastAsia="zh-CN"/>
        </w:rPr>
        <w:fldChar w:fldCharType="end"/>
      </w:r>
      <w:r w:rsidR="0074230F">
        <w:rPr>
          <w:lang w:eastAsia="zh-CN"/>
        </w:rPr>
        <w:t xml:space="preserve"> examined moral concerns in individual political attitude expression and found "systematic patterns in the emphasis on </w:t>
      </w:r>
      <w:r w:rsidR="003B688E">
        <w:rPr>
          <w:lang w:eastAsia="zh-CN"/>
        </w:rPr>
        <w:t>moral concerns</w:t>
      </w:r>
      <w:r w:rsidR="0074230F">
        <w:rPr>
          <w:lang w:eastAsia="zh-CN"/>
        </w:rPr>
        <w:t xml:space="preserve"> among liberals and conservatives for three foundations": liberals talk more about care and fairness considerations, while conservatives emphasize loyalty considerations </w:t>
      </w:r>
      <w:r w:rsidR="0074230F">
        <w:rPr>
          <w:lang w:eastAsia="zh-CN"/>
        </w:rPr>
        <w:fldChar w:fldCharType="begin"/>
      </w:r>
      <w:r w:rsidR="0074230F">
        <w:rPr>
          <w:lang w:eastAsia="zh-CN"/>
        </w:rPr>
        <w:instrText xml:space="preserve"> ADDIN EN.CITE &lt;EndNote&gt;&lt;Cite ExcludeAuth="1" ExcludeYear="1"&gt;&lt;Author&gt;Kraft&lt;/Author&gt;&lt;Year&gt;2018&lt;/Year&gt;&lt;RecNum&gt;332&lt;/RecNum&gt;&lt;Pages&gt;1031&lt;/Pages&gt;&lt;DisplayText&gt;(p. 1031)&lt;/DisplayText&gt;&lt;record&gt;&lt;rec-number&gt;332&lt;/rec-number&gt;&lt;foreign-keys&gt;&lt;key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sidR="0074230F">
        <w:rPr>
          <w:lang w:eastAsia="zh-CN"/>
        </w:rPr>
        <w:fldChar w:fldCharType="separate"/>
      </w:r>
      <w:r w:rsidR="0074230F">
        <w:rPr>
          <w:noProof/>
          <w:lang w:eastAsia="zh-CN"/>
        </w:rPr>
        <w:t>(p. 1031)</w:t>
      </w:r>
      <w:r w:rsidR="0074230F">
        <w:rPr>
          <w:lang w:eastAsia="zh-CN"/>
        </w:rPr>
        <w:fldChar w:fldCharType="end"/>
      </w:r>
      <w:r w:rsidR="0074230F">
        <w:rPr>
          <w:lang w:eastAsia="zh-CN"/>
        </w:rPr>
        <w:t xml:space="preserve">. Clifford </w:t>
      </w:r>
      <w:r w:rsidR="0074230F">
        <w:rPr>
          <w:rFonts w:hint="eastAsia"/>
          <w:lang w:eastAsia="zh-CN"/>
        </w:rPr>
        <w:t>and</w:t>
      </w:r>
      <w:r w:rsidR="0074230F">
        <w:rPr>
          <w:lang w:eastAsia="zh-CN"/>
        </w:rPr>
        <w:t xml:space="preserve"> </w:t>
      </w:r>
      <w:proofErr w:type="spellStart"/>
      <w:r w:rsidR="0074230F">
        <w:rPr>
          <w:lang w:eastAsia="zh-CN"/>
        </w:rPr>
        <w:t>Jerit</w:t>
      </w:r>
      <w:proofErr w:type="spellEnd"/>
      <w:r w:rsidR="0074230F">
        <w:rPr>
          <w:lang w:eastAsia="zh-CN"/>
        </w:rPr>
        <w:t xml:space="preserve"> </w:t>
      </w:r>
      <w:r w:rsidR="0074230F">
        <w:rPr>
          <w:lang w:eastAsia="zh-CN"/>
        </w:rPr>
        <w:fldChar w:fldCharType="begin"/>
      </w:r>
      <w:r w:rsidR="0074230F">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74230F">
        <w:rPr>
          <w:lang w:eastAsia="zh-CN"/>
        </w:rPr>
        <w:fldChar w:fldCharType="separate"/>
      </w:r>
      <w:r w:rsidR="0074230F">
        <w:rPr>
          <w:noProof/>
          <w:lang w:eastAsia="zh-CN"/>
        </w:rPr>
        <w:t>(2013)</w:t>
      </w:r>
      <w:r w:rsidR="0074230F">
        <w:rPr>
          <w:lang w:eastAsia="zh-CN"/>
        </w:rPr>
        <w:fldChar w:fldCharType="end"/>
      </w:r>
      <w:r w:rsidR="0074230F">
        <w:rPr>
          <w:lang w:eastAsia="zh-CN"/>
        </w:rPr>
        <w:t xml:space="preserve"> found </w:t>
      </w:r>
      <w:r w:rsidR="00763F1E">
        <w:rPr>
          <w:lang w:eastAsia="zh-CN"/>
        </w:rPr>
        <w:lastRenderedPageBreak/>
        <w:t>political elites</w:t>
      </w:r>
      <w:r w:rsidR="0074230F">
        <w:rPr>
          <w:lang w:eastAsia="zh-CN"/>
        </w:rPr>
        <w:t xml:space="preserve"> "used distinctive patterns of moral words </w:t>
      </w:r>
      <w:r w:rsidR="00D06344">
        <w:rPr>
          <w:lang w:eastAsia="zh-CN"/>
        </w:rPr>
        <w:t xml:space="preserve">(that associated with different moral foundations) </w:t>
      </w:r>
      <w:r w:rsidR="0074230F">
        <w:rPr>
          <w:lang w:eastAsia="zh-CN"/>
        </w:rPr>
        <w:t>to influence the public" in stem cell research policy debate</w:t>
      </w:r>
      <w:r w:rsidR="004112B3">
        <w:rPr>
          <w:lang w:eastAsia="zh-CN"/>
        </w:rPr>
        <w:t>: liberals focused almost exclusively on harm</w:t>
      </w:r>
      <w:r w:rsidR="00D06344">
        <w:rPr>
          <w:lang w:eastAsia="zh-CN"/>
        </w:rPr>
        <w:t xml:space="preserve"> concerns</w:t>
      </w:r>
      <w:r w:rsidR="004112B3">
        <w:rPr>
          <w:lang w:eastAsia="zh-CN"/>
        </w:rPr>
        <w:t>, conservatives</w:t>
      </w:r>
      <w:r w:rsidR="00D06344">
        <w:rPr>
          <w:lang w:eastAsia="zh-CN"/>
        </w:rPr>
        <w:t xml:space="preserve"> focused both harm and </w:t>
      </w:r>
      <w:r w:rsidR="004112B3">
        <w:rPr>
          <w:lang w:eastAsia="zh-CN"/>
        </w:rPr>
        <w:t>sanctity</w:t>
      </w:r>
      <w:r w:rsidR="00D06344">
        <w:rPr>
          <w:lang w:eastAsia="zh-CN"/>
        </w:rPr>
        <w:t xml:space="preserve"> concerns</w:t>
      </w:r>
      <w:r w:rsidR="004112B3">
        <w:rPr>
          <w:lang w:eastAsia="zh-CN"/>
        </w:rPr>
        <w:t>.</w:t>
      </w:r>
      <w:r w:rsidR="004F27D7">
        <w:rPr>
          <w:lang w:eastAsia="zh-CN"/>
        </w:rPr>
        <w:t xml:space="preserve"> </w:t>
      </w:r>
      <w:r>
        <w:rPr>
          <w:rFonts w:hint="eastAsia"/>
          <w:lang w:eastAsia="zh-CN"/>
        </w:rPr>
        <w:t>In</w:t>
      </w:r>
      <w:r>
        <w:rPr>
          <w:lang w:eastAsia="zh-CN"/>
        </w:rPr>
        <w:t xml:space="preserve"> sum, moral concerns </w:t>
      </w:r>
      <w:r w:rsidR="0026430A">
        <w:rPr>
          <w:lang w:eastAsia="zh-CN"/>
        </w:rPr>
        <w:t>from</w:t>
      </w:r>
      <w:r>
        <w:rPr>
          <w:lang w:eastAsia="zh-CN"/>
        </w:rPr>
        <w:t xml:space="preserve"> one’s sensitive moral foundations would be emphasized in his/her political expression.</w:t>
      </w:r>
    </w:p>
    <w:p w14:paraId="389C4F99" w14:textId="27F09065" w:rsidR="00935C36" w:rsidRDefault="00F73438" w:rsidP="001B35E4">
      <w:pPr>
        <w:widowControl/>
      </w:pPr>
      <w:r>
        <w:t xml:space="preserve">As presidential debate is a direct expression of debaters’ political attitude </w:t>
      </w:r>
      <w:r>
        <w:fldChar w:fldCharType="begin"/>
      </w:r>
      <w:r>
        <w:instrText xml:space="preserve"> ADDIN EN.CITE &lt;EndNote&gt;&lt;Cite&gt;&lt;Author&gt;Jamieson&lt;/Author&gt;&lt;Year&gt;1990&lt;/Year&gt;&lt;RecNum&gt;299&lt;/RecNum&gt;&lt;DisplayText&gt;(Jamieson &amp;amp; Birdsell, 1990)&lt;/DisplayText&gt;&lt;record&gt;&lt;rec-number&gt;299&lt;/rec-number&gt;&lt;foreign-keys&gt;&lt;key app="EN" db-id="2xd0pvrd6xxp05evvtepd0f9vppe5rtsxa20" timestamp="1600020422" guid="024a8a04-7bd5-4b0d-8b1c-87c0fd0d2522"&gt;299&lt;/key&gt;&lt;/foreign-keys&gt;&lt;ref-type name="Book"&gt;6&lt;/ref-type&gt;&lt;contributors&gt;&lt;authors&gt;&lt;author&gt;Jamieson, Kathleen Hall&lt;/author&gt;&lt;author&gt;Birdsell, David S&lt;/author&gt;&lt;/authors&gt;&lt;/contributors&gt;&lt;titles&gt;&lt;title&gt;Presidential debates: The challenge of creating an informed electorate&lt;/title&gt;&lt;/titles&gt;&lt;dates&gt;&lt;year&gt;1990&lt;/year&gt;&lt;/dates&gt;&lt;publisher&gt;Oxford University Press on Demand&lt;/publisher&gt;&lt;isbn&gt;019506660X&lt;/isbn&gt;&lt;urls&gt;&lt;/urls&gt;&lt;/record&gt;&lt;/Cite&gt;&lt;/EndNote&gt;</w:instrText>
      </w:r>
      <w:r>
        <w:fldChar w:fldCharType="separate"/>
      </w:r>
      <w:r>
        <w:rPr>
          <w:noProof/>
        </w:rPr>
        <w:t>(Jamieson &amp; Birdsell, 1990)</w:t>
      </w:r>
      <w:r>
        <w:fldChar w:fldCharType="end"/>
      </w:r>
      <w:r>
        <w:t xml:space="preserve">, </w:t>
      </w:r>
      <w:r w:rsidR="00AD4BEE">
        <w:t xml:space="preserve">presidential </w:t>
      </w:r>
      <w:r w:rsidR="00716C87">
        <w:t>candidates</w:t>
      </w:r>
      <w:r w:rsidR="00AD4BEE">
        <w:t xml:space="preserve"> may </w:t>
      </w:r>
      <w:r w:rsidR="00C35EA1">
        <w:t>focus</w:t>
      </w:r>
      <w:r>
        <w:t xml:space="preserve"> and emphasize</w:t>
      </w:r>
      <w:r w:rsidR="00C35EA1">
        <w:t xml:space="preserve"> different </w:t>
      </w:r>
      <w:r w:rsidR="003B688E">
        <w:t>moral concerns</w:t>
      </w:r>
      <w:r w:rsidR="00C35EA1">
        <w:t xml:space="preserve"> </w:t>
      </w:r>
      <w:r w:rsidR="00F4227B">
        <w:t xml:space="preserve">generated from </w:t>
      </w:r>
      <w:r w:rsidR="00C35EA1">
        <w:t>their</w:t>
      </w:r>
      <w:r w:rsidR="00AD4BEE">
        <w:t xml:space="preserve"> </w:t>
      </w:r>
      <w:r>
        <w:t xml:space="preserve">own </w:t>
      </w:r>
      <w:r w:rsidR="00AD4BEE">
        <w:t>sensitive moral foundations</w:t>
      </w:r>
      <w:r>
        <w:t xml:space="preserve"> in the debate</w:t>
      </w:r>
      <w:r w:rsidR="00DF42D9">
        <w:t xml:space="preserve">. </w:t>
      </w:r>
      <w:r w:rsidR="0026430A">
        <w:t xml:space="preserve">As different partisanship implies different moral foundation configurations </w:t>
      </w:r>
      <w:r w:rsidR="0026430A">
        <w:fldChar w:fldCharType="begin"/>
      </w:r>
      <w:r w:rsidR="0026430A">
        <w:instrText xml:space="preserve"> ADDIN EN.CITE &lt;EndNote&gt;&lt;Cite&gt;&lt;Author&gt;Clifford&lt;/Author&gt;&lt;Year&gt;2013&lt;/Year&gt;&lt;RecNum&gt;333&lt;/RecNum&gt;&lt;DisplayText&gt;(Clifford &amp;amp; Jerit, 2013; Haidt, 2012)&lt;/DisplayText&gt;&lt;record&gt;&lt;rec-number&gt;333&lt;/rec-number&gt;&lt;foreign-keys&gt;&lt;key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Cite&gt;&lt;Author&gt;Haidt&lt;/Author&gt;&lt;Year&gt;2012&lt;/Year&gt;&lt;RecNum&gt;6&lt;/RecNum&gt;&lt;record&gt;&lt;rec-number&gt;6&lt;/rec-number&gt;&lt;foreign-keys&gt;&lt;key app="EN" db-id="2xd0pvrd6xxp05evvtepd0f9vppe5rtsxa20" timestamp="1572880132" guid="9731988c-fd3b-4027-8c2d-e987bd2aac94"&gt;6&lt;/key&gt;&lt;/foreign-keys&gt;&lt;ref-type name="Book"&gt;6&lt;/ref-type&gt;&lt;contributors&gt;&lt;authors&gt;&lt;author&gt;Haidt, Jonathan&lt;/author&gt;&lt;/authors&gt;&lt;/contributors&gt;&lt;titles&gt;&lt;title&gt;The righteous mind: Why good people are divided by politics and religion&lt;/title&gt;&lt;/titles&gt;&lt;edition&gt;1&lt;/edition&gt;&lt;dates&gt;&lt;year&gt;2012&lt;/year&gt;&lt;/dates&gt;&lt;pub-location&gt;New York&lt;/pub-location&gt;&lt;publisher&gt;Pantheon Books&lt;/publisher&gt;&lt;isbn&gt;0307907031&lt;/isbn&gt;&lt;urls&gt;&lt;/urls&gt;&lt;/record&gt;&lt;/Cite&gt;&lt;/EndNote&gt;</w:instrText>
      </w:r>
      <w:r w:rsidR="0026430A">
        <w:fldChar w:fldCharType="separate"/>
      </w:r>
      <w:r w:rsidR="0026430A">
        <w:rPr>
          <w:noProof/>
        </w:rPr>
        <w:t>(Clifford &amp; Jerit, 2013; Haidt, 2012)</w:t>
      </w:r>
      <w:r w:rsidR="0026430A">
        <w:fldChar w:fldCharType="end"/>
      </w:r>
      <w:r w:rsidR="0026430A">
        <w:t xml:space="preserve">, </w:t>
      </w:r>
      <w:r w:rsidR="00DF42D9">
        <w:t>moral divergence between the two debaters seems to be inevitable and may</w:t>
      </w:r>
      <w:r w:rsidR="001B35E4">
        <w:t xml:space="preserve"> </w:t>
      </w:r>
      <w:r>
        <w:t xml:space="preserve">greatly </w:t>
      </w:r>
      <w:r w:rsidR="001B35E4">
        <w:t>impede issue discussion and real clash</w:t>
      </w:r>
      <w:r>
        <w:t xml:space="preserve"> in presidential debate</w:t>
      </w:r>
      <w:r w:rsidR="001B35E4">
        <w:t>.</w:t>
      </w:r>
      <w:r w:rsidR="00F4227B">
        <w:t xml:space="preserve"> </w:t>
      </w:r>
      <w:r>
        <w:t>Accordingly, we construct our hypotheses as following:</w:t>
      </w:r>
    </w:p>
    <w:p w14:paraId="5FA66BCF" w14:textId="7F46D0F9" w:rsidR="00935C36" w:rsidRDefault="00F73438" w:rsidP="00935C36">
      <w:pPr>
        <w:widowControl/>
      </w:pPr>
      <w:r>
        <w:t>H1: Democratic presidential candidates (</w:t>
      </w:r>
      <w:r w:rsidRPr="00F948C4">
        <w:rPr>
          <w:lang w:eastAsia="zh-CN"/>
        </w:rPr>
        <w:t xml:space="preserve">relatively </w:t>
      </w:r>
      <w:r>
        <w:rPr>
          <w:lang w:eastAsia="zh-CN"/>
        </w:rPr>
        <w:t>liberal)</w:t>
      </w:r>
      <w:r>
        <w:t xml:space="preserve"> focus more on care and fairness </w:t>
      </w:r>
      <w:r w:rsidR="003B688E">
        <w:t>moral concerns</w:t>
      </w:r>
      <w:r w:rsidR="006C083E">
        <w:t>,</w:t>
      </w:r>
      <w:r w:rsidR="006C083E" w:rsidRPr="006C083E">
        <w:t xml:space="preserve"> </w:t>
      </w:r>
      <w:r w:rsidR="006C083E">
        <w:t xml:space="preserve">therefore carrying more </w:t>
      </w:r>
      <w:r w:rsidR="00716C87">
        <w:t>moral loading</w:t>
      </w:r>
      <w:r w:rsidR="006C083E">
        <w:t xml:space="preserve"> </w:t>
      </w:r>
      <w:r w:rsidR="00F8480A">
        <w:t>of</w:t>
      </w:r>
      <w:r w:rsidR="006C083E">
        <w:t xml:space="preserve"> these foundations</w:t>
      </w:r>
      <w:r w:rsidR="00763F1E">
        <w:t xml:space="preserve"> in their arguments.</w:t>
      </w:r>
    </w:p>
    <w:p w14:paraId="0E82CC21" w14:textId="59571213" w:rsidR="00C84DC3" w:rsidRDefault="00F73438" w:rsidP="00935C36">
      <w:pPr>
        <w:widowControl/>
      </w:pPr>
      <w:r>
        <w:t>H2: Republican presidential candidates (</w:t>
      </w:r>
      <w:r w:rsidRPr="00F948C4">
        <w:rPr>
          <w:lang w:eastAsia="zh-CN"/>
        </w:rPr>
        <w:t>relatively conservative</w:t>
      </w:r>
      <w:r>
        <w:rPr>
          <w:lang w:eastAsia="zh-CN"/>
        </w:rPr>
        <w:t>)</w:t>
      </w:r>
      <w:r>
        <w:t xml:space="preserve"> focus more on loyalty, sanctity, and authority </w:t>
      </w:r>
      <w:r w:rsidR="003B688E">
        <w:t>moral concerns</w:t>
      </w:r>
      <w:r w:rsidR="006C083E">
        <w:t xml:space="preserve">, therefore carrying more </w:t>
      </w:r>
      <w:r w:rsidR="00716C87">
        <w:t>moral loading</w:t>
      </w:r>
      <w:r w:rsidR="006C083E">
        <w:t xml:space="preserve"> of these foundations</w:t>
      </w:r>
      <w:r w:rsidR="00763F1E">
        <w:t xml:space="preserve"> in their arguments</w:t>
      </w:r>
      <w:r w:rsidR="006C083E">
        <w:t>.</w:t>
      </w:r>
    </w:p>
    <w:p w14:paraId="4ADDBEFE" w14:textId="77777777" w:rsidR="000D2333" w:rsidRPr="00F7750A" w:rsidRDefault="00F73438" w:rsidP="00F7750A">
      <w:pPr>
        <w:spacing w:after="120"/>
        <w:ind w:firstLine="0"/>
        <w:rPr>
          <w:b/>
          <w:bCs/>
        </w:rPr>
      </w:pPr>
      <w:r w:rsidRPr="00F7750A">
        <w:rPr>
          <w:b/>
          <w:bCs/>
        </w:rPr>
        <w:t>The Theory of Mediatization</w:t>
      </w:r>
    </w:p>
    <w:p w14:paraId="37F4E82C" w14:textId="2CEBA543" w:rsidR="001659FF" w:rsidRDefault="004D327E" w:rsidP="00D44B3B">
      <w:pPr>
        <w:rPr>
          <w:lang w:eastAsia="zh-CN"/>
        </w:rPr>
      </w:pPr>
      <w:r>
        <w:t>For presidential debate, t</w:t>
      </w:r>
      <w:r w:rsidR="00F73438">
        <w:t xml:space="preserve">he </w:t>
      </w:r>
      <w:r w:rsidR="00C50566">
        <w:t xml:space="preserve">reason </w:t>
      </w:r>
      <w:r>
        <w:t>to</w:t>
      </w:r>
      <w:r w:rsidR="00C50566">
        <w:t xml:space="preserve"> </w:t>
      </w:r>
      <w:r w:rsidR="00F73438">
        <w:rPr>
          <w:lang w:eastAsia="zh-CN"/>
        </w:rPr>
        <w:t xml:space="preserve">image outweighing issue and </w:t>
      </w:r>
      <w:r>
        <w:rPr>
          <w:lang w:eastAsia="zh-CN"/>
        </w:rPr>
        <w:t xml:space="preserve">the </w:t>
      </w:r>
      <w:r w:rsidR="00F73438">
        <w:rPr>
          <w:lang w:eastAsia="zh-CN"/>
        </w:rPr>
        <w:t xml:space="preserve">lack of real clash </w:t>
      </w:r>
      <w:r>
        <w:rPr>
          <w:lang w:eastAsia="zh-CN"/>
        </w:rPr>
        <w:t>is</w:t>
      </w:r>
      <w:r w:rsidR="00C50566">
        <w:rPr>
          <w:lang w:eastAsia="zh-CN"/>
        </w:rPr>
        <w:t xml:space="preserve"> likely diverse. </w:t>
      </w:r>
      <w:r w:rsidR="00AF0491">
        <w:rPr>
          <w:lang w:eastAsia="zh-CN"/>
        </w:rPr>
        <w:t xml:space="preserve">Most of the previous research explored how </w:t>
      </w:r>
      <w:r w:rsidR="009A4662">
        <w:rPr>
          <w:lang w:eastAsia="zh-CN"/>
        </w:rPr>
        <w:t>individual and campaign</w:t>
      </w:r>
      <w:r w:rsidR="00AF0491">
        <w:rPr>
          <w:lang w:eastAsia="zh-CN"/>
        </w:rPr>
        <w:t xml:space="preserve"> factors could exert an influence. </w:t>
      </w:r>
      <w:r w:rsidR="00C50566">
        <w:rPr>
          <w:lang w:eastAsia="zh-CN"/>
        </w:rPr>
        <w:t xml:space="preserve">Carlin et al. </w:t>
      </w:r>
      <w:r w:rsidR="00C50566">
        <w:fldChar w:fldCharType="begin"/>
      </w:r>
      <w:r w:rsidR="00600CC4">
        <w:instrText xml:space="preserve"> ADDIN EN.CITE &lt;EndNote&gt;&lt;Cite ExcludeAuth="1"&gt;&lt;Author&gt;Carlin&lt;/Author&gt;&lt;Year&gt;2001&lt;/Year&gt;&lt;RecNum&gt;490&lt;/RecNum&gt;&lt;DisplayText&gt;(2001)&lt;/DisplayText&gt;&lt;record&gt;&lt;rec-number&gt;490&lt;/rec-number&gt;&lt;foreign-keys&gt;&lt;key app="EN" db-id="2xd0pvrd6xxp05evvtepd0f9vppe5rtsxa20" timestamp="1613166988"&gt;490&lt;/key&gt;&lt;/foreign-keys&gt;&lt;ref-type name="Journal Article"&gt;17&lt;/ref-type&gt;&lt;contributors&gt;&lt;authors&gt;&lt;author&gt;Carlin, Diana B&lt;/author&gt;&lt;author&gt;Morris, Eric&lt;/author&gt;&lt;author&gt;Smith, Shawna&lt;/author&gt;&lt;/authors&gt;&lt;/contributors&gt;&lt;titles&gt;&lt;title&gt;The influence of format and questions on candidates&amp;apos; strategic argument choices In the 2000 presidential debates&lt;/title&gt;&lt;secondary-title&gt;American Behavioral Scientist&lt;/secondary-title&gt;&lt;/titles&gt;&lt;periodical&gt;&lt;full-title&gt;American Behavioral Scientist&lt;/full-title&gt;&lt;/periodical&gt;&lt;pages&gt;2196-2218&lt;/pages&gt;&lt;volume&gt;44&lt;/volume&gt;&lt;number&gt;12&lt;/number&gt;&lt;dates&gt;&lt;year&gt;2001&lt;/year&gt;&lt;/dates&gt;&lt;isbn&gt;0002-7642&lt;/isbn&gt;&lt;urls&gt;&lt;/urls&gt;&lt;/record&gt;&lt;/Cite&gt;&lt;/EndNote&gt;</w:instrText>
      </w:r>
      <w:r w:rsidR="00C50566">
        <w:fldChar w:fldCharType="separate"/>
      </w:r>
      <w:r w:rsidR="00600CC4">
        <w:rPr>
          <w:noProof/>
        </w:rPr>
        <w:t>(2001)</w:t>
      </w:r>
      <w:r w:rsidR="00C50566">
        <w:fldChar w:fldCharType="end"/>
      </w:r>
      <w:r w:rsidR="00C50566">
        <w:t xml:space="preserve"> </w:t>
      </w:r>
      <w:r w:rsidR="00C50566">
        <w:rPr>
          <w:lang w:eastAsia="zh-CN"/>
        </w:rPr>
        <w:t xml:space="preserve">claimed that </w:t>
      </w:r>
      <w:r w:rsidR="00E12F2C">
        <w:t xml:space="preserve">"a candidate's standing in the polls at the time of the debate, candidates' debating skills, impression management, the timing of the </w:t>
      </w:r>
      <w:r w:rsidR="00E12F2C">
        <w:lastRenderedPageBreak/>
        <w:t xml:space="preserve">debate within the larger campaign, and feedback from past performances" </w:t>
      </w:r>
      <w:r w:rsidR="008B66D4">
        <w:t xml:space="preserve">all can exert an influence on the level of clash and the ratio of image arguments in the debate. </w:t>
      </w:r>
      <w:r w:rsidR="00600CC4">
        <w:t xml:space="preserve">And a number of </w:t>
      </w:r>
      <w:r w:rsidR="00E12F2C">
        <w:t xml:space="preserve">studies </w:t>
      </w:r>
      <w:r w:rsidR="00F73438">
        <w:t xml:space="preserve">focused on </w:t>
      </w:r>
      <w:r w:rsidR="00C40F9E">
        <w:t xml:space="preserve">different debate strategies associated with different </w:t>
      </w:r>
      <w:r w:rsidR="00F73438">
        <w:t>debate format</w:t>
      </w:r>
      <w:r w:rsidR="00596CE2">
        <w:t>s</w:t>
      </w:r>
      <w:r w:rsidR="00F73438">
        <w:t xml:space="preserve"> </w:t>
      </w:r>
      <w:r w:rsidR="00C40F9E">
        <w:t>(</w:t>
      </w:r>
      <w:r w:rsidR="00F73438">
        <w:t>in terms of the town hall, podium, and commentator settings</w:t>
      </w:r>
      <w:r w:rsidR="00C40F9E">
        <w:t xml:space="preserve">) as a major attribution </w:t>
      </w:r>
      <w:r w:rsidR="00C40F9E">
        <w:fldChar w:fldCharType="begin">
          <w:fldData xml:space="preserve">PEVuZE5vdGU+PENpdGU+PEF1dGhvcj5CZWNrPC9BdXRob3I+PFllYXI+MTk5NjwvWWVhcj48UmVj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</w:fldData>
        </w:fldChar>
      </w:r>
      <w:r w:rsidR="00C40F9E">
        <w:instrText xml:space="preserve"> ADDIN EN.CITE </w:instrText>
      </w:r>
      <w:r w:rsidR="00C40F9E">
        <w:fldChar w:fldCharType="begin">
          <w:fldData xml:space="preserve">PEVuZE5vdGU+PENpdGU+PEF1dGhvcj5CZWNrPC9BdXRob3I+PFllYXI+MTk5NjwvWWVhcj48UmVj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</w:fldData>
        </w:fldChar>
      </w:r>
      <w:r w:rsidR="00C40F9E">
        <w:instrText xml:space="preserve"> ADDIN EN.CITE.DATA </w:instrText>
      </w:r>
      <w:r w:rsidR="00C40F9E">
        <w:fldChar w:fldCharType="end"/>
      </w:r>
      <w:r w:rsidR="00C40F9E">
        <w:fldChar w:fldCharType="separate"/>
      </w:r>
      <w:r w:rsidR="00C40F9E">
        <w:rPr>
          <w:noProof/>
        </w:rPr>
        <w:t>(Beck, 1996; Benoit &amp; Wells, 1996; Bilmes, 1999; D. B. Carlin et al., 2001)</w:t>
      </w:r>
      <w:r w:rsidR="00C40F9E">
        <w:fldChar w:fldCharType="end"/>
      </w:r>
      <w:r w:rsidR="00F73438">
        <w:t>.</w:t>
      </w:r>
      <w:r w:rsidR="00F7750A">
        <w:t xml:space="preserve"> </w:t>
      </w:r>
      <w:r w:rsidR="0043703A">
        <w:t xml:space="preserve">Some scholars mentioned the influence of being televised </w:t>
      </w:r>
      <w:r w:rsidR="005A5CB7">
        <w:t xml:space="preserve">but </w:t>
      </w:r>
      <w:r w:rsidR="0043703A">
        <w:t xml:space="preserve">without focusing it. For example, </w:t>
      </w:r>
      <w:r w:rsidR="00D44B3B" w:rsidRPr="00AC551C">
        <w:fldChar w:fldCharType="begin"/>
      </w:r>
      <w:r w:rsidR="00061F05">
        <w:instrText xml:space="preserve"> ADDIN EN.CITE &lt;EndNote&gt;&lt;Cite AuthorYear="1"&gt;&lt;Author&gt;McKinney&lt;/Author&gt;&lt;Year&gt;2003&lt;/Year&gt;&lt;RecNum&gt;354&lt;/RecNum&gt;&lt;DisplayText&gt;McKinney, Dudash, and Hodgkinson (2003)&lt;/DisplayText&gt;&lt;record&gt;&lt;rec-number&gt;354&lt;/rec-number&gt;&lt;foreign-keys&gt;&lt;key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44B3B" w:rsidRPr="00AC551C">
        <w:fldChar w:fldCharType="separate"/>
      </w:r>
      <w:r w:rsidR="00061F05">
        <w:rPr>
          <w:noProof/>
        </w:rPr>
        <w:t>McKinney, Dudash, and Hodgkinson (2003)</w:t>
      </w:r>
      <w:r w:rsidR="00D44B3B" w:rsidRPr="00AC551C">
        <w:fldChar w:fldCharType="end"/>
      </w:r>
      <w:r w:rsidR="00D44B3B" w:rsidRPr="00AC551C">
        <w:t xml:space="preserve"> </w:t>
      </w:r>
      <w:r w:rsidR="00663580">
        <w:t>mentioned that being televised could also affect debaters’ strategy</w:t>
      </w:r>
      <w:r w:rsidR="00AB66C5">
        <w:t xml:space="preserve"> choice</w:t>
      </w:r>
      <w:r w:rsidR="00663580">
        <w:t xml:space="preserve"> because </w:t>
      </w:r>
      <w:r w:rsidR="00D44B3B" w:rsidRPr="00D62274">
        <w:t>“televised</w:t>
      </w:r>
      <w:r w:rsidR="00D44B3B" w:rsidRPr="00AC551C">
        <w:t xml:space="preserve"> debates function more on the level of image analysis than issue knowledge” and “meticulous recitation of facts and figures” may not be a good strategy to support one’s positions in televised deb</w:t>
      </w:r>
      <w:r w:rsidR="00D44B3B" w:rsidRPr="00D62274">
        <w:t>ates</w:t>
      </w:r>
      <w:r w:rsidR="00D44B3B">
        <w:t xml:space="preserve"> </w:t>
      </w:r>
      <w:r w:rsidR="00D44B3B" w:rsidRPr="00AC551C">
        <w:fldChar w:fldCharType="begin"/>
      </w:r>
      <w:r w:rsidR="00D44B3B" w:rsidRPr="00AC551C">
        <w:instrText xml:space="preserve"> ADDIN EN.CITE &lt;EndNote&gt;&lt;Cite ExcludeAuth="1" ExcludeYear="1"&gt;&lt;Author&gt;McKinney&lt;/Author&gt;&lt;Year&gt;2003&lt;/Year&gt;&lt;RecNum&gt;354&lt;/RecNum&gt;&lt;Pages&gt;57&lt;/Pages&gt;&lt;DisplayText&gt;(p. 57)&lt;/DisplayText&gt;&lt;record&gt;&lt;rec-number&gt;354&lt;/rec-number&gt;&lt;foreign-keys&gt;&lt;key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44B3B" w:rsidRPr="00AC551C">
        <w:fldChar w:fldCharType="separate"/>
      </w:r>
      <w:r w:rsidR="00D44B3B" w:rsidRPr="00AC551C">
        <w:rPr>
          <w:noProof/>
        </w:rPr>
        <w:t>(p. 57)</w:t>
      </w:r>
      <w:r w:rsidR="00D44B3B" w:rsidRPr="00AC551C">
        <w:fldChar w:fldCharType="end"/>
      </w:r>
      <w:r w:rsidR="00061F05">
        <w:t>, however the</w:t>
      </w:r>
      <w:r>
        <w:t>ir</w:t>
      </w:r>
      <w:r w:rsidR="00061F05">
        <w:t xml:space="preserve"> focus is how debates formats could make a difference.</w:t>
      </w:r>
      <w:r w:rsidR="005A2780">
        <w:t xml:space="preserve"> </w:t>
      </w:r>
      <w:r w:rsidR="00AB66C5">
        <w:t xml:space="preserve">Additionally, </w:t>
      </w:r>
      <w:r w:rsidR="00600CC4">
        <w:t xml:space="preserve">Carlin </w:t>
      </w:r>
      <w:r w:rsidR="005A2780">
        <w:fldChar w:fldCharType="begin"/>
      </w:r>
      <w:r w:rsidR="00600CC4">
        <w:instrText xml:space="preserve"> ADDIN EN.CITE &lt;EndNote&gt;&lt;Cite ExcludeAuth="1"&gt;&lt;Author&gt;Carlin&lt;/Author&gt;&lt;Year&gt;1989&lt;/Year&gt;&lt;RecNum&gt;303&lt;/RecNum&gt;&lt;DisplayText&gt;(1989)&lt;/DisplayText&gt;&lt;record&gt;&lt;rec-number&gt;303&lt;/rec-number&gt;&lt;foreign-keys&gt;&lt;key app="EN" db-id="2xd0pvrd6xxp05evvtepd0f9vppe5rtsxa20" timestamp="1600021503" guid="bd3343c4-2799-4982-a3a4-7dfffe608680"&gt;303&lt;/key&gt;&lt;/foreign-keys&gt;&lt;ref-type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instrText>
      </w:r>
      <w:r w:rsidR="005A2780">
        <w:fldChar w:fldCharType="separate"/>
      </w:r>
      <w:r w:rsidR="00600CC4">
        <w:rPr>
          <w:noProof/>
        </w:rPr>
        <w:t>(1989)</w:t>
      </w:r>
      <w:r w:rsidR="005A2780">
        <w:fldChar w:fldCharType="end"/>
      </w:r>
      <w:r w:rsidR="005A2780">
        <w:t xml:space="preserve"> </w:t>
      </w:r>
      <w:r w:rsidR="000B56B2">
        <w:t xml:space="preserve">discussed from </w:t>
      </w:r>
      <w:r w:rsidR="00F7750A">
        <w:t>a pure</w:t>
      </w:r>
      <w:r w:rsidR="000B56B2">
        <w:t xml:space="preserve"> </w:t>
      </w:r>
      <w:r w:rsidR="00E539CD">
        <w:t xml:space="preserve">campaign </w:t>
      </w:r>
      <w:r w:rsidR="000B56B2">
        <w:t xml:space="preserve">strategy perspective, </w:t>
      </w:r>
      <w:r w:rsidR="005A2780">
        <w:t>argu</w:t>
      </w:r>
      <w:r w:rsidR="000B56B2">
        <w:t>ing</w:t>
      </w:r>
      <w:r w:rsidR="005A2780">
        <w:t xml:space="preserve"> that</w:t>
      </w:r>
      <w:r w:rsidR="00663580">
        <w:t xml:space="preserve"> </w:t>
      </w:r>
      <w:r w:rsidR="00F73438">
        <w:t xml:space="preserve">televised presidential debates are “rhetorical events occurring within the larger framework of a political campaign”, so image is destinated to be </w:t>
      </w:r>
      <w:r w:rsidR="00AB66C5">
        <w:t>debaters’</w:t>
      </w:r>
      <w:r w:rsidR="00F73438">
        <w:t xml:space="preserve"> ultimate goal because it is “the bottom line” in political campaigns </w:t>
      </w:r>
      <w:r w:rsidR="00F73438">
        <w:fldChar w:fldCharType="begin"/>
      </w:r>
      <w:r w:rsidR="00F73438">
        <w:instrText xml:space="preserve"> ADDIN EN.CITE &lt;EndNote&gt;&lt;Cite ExcludeAuth="1" ExcludeYear="1"&gt;&lt;Author&gt;Carlin&lt;/Author&gt;&lt;Year&gt;1989&lt;/Year&gt;&lt;RecNum&gt;303&lt;/RecNum&gt;&lt;Pages&gt;213&lt;/Pages&gt;&lt;DisplayText&gt;(p. 213)&lt;/DisplayText&gt;&lt;record&gt;&lt;rec-number&gt;303&lt;/rec-number&gt;&lt;foreign-keys&gt;&lt;key app="EN" db-id="2xd0pvrd6xxp05evvtepd0f9vppe5rtsxa20" timestamp="1600021503" guid="bd3343c4-2799-4982-a3a4-7dfffe608680"&gt;303&lt;/key&gt;&lt;/foreign-keys&gt;&lt;ref-type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instrText>
      </w:r>
      <w:r w:rsidR="00F73438">
        <w:fldChar w:fldCharType="separate"/>
      </w:r>
      <w:r w:rsidR="00F73438">
        <w:rPr>
          <w:noProof/>
        </w:rPr>
        <w:t>(p. 213)</w:t>
      </w:r>
      <w:r w:rsidR="00F73438">
        <w:fldChar w:fldCharType="end"/>
      </w:r>
      <w:r w:rsidR="00F73438">
        <w:t xml:space="preserve">. </w:t>
      </w:r>
      <w:r w:rsidR="00A8603C">
        <w:t>S</w:t>
      </w:r>
      <w:r w:rsidR="0096185C">
        <w:t xml:space="preserve">eldom study has </w:t>
      </w:r>
      <w:r w:rsidR="00A8603C">
        <w:t>discussed</w:t>
      </w:r>
      <w:r w:rsidR="0096185C">
        <w:t xml:space="preserve"> </w:t>
      </w:r>
      <w:r w:rsidR="00C0078C">
        <w:t xml:space="preserve">how and why </w:t>
      </w:r>
      <w:r w:rsidR="00C0078C">
        <w:rPr>
          <w:rFonts w:hint="eastAsia"/>
          <w:lang w:eastAsia="zh-CN"/>
        </w:rPr>
        <w:t>be</w:t>
      </w:r>
      <w:r w:rsidR="00C0078C">
        <w:rPr>
          <w:lang w:eastAsia="zh-CN"/>
        </w:rPr>
        <w:t xml:space="preserve">ing televised could influence the presidential debate. Drawing upon mediatization as the prism, </w:t>
      </w:r>
      <w:r w:rsidR="00C0078C">
        <w:t xml:space="preserve">we explore the phenomena of </w:t>
      </w:r>
      <w:r w:rsidR="00C0078C">
        <w:rPr>
          <w:lang w:eastAsia="zh-CN"/>
        </w:rPr>
        <w:t xml:space="preserve">image outweighing issue and the lack of real clash </w:t>
      </w:r>
      <w:r w:rsidR="00C0078C">
        <w:t>as an inevitable result caused by the development of media in the institution of politics</w:t>
      </w:r>
      <w:r w:rsidR="00C0078C">
        <w:rPr>
          <w:lang w:eastAsia="zh-CN"/>
        </w:rPr>
        <w:t>.</w:t>
      </w:r>
    </w:p>
    <w:p w14:paraId="497BA7EA" w14:textId="105F71F1" w:rsidR="00263E92" w:rsidRPr="00C71097" w:rsidRDefault="00F73438" w:rsidP="00C35EA1">
      <w:pPr>
        <w:spacing w:after="120"/>
      </w:pPr>
      <w:r>
        <w:t>As</w:t>
      </w:r>
      <w:r w:rsidR="00C35EA1" w:rsidRPr="00C71097">
        <w:t xml:space="preserve"> a typical and successful media event</w:t>
      </w:r>
      <w:r w:rsidR="006663D2" w:rsidRPr="00C71097">
        <w:t xml:space="preserve">, </w:t>
      </w:r>
      <w:r>
        <w:t>t</w:t>
      </w:r>
      <w:r w:rsidRPr="00C71097">
        <w:t xml:space="preserve">elevised presidential debate </w:t>
      </w:r>
      <w:r w:rsidR="00C35EA1" w:rsidRPr="00C71097">
        <w:t xml:space="preserve">has to be planned and implemented media-friendly because it is </w:t>
      </w:r>
      <w:r w:rsidR="003921DE">
        <w:rPr>
          <w:rFonts w:hint="eastAsia"/>
          <w:lang w:eastAsia="zh-CN"/>
        </w:rPr>
        <w:t>desi</w:t>
      </w:r>
      <w:r w:rsidR="003921DE">
        <w:rPr>
          <w:lang w:eastAsia="zh-CN"/>
        </w:rPr>
        <w:t xml:space="preserve">gned </w:t>
      </w:r>
      <w:r w:rsidR="00DC650E">
        <w:rPr>
          <w:lang w:eastAsia="zh-CN"/>
        </w:rPr>
        <w:t>for</w:t>
      </w:r>
      <w:r w:rsidR="00C35EA1" w:rsidRPr="00C71097">
        <w:t xml:space="preserve"> </w:t>
      </w:r>
      <w:r w:rsidR="003921DE">
        <w:t>broadcasting</w:t>
      </w:r>
      <w:r w:rsidR="006663D2" w:rsidRPr="00C71097">
        <w:t xml:space="preserve"> </w:t>
      </w:r>
      <w:r w:rsidR="006663D2" w:rsidRPr="00C71097">
        <w:fldChar w:fldCharType="begin"/>
      </w:r>
      <w:r w:rsidR="006663D2" w:rsidRPr="00C71097">
        <w:instrText xml:space="preserve"> ADDIN EN.CITE &lt;EndNote&gt;&lt;Cite&gt;&lt;Author&gt;Dayan&lt;/Author&gt;&lt;Year&gt;1992&lt;/Year&gt;&lt;RecNum&gt;30&lt;/RecNum&gt;&lt;DisplayText&gt;(Dayan &amp;amp; Katz, 1992)&lt;/DisplayText&gt;&lt;record&gt;&lt;rec-number&gt;30&lt;/rec-number&gt;&lt;foreign-keys&gt;&lt;key app="EN" db-id="2xd0pvrd6xxp05evvtepd0f9vppe5rtsxa20" timestamp="1573568587" guid="f4f40fcb-4d17-4aee-8ab1-fbd376766057"&gt;30&lt;/key&gt;&lt;/foreign-keys&gt;&lt;ref-type name="Book"&gt;6&lt;/ref-type&gt;&lt;contributors&gt;&lt;authors&gt;&lt;author&gt;Dayan, Daniel&lt;/author&gt;&lt;author&gt;Katz, Elihu&lt;/author&gt;&lt;/authors&gt;&lt;/contributors&gt;&lt;titles&gt;&lt;title&gt;Media events&lt;/title&gt;&lt;/titles&gt;&lt;dates&gt;&lt;year&gt;1992&lt;/year&gt;&lt;/dates&gt;&lt;pub-location&gt;Cambridge, MA&lt;/pub-location&gt;&lt;publisher&gt;Harvard University Press&lt;/publisher&gt;&lt;isbn&gt;0674559568&lt;/isbn&gt;&lt;urls&gt;&lt;/urls&gt;&lt;/record&gt;&lt;/Cite&gt;&lt;/EndNote&gt;</w:instrText>
      </w:r>
      <w:r w:rsidR="006663D2" w:rsidRPr="00C71097">
        <w:fldChar w:fldCharType="separate"/>
      </w:r>
      <w:r w:rsidR="006663D2" w:rsidRPr="00C71097">
        <w:rPr>
          <w:noProof/>
        </w:rPr>
        <w:t>(Dayan &amp; Katz, 1992)</w:t>
      </w:r>
      <w:r w:rsidR="006663D2" w:rsidRPr="00C71097">
        <w:fldChar w:fldCharType="end"/>
      </w:r>
      <w:r w:rsidR="00C35EA1" w:rsidRPr="00C71097">
        <w:t xml:space="preserve">. Accordingly, the protagonists of this program, </w:t>
      </w:r>
      <w:r w:rsidR="00C0078C">
        <w:t xml:space="preserve">the </w:t>
      </w:r>
      <w:r w:rsidR="00C35EA1" w:rsidRPr="00C71097">
        <w:t>debaters have to abide by some media rules more or less</w:t>
      </w:r>
      <w:r w:rsidRPr="00C71097">
        <w:t xml:space="preserve">, </w:t>
      </w:r>
      <w:r w:rsidR="00B93296">
        <w:t xml:space="preserve">and </w:t>
      </w:r>
      <w:r w:rsidR="00C71097" w:rsidRPr="00C71097">
        <w:rPr>
          <w:rFonts w:hint="eastAsia"/>
          <w:lang w:eastAsia="zh-CN"/>
        </w:rPr>
        <w:t>that</w:t>
      </w:r>
      <w:r w:rsidR="00C71097" w:rsidRPr="00C71097">
        <w:rPr>
          <w:lang w:eastAsia="zh-CN"/>
        </w:rPr>
        <w:t xml:space="preserve"> </w:t>
      </w:r>
      <w:r w:rsidRPr="00C71097">
        <w:t xml:space="preserve">is exactly </w:t>
      </w:r>
      <w:r w:rsidR="00B657D5" w:rsidRPr="00C71097">
        <w:rPr>
          <w:rFonts w:hint="eastAsia"/>
          <w:lang w:eastAsia="zh-CN"/>
        </w:rPr>
        <w:t>h</w:t>
      </w:r>
      <w:r w:rsidR="00B657D5" w:rsidRPr="00C71097">
        <w:rPr>
          <w:lang w:eastAsia="zh-CN"/>
        </w:rPr>
        <w:t xml:space="preserve">ow </w:t>
      </w:r>
      <w:r w:rsidRPr="00C71097">
        <w:t>mediatization</w:t>
      </w:r>
      <w:r w:rsidR="006B7B33">
        <w:t xml:space="preserve"> – a long-term social change – </w:t>
      </w:r>
      <w:r w:rsidR="003921DE">
        <w:t>c</w:t>
      </w:r>
      <w:r w:rsidR="006B7B33">
        <w:t>ould</w:t>
      </w:r>
      <w:r w:rsidRPr="00C71097">
        <w:t xml:space="preserve"> </w:t>
      </w:r>
      <w:r w:rsidR="00B657D5" w:rsidRPr="00C71097">
        <w:t xml:space="preserve">affect social actors. </w:t>
      </w:r>
      <w:r w:rsidRPr="00C71097">
        <w:t xml:space="preserve"> </w:t>
      </w:r>
    </w:p>
    <w:p w14:paraId="27E5A43C" w14:textId="1AB1D504" w:rsidR="000D2333" w:rsidRPr="00CD3813" w:rsidRDefault="00F73438" w:rsidP="009857CD">
      <w:pPr>
        <w:widowControl/>
        <w:rPr>
          <w:color w:val="FF0000"/>
        </w:rPr>
      </w:pPr>
      <w:r w:rsidRPr="00C71097">
        <w:lastRenderedPageBreak/>
        <w:t xml:space="preserve">Mediatization, </w:t>
      </w:r>
      <w:r w:rsidR="00395510" w:rsidRPr="00C71097">
        <w:t>as “</w:t>
      </w:r>
      <w:r w:rsidRPr="00C71097">
        <w:t>an inherently process-oriented” concept (</w:t>
      </w:r>
      <w:proofErr w:type="spellStart"/>
      <w:r w:rsidRPr="00C71097">
        <w:t>Strömbäck</w:t>
      </w:r>
      <w:proofErr w:type="spellEnd"/>
      <w:r w:rsidRPr="00C71097">
        <w:t>, 2008, p. 231</w:t>
      </w:r>
      <w:r w:rsidRPr="00425F74">
        <w:t xml:space="preserve">), </w:t>
      </w:r>
      <w:r w:rsidR="00425F74">
        <w:rPr>
          <w:rFonts w:eastAsia="SimSun"/>
        </w:rPr>
        <w:t xml:space="preserve">has been </w:t>
      </w:r>
      <w:r w:rsidR="00425F74" w:rsidRPr="009857CD">
        <w:rPr>
          <w:rFonts w:eastAsia="SimSun"/>
        </w:rPr>
        <w:t xml:space="preserve">treated as </w:t>
      </w:r>
      <w:r w:rsidR="0096185C">
        <w:rPr>
          <w:rFonts w:eastAsia="SimSun"/>
        </w:rPr>
        <w:t>the key to explore the transformation of</w:t>
      </w:r>
      <w:r w:rsidR="00425F74" w:rsidRPr="009857CD">
        <w:rPr>
          <w:rFonts w:eastAsia="SimSun"/>
        </w:rPr>
        <w:t xml:space="preserve"> modern</w:t>
      </w:r>
      <w:r w:rsidR="00425F74">
        <w:rPr>
          <w:rFonts w:eastAsia="SimSun"/>
        </w:rPr>
        <w:t xml:space="preserve"> </w:t>
      </w:r>
      <w:r w:rsidR="00425F74" w:rsidRPr="009857CD">
        <w:rPr>
          <w:rFonts w:eastAsia="SimSun"/>
        </w:rPr>
        <w:t xml:space="preserve">political communication </w:t>
      </w:r>
      <w:r w:rsidR="0096185C">
        <w:rPr>
          <w:rFonts w:eastAsia="SimSun"/>
        </w:rPr>
        <w:fldChar w:fldCharType="begin"/>
      </w:r>
      <w:r w:rsidR="0096185C">
        <w:rPr>
          <w:rFonts w:eastAsia="SimSun"/>
        </w:rPr>
        <w:instrText xml:space="preserve"> ADDIN EN.CITE &lt;EndNote&gt;&lt;Cite&gt;&lt;Author&gt;Blumler&lt;/Author&gt;&lt;Year&gt;2014&lt;/Year&gt;&lt;RecNum&gt;612&lt;/RecNum&gt;&lt;DisplayText&gt;(Blumler, 2014; Brants &amp;amp; Voltmer, 2011; Kriesi, 2013)&lt;/DisplayText&gt;&lt;record&gt;&lt;rec-number&gt;612&lt;/rec-number&gt;&lt;foreign-keys&gt;&lt;key app="EN" db-id="2xd0pvrd6xxp05evvtepd0f9vppe5rtsxa20" timestamp="1623963952"&gt;612&lt;/key&gt;&lt;/foreign-keys&gt;&lt;ref-type name="Book Section"&gt;5&lt;/ref-type&gt;&lt;contributors&gt;&lt;authors&gt;&lt;author&gt;Blumler, Jay G&lt;/author&gt;&lt;/authors&gt;&lt;/contributors&gt;&lt;titles&gt;&lt;title&gt;Mediatization and democracy&lt;/title&gt;&lt;secondary-title&gt;Mediatization of politics&lt;/secondary-title&gt;&lt;/titles&gt;&lt;pages&gt;31-41&lt;/pages&gt;&lt;dates&gt;&lt;year&gt;2014&lt;/year&gt;&lt;/dates&gt;&lt;publisher&gt;Springer&lt;/publisher&gt;&lt;urls&gt;&lt;/urls&gt;&lt;/record&gt;&lt;/Cite&gt;&lt;Cite&gt;&lt;Author&gt;Brants&lt;/Author&gt;&lt;Year&gt;2011&lt;/Year&gt;&lt;RecNum&gt;611&lt;/RecNum&gt;&lt;record&gt;&lt;rec-number&gt;611&lt;/rec-number&gt;&lt;foreign-keys&gt;&lt;key app="EN" db-id="2xd0pvrd6xxp05evvtepd0f9vppe5rtsxa20" timestamp="1623963795"&gt;611&lt;/key&gt;&lt;/foreign-keys&gt;&lt;ref-type name="Book"&gt;6&lt;/ref-type&gt;&lt;contributors&gt;&lt;authors&gt;&lt;author&gt;Brants, Kees&lt;/author&gt;&lt;author&gt;Voltmer, Katrin&lt;/author&gt;&lt;/authors&gt;&lt;/contributors&gt;&lt;titles&gt;&lt;title&gt;Political communication in postmodern democracy: Challenging the primacy of politics&lt;/title&gt;&lt;/titles&gt;&lt;dates&gt;&lt;year&gt;2011&lt;/year&gt;&lt;/dates&gt;&lt;publisher&gt;Springer&lt;/publisher&gt;&lt;isbn&gt;0230294782&lt;/isbn&gt;&lt;urls&gt;&lt;/urls&gt;&lt;/record&gt;&lt;/Cite&gt;&lt;Cite&gt;&lt;Author&gt;Kriesi&lt;/Author&gt;&lt;Year&gt;2013&lt;/Year&gt;&lt;RecNum&gt;610&lt;/RecNum&gt;&lt;record&gt;&lt;rec-number&gt;610&lt;/rec-number&gt;&lt;foreign-keys&gt;&lt;key app="EN" db-id="2xd0pvrd6xxp05evvtepd0f9vppe5rtsxa20" timestamp="1623963794"&gt;610&lt;/key&gt;&lt;/foreign-keys&gt;&lt;ref-type name="Book Section"&gt;5&lt;/ref-type&gt;&lt;contributors&gt;&lt;authors&gt;&lt;author&gt;Kriesi, Hanspeter&lt;/author&gt;&lt;/authors&gt;&lt;/contributors&gt;&lt;titles&gt;&lt;title&gt;Conclusion: An assessment of the state of democracy given the challenges of globalization and mediatization&lt;/title&gt;&lt;secondary-title&gt;Democracy in the Age of Globalization and Mediatization&lt;/secondary-title&gt;&lt;/titles&gt;&lt;pages&gt;202-215&lt;/pages&gt;&lt;dates&gt;&lt;year&gt;2013&lt;/year&gt;&lt;/dates&gt;&lt;publisher&gt;Springer&lt;/publisher&gt;&lt;urls&gt;&lt;/urls&gt;&lt;/record&gt;&lt;/Cite&gt;&lt;/EndNote&gt;</w:instrText>
      </w:r>
      <w:r w:rsidR="0096185C">
        <w:rPr>
          <w:rFonts w:eastAsia="SimSun"/>
        </w:rPr>
        <w:fldChar w:fldCharType="separate"/>
      </w:r>
      <w:r w:rsidR="0096185C">
        <w:rPr>
          <w:rFonts w:eastAsia="SimSun"/>
          <w:noProof/>
        </w:rPr>
        <w:t>(Blumler, 2014; Brants &amp; Voltmer, 2011; Kriesi, 2013)</w:t>
      </w:r>
      <w:r w:rsidR="0096185C">
        <w:rPr>
          <w:rFonts w:eastAsia="SimSun"/>
        </w:rPr>
        <w:fldChar w:fldCharType="end"/>
      </w:r>
      <w:r w:rsidR="0096185C">
        <w:rPr>
          <w:rFonts w:eastAsia="SimSun"/>
        </w:rPr>
        <w:t>. It</w:t>
      </w:r>
      <w:r w:rsidR="00425F74" w:rsidRPr="00425F74" w:rsidDel="003921DE">
        <w:t xml:space="preserve"> </w:t>
      </w:r>
      <w:r w:rsidR="00167231" w:rsidRPr="00425F74">
        <w:t>argues that</w:t>
      </w:r>
      <w:r w:rsidRPr="00425F74">
        <w:t xml:space="preserve"> as media gradually developed into a</w:t>
      </w:r>
      <w:r w:rsidR="00167231" w:rsidRPr="00425F74">
        <w:t>n</w:t>
      </w:r>
      <w:r w:rsidRPr="00425F74">
        <w:t xml:space="preserve"> independent social institution</w:t>
      </w:r>
      <w:r w:rsidRPr="003F49F4">
        <w:t>, media logic was integrated into other</w:t>
      </w:r>
      <w:r>
        <w:t xml:space="preserve"> social institutions</w:t>
      </w:r>
      <w:r w:rsidRPr="003F49F4">
        <w:t xml:space="preserve"> such as politics, economy, culture, and </w:t>
      </w:r>
      <w:r>
        <w:t>so forth</w:t>
      </w:r>
      <w:r w:rsidR="00167231">
        <w:t xml:space="preserve"> </w:t>
      </w:r>
      <w:r w:rsidR="00167231">
        <w:fldChar w:fldCharType="begin"/>
      </w:r>
      <w:r w:rsidR="006A73A3">
        <w:instrText xml:space="preserve"> ADDIN EN.CITE &lt;EndNote&gt;&lt;Cite&gt;&lt;Author&gt;Hjarvard&lt;/Author&gt;&lt;Year&gt;2013&lt;/Year&gt;&lt;RecNum&gt;55&lt;/RecNum&gt;&lt;DisplayText&gt;(Hjarvard, 2008,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Cite&gt;&lt;Author&gt;Hjarvard&lt;/Author&gt;&lt;Year&gt;2008&lt;/Year&gt;&lt;RecNum&gt;85&lt;/RecNum&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EndNote&gt;</w:instrText>
      </w:r>
      <w:r w:rsidR="00167231">
        <w:fldChar w:fldCharType="separate"/>
      </w:r>
      <w:r w:rsidR="006A73A3">
        <w:rPr>
          <w:noProof/>
        </w:rPr>
        <w:t>(Hjarvard, 2008, 2013)</w:t>
      </w:r>
      <w:r w:rsidR="00167231">
        <w:fldChar w:fldCharType="end"/>
      </w:r>
      <w:r w:rsidRPr="003F49F4">
        <w:t xml:space="preserve">. </w:t>
      </w:r>
      <w:r w:rsidR="00167231">
        <w:t xml:space="preserve">Accordingly, social actors in different institutions </w:t>
      </w:r>
      <w:r w:rsidRPr="003F49F4">
        <w:t xml:space="preserve">“have to adapt their behavior to accommodate the media’s valuations, formats, and routines” </w:t>
      </w:r>
      <w:r w:rsidRPr="003F49F4">
        <w:fldChar w:fldCharType="begin"/>
      </w:r>
      <w:r w:rsidR="006A73A3">
        <w:instrText xml:space="preserve"> ADDIN EN.CITE &lt;EndNote&gt;&lt;Cite&gt;&lt;Author&gt;Hjarvard&lt;/Author&gt;&lt;Year&gt;2013&lt;/Year&gt;&lt;RecNum&gt;55&lt;/RecNum&gt;&lt;Pages&gt;11&lt;/Pages&gt;&lt;DisplayText&gt;(Hjarvard, 2013, p. 11)&lt;/DisplayText&gt;&lt;record&gt;&lt;rec-number&gt;55&lt;/rec-number&gt;&lt;foreign-keys&gt;&lt;key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A73A3">
        <w:rPr>
          <w:noProof/>
        </w:rPr>
        <w:t>(Hjarvard, 2013, p. 11)</w:t>
      </w:r>
      <w:r w:rsidRPr="003F49F4">
        <w:fldChar w:fldCharType="end"/>
      </w:r>
      <w:r w:rsidRPr="003F49F4">
        <w:t>. Those valuations, formats, and routines are captured by the concept of media logic. Building on Altheide and</w:t>
      </w:r>
      <w:r>
        <w:t xml:space="preserve"> Snow</w:t>
      </w:r>
      <w:r w:rsidRPr="003F49F4">
        <w:t xml:space="preserve">’s </w:t>
      </w:r>
      <w:r w:rsidRPr="003F49F4">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instrText xml:space="preserve"> ADDIN EN.CITE </w:instrText>
      </w:r>
      <w:r w:rsidR="00614336">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instrText xml:space="preserve"> ADDIN EN.CITE.DATA </w:instrText>
      </w:r>
      <w:r w:rsidR="00614336">
        <w:fldChar w:fldCharType="end"/>
      </w:r>
      <w:r w:rsidRPr="003F49F4">
        <w:fldChar w:fldCharType="separate"/>
      </w:r>
      <w:r w:rsidR="00614336">
        <w:rPr>
          <w:noProof/>
        </w:rPr>
        <w:t>(1979, 1988, 1991)</w:t>
      </w:r>
      <w:r w:rsidRPr="003F49F4">
        <w:fldChar w:fldCharType="end"/>
      </w:r>
      <w:r w:rsidRPr="003F49F4">
        <w:t xml:space="preserve"> study of media logic, </w:t>
      </w:r>
      <w:proofErr w:type="spellStart"/>
      <w:r w:rsidRPr="003F49F4">
        <w:t>Strömbäck</w:t>
      </w:r>
      <w:proofErr w:type="spellEnd"/>
      <w:r w:rsidRPr="003F49F4">
        <w:t xml:space="preserve"> </w:t>
      </w:r>
      <w:r w:rsidRPr="003F49F4">
        <w:fldChar w:fldCharType="begin"/>
      </w:r>
      <w:r w:rsidR="00CA01C0">
        <w:instrText xml:space="preserve"> ADDIN EN.CITE &lt;EndNote&gt;&lt;Cite ExcludeAuth="1"&gt;&lt;Author&gt;Strömbäck&lt;/Author&gt;&lt;Year&gt;2008&lt;/Year&gt;&lt;RecNum&gt;86&lt;/RecNum&gt;&lt;DisplayText&gt;(2008)&lt;/DisplayText&gt;&lt;record&gt;&lt;rec-number&gt;86&lt;/rec-number&gt;&lt;foreign-keys&gt;&lt;key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sidR="00CA01C0">
        <w:rPr>
          <w:noProof/>
        </w:rPr>
        <w:t>(2008)</w:t>
      </w:r>
      <w:r w:rsidRPr="003F49F4">
        <w:fldChar w:fldCharType="end"/>
      </w:r>
      <w:r w:rsidRPr="003F49F4">
        <w:t xml:space="preserve"> defined media logic as:</w:t>
      </w:r>
    </w:p>
    <w:p w14:paraId="2FDA5EAD" w14:textId="77777777" w:rsidR="000D2333" w:rsidRPr="003F49F4" w:rsidRDefault="00F73438" w:rsidP="000D2333">
      <w:pPr>
        <w:widowControl/>
        <w:ind w:left="720" w:firstLine="0"/>
      </w:pPr>
      <w:r w:rsidRPr="003F49F4">
        <w:t xml:space="preserve">the dominance in societal processes of the news values and the storytelling techniques the media make use of to take advantage of their own medium and its format, and to be competitive in the ongoing struggle to capture people’s attention. </w:t>
      </w:r>
      <w:r w:rsidRPr="003F49F4">
        <w:fldChar w:fldCharType="begin"/>
      </w:r>
      <w:r w:rsidR="00614336">
        <w:instrText xml:space="preserve"> ADDIN EN.CITE &lt;EndNote&gt;&lt;Cite ExcludeAuth="1" ExcludeYear="1"&gt;&lt;Author&gt;Strömbäck&lt;/Author&gt;&lt;Year&gt;2008&lt;/Year&gt;&lt;RecNum&gt;86&lt;/RecNum&gt;&lt;Pages&gt;233&lt;/Pages&gt;&lt;DisplayText&gt;(p. 233)&lt;/DisplayText&gt;&lt;record&gt;&lt;rec-number&gt;86&lt;/rec-number&gt;&lt;foreign-keys&gt;&lt;key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sidR="00614336">
        <w:rPr>
          <w:noProof/>
        </w:rPr>
        <w:t>(p. 233)</w:t>
      </w:r>
      <w:r w:rsidRPr="003F49F4">
        <w:fldChar w:fldCharType="end"/>
      </w:r>
    </w:p>
    <w:p w14:paraId="676ED442" w14:textId="77777777" w:rsidR="00CD69E0" w:rsidRDefault="00F73438" w:rsidP="00062F9C">
      <w:pPr>
        <w:widowControl/>
        <w:ind w:firstLine="0"/>
      </w:pPr>
      <w:r w:rsidRPr="003F49F4">
        <w:t xml:space="preserve">In other words, media logic not only sets the path for </w:t>
      </w:r>
      <w:r w:rsidR="002F1AD8">
        <w:t xml:space="preserve">the institution of </w:t>
      </w:r>
      <w:r w:rsidRPr="003F49F4">
        <w:t>medi</w:t>
      </w:r>
      <w:r w:rsidR="002F1AD8">
        <w:t>a</w:t>
      </w:r>
      <w:r w:rsidRPr="003F49F4">
        <w:t xml:space="preserve"> but</w:t>
      </w:r>
      <w:r>
        <w:t xml:space="preserve"> a</w:t>
      </w:r>
      <w:r w:rsidRPr="003F49F4">
        <w:t xml:space="preserve">lso shapes how other institutions function. </w:t>
      </w:r>
    </w:p>
    <w:p w14:paraId="21D1D7C6" w14:textId="77777777" w:rsidR="0055779A" w:rsidRDefault="00F73438" w:rsidP="0055779A">
      <w:pPr>
        <w:widowControl/>
        <w:spacing w:line="523" w:lineRule="auto"/>
        <w:rPr>
          <w:lang w:eastAsia="zh-CN"/>
        </w:rPr>
      </w:pPr>
      <w:r w:rsidRPr="0055779A">
        <w:t xml:space="preserve">As a long-term social change, evidence of mediatization has been found </w:t>
      </w:r>
      <w:r w:rsidR="00F1733D" w:rsidRPr="0055779A">
        <w:t>in different institutions including politics</w:t>
      </w:r>
      <w:r w:rsidR="00EC110C" w:rsidRPr="0055779A">
        <w:t xml:space="preserve">. </w:t>
      </w:r>
      <w:r w:rsidR="005F3F15">
        <w:t>M</w:t>
      </w:r>
      <w:r w:rsidR="005F3F15" w:rsidRPr="0055779A">
        <w:t xml:space="preserve">edia has been put into the “central position in most political routines, such as election campaigns, government communication, public diplomacy and image building, and national and international celebrations” </w:t>
      </w:r>
      <w:r w:rsidR="00AF0491">
        <w:fldChar w:fldCharType="begin"/>
      </w:r>
      <w:r w:rsidR="00AF0491">
        <w:instrText xml:space="preserve"> ADDIN EN.CITE &lt;EndNote&gt;&lt;Cite&gt;&lt;Author&gt;Mazzoleni&lt;/Author&gt;&lt;Year&gt;2008&lt;/Year&gt;&lt;RecNum&gt;347&lt;/RecNum&gt;&lt;Pages&gt;3047&lt;/Pages&gt;&lt;DisplayText&gt;(Mazzoleni, 2008, p. 3047)&lt;/DisplayText&gt;&lt;record&gt;&lt;rec-number&gt;347&lt;/rec-number&gt;&lt;foreign-keys&gt;&lt;key app="EN" db-id="2xd0pvrd6xxp05evvtepd0f9vppe5rtsxa20" timestamp="1603744784" guid="4ac43bfe-26a2-4165-8db5-babb86c559ec"&gt;347&lt;/key&gt;&lt;/foreign-keys&gt;&lt;ref-type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Inc.&lt;/publisher&gt;&lt;urls&gt;&lt;/urls&gt;&lt;/record&gt;&lt;/Cite&gt;&lt;/EndNote&gt;</w:instrText>
      </w:r>
      <w:r w:rsidR="00AF0491">
        <w:fldChar w:fldCharType="separate"/>
      </w:r>
      <w:r w:rsidR="00AF0491">
        <w:rPr>
          <w:noProof/>
        </w:rPr>
        <w:t>(Mazzoleni, 2008, p. 3047)</w:t>
      </w:r>
      <w:r w:rsidR="00AF0491">
        <w:fldChar w:fldCharType="end"/>
      </w:r>
      <w:r w:rsidR="00222CD3">
        <w:t>. A</w:t>
      </w:r>
      <w:r w:rsidR="005F3F15" w:rsidRPr="0055779A">
        <w:t>ccordingly</w:t>
      </w:r>
      <w:r w:rsidR="00222CD3">
        <w:t>,</w:t>
      </w:r>
      <w:r w:rsidR="005F3F15" w:rsidRPr="0055779A">
        <w:t xml:space="preserve"> political actors have become media-driven </w:t>
      </w:r>
      <w:r w:rsidR="002C6AB0">
        <w:fldChar w:fldCharType="begin"/>
      </w:r>
      <w:r w:rsidR="002C6AB0">
        <w:instrText xml:space="preserve"> ADDIN EN.CITE &lt;EndNote&gt;&lt;Cite&gt;&lt;Author&gt;Mazzoleni&lt;/Author&gt;&lt;Year&gt;2008&lt;/Year&gt;&lt;RecNum&gt;347&lt;/RecNum&gt;&lt;DisplayText&gt;(Mazzoleni, 2008; Mazzoleni &amp;amp; Schulz, 1999)&lt;/DisplayText&gt;&lt;record&gt;&lt;rec-number&gt;347&lt;/rec-number&gt;&lt;foreign-keys&gt;&lt;key app="EN" db-id="2xd0pvrd6xxp05evvtepd0f9vppe5rtsxa20" timestamp="1603744784" guid="4ac43bfe-26a2-4165-8db5-babb86c559ec"&gt;347&lt;/key&gt;&lt;/foreign-keys&gt;&lt;ref-type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Inc.&lt;/publisher&gt;&lt;urls&gt;&lt;/urls&gt;&lt;/record&gt;&lt;/Cite&gt;&lt;Cite&gt;&lt;Author&gt;Mazzoleni&lt;/Author&gt;&lt;Year&gt;1999&lt;/Year&gt;&lt;RecNum&gt;468&lt;/RecNum&gt;&lt;record&gt;&lt;rec-number&gt;468&lt;/rec-number&gt;&lt;foreign-keys&gt;&lt;key app="EN" db-id="2xd0pvrd6xxp05evvtepd0f9vppe5rtsxa20" timestamp="1609793400"&gt;468&lt;/key&gt;&lt;/foreign-keys&gt;&lt;ref-type name="Journal Article"&gt;17&lt;/ref-type&gt;&lt;contributors&gt;&lt;authors&gt;&lt;author&gt;Mazzoleni, Gianpietro&lt;/author&gt;&lt;author&gt;Schulz, Winfried&lt;/author&gt;&lt;/authors&gt;&lt;/contributors&gt;&lt;titles&gt;&lt;title&gt;&amp;quot; Mediatization&amp;quot; of politics: A challenge for democracy?&lt;/title&gt;&lt;secondary-title&gt;Political communication&lt;/secondary-title&gt;&lt;/titles&gt;&lt;periodical&gt;&lt;full-title&gt;Political communication&lt;/full-title&gt;&lt;/periodical&gt;&lt;pages&gt;247-261&lt;/pages&gt;&lt;volume&gt;16&lt;/volume&gt;&lt;number&gt;3&lt;/number&gt;&lt;dates&gt;&lt;year&gt;1999&lt;/year&gt;&lt;/dates&gt;&lt;isbn&gt;1058-4609&lt;/isbn&gt;&lt;urls&gt;&lt;/urls&gt;&lt;/record&gt;&lt;/Cite&gt;&lt;/EndNote&gt;</w:instrText>
      </w:r>
      <w:r w:rsidR="002C6AB0">
        <w:fldChar w:fldCharType="separate"/>
      </w:r>
      <w:r w:rsidR="002C6AB0">
        <w:rPr>
          <w:noProof/>
        </w:rPr>
        <w:t>(Mazzoleni, 2008; Mazzoleni &amp; Schulz, 1999)</w:t>
      </w:r>
      <w:r w:rsidR="002C6AB0">
        <w:fldChar w:fldCharType="end"/>
      </w:r>
      <w:r w:rsidR="005F3F15" w:rsidRPr="0055779A">
        <w:t>.</w:t>
      </w:r>
      <w:r w:rsidR="005F3F15">
        <w:t xml:space="preserve"> Similarly,</w:t>
      </w:r>
      <w:r w:rsidR="005F3F15" w:rsidRPr="0055779A">
        <w:t xml:space="preserve"> </w:t>
      </w:r>
      <w:proofErr w:type="spellStart"/>
      <w:r w:rsidR="005F3F15" w:rsidRPr="0055779A">
        <w:t>Esser</w:t>
      </w:r>
      <w:proofErr w:type="spellEnd"/>
      <w:r w:rsidR="005F3F15" w:rsidRPr="0055779A">
        <w:t xml:space="preserve"> </w:t>
      </w:r>
      <w:r w:rsidR="00AE222A">
        <w:fldChar w:fldCharType="begin"/>
      </w:r>
      <w:r w:rsidR="00AE222A">
        <w:instrText xml:space="preserve"> ADDIN EN.CITE &lt;EndNote&gt;&lt;Cite ExcludeAuth="1"&gt;&lt;Author&gt;Esser&lt;/Author&gt;&lt;Year&gt;2013&lt;/Year&gt;&lt;RecNum&gt;234&lt;/RecNum&gt;&lt;DisplayText&gt;(2013)&lt;/DisplayText&gt;&lt;record&gt;&lt;rec-number&gt;234&lt;/rec-number&gt;&lt;foreign-keys&gt;&lt;key app="EN" db-id="2xd0pvrd6xxp05evvtepd0f9vppe5rtsxa20" timestamp="1592175265" guid="16f3fad5-2003-4c5d-8012-3e84f7ece5d2"&gt;234&lt;/key&gt;&lt;/foreign-keys&gt;&lt;ref-type name="Book Section"&gt;5&lt;/ref-type&gt;&lt;contributors&gt;&lt;authors&gt;&lt;author&gt;Esser, Frank&lt;/author&gt;&lt;/authors&gt;&lt;secondary-authors&gt;&lt;author&gt;Kriesi, Hanspeter &lt;/author&gt;&lt;author&gt;Lavenex, Sandra&lt;/author&gt;&lt;author&gt;Esser, Frank &lt;/author&gt;&lt;author&gt;Matthes, Jörg &lt;/author&gt;&lt;author&gt;Bühlmann, Marc &lt;/author&gt;&lt;author&gt;Bochsler, Daniel&lt;/author&gt;&lt;/secondary-authors&gt;&lt;/contributors&gt;&lt;titles&gt;&lt;title&gt;Mediatization as a challenge: Media logic versus political logic&lt;/title&gt;&lt;secondary-title&gt;Democracy in the Age of Globalization and Mediatization&lt;/secondary-title&gt;&lt;/titles&gt;&lt;pages&gt;155-176&lt;/pages&gt;&lt;dates&gt;&lt;year&gt;2013&lt;/year&gt;&lt;/dates&gt;&lt;pub-location&gt;London&lt;/pub-location&gt;&lt;publisher&gt;Palgrave Macmillan&lt;/publisher&gt;&lt;urls&gt;&lt;/urls&gt;&lt;/record&gt;&lt;/Cite&gt;&lt;/EndNote&gt;</w:instrText>
      </w:r>
      <w:r w:rsidR="00AE222A">
        <w:fldChar w:fldCharType="separate"/>
      </w:r>
      <w:r w:rsidR="00AE222A">
        <w:rPr>
          <w:noProof/>
        </w:rPr>
        <w:t>(2013)</w:t>
      </w:r>
      <w:r w:rsidR="00AE222A">
        <w:fldChar w:fldCharType="end"/>
      </w:r>
      <w:r w:rsidR="00AE222A">
        <w:t xml:space="preserve"> </w:t>
      </w:r>
      <w:r w:rsidR="005F3F15" w:rsidRPr="0055779A">
        <w:t xml:space="preserve">and </w:t>
      </w:r>
      <w:proofErr w:type="spellStart"/>
      <w:r w:rsidR="005F3F15" w:rsidRPr="0055779A">
        <w:rPr>
          <w:lang w:eastAsia="zh-CN"/>
        </w:rPr>
        <w:t>Stromback</w:t>
      </w:r>
      <w:proofErr w:type="spellEnd"/>
      <w:r w:rsidR="005F3F15" w:rsidRPr="0055779A">
        <w:rPr>
          <w:lang w:eastAsia="zh-CN"/>
        </w:rPr>
        <w:t xml:space="preserve"> </w:t>
      </w:r>
      <w:r w:rsidR="005F3F15">
        <w:rPr>
          <w:lang w:eastAsia="zh-CN"/>
        </w:rPr>
        <w:t>et al.</w:t>
      </w:r>
      <w:r w:rsidR="005F3F15" w:rsidRPr="00E223A0">
        <w:rPr>
          <w:lang w:eastAsia="zh-CN"/>
        </w:rPr>
        <w:t xml:space="preserve"> </w:t>
      </w:r>
      <w:r w:rsidR="005F3F15">
        <w:rPr>
          <w:lang w:eastAsia="zh-CN"/>
        </w:rPr>
        <w:fldChar w:fldCharType="begin"/>
      </w:r>
      <w:r w:rsidR="005F3F15">
        <w:rPr>
          <w:lang w:eastAsia="zh-CN"/>
        </w:rPr>
        <w:instrText xml:space="preserve"> ADDIN EN.CITE &lt;EndNote&gt;&lt;Cite ExcludeAuth="1"&gt;&lt;Author&gt;Strömbäck&lt;/Author&gt;&lt;Year&gt;2009&lt;/Year&gt;&lt;RecNum&gt;344&lt;/RecNum&gt;&lt;DisplayText&gt;(2009)&lt;/DisplayText&gt;&lt;record&gt;&lt;rec-number&gt;344&lt;/rec-number&gt;&lt;foreign-keys&gt;&lt;key app="EN" db-id="2xd0pvrd6xxp05evvtepd0f9vppe5rtsxa20" timestamp="1603741774" guid="7c9fbed6-266e-4929-a79e-90e67d095f69"&gt;344&lt;/key&gt;&lt;/foreign-keys&gt;&lt;ref-type name="Journal Article"&gt;17&lt;/ref-type&gt;&lt;contributors&gt;&lt;authors&gt;&lt;author&gt;Strömbäck, Jesper&lt;/author&gt;&lt;author&gt;Esser, Frank&lt;/author&gt;&lt;author&gt;Lundby, Knut&lt;/author&gt;&lt;/authors&gt;&lt;/contributors&gt;&lt;titles&gt;&lt;title&gt;Shaping politics: Mediatization and media interventionism&lt;/title&gt;&lt;/titles&gt;&lt;dates&gt;&lt;year&gt;2009&lt;/year&gt;&lt;/dates&gt;&lt;isbn&gt;1433105624&lt;/isbn&gt;&lt;urls&gt;&lt;/urls&gt;&lt;/record&gt;&lt;/Cite&gt;&lt;/EndNote&gt;</w:instrText>
      </w:r>
      <w:r w:rsidR="005F3F15">
        <w:rPr>
          <w:lang w:eastAsia="zh-CN"/>
        </w:rPr>
        <w:fldChar w:fldCharType="separate"/>
      </w:r>
      <w:r w:rsidR="005F3F15">
        <w:rPr>
          <w:noProof/>
          <w:lang w:eastAsia="zh-CN"/>
        </w:rPr>
        <w:t>(2009)</w:t>
      </w:r>
      <w:r w:rsidR="005F3F15">
        <w:rPr>
          <w:lang w:eastAsia="zh-CN"/>
        </w:rPr>
        <w:fldChar w:fldCharType="end"/>
      </w:r>
      <w:r w:rsidR="005F3F15">
        <w:rPr>
          <w:lang w:eastAsia="zh-CN"/>
        </w:rPr>
        <w:t xml:space="preserve"> claimed that political actors have adopted and internalized media logic in their thinking and behavior to a significant extent.</w:t>
      </w:r>
      <w:r w:rsidR="00222CD3">
        <w:rPr>
          <w:lang w:eastAsia="zh-CN"/>
        </w:rPr>
        <w:t xml:space="preserve"> </w:t>
      </w:r>
      <w:r w:rsidR="00D71F6F">
        <w:rPr>
          <w:lang w:eastAsia="zh-CN"/>
        </w:rPr>
        <w:t xml:space="preserve">For example, </w:t>
      </w:r>
      <w:r w:rsidR="00D71F6F">
        <w:rPr>
          <w:lang w:eastAsia="zh-CN"/>
        </w:rPr>
        <w:fldChar w:fldCharType="begin"/>
      </w:r>
      <w:r w:rsidR="00EF4631">
        <w:rPr>
          <w:lang w:eastAsia="zh-CN"/>
        </w:rPr>
        <w:instrText xml:space="preserve"> ADDIN EN.CITE &lt;EndNote&gt;&lt;Cite AuthorYear="1"&gt;&lt;Author&gt;Bastien&lt;/Author&gt;&lt;Year&gt;2018&lt;/Year&gt;&lt;RecNum&gt;358&lt;/RecNum&gt;&lt;DisplayText&gt;Bastien (2018)&lt;/DisplayText&gt;&lt;record&gt;&lt;rec-number&gt;358&lt;/rec-number&gt;&lt;foreign-keys&gt;&lt;key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dates&gt;&lt;year&gt;2018&lt;/year&gt;&lt;/dates&gt;&lt;isbn&gt;1464-8849&lt;/isbn&gt;&lt;urls&gt;&lt;/urls&gt;&lt;/record&gt;&lt;/Cite&gt;&lt;/EndNote&gt;</w:instrText>
      </w:r>
      <w:r w:rsidR="00D71F6F">
        <w:rPr>
          <w:lang w:eastAsia="zh-CN"/>
        </w:rPr>
        <w:fldChar w:fldCharType="separate"/>
      </w:r>
      <w:r w:rsidR="00D71F6F">
        <w:rPr>
          <w:noProof/>
          <w:lang w:eastAsia="zh-CN"/>
        </w:rPr>
        <w:t>Bastien (2018)</w:t>
      </w:r>
      <w:r w:rsidR="00D71F6F">
        <w:rPr>
          <w:lang w:eastAsia="zh-CN"/>
        </w:rPr>
        <w:fldChar w:fldCharType="end"/>
      </w:r>
      <w:r w:rsidR="00D71F6F">
        <w:t xml:space="preserve"> found that </w:t>
      </w:r>
      <w:r w:rsidRPr="0055779A">
        <w:t xml:space="preserve">the style of how media cover topics has not only been incorporated but also subsequently grown in Canadian presidential debaters’ own discourses during the following </w:t>
      </w:r>
      <w:r w:rsidRPr="0055779A">
        <w:lastRenderedPageBreak/>
        <w:t>four decades of 1968</w:t>
      </w:r>
      <w:r w:rsidR="005F3F15">
        <w:t>.</w:t>
      </w:r>
      <w:r w:rsidRPr="0055779A">
        <w:t xml:space="preserve"> </w:t>
      </w:r>
      <w:proofErr w:type="spellStart"/>
      <w:r w:rsidR="007D5749">
        <w:rPr>
          <w:lang w:eastAsia="zh-CN"/>
        </w:rPr>
        <w:t>Hjarvard</w:t>
      </w:r>
      <w:proofErr w:type="spellEnd"/>
      <w:r w:rsidR="007D5749">
        <w:rPr>
          <w:lang w:eastAsia="zh-CN"/>
        </w:rPr>
        <w:t xml:space="preserve"> </w:t>
      </w:r>
      <w:r w:rsidR="007D5749">
        <w:fldChar w:fldCharType="begin"/>
      </w:r>
      <w:r w:rsidR="006A73A3">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7D5749">
        <w:fldChar w:fldCharType="separate"/>
      </w:r>
      <w:r w:rsidR="007D5749">
        <w:rPr>
          <w:noProof/>
        </w:rPr>
        <w:t>(2013)</w:t>
      </w:r>
      <w:r w:rsidR="007D5749">
        <w:fldChar w:fldCharType="end"/>
      </w:r>
      <w:r w:rsidR="00D71F6F">
        <w:t xml:space="preserve"> summarized</w:t>
      </w:r>
      <w:r>
        <w:rPr>
          <w:lang w:eastAsia="zh-CN"/>
        </w:rPr>
        <w:t xml:space="preserve"> the process</w:t>
      </w:r>
      <w:r w:rsidR="007D5749">
        <w:rPr>
          <w:lang w:eastAsia="zh-CN"/>
        </w:rPr>
        <w:t xml:space="preserve"> of political mediatization </w:t>
      </w:r>
      <w:r w:rsidR="007D5749" w:rsidRPr="00F835AD">
        <w:rPr>
          <w:lang w:eastAsia="zh-CN"/>
        </w:rPr>
        <w:t xml:space="preserve">as </w:t>
      </w:r>
      <w:r w:rsidR="007D5749" w:rsidRPr="00F948C4">
        <w:rPr>
          <w:lang w:eastAsia="zh-CN"/>
        </w:rPr>
        <w:t>“personalization”</w:t>
      </w:r>
      <w:r w:rsidR="00D71F6F">
        <w:rPr>
          <w:lang w:eastAsia="zh-CN"/>
        </w:rPr>
        <w:t xml:space="preserve"> which could </w:t>
      </w:r>
      <w:r w:rsidR="00D71F6F">
        <w:t>impede real clash and issue discussion i</w:t>
      </w:r>
      <w:r>
        <w:t>n political debate, including presidential debate</w:t>
      </w:r>
      <w:r w:rsidR="00D71F6F">
        <w:t>.</w:t>
      </w:r>
    </w:p>
    <w:p w14:paraId="0A4F7AB5" w14:textId="0660D221" w:rsidR="00822C4F" w:rsidRDefault="00F73438" w:rsidP="00A91F73">
      <w:r>
        <w:t xml:space="preserve"> </w:t>
      </w:r>
      <w:r w:rsidR="0055779A">
        <w:t xml:space="preserve">Personalization in politics </w:t>
      </w:r>
      <w:r>
        <w:t>means</w:t>
      </w:r>
      <w:r w:rsidRPr="00F835AD">
        <w:t xml:space="preserve"> that </w:t>
      </w:r>
      <w:r>
        <w:t>building personal image</w:t>
      </w:r>
      <w:r w:rsidRPr="00F835AD">
        <w:t xml:space="preserve"> </w:t>
      </w:r>
      <w:r w:rsidR="00DC650E">
        <w:t>has been</w:t>
      </w:r>
      <w:r w:rsidR="00DC650E" w:rsidRPr="00F835AD">
        <w:t xml:space="preserve"> </w:t>
      </w:r>
      <w:r w:rsidRPr="00F835AD">
        <w:t xml:space="preserve">crucial for politicians and </w:t>
      </w:r>
      <w:r>
        <w:t xml:space="preserve">accordingly, </w:t>
      </w:r>
      <w:r w:rsidRPr="00F835AD">
        <w:t>politician</w:t>
      </w:r>
      <w:r>
        <w:t>s</w:t>
      </w:r>
      <w:r w:rsidR="00C93F8F">
        <w:t xml:space="preserve"> are</w:t>
      </w:r>
      <w:r>
        <w:t xml:space="preserve"> “prone to make use of rhetorical pathos than the often logos-driven discussion”</w:t>
      </w:r>
      <w:r w:rsidRPr="003F49F4">
        <w:fldChar w:fldCharType="begin"/>
      </w:r>
      <w:r w:rsidR="006A73A3">
        <w:instrText xml:space="preserve"> ADDIN EN.CITE &lt;EndNote&gt;&lt;Cite&gt;&lt;Author&gt;Hjarvard&lt;/Author&gt;&lt;Year&gt;2013&lt;/Year&gt;&lt;RecNum&gt;55&lt;/RecNum&gt;&lt;Pages&gt;69&lt;/Pages&gt;&lt;DisplayText&gt;(Hjarvard, 2013, p. 69)&lt;/DisplayText&gt;&lt;record&gt;&lt;rec-number&gt;55&lt;/rec-number&gt;&lt;foreign-keys&gt;&lt;key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A73A3">
        <w:rPr>
          <w:noProof/>
        </w:rPr>
        <w:t>(Hjarvard, 2013, p. 69)</w:t>
      </w:r>
      <w:r w:rsidRPr="003F49F4">
        <w:fldChar w:fldCharType="end"/>
      </w:r>
      <w:r>
        <w:t>.</w:t>
      </w:r>
      <w:r w:rsidR="008A4720">
        <w:t xml:space="preserve"> </w:t>
      </w:r>
      <w:r w:rsidR="00707268">
        <w:t>Accordingly, p</w:t>
      </w:r>
      <w:r w:rsidR="00D1123E">
        <w:t xml:space="preserve">residential debaters as the protagonists of a media event, </w:t>
      </w:r>
      <w:r w:rsidR="000C02B6">
        <w:t xml:space="preserve">could have been </w:t>
      </w:r>
      <w:r w:rsidR="00675C88">
        <w:t>focusing on rhetorical pathos rather than logos-driven issue discussion</w:t>
      </w:r>
      <w:r w:rsidR="00D1123E">
        <w:t xml:space="preserve">. Therefore, </w:t>
      </w:r>
      <w:r w:rsidR="00F34402">
        <w:t xml:space="preserve">issue could be mainly used to shape presidential debater’s own image </w:t>
      </w:r>
      <w:r w:rsidR="00F34402">
        <w:fldChar w:fldCharType="begin"/>
      </w:r>
      <w:r w:rsidR="00F34402">
        <w:instrText xml:space="preserve"> ADDIN EN.CITE &lt;EndNote&gt;&lt;Cite&gt;&lt;Author&gt;Carlin&lt;/Author&gt;&lt;Year&gt;1992&lt;/Year&gt;&lt;RecNum&gt;302&lt;/RecNum&gt;&lt;DisplayText&gt;(D. P. Carlin, 1992)&lt;/DisplayText&gt;&lt;record&gt;&lt;rec-number&gt;302&lt;/rec-number&gt;&lt;foreign-keys&gt;&lt;key app="EN" db-id="2xd0pvrd6xxp05evvtepd0f9vppe5rtsxa20" timestamp="1600021502" guid="c1e0bb86-16f0-4de9-9e87-d5f851628363"&gt;302&lt;/key&gt;&lt;/foreign-keys&gt;&lt;ref-type name="Journal Article"&gt;17&lt;/ref-type&gt;&lt;contributors&gt;&lt;authors&gt;&lt;author&gt;Carlin, Diana Prentice&lt;/author&gt;&lt;/authors&gt;&lt;/contributors&gt;&lt;titles&gt;&lt;title&gt;Presidential debates as focal points for campaign arguments&lt;/title&gt;&lt;/titles&gt;&lt;dates&gt;&lt;year&gt;1992&lt;/year&gt;&lt;/dates&gt;&lt;isbn&gt;1058-4609&lt;/isbn&gt;&lt;urls&gt;&lt;/urls&gt;&lt;/record&gt;&lt;/Cite&gt;&lt;/EndNote&gt;</w:instrText>
      </w:r>
      <w:r w:rsidR="00F34402">
        <w:fldChar w:fldCharType="separate"/>
      </w:r>
      <w:r w:rsidR="00F34402">
        <w:rPr>
          <w:noProof/>
        </w:rPr>
        <w:t>(D. P. Carlin, 1992)</w:t>
      </w:r>
      <w:r w:rsidR="00F34402">
        <w:fldChar w:fldCharType="end"/>
      </w:r>
      <w:r w:rsidR="00F34402">
        <w:t xml:space="preserve"> rather than being discussed in order to explore solutions. </w:t>
      </w:r>
      <w:r w:rsidR="00D1123E">
        <w:t>In other words, presidential debaters</w:t>
      </w:r>
      <w:r w:rsidR="00F34402">
        <w:t xml:space="preserve"> m</w:t>
      </w:r>
      <w:r w:rsidR="003921DE">
        <w:t>a</w:t>
      </w:r>
      <w:r w:rsidR="00F34402">
        <w:t xml:space="preserve">y focus on </w:t>
      </w:r>
      <w:r w:rsidR="00D1123E">
        <w:rPr>
          <w:lang w:eastAsia="zh-CN"/>
        </w:rPr>
        <w:t>self-expression</w:t>
      </w:r>
      <w:r w:rsidR="00F34402">
        <w:rPr>
          <w:lang w:eastAsia="zh-CN"/>
        </w:rPr>
        <w:t xml:space="preserve"> – talking about their own issue stance –</w:t>
      </w:r>
      <w:r w:rsidR="00D1123E">
        <w:rPr>
          <w:lang w:eastAsia="zh-CN"/>
        </w:rPr>
        <w:t xml:space="preserve"> rather than </w:t>
      </w:r>
      <w:r w:rsidR="00F34402">
        <w:rPr>
          <w:lang w:eastAsia="zh-CN"/>
        </w:rPr>
        <w:t xml:space="preserve">responding and </w:t>
      </w:r>
      <w:r w:rsidR="00D1123E">
        <w:rPr>
          <w:lang w:eastAsia="zh-CN"/>
        </w:rPr>
        <w:t>discuss</w:t>
      </w:r>
      <w:r w:rsidR="00F34402">
        <w:rPr>
          <w:lang w:eastAsia="zh-CN"/>
        </w:rPr>
        <w:t>ing with each other. That entails presidential</w:t>
      </w:r>
      <w:r w:rsidR="00D1123E">
        <w:rPr>
          <w:lang w:eastAsia="zh-CN"/>
        </w:rPr>
        <w:t xml:space="preserve"> debaters may </w:t>
      </w:r>
      <w:r w:rsidR="00F34402">
        <w:rPr>
          <w:lang w:eastAsia="zh-CN"/>
        </w:rPr>
        <w:t xml:space="preserve">have been increasingly </w:t>
      </w:r>
      <w:r w:rsidR="00D1123E">
        <w:rPr>
          <w:lang w:eastAsia="zh-CN"/>
        </w:rPr>
        <w:t>overly focus</w:t>
      </w:r>
      <w:r w:rsidR="00F34402">
        <w:rPr>
          <w:lang w:eastAsia="zh-CN"/>
        </w:rPr>
        <w:t>ing</w:t>
      </w:r>
      <w:r w:rsidR="00D1123E">
        <w:rPr>
          <w:lang w:eastAsia="zh-CN"/>
        </w:rPr>
        <w:t xml:space="preserve"> on their own </w:t>
      </w:r>
      <w:r w:rsidR="003B688E">
        <w:rPr>
          <w:lang w:eastAsia="zh-CN"/>
        </w:rPr>
        <w:t>moral concerns</w:t>
      </w:r>
      <w:r w:rsidR="00D1123E">
        <w:rPr>
          <w:lang w:eastAsia="zh-CN"/>
        </w:rPr>
        <w:t xml:space="preserve"> generated by their own sensitive moral foundations</w:t>
      </w:r>
      <w:r w:rsidR="00F34402">
        <w:rPr>
          <w:lang w:eastAsia="zh-CN"/>
        </w:rPr>
        <w:t>,</w:t>
      </w:r>
      <w:r w:rsidR="001917AD">
        <w:rPr>
          <w:lang w:eastAsia="zh-CN"/>
        </w:rPr>
        <w:t xml:space="preserve"> and</w:t>
      </w:r>
      <w:r w:rsidR="00A91F73">
        <w:rPr>
          <w:lang w:eastAsia="zh-CN"/>
        </w:rPr>
        <w:t xml:space="preserve"> therefore</w:t>
      </w:r>
      <w:r w:rsidR="001917AD">
        <w:rPr>
          <w:lang w:eastAsia="zh-CN"/>
        </w:rPr>
        <w:t xml:space="preserve"> moral divergence between every</w:t>
      </w:r>
      <w:r w:rsidR="00BE16BF">
        <w:rPr>
          <w:lang w:eastAsia="zh-CN"/>
        </w:rPr>
        <w:t xml:space="preserve"> couple</w:t>
      </w:r>
      <w:r w:rsidR="001917AD">
        <w:rPr>
          <w:lang w:eastAsia="zh-CN"/>
        </w:rPr>
        <w:t xml:space="preserve"> of debaters </w:t>
      </w:r>
      <w:r w:rsidR="00A91F73">
        <w:rPr>
          <w:lang w:eastAsia="zh-CN"/>
        </w:rPr>
        <w:t>c</w:t>
      </w:r>
      <w:r w:rsidR="001917AD">
        <w:rPr>
          <w:lang w:eastAsia="zh-CN"/>
        </w:rPr>
        <w:t>ould</w:t>
      </w:r>
      <w:r w:rsidR="00A91F73">
        <w:rPr>
          <w:lang w:eastAsia="zh-CN"/>
        </w:rPr>
        <w:t xml:space="preserve"> have</w:t>
      </w:r>
      <w:r w:rsidR="001917AD">
        <w:rPr>
          <w:lang w:eastAsia="zh-CN"/>
        </w:rPr>
        <w:t xml:space="preserve"> </w:t>
      </w:r>
      <w:r w:rsidR="00707268">
        <w:rPr>
          <w:lang w:eastAsia="zh-CN"/>
        </w:rPr>
        <w:t>be</w:t>
      </w:r>
      <w:r w:rsidR="00A91F73">
        <w:rPr>
          <w:lang w:eastAsia="zh-CN"/>
        </w:rPr>
        <w:t>en</w:t>
      </w:r>
      <w:r w:rsidR="001917AD">
        <w:rPr>
          <w:lang w:eastAsia="zh-CN"/>
        </w:rPr>
        <w:t xml:space="preserve"> widened. </w:t>
      </w:r>
      <w:r w:rsidR="00A91F73">
        <w:rPr>
          <w:lang w:eastAsia="zh-CN"/>
        </w:rPr>
        <w:t>Accordingly, w</w:t>
      </w:r>
      <w:r w:rsidR="00A00178">
        <w:rPr>
          <w:lang w:eastAsia="zh-CN"/>
        </w:rPr>
        <w:t>e construct</w:t>
      </w:r>
      <w:r w:rsidR="006D63BA">
        <w:rPr>
          <w:lang w:eastAsia="zh-CN"/>
        </w:rPr>
        <w:t xml:space="preserve"> </w:t>
      </w:r>
      <w:r w:rsidR="00707268">
        <w:rPr>
          <w:lang w:eastAsia="zh-CN"/>
        </w:rPr>
        <w:t xml:space="preserve">our </w:t>
      </w:r>
      <w:r w:rsidR="00FF308E">
        <w:rPr>
          <w:lang w:eastAsia="zh-CN"/>
        </w:rPr>
        <w:t>hypotheses</w:t>
      </w:r>
      <w:r w:rsidR="00A00178">
        <w:rPr>
          <w:lang w:eastAsia="zh-CN"/>
        </w:rPr>
        <w:t xml:space="preserve"> as following</w:t>
      </w:r>
      <w:r w:rsidR="006D63BA">
        <w:rPr>
          <w:lang w:eastAsia="zh-CN"/>
        </w:rPr>
        <w:t>:</w:t>
      </w:r>
    </w:p>
    <w:p w14:paraId="304C1818" w14:textId="42E829F4" w:rsidR="00395510" w:rsidRDefault="00F73438" w:rsidP="00B11D24">
      <w:pPr>
        <w:widowControl/>
      </w:pPr>
      <w:r>
        <w:t xml:space="preserve">H3: </w:t>
      </w:r>
      <w:r w:rsidR="00B11D24">
        <w:t xml:space="preserve">The moral divergence between </w:t>
      </w:r>
      <w:r>
        <w:t>Democratic</w:t>
      </w:r>
      <w:r w:rsidR="00B11D24">
        <w:t xml:space="preserve"> (</w:t>
      </w:r>
      <w:r w:rsidR="00B11D24" w:rsidRPr="00F948C4">
        <w:rPr>
          <w:lang w:eastAsia="zh-CN"/>
        </w:rPr>
        <w:t xml:space="preserve">relatively </w:t>
      </w:r>
      <w:r w:rsidR="00B11D24">
        <w:rPr>
          <w:lang w:eastAsia="zh-CN"/>
        </w:rPr>
        <w:t>liberal)</w:t>
      </w:r>
      <w:r w:rsidR="00B11D24">
        <w:t xml:space="preserve"> and</w:t>
      </w:r>
      <w:r>
        <w:t xml:space="preserve"> </w:t>
      </w:r>
      <w:r w:rsidR="00B11D24">
        <w:t>Republican (</w:t>
      </w:r>
      <w:r w:rsidR="00B11D24" w:rsidRPr="00F948C4">
        <w:rPr>
          <w:lang w:eastAsia="zh-CN"/>
        </w:rPr>
        <w:t xml:space="preserve">relatively </w:t>
      </w:r>
      <w:r w:rsidR="00B11D24">
        <w:rPr>
          <w:lang w:eastAsia="zh-CN"/>
        </w:rPr>
        <w:t>conservative)</w:t>
      </w:r>
      <w:r w:rsidR="00B11D24">
        <w:t xml:space="preserve"> </w:t>
      </w:r>
      <w:r>
        <w:t>presidential candidates</w:t>
      </w:r>
      <w:r w:rsidR="00FF308E">
        <w:t xml:space="preserve"> </w:t>
      </w:r>
      <w:r>
        <w:t xml:space="preserve">have been increasingly </w:t>
      </w:r>
      <w:r w:rsidR="00B11D24">
        <w:t xml:space="preserve">widened. </w:t>
      </w:r>
    </w:p>
    <w:p w14:paraId="72452071" w14:textId="77777777" w:rsidR="00BF187C" w:rsidRPr="00BF187C" w:rsidRDefault="00F73438" w:rsidP="00BF187C">
      <w:pPr>
        <w:ind w:firstLine="0"/>
        <w:jc w:val="center"/>
        <w:rPr>
          <w:b/>
          <w:bCs/>
          <w:lang w:eastAsia="zh-CN"/>
        </w:rPr>
      </w:pPr>
      <w:r w:rsidRPr="00BF187C">
        <w:rPr>
          <w:b/>
          <w:bCs/>
        </w:rPr>
        <w:t>Method</w:t>
      </w:r>
    </w:p>
    <w:p w14:paraId="60FA7314" w14:textId="1EBEACB5" w:rsidR="005A4C38" w:rsidRDefault="00F73438" w:rsidP="007762C0">
      <w:pPr>
        <w:rPr>
          <w:rFonts w:eastAsia="SimSun"/>
          <w:color w:val="auto"/>
          <w:sz w:val="20"/>
          <w:szCs w:val="20"/>
        </w:rPr>
      </w:pPr>
      <w:r w:rsidRPr="003F49F4">
        <w:t xml:space="preserve">This study conducted an automated content analysis to examine </w:t>
      </w:r>
      <w:r>
        <w:t xml:space="preserve">the </w:t>
      </w:r>
      <w:r w:rsidR="00716C87">
        <w:t>moral loading</w:t>
      </w:r>
      <w:r>
        <w:t xml:space="preserve"> of each </w:t>
      </w:r>
      <w:r w:rsidR="00753E5A">
        <w:t>presidential candidate</w:t>
      </w:r>
      <w:r>
        <w:t xml:space="preserve">’s </w:t>
      </w:r>
      <w:r w:rsidRPr="0000124E">
        <w:t xml:space="preserve">full </w:t>
      </w:r>
      <w:r w:rsidR="006961B9" w:rsidRPr="00F948C4">
        <w:t>transcript</w:t>
      </w:r>
      <w:r w:rsidR="00BE16BF">
        <w:t>s</w:t>
      </w:r>
      <w:r w:rsidRPr="0000124E">
        <w:t xml:space="preserve"> </w:t>
      </w:r>
      <w:r w:rsidR="00BE16BF">
        <w:t>of</w:t>
      </w:r>
      <w:r w:rsidR="00BE16BF" w:rsidRPr="0000124E">
        <w:t xml:space="preserve"> </w:t>
      </w:r>
      <w:r w:rsidR="007D421B" w:rsidRPr="0000124E">
        <w:t>3</w:t>
      </w:r>
      <w:r w:rsidR="003D7205">
        <w:t>5</w:t>
      </w:r>
      <w:r w:rsidR="007D421B" w:rsidRPr="0000124E">
        <w:t xml:space="preserve"> televised</w:t>
      </w:r>
      <w:r>
        <w:t xml:space="preserve"> presidential debates</w:t>
      </w:r>
      <w:r w:rsidR="007D421B">
        <w:t xml:space="preserve"> of 1</w:t>
      </w:r>
      <w:r w:rsidR="003D7205">
        <w:t>3</w:t>
      </w:r>
      <w:r w:rsidR="007D421B">
        <w:t xml:space="preserve"> presidential elections</w:t>
      </w:r>
      <w:r>
        <w:t xml:space="preserve"> (19</w:t>
      </w:r>
      <w:r w:rsidR="007D421B">
        <w:t>60</w:t>
      </w:r>
      <w:r>
        <w:t>-20</w:t>
      </w:r>
      <w:r w:rsidR="003D7205">
        <w:t>20</w:t>
      </w:r>
      <w:r>
        <w:t xml:space="preserve">). Analyzing </w:t>
      </w:r>
      <w:r w:rsidR="007762C0">
        <w:t xml:space="preserve">the </w:t>
      </w:r>
      <w:r>
        <w:t>use of lan</w:t>
      </w:r>
      <w:r w:rsidR="007762C0">
        <w:t>guage</w:t>
      </w:r>
      <w:r>
        <w:t xml:space="preserve"> </w:t>
      </w:r>
      <w:r w:rsidR="00B406C6">
        <w:t>is</w:t>
      </w:r>
      <w:r>
        <w:t xml:space="preserve"> an unobtrusive and efficient way to examine </w:t>
      </w:r>
      <w:r w:rsidR="007762C0">
        <w:t xml:space="preserve">people’s </w:t>
      </w:r>
      <w:r w:rsidR="00B406C6">
        <w:t xml:space="preserve">different </w:t>
      </w:r>
      <w:r>
        <w:t xml:space="preserve">moral </w:t>
      </w:r>
      <w:r w:rsidR="00B406C6">
        <w:t xml:space="preserve">sensitivities </w:t>
      </w:r>
      <w:r w:rsidR="00B406C6">
        <w:fldChar w:fldCharType="begin"/>
      </w:r>
      <w:r w:rsidR="00FF5DF1">
        <w:instrText xml:space="preserve"> ADDIN EN.CITE &lt;EndNote&gt;&lt;Cite&gt;&lt;Author&gt;Araque&lt;/Author&gt;&lt;Year&gt;2020&lt;/Year&gt;&lt;RecNum&gt;488&lt;/RecNum&gt;&lt;DisplayText&gt;(Araque et al., 2020)&lt;/DisplayText&gt;&lt;record&gt;&lt;rec-number&gt;488&lt;/rec-number&gt;&lt;foreign-keys&gt;&lt;key app="EN" db-id="2xd0pvrd6xxp05evvtepd0f9vppe5rtsxa20" timestamp="1612582084"&gt;488&lt;/key&gt;&lt;/foreign-keys&gt;&lt;ref-type name="Journal Article"&gt;17&lt;/ref-type&gt;&lt;contributors&gt;&lt;authors&gt;&lt;author&gt;Araque, Oscar&lt;/author&gt;&lt;author&gt;Gatti, Lorenzo&lt;/author&gt;&lt;author&gt;Kalimeri, Kyriaki&lt;/author&gt;&lt;/authors&gt;&lt;/contributors&gt;&lt;titles&gt;&lt;title&gt;MoralStrength: Exploiting a moral lexicon and embedding similarity for moral foundations prediction&lt;/title&gt;&lt;secondary-title&gt;Knowledge-based systems&lt;/secondary-title&gt;&lt;/titles&gt;&lt;periodical&gt;&lt;full-title&gt;Knowledge-based systems&lt;/full-title&gt;&lt;/periodical&gt;&lt;pages&gt;105184&lt;/pages&gt;&lt;volume&gt;191&lt;/volume&gt;&lt;dates&gt;&lt;year&gt;2020&lt;/year&gt;&lt;/dates&gt;&lt;isbn&gt;0950-7051&lt;/isbn&gt;&lt;urls&gt;&lt;/urls&gt;&lt;/record&gt;&lt;/Cite&gt;&lt;/EndNote&gt;</w:instrText>
      </w:r>
      <w:r w:rsidR="00B406C6">
        <w:fldChar w:fldCharType="separate"/>
      </w:r>
      <w:r w:rsidR="00FF5DF1">
        <w:rPr>
          <w:noProof/>
        </w:rPr>
        <w:t>(Araque et al., 2020)</w:t>
      </w:r>
      <w:r w:rsidR="00B406C6">
        <w:fldChar w:fldCharType="end"/>
      </w:r>
      <w:r w:rsidR="00B406C6">
        <w:t xml:space="preserve"> and </w:t>
      </w:r>
      <w:r w:rsidR="007762C0">
        <w:t xml:space="preserve">therefore, content analysis </w:t>
      </w:r>
      <w:r w:rsidR="00B406C6">
        <w:t xml:space="preserve">has been </w:t>
      </w:r>
      <w:r w:rsidR="007762C0">
        <w:rPr>
          <w:rFonts w:hint="eastAsia"/>
          <w:lang w:eastAsia="zh-CN"/>
        </w:rPr>
        <w:t>w</w:t>
      </w:r>
      <w:r w:rsidR="007762C0">
        <w:rPr>
          <w:lang w:eastAsia="zh-CN"/>
        </w:rPr>
        <w:t xml:space="preserve">idely </w:t>
      </w:r>
      <w:r w:rsidR="00B406C6">
        <w:t>adopted</w:t>
      </w:r>
      <w:r w:rsidR="007762C0">
        <w:t xml:space="preserve"> in moral foundation explorations </w:t>
      </w:r>
      <w:r w:rsidR="007762C0">
        <w:fldChar w:fldCharType="begin">
          <w:fldData xml:space="preserve">PEVuZE5vdGU+PENpdGU+PEF1dGhvcj5MZXdpczwvQXV0aG9yPjxZZWFyPjIwMTk8L1llYXI+PFJl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ZD48L0NpdGU+PC9FbmROb3RlPn==
</w:fldData>
        </w:fldChar>
      </w:r>
      <w:r w:rsidR="00FF5DF1">
        <w:instrText xml:space="preserve"> ADDIN EN.CITE </w:instrText>
      </w:r>
      <w:r w:rsidR="00FF5DF1">
        <w:fldChar w:fldCharType="begin">
          <w:fldData xml:space="preserve">PEVuZE5vdGU+PENpdGU+PEF1dGhvcj5MZXdpczwvQXV0aG9yPjxZZWFyPjIwMTk8L1llYXI+PFJl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ZD48L0NpdGU+PC9FbmROb3RlPn==
</w:fldData>
        </w:fldChar>
      </w:r>
      <w:r w:rsidR="00FF5DF1">
        <w:instrText xml:space="preserve"> ADDIN EN.CITE.DATA </w:instrText>
      </w:r>
      <w:r w:rsidR="00FF5DF1">
        <w:fldChar w:fldCharType="end"/>
      </w:r>
      <w:r w:rsidR="007762C0">
        <w:fldChar w:fldCharType="separate"/>
      </w:r>
      <w:r w:rsidR="00FF5DF1">
        <w:rPr>
          <w:noProof/>
        </w:rPr>
        <w:t>(Clifford &amp; Jerit, 2013; Garten et al., 2018; Hoover et al., 2018; Lewis, 2019)</w:t>
      </w:r>
      <w:r w:rsidR="007762C0">
        <w:fldChar w:fldCharType="end"/>
      </w:r>
      <w:r w:rsidR="007762C0">
        <w:t xml:space="preserve">. </w:t>
      </w:r>
      <w:r w:rsidR="008725C2">
        <w:t xml:space="preserve">A recently developed natural language </w:t>
      </w:r>
      <w:r w:rsidR="008725C2">
        <w:lastRenderedPageBreak/>
        <w:t>analyzing algorithm</w:t>
      </w:r>
      <w:r w:rsidR="007D421B">
        <w:t xml:space="preserve">, Distributed Dictionary Representations (DDR) </w:t>
      </w:r>
      <w:r w:rsidR="008725C2">
        <w:t xml:space="preserve">was adopted to examine </w:t>
      </w:r>
      <w:r w:rsidR="003D7205">
        <w:t>the</w:t>
      </w:r>
      <w:r w:rsidR="008725C2">
        <w:t xml:space="preserve"> </w:t>
      </w:r>
      <w:r w:rsidR="00716C87">
        <w:t>moral loading</w:t>
      </w:r>
      <w:r w:rsidR="00FF308E">
        <w:t xml:space="preserve"> of each </w:t>
      </w:r>
      <w:r w:rsidR="003D7205">
        <w:t>moral dimension</w:t>
      </w:r>
      <w:r w:rsidR="008725C2">
        <w:t xml:space="preserve"> </w:t>
      </w:r>
      <w:r w:rsidR="003D7205">
        <w:t xml:space="preserve">– 2 dimensions in every moral foundation and 10 dimensions in total – </w:t>
      </w:r>
      <w:r w:rsidR="008725C2">
        <w:t xml:space="preserve">embedded </w:t>
      </w:r>
      <w:r w:rsidR="006961B9">
        <w:t xml:space="preserve">in </w:t>
      </w:r>
      <w:r w:rsidR="002A2F5A">
        <w:t xml:space="preserve">every </w:t>
      </w:r>
      <w:r w:rsidR="00753E5A">
        <w:t>presidential candidate</w:t>
      </w:r>
      <w:r w:rsidR="008725C2">
        <w:t xml:space="preserve">’s speech in </w:t>
      </w:r>
      <w:r w:rsidR="002A2F5A">
        <w:t xml:space="preserve">every presidential </w:t>
      </w:r>
      <w:r w:rsidR="008725C2">
        <w:t xml:space="preserve">debate. </w:t>
      </w:r>
    </w:p>
    <w:p w14:paraId="031DB2FE" w14:textId="77777777" w:rsidR="00AC4028" w:rsidRPr="00AC4028" w:rsidRDefault="00F73438" w:rsidP="00AC4028">
      <w:pPr>
        <w:spacing w:after="120"/>
        <w:ind w:firstLine="0"/>
        <w:rPr>
          <w:b/>
          <w:bCs/>
          <w:lang w:eastAsia="zh-CN"/>
        </w:rPr>
      </w:pPr>
      <w:r w:rsidRPr="00AC4028">
        <w:rPr>
          <w:b/>
          <w:bCs/>
        </w:rPr>
        <w:t>D</w:t>
      </w:r>
      <w:r>
        <w:rPr>
          <w:b/>
          <w:bCs/>
        </w:rPr>
        <w:t>ata</w:t>
      </w:r>
    </w:p>
    <w:p w14:paraId="25685CE4" w14:textId="77777777" w:rsidR="00490A28" w:rsidRDefault="00F73438" w:rsidP="00490A28">
      <w:pPr>
        <w:spacing w:after="120"/>
        <w:rPr>
          <w:lang w:eastAsia="zh-CN"/>
        </w:rPr>
      </w:pPr>
      <w:r>
        <w:rPr>
          <w:lang w:eastAsia="zh-CN"/>
        </w:rPr>
        <w:t xml:space="preserve">The </w:t>
      </w:r>
      <w:r w:rsidR="00904F1E">
        <w:rPr>
          <w:lang w:eastAsia="zh-CN"/>
        </w:rPr>
        <w:t xml:space="preserve">first televised presidential debate was held in 1960 and resumed in 1976, since when both Republican </w:t>
      </w:r>
      <w:r w:rsidR="00904F1E" w:rsidRPr="0000124E">
        <w:rPr>
          <w:lang w:eastAsia="zh-CN"/>
        </w:rPr>
        <w:t xml:space="preserve">and </w:t>
      </w:r>
      <w:r w:rsidR="006961B9" w:rsidRPr="0000124E">
        <w:rPr>
          <w:lang w:eastAsia="zh-CN"/>
        </w:rPr>
        <w:t>Democrat</w:t>
      </w:r>
      <w:r w:rsidR="00904F1E" w:rsidRPr="0000124E">
        <w:rPr>
          <w:lang w:eastAsia="zh-CN"/>
        </w:rPr>
        <w:t xml:space="preserve"> </w:t>
      </w:r>
      <w:r w:rsidR="00FF308E">
        <w:rPr>
          <w:lang w:eastAsia="zh-CN"/>
        </w:rPr>
        <w:t xml:space="preserve">presidential </w:t>
      </w:r>
      <w:r w:rsidR="00904F1E" w:rsidRPr="0000124E">
        <w:rPr>
          <w:lang w:eastAsia="zh-CN"/>
        </w:rPr>
        <w:t>candidate</w:t>
      </w:r>
      <w:r w:rsidR="006961B9" w:rsidRPr="0000124E">
        <w:rPr>
          <w:lang w:eastAsia="zh-CN"/>
        </w:rPr>
        <w:t>s</w:t>
      </w:r>
      <w:r w:rsidR="00904F1E" w:rsidRPr="0000124E">
        <w:rPr>
          <w:lang w:eastAsia="zh-CN"/>
        </w:rPr>
        <w:t xml:space="preserve"> began to debate in every election year. </w:t>
      </w:r>
      <w:r w:rsidR="00077548" w:rsidRPr="0000124E">
        <w:rPr>
          <w:lang w:eastAsia="zh-CN"/>
        </w:rPr>
        <w:t>There are</w:t>
      </w:r>
      <w:r w:rsidR="008A2DA3" w:rsidRPr="0000124E">
        <w:rPr>
          <w:lang w:eastAsia="zh-CN"/>
        </w:rPr>
        <w:t xml:space="preserve"> 1</w:t>
      </w:r>
      <w:r w:rsidR="006A2972">
        <w:rPr>
          <w:lang w:eastAsia="zh-CN"/>
        </w:rPr>
        <w:t>3</w:t>
      </w:r>
      <w:r w:rsidR="00077548" w:rsidRPr="0000124E">
        <w:rPr>
          <w:lang w:eastAsia="zh-CN"/>
        </w:rPr>
        <w:t xml:space="preserve"> </w:t>
      </w:r>
      <w:r w:rsidR="008A2DA3" w:rsidRPr="0000124E">
        <w:rPr>
          <w:lang w:eastAsia="zh-CN"/>
        </w:rPr>
        <w:t>series</w:t>
      </w:r>
      <w:r w:rsidR="006961B9" w:rsidRPr="0000124E">
        <w:rPr>
          <w:lang w:eastAsia="zh-CN"/>
        </w:rPr>
        <w:t xml:space="preserve"> of</w:t>
      </w:r>
      <w:r w:rsidR="008A2DA3" w:rsidRPr="0000124E">
        <w:rPr>
          <w:lang w:eastAsia="zh-CN"/>
        </w:rPr>
        <w:t xml:space="preserve"> presidential debates</w:t>
      </w:r>
      <w:r w:rsidR="006B4A08" w:rsidRPr="0000124E">
        <w:rPr>
          <w:lang w:eastAsia="zh-CN"/>
        </w:rPr>
        <w:t xml:space="preserve"> </w:t>
      </w:r>
      <w:r w:rsidR="006A2972">
        <w:rPr>
          <w:lang w:eastAsia="zh-CN"/>
        </w:rPr>
        <w:t>from</w:t>
      </w:r>
      <w:r w:rsidR="006B4A08" w:rsidRPr="0000124E">
        <w:rPr>
          <w:lang w:eastAsia="zh-CN"/>
        </w:rPr>
        <w:t xml:space="preserve"> 1960 to 20</w:t>
      </w:r>
      <w:r w:rsidR="006A2972">
        <w:rPr>
          <w:lang w:eastAsia="zh-CN"/>
        </w:rPr>
        <w:t>20</w:t>
      </w:r>
      <w:r w:rsidR="006B4A08" w:rsidRPr="0000124E">
        <w:rPr>
          <w:lang w:eastAsia="zh-CN"/>
        </w:rPr>
        <w:t xml:space="preserve"> and 3</w:t>
      </w:r>
      <w:r w:rsidR="006A2972">
        <w:rPr>
          <w:lang w:eastAsia="zh-CN"/>
        </w:rPr>
        <w:t>5</w:t>
      </w:r>
      <w:r w:rsidR="006B4A08" w:rsidRPr="0000124E">
        <w:rPr>
          <w:lang w:eastAsia="zh-CN"/>
        </w:rPr>
        <w:t xml:space="preserve"> debates in total</w:t>
      </w:r>
      <w:r w:rsidRPr="0000124E">
        <w:rPr>
          <w:lang w:eastAsia="zh-CN"/>
        </w:rPr>
        <w:t xml:space="preserve">. The </w:t>
      </w:r>
      <w:r w:rsidRPr="0000124E">
        <w:rPr>
          <w:rFonts w:hint="eastAsia"/>
          <w:lang w:eastAsia="zh-CN"/>
        </w:rPr>
        <w:t>number</w:t>
      </w:r>
      <w:r w:rsidRPr="0000124E">
        <w:rPr>
          <w:lang w:eastAsia="zh-CN"/>
        </w:rPr>
        <w:t xml:space="preserve"> of debates in each series varies from 1 to 3. The unit of analysis is </w:t>
      </w:r>
      <w:r w:rsidRPr="00F948C4">
        <w:rPr>
          <w:lang w:eastAsia="zh-CN"/>
        </w:rPr>
        <w:t>each candidate</w:t>
      </w:r>
      <w:r w:rsidR="006B4A08" w:rsidRPr="00F948C4">
        <w:rPr>
          <w:lang w:eastAsia="zh-CN"/>
        </w:rPr>
        <w:t xml:space="preserve">’s full </w:t>
      </w:r>
      <w:r w:rsidR="006961B9" w:rsidRPr="00F948C4">
        <w:rPr>
          <w:lang w:eastAsia="zh-CN"/>
        </w:rPr>
        <w:t>transcript</w:t>
      </w:r>
      <w:r w:rsidRPr="00F948C4">
        <w:rPr>
          <w:lang w:eastAsia="zh-CN"/>
        </w:rPr>
        <w:t xml:space="preserve"> in each debate.</w:t>
      </w:r>
      <w:r w:rsidRPr="0000124E">
        <w:rPr>
          <w:lang w:eastAsia="zh-CN"/>
        </w:rPr>
        <w:t xml:space="preserve"> The full transcript</w:t>
      </w:r>
      <w:r>
        <w:rPr>
          <w:lang w:eastAsia="zh-CN"/>
        </w:rPr>
        <w:t xml:space="preserve"> of each debate was accessed via debates.org and converted to plain text for DDR analysis.</w:t>
      </w:r>
    </w:p>
    <w:p w14:paraId="2FC06D86" w14:textId="77777777" w:rsidR="00F8492A" w:rsidRDefault="00F73438" w:rsidP="00490A28">
      <w:pPr>
        <w:spacing w:after="120"/>
        <w:ind w:firstLine="0"/>
        <w:rPr>
          <w:b/>
          <w:bCs/>
          <w:lang w:eastAsia="zh-CN"/>
        </w:rPr>
      </w:pPr>
      <w:r w:rsidRPr="00490A28">
        <w:rPr>
          <w:b/>
          <w:bCs/>
          <w:lang w:eastAsia="zh-CN"/>
        </w:rPr>
        <w:t>D</w:t>
      </w:r>
      <w:r>
        <w:rPr>
          <w:b/>
          <w:bCs/>
          <w:lang w:eastAsia="zh-CN"/>
        </w:rPr>
        <w:t xml:space="preserve">istributed </w:t>
      </w:r>
      <w:r w:rsidRPr="00490A28">
        <w:rPr>
          <w:b/>
          <w:bCs/>
          <w:lang w:eastAsia="zh-CN"/>
        </w:rPr>
        <w:t>D</w:t>
      </w:r>
      <w:r>
        <w:rPr>
          <w:b/>
          <w:bCs/>
          <w:lang w:eastAsia="zh-CN"/>
        </w:rPr>
        <w:t xml:space="preserve">ictionary </w:t>
      </w:r>
      <w:r w:rsidRPr="00490A28">
        <w:rPr>
          <w:b/>
          <w:bCs/>
          <w:lang w:eastAsia="zh-CN"/>
        </w:rPr>
        <w:t>R</w:t>
      </w:r>
      <w:r>
        <w:rPr>
          <w:b/>
          <w:bCs/>
          <w:lang w:eastAsia="zh-CN"/>
        </w:rPr>
        <w:t>epresentations (DDR)</w:t>
      </w:r>
    </w:p>
    <w:p w14:paraId="04367E3B" w14:textId="4F199B54" w:rsidR="00363BD3" w:rsidRDefault="00F73438" w:rsidP="007A7B5D">
      <w:pPr>
        <w:spacing w:after="120"/>
        <w:ind w:firstLine="0"/>
        <w:rPr>
          <w:lang w:eastAsia="zh-CN"/>
        </w:rPr>
      </w:pPr>
      <w:r>
        <w:rPr>
          <w:b/>
          <w:bCs/>
          <w:lang w:eastAsia="zh-CN"/>
        </w:rPr>
        <w:tab/>
      </w:r>
      <w:r w:rsidR="005D12C2">
        <w:rPr>
          <w:lang w:eastAsia="zh-CN"/>
        </w:rPr>
        <w:t xml:space="preserve">DDR is based on </w:t>
      </w:r>
      <w:r w:rsidR="00722E76">
        <w:rPr>
          <w:lang w:eastAsia="zh-CN"/>
        </w:rPr>
        <w:t>D</w:t>
      </w:r>
      <w:r w:rsidR="005D12C2">
        <w:rPr>
          <w:lang w:eastAsia="zh-CN"/>
        </w:rPr>
        <w:t xml:space="preserve">istributed </w:t>
      </w:r>
      <w:r w:rsidR="00722E76">
        <w:rPr>
          <w:lang w:eastAsia="zh-CN"/>
        </w:rPr>
        <w:t>R</w:t>
      </w:r>
      <w:r w:rsidR="005D12C2">
        <w:rPr>
          <w:lang w:eastAsia="zh-CN"/>
        </w:rPr>
        <w:t>epresentations which has been develop</w:t>
      </w:r>
      <w:r w:rsidR="006961B9">
        <w:rPr>
          <w:lang w:eastAsia="zh-CN"/>
        </w:rPr>
        <w:t>ed</w:t>
      </w:r>
      <w:r w:rsidR="005D12C2">
        <w:rPr>
          <w:lang w:eastAsia="zh-CN"/>
        </w:rPr>
        <w:t xml:space="preserve"> for decades to help computer</w:t>
      </w:r>
      <w:r w:rsidR="006961B9">
        <w:rPr>
          <w:lang w:eastAsia="zh-CN"/>
        </w:rPr>
        <w:t>s</w:t>
      </w:r>
      <w:r w:rsidR="005D12C2">
        <w:rPr>
          <w:lang w:eastAsia="zh-CN"/>
        </w:rPr>
        <w:t xml:space="preserve"> better understand natural language and </w:t>
      </w:r>
      <w:r w:rsidR="000D6164">
        <w:rPr>
          <w:lang w:eastAsia="zh-CN"/>
        </w:rPr>
        <w:t xml:space="preserve">achieve better performance in </w:t>
      </w:r>
      <w:r w:rsidR="00D67A0F">
        <w:rPr>
          <w:lang w:eastAsia="zh-CN"/>
        </w:rPr>
        <w:t>N</w:t>
      </w:r>
      <w:r w:rsidR="000D6164">
        <w:rPr>
          <w:lang w:eastAsia="zh-CN"/>
        </w:rPr>
        <w:t xml:space="preserve">atural </w:t>
      </w:r>
      <w:r w:rsidR="00D67A0F">
        <w:rPr>
          <w:lang w:eastAsia="zh-CN"/>
        </w:rPr>
        <w:t>L</w:t>
      </w:r>
      <w:r w:rsidR="000D6164">
        <w:rPr>
          <w:lang w:eastAsia="zh-CN"/>
        </w:rPr>
        <w:t xml:space="preserve">anguage </w:t>
      </w:r>
      <w:r w:rsidR="00D67A0F">
        <w:rPr>
          <w:lang w:eastAsia="zh-CN"/>
        </w:rPr>
        <w:t>P</w:t>
      </w:r>
      <w:r w:rsidR="000D6164">
        <w:rPr>
          <w:lang w:eastAsia="zh-CN"/>
        </w:rPr>
        <w:t>rocessing tasks</w:t>
      </w:r>
      <w:r w:rsidR="00D67A0F">
        <w:rPr>
          <w:lang w:eastAsia="zh-CN"/>
        </w:rPr>
        <w:t xml:space="preserve"> such as machine translation</w:t>
      </w:r>
      <w:r w:rsidR="00FF308E">
        <w:rPr>
          <w:lang w:eastAsia="zh-CN"/>
        </w:rPr>
        <w:t>, writing, and so forth</w:t>
      </w:r>
      <w:r w:rsidR="000D6164">
        <w:rPr>
          <w:lang w:eastAsia="zh-CN"/>
        </w:rPr>
        <w:t>. Distributed representations means distributed representations of words in a vector space (generally with 1 to 1000 dimensions)</w:t>
      </w:r>
      <w:r w:rsidR="00AA6BF5">
        <w:rPr>
          <w:lang w:eastAsia="zh-CN"/>
        </w:rPr>
        <w:t xml:space="preserve"> –</w:t>
      </w:r>
      <w:r w:rsidR="00D67A0F">
        <w:rPr>
          <w:lang w:eastAsia="zh-CN"/>
        </w:rPr>
        <w:t xml:space="preserve"> converting a word to a vector, which enables </w:t>
      </w:r>
      <w:r w:rsidR="007141F0">
        <w:rPr>
          <w:lang w:eastAsia="zh-CN"/>
        </w:rPr>
        <w:t>computer</w:t>
      </w:r>
      <w:r w:rsidR="006961B9">
        <w:rPr>
          <w:lang w:eastAsia="zh-CN"/>
        </w:rPr>
        <w:t>s</w:t>
      </w:r>
      <w:r w:rsidR="007141F0">
        <w:rPr>
          <w:lang w:eastAsia="zh-CN"/>
        </w:rPr>
        <w:t xml:space="preserve"> to group similar words and therefore, achieves better semantic analysis </w:t>
      </w:r>
      <w:r w:rsidR="00D67A0F">
        <w:rPr>
          <w:lang w:eastAsia="zh-CN"/>
        </w:rPr>
        <w:fldChar w:fldCharType="begin"/>
      </w:r>
      <w:r w:rsidR="00614336">
        <w:rPr>
          <w:lang w:eastAsia="zh-CN"/>
        </w:rPr>
        <w:instrText xml:space="preserve"> ADDIN EN.CITE &lt;EndNote&gt;&lt;Cite&gt;&lt;Author&gt;Mikolov&lt;/Author&gt;&lt;Year&gt;2013&lt;/Year&gt;&lt;RecNum&gt;350&lt;/RecNum&gt;&lt;DisplayText&gt;(Mikolov, Sutskever, Chen, Corrado, &amp;amp; Dean,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D67A0F">
        <w:rPr>
          <w:lang w:eastAsia="zh-CN"/>
        </w:rPr>
        <w:fldChar w:fldCharType="separate"/>
      </w:r>
      <w:r w:rsidR="00614336">
        <w:rPr>
          <w:noProof/>
          <w:lang w:eastAsia="zh-CN"/>
        </w:rPr>
        <w:t>(Mikolov, Sutskever, Chen, Corrado, &amp; Dean, 2013)</w:t>
      </w:r>
      <w:r w:rsidR="00D67A0F">
        <w:rPr>
          <w:lang w:eastAsia="zh-CN"/>
        </w:rPr>
        <w:fldChar w:fldCharType="end"/>
      </w:r>
      <w:r w:rsidR="007141F0">
        <w:rPr>
          <w:lang w:eastAsia="zh-CN"/>
        </w:rPr>
        <w:t xml:space="preserve">. </w:t>
      </w:r>
      <w:r w:rsidR="00E75792">
        <w:rPr>
          <w:lang w:eastAsia="zh-CN"/>
        </w:rPr>
        <w:t>Emerged from</w:t>
      </w:r>
      <w:r>
        <w:rPr>
          <w:lang w:eastAsia="zh-CN"/>
        </w:rPr>
        <w:t xml:space="preserve"> </w:t>
      </w:r>
      <w:r w:rsidR="00614336">
        <w:rPr>
          <w:lang w:eastAsia="zh-CN"/>
        </w:rPr>
        <w:t xml:space="preserve">neural networks </w:t>
      </w:r>
      <w:r w:rsidR="00614336">
        <w:rPr>
          <w:lang w:eastAsia="zh-CN"/>
        </w:rPr>
        <w:fldChar w:fldCharType="begin"/>
      </w:r>
      <w:r w:rsidR="00614336">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614336">
        <w:rPr>
          <w:lang w:eastAsia="zh-CN"/>
        </w:rPr>
        <w:fldChar w:fldCharType="separate"/>
      </w:r>
      <w:r w:rsidR="00614336">
        <w:rPr>
          <w:noProof/>
          <w:lang w:eastAsia="zh-CN"/>
        </w:rPr>
        <w:t>(Mikolov et al., 2013)</w:t>
      </w:r>
      <w:r w:rsidR="00614336">
        <w:rPr>
          <w:lang w:eastAsia="zh-CN"/>
        </w:rPr>
        <w:fldChar w:fldCharType="end"/>
      </w:r>
      <w:r w:rsidR="00614336">
        <w:rPr>
          <w:lang w:eastAsia="zh-CN"/>
        </w:rPr>
        <w:t xml:space="preserve">, </w:t>
      </w:r>
      <w:r w:rsidR="007141F0">
        <w:rPr>
          <w:lang w:eastAsia="zh-CN"/>
        </w:rPr>
        <w:t xml:space="preserve">DDR </w:t>
      </w:r>
      <w:r w:rsidR="00D54F67">
        <w:rPr>
          <w:lang w:eastAsia="zh-CN"/>
        </w:rPr>
        <w:t>bridged psychological dictionaries to distributed representations to</w:t>
      </w:r>
      <w:r w:rsidR="00524461">
        <w:rPr>
          <w:lang w:eastAsia="zh-CN"/>
        </w:rPr>
        <w:t xml:space="preserve"> me</w:t>
      </w:r>
      <w:r w:rsidR="00D54F67">
        <w:rPr>
          <w:lang w:eastAsia="zh-CN"/>
        </w:rPr>
        <w:t>asure the “[semantic] similarity between [</w:t>
      </w:r>
      <w:r w:rsidR="005425A0">
        <w:rPr>
          <w:lang w:eastAsia="zh-CN"/>
        </w:rPr>
        <w:t xml:space="preserve">seed </w:t>
      </w:r>
      <w:r w:rsidR="00D54F67">
        <w:rPr>
          <w:lang w:eastAsia="zh-CN"/>
        </w:rPr>
        <w:t xml:space="preserve">words </w:t>
      </w:r>
      <w:r w:rsidR="005425A0">
        <w:rPr>
          <w:lang w:eastAsia="zh-CN"/>
        </w:rPr>
        <w:t>from</w:t>
      </w:r>
      <w:r w:rsidR="00D54F67">
        <w:rPr>
          <w:lang w:eastAsia="zh-CN"/>
        </w:rPr>
        <w:t xml:space="preserve">] dictionaries and spans of text ranging from complete documents to individual words” </w:t>
      </w:r>
      <w:r w:rsidR="00D54F67">
        <w:rPr>
          <w:lang w:eastAsia="zh-CN"/>
        </w:rPr>
        <w:fldChar w:fldCharType="begin"/>
      </w:r>
      <w:r w:rsidR="00614336">
        <w:rPr>
          <w:lang w:eastAsia="zh-CN"/>
        </w:rPr>
        <w:instrText xml:space="preserve"> ADDIN EN.CITE &lt;EndNote&gt;&lt;Cite&gt;&lt;Author&gt;Garten&lt;/Author&gt;&lt;Year&gt;2018&lt;/Year&gt;&lt;RecNum&gt;348&lt;/RecNum&gt;&lt;Pages&gt;344&lt;/Pages&gt;&lt;DisplayText&gt;(Garten et al., 2018, p. 344)&lt;/DisplayText&gt;&lt;record&gt;&lt;rec-number&gt;348&lt;/rec-number&gt;&lt;foreign-keys&gt;&lt;key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D54F67">
        <w:rPr>
          <w:lang w:eastAsia="zh-CN"/>
        </w:rPr>
        <w:fldChar w:fldCharType="separate"/>
      </w:r>
      <w:r w:rsidR="00614336">
        <w:rPr>
          <w:noProof/>
          <w:lang w:eastAsia="zh-CN"/>
        </w:rPr>
        <w:t>(Garten et al., 2018, p. 344)</w:t>
      </w:r>
      <w:r w:rsidR="00D54F67">
        <w:rPr>
          <w:lang w:eastAsia="zh-CN"/>
        </w:rPr>
        <w:fldChar w:fldCharType="end"/>
      </w:r>
      <w:r w:rsidR="00D54F67">
        <w:rPr>
          <w:lang w:eastAsia="zh-CN"/>
        </w:rPr>
        <w:t>.</w:t>
      </w:r>
      <w:r w:rsidR="005118D6">
        <w:rPr>
          <w:lang w:eastAsia="zh-CN"/>
        </w:rPr>
        <w:t xml:space="preserve"> </w:t>
      </w:r>
      <w:r w:rsidR="005118D6">
        <w:rPr>
          <w:rFonts w:hint="eastAsia"/>
          <w:lang w:eastAsia="zh-CN"/>
        </w:rPr>
        <w:t>In</w:t>
      </w:r>
      <w:r w:rsidR="005118D6">
        <w:rPr>
          <w:lang w:eastAsia="zh-CN"/>
        </w:rPr>
        <w:t xml:space="preserve"> other words, similarity could be measured via DDR and index the text in dimensions of a psychological dictionary, such as moral dimension of Moral </w:t>
      </w:r>
      <w:r w:rsidR="005118D6">
        <w:rPr>
          <w:lang w:eastAsia="zh-CN"/>
        </w:rPr>
        <w:lastRenderedPageBreak/>
        <w:t xml:space="preserve">Foundation Dictionary </w:t>
      </w:r>
      <w:r w:rsidR="005118D6">
        <w:rPr>
          <w:lang w:eastAsia="zh-CN"/>
        </w:rPr>
        <w:fldChar w:fldCharType="begin"/>
      </w:r>
      <w:r w:rsidR="005118D6">
        <w:rPr>
          <w:lang w:eastAsia="zh-CN"/>
        </w:rPr>
        <w:instrText xml:space="preserve"> ADDIN EN.CITE &lt;EndNote&gt;&lt;Cite&gt;&lt;Author&gt;Graham&lt;/Author&gt;&lt;Year&gt;2009&lt;/Year&gt;&lt;RecNum&gt;352&lt;/RecNum&gt;&lt;DisplayText&gt;(Graham, Haidt, &amp;amp; Nosek, 2009)&lt;/DisplayText&gt;&lt;record&gt;&lt;rec-number&gt;352&lt;/rec-number&gt;&lt;foreign-keys&gt;&lt;key app="EN" db-id="2xd0pvrd6xxp05evvtepd0f9vppe5rtsxa20" timestamp="1603854491" guid="8ad7b716-9601-4270-8b66-fccde8797633"&gt;352&lt;/key&gt;&lt;/foreign-keys&gt;&lt;ref-type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5118D6">
        <w:rPr>
          <w:lang w:eastAsia="zh-CN"/>
        </w:rPr>
        <w:fldChar w:fldCharType="separate"/>
      </w:r>
      <w:r w:rsidR="005118D6">
        <w:rPr>
          <w:noProof/>
          <w:lang w:eastAsia="zh-CN"/>
        </w:rPr>
        <w:t>(Graham, Haidt, &amp; Nosek, 2009)</w:t>
      </w:r>
      <w:r w:rsidR="005118D6">
        <w:rPr>
          <w:lang w:eastAsia="zh-CN"/>
        </w:rPr>
        <w:fldChar w:fldCharType="end"/>
      </w:r>
      <w:r w:rsidR="005425A0">
        <w:rPr>
          <w:lang w:eastAsia="zh-CN"/>
        </w:rPr>
        <w:t>,</w:t>
      </w:r>
      <w:r w:rsidR="005118D6">
        <w:rPr>
          <w:lang w:eastAsia="zh-CN"/>
        </w:rPr>
        <w:t xml:space="preserve"> emotion tone dimensions of emotion dictionary, and so forth. </w:t>
      </w:r>
      <w:r w:rsidR="00AA2A49">
        <w:rPr>
          <w:lang w:eastAsia="zh-CN"/>
        </w:rPr>
        <w:t xml:space="preserve"> </w:t>
      </w:r>
    </w:p>
    <w:p w14:paraId="39955B06" w14:textId="2B934219" w:rsidR="00F80C91" w:rsidRDefault="00F73438" w:rsidP="00524461">
      <w:pPr>
        <w:spacing w:after="120"/>
        <w:rPr>
          <w:lang w:eastAsia="zh-CN"/>
        </w:rPr>
      </w:pPr>
      <w:r>
        <w:rPr>
          <w:lang w:eastAsia="zh-CN"/>
        </w:rPr>
        <w:t>Moral Foundation Dictionary</w:t>
      </w:r>
      <w:r w:rsidR="005118D6">
        <w:rPr>
          <w:lang w:eastAsia="zh-CN"/>
        </w:rPr>
        <w:t xml:space="preserve"> </w:t>
      </w:r>
      <w:r w:rsidR="005118D6">
        <w:rPr>
          <w:lang w:eastAsia="zh-CN"/>
        </w:rPr>
        <w:fldChar w:fldCharType="begin"/>
      </w:r>
      <w:r w:rsidR="005118D6">
        <w:rPr>
          <w:lang w:eastAsia="zh-CN"/>
        </w:rPr>
        <w:instrText xml:space="preserve"> ADDIN EN.CITE &lt;EndNote&gt;&lt;Cite&gt;&lt;Author&gt;Graham&lt;/Author&gt;&lt;Year&gt;2009&lt;/Year&gt;&lt;RecNum&gt;352&lt;/RecNum&gt;&lt;Prefix&gt;MFD&lt;/Prefix&gt;&lt;DisplayText&gt;(MFDGraham et al., 2009)&lt;/DisplayText&gt;&lt;record&gt;&lt;rec-number&gt;352&lt;/rec-number&gt;&lt;foreign-keys&gt;&lt;key app="EN" db-id="2xd0pvrd6xxp05evvtepd0f9vppe5rtsxa20" timestamp="1603854491" guid="8ad7b716-9601-4270-8b66-fccde8797633"&gt;352&lt;/key&gt;&lt;/foreign-keys&gt;&lt;ref-type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5118D6">
        <w:rPr>
          <w:lang w:eastAsia="zh-CN"/>
        </w:rPr>
        <w:fldChar w:fldCharType="separate"/>
      </w:r>
      <w:r w:rsidR="005118D6">
        <w:rPr>
          <w:noProof/>
          <w:lang w:eastAsia="zh-CN"/>
        </w:rPr>
        <w:t>(MFDGraham et al., 2009)</w:t>
      </w:r>
      <w:r w:rsidR="005118D6">
        <w:rPr>
          <w:lang w:eastAsia="zh-CN"/>
        </w:rPr>
        <w:fldChar w:fldCharType="end"/>
      </w:r>
      <w:r>
        <w:rPr>
          <w:lang w:eastAsia="zh-CN"/>
        </w:rPr>
        <w:t xml:space="preserve"> </w:t>
      </w:r>
      <w:r w:rsidR="00E75792">
        <w:rPr>
          <w:lang w:eastAsia="zh-CN"/>
        </w:rPr>
        <w:t xml:space="preserve">has been </w:t>
      </w:r>
      <w:r w:rsidR="00AB5CCC">
        <w:rPr>
          <w:lang w:eastAsia="zh-CN"/>
        </w:rPr>
        <w:t>widely adopted</w:t>
      </w:r>
      <w:r w:rsidR="00652682">
        <w:rPr>
          <w:lang w:eastAsia="zh-CN"/>
        </w:rPr>
        <w:t xml:space="preserve"> to quantify the </w:t>
      </w:r>
      <w:r w:rsidR="00716C87">
        <w:rPr>
          <w:lang w:eastAsia="zh-CN"/>
        </w:rPr>
        <w:t>moral loading</w:t>
      </w:r>
      <w:r w:rsidR="00E75792">
        <w:rPr>
          <w:lang w:eastAsia="zh-CN"/>
        </w:rPr>
        <w:t xml:space="preserve"> under the MFT framework</w:t>
      </w:r>
      <w:r w:rsidR="00652682">
        <w:rPr>
          <w:lang w:eastAsia="zh-CN"/>
        </w:rPr>
        <w:t xml:space="preserve"> </w:t>
      </w:r>
      <w:r w:rsidR="00E75792">
        <w:rPr>
          <w:lang w:eastAsia="zh-CN"/>
        </w:rPr>
        <w:fldChar w:fldCharType="begin"/>
      </w:r>
      <w:r w:rsidR="00EA0EDC">
        <w:rPr>
          <w:lang w:eastAsia="zh-CN"/>
        </w:rPr>
        <w:instrText xml:space="preserve"> ADDIN EN.CITE &lt;EndNote&gt;&lt;Cite&gt;&lt;Author&gt;Matsuo&lt;/Author&gt;&lt;Year&gt;2019&lt;/Year&gt;&lt;RecNum&gt;353&lt;/RecNum&gt;&lt;DisplayText&gt;(Matsuo, Sasahara, Taguchi, &amp;amp; Karasawa, 2019)&lt;/DisplayText&gt;&lt;record&gt;&lt;rec-number&gt;353&lt;/rec-number&gt;&lt;foreign-keys&gt;&lt;key app="EN" db-id="2xd0pvrd6xxp05evvtepd0f9vppe5rtsxa20" timestamp="1603855492" guid="efff72c6-9a4e-43d7-8609-ae2c25c79a15"&gt;353&lt;/key&gt;&lt;/foreign-keys&gt;&lt;ref-type name="Journal Article"&gt;17&lt;/ref-type&gt;&lt;contributors&gt;&lt;authors&gt;&lt;author&gt;Matsuo, Akiko&lt;/author&gt;&lt;author&gt;Sasahara, Kazutoshi&lt;/author&gt;&lt;author&gt;Taguchi, Yasuhiro&lt;/author&gt;&lt;author&gt;Karasawa, Minoru&lt;/author&gt;&lt;/authors&gt;&lt;/contributors&gt;&lt;titles&gt;&lt;title&gt;Development and validation of the japanese moral foundations dictionary&lt;/title&gt;&lt;secondary-title&gt;PloS one&lt;/secondary-title&gt;&lt;/titles&gt;&lt;periodical&gt;&lt;full-title&gt;PloS one&lt;/full-title&gt;&lt;/periodical&gt;&lt;pages&gt;e0213343&lt;/pages&gt;&lt;volume&gt;14&lt;/volume&gt;&lt;number&gt;3&lt;/number&gt;&lt;dates&gt;&lt;year&gt;2019&lt;/year&gt;&lt;/dates&gt;&lt;isbn&gt;1932-6203&lt;/isbn&gt;&lt;urls&gt;&lt;/urls&gt;&lt;/record&gt;&lt;/Cite&gt;&lt;/EndNote&gt;</w:instrText>
      </w:r>
      <w:r w:rsidR="00E75792">
        <w:rPr>
          <w:lang w:eastAsia="zh-CN"/>
        </w:rPr>
        <w:fldChar w:fldCharType="separate"/>
      </w:r>
      <w:r w:rsidR="00E75792">
        <w:rPr>
          <w:noProof/>
          <w:lang w:eastAsia="zh-CN"/>
        </w:rPr>
        <w:t>(Matsuo, Sasahara, Taguchi, &amp; Karasawa, 2019)</w:t>
      </w:r>
      <w:r w:rsidR="00E75792">
        <w:rPr>
          <w:lang w:eastAsia="zh-CN"/>
        </w:rPr>
        <w:fldChar w:fldCharType="end"/>
      </w:r>
      <w:r w:rsidR="005118D6">
        <w:rPr>
          <w:lang w:eastAsia="zh-CN"/>
        </w:rPr>
        <w:t xml:space="preserve"> and has been adopted in DDR by several studies </w:t>
      </w:r>
      <w:r w:rsidR="005118D6">
        <w:rPr>
          <w:lang w:eastAsia="zh-CN"/>
        </w:rPr>
        <w:fldChar w:fldCharType="begin">
          <w:fldData xml:space="preserve">PEVuZE5vdGU+PENpdGU+PEF1dGhvcj5Ib292ZXI8L0F1dGhvcj48WWVhcj4yMDE4PC9ZZWFyPjxS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</w:fldData>
        </w:fldChar>
      </w:r>
      <w:r w:rsidR="005118D6">
        <w:rPr>
          <w:lang w:eastAsia="zh-CN"/>
        </w:rPr>
        <w:instrText xml:space="preserve"> ADDIN EN.CITE </w:instrText>
      </w:r>
      <w:r w:rsidR="005118D6">
        <w:rPr>
          <w:lang w:eastAsia="zh-CN"/>
        </w:rPr>
        <w:fldChar w:fldCharType="begin">
          <w:fldData xml:space="preserve">PEVuZE5vdGU+PENpdGU+PEF1dGhvcj5Ib292ZXI8L0F1dGhvcj48WWVhcj4yMDE4PC9ZZWFyPjxS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</w:fldData>
        </w:fldChar>
      </w:r>
      <w:r w:rsidR="005118D6">
        <w:rPr>
          <w:lang w:eastAsia="zh-CN"/>
        </w:rPr>
        <w:instrText xml:space="preserve"> ADDIN EN.CITE.DATA </w:instrText>
      </w:r>
      <w:r w:rsidR="005118D6">
        <w:rPr>
          <w:lang w:eastAsia="zh-CN"/>
        </w:rPr>
      </w:r>
      <w:r w:rsidR="005118D6">
        <w:rPr>
          <w:lang w:eastAsia="zh-CN"/>
        </w:rPr>
        <w:fldChar w:fldCharType="end"/>
      </w:r>
      <w:r w:rsidR="005118D6">
        <w:rPr>
          <w:lang w:eastAsia="zh-CN"/>
        </w:rPr>
      </w:r>
      <w:r w:rsidR="005118D6">
        <w:rPr>
          <w:lang w:eastAsia="zh-CN"/>
        </w:rPr>
        <w:fldChar w:fldCharType="separate"/>
      </w:r>
      <w:r w:rsidR="005118D6">
        <w:rPr>
          <w:noProof/>
          <w:lang w:eastAsia="zh-CN"/>
        </w:rPr>
        <w:t>(Hoover et al., 2018; Hoover et al., 2020)</w:t>
      </w:r>
      <w:r w:rsidR="005118D6">
        <w:rPr>
          <w:lang w:eastAsia="zh-CN"/>
        </w:rPr>
        <w:fldChar w:fldCharType="end"/>
      </w:r>
      <w:r w:rsidR="005118D6">
        <w:rPr>
          <w:lang w:eastAsia="zh-CN"/>
        </w:rPr>
        <w:t xml:space="preserve"> for examining the </w:t>
      </w:r>
      <w:r w:rsidR="00716C87">
        <w:rPr>
          <w:lang w:eastAsia="zh-CN"/>
        </w:rPr>
        <w:t>moral loading</w:t>
      </w:r>
      <w:r w:rsidR="005118D6">
        <w:rPr>
          <w:lang w:eastAsia="zh-CN"/>
        </w:rPr>
        <w:t xml:space="preserve">s in the 10 moral dimensions of 5 moral foundations respectively. </w:t>
      </w:r>
      <w:r w:rsidR="00E75792">
        <w:rPr>
          <w:lang w:eastAsia="zh-CN"/>
        </w:rPr>
        <w:t xml:space="preserve">MFD contains </w:t>
      </w:r>
      <w:r w:rsidR="00AB5CCC">
        <w:rPr>
          <w:lang w:eastAsia="zh-CN"/>
        </w:rPr>
        <w:t>324 English</w:t>
      </w:r>
      <w:r w:rsidR="00E75792">
        <w:rPr>
          <w:lang w:eastAsia="zh-CN"/>
        </w:rPr>
        <w:t xml:space="preserve"> </w:t>
      </w:r>
      <w:r w:rsidR="005425A0">
        <w:rPr>
          <w:lang w:eastAsia="zh-CN"/>
        </w:rPr>
        <w:t>words,</w:t>
      </w:r>
      <w:r w:rsidR="00E75792">
        <w:rPr>
          <w:lang w:eastAsia="zh-CN"/>
        </w:rPr>
        <w:t xml:space="preserve"> </w:t>
      </w:r>
      <w:r w:rsidR="005425A0">
        <w:rPr>
          <w:lang w:eastAsia="zh-CN"/>
        </w:rPr>
        <w:t xml:space="preserve">and each word </w:t>
      </w:r>
      <w:r w:rsidR="00E75792">
        <w:rPr>
          <w:lang w:eastAsia="zh-CN"/>
        </w:rPr>
        <w:t>relate</w:t>
      </w:r>
      <w:r w:rsidR="005425A0">
        <w:rPr>
          <w:lang w:eastAsia="zh-CN"/>
        </w:rPr>
        <w:t>s</w:t>
      </w:r>
      <w:r w:rsidR="00E75792">
        <w:rPr>
          <w:lang w:eastAsia="zh-CN"/>
        </w:rPr>
        <w:t xml:space="preserve"> to one or several moral foundations (for example, “care” corresponds </w:t>
      </w:r>
      <w:r w:rsidR="00E75792" w:rsidRPr="0000124E">
        <w:rPr>
          <w:lang w:eastAsia="zh-CN"/>
        </w:rPr>
        <w:t xml:space="preserve">to </w:t>
      </w:r>
      <w:r w:rsidR="00E75792" w:rsidRPr="00F948C4">
        <w:rPr>
          <w:lang w:eastAsia="zh-CN"/>
        </w:rPr>
        <w:t>care</w:t>
      </w:r>
      <w:r w:rsidR="00E75792" w:rsidRPr="0000124E">
        <w:rPr>
          <w:lang w:eastAsia="zh-CN"/>
        </w:rPr>
        <w:t xml:space="preserve"> moral</w:t>
      </w:r>
      <w:r w:rsidR="00E75792">
        <w:rPr>
          <w:lang w:eastAsia="zh-CN"/>
        </w:rPr>
        <w:t xml:space="preserve"> foundation</w:t>
      </w:r>
      <w:r w:rsidR="005425A0">
        <w:rPr>
          <w:lang w:eastAsia="zh-CN"/>
        </w:rPr>
        <w:t xml:space="preserve">, </w:t>
      </w:r>
      <w:r w:rsidR="00D62274">
        <w:rPr>
          <w:lang w:eastAsia="zh-CN"/>
        </w:rPr>
        <w:t>virtue</w:t>
      </w:r>
      <w:r w:rsidR="004E7E24">
        <w:rPr>
          <w:lang w:eastAsia="zh-CN"/>
        </w:rPr>
        <w:t xml:space="preserve"> </w:t>
      </w:r>
      <w:r w:rsidR="005118D6">
        <w:rPr>
          <w:lang w:eastAsia="zh-CN"/>
        </w:rPr>
        <w:t xml:space="preserve">dimension </w:t>
      </w:r>
      <w:r w:rsidR="004E7E24">
        <w:rPr>
          <w:lang w:eastAsia="zh-CN"/>
        </w:rPr>
        <w:t>only</w:t>
      </w:r>
      <w:r w:rsidR="00D86796">
        <w:rPr>
          <w:lang w:eastAsia="zh-CN"/>
        </w:rPr>
        <w:t>)</w:t>
      </w:r>
      <w:r w:rsidR="005425A0">
        <w:rPr>
          <w:lang w:eastAsia="zh-CN"/>
        </w:rPr>
        <w:t xml:space="preserve">. The algorithm of MFD is </w:t>
      </w:r>
      <w:r w:rsidR="00E75792">
        <w:rPr>
          <w:lang w:eastAsia="zh-CN"/>
        </w:rPr>
        <w:t>based on word count.</w:t>
      </w:r>
      <w:r w:rsidR="00AB5CCC">
        <w:rPr>
          <w:lang w:eastAsia="zh-CN"/>
        </w:rPr>
        <w:t xml:space="preserve"> </w:t>
      </w:r>
      <w:r w:rsidR="00524461">
        <w:rPr>
          <w:rFonts w:hint="eastAsia"/>
          <w:lang w:eastAsia="zh-CN"/>
        </w:rPr>
        <w:t>For</w:t>
      </w:r>
      <w:r w:rsidR="00524461">
        <w:rPr>
          <w:lang w:eastAsia="zh-CN"/>
        </w:rPr>
        <w:t xml:space="preserve"> natural language analysis, </w:t>
      </w:r>
      <w:r w:rsidR="006961B9">
        <w:rPr>
          <w:lang w:eastAsia="zh-CN"/>
        </w:rPr>
        <w:t xml:space="preserve">the </w:t>
      </w:r>
      <w:r w:rsidR="00524461">
        <w:rPr>
          <w:lang w:eastAsia="zh-CN"/>
        </w:rPr>
        <w:t xml:space="preserve">word count method faces two major challenges: the variety of context and </w:t>
      </w:r>
      <w:r w:rsidR="00524461" w:rsidRPr="00524461">
        <w:rPr>
          <w:lang w:eastAsia="zh-CN"/>
        </w:rPr>
        <w:t>the dynamic</w:t>
      </w:r>
      <w:r w:rsidR="00D86796">
        <w:rPr>
          <w:lang w:eastAsia="zh-CN"/>
        </w:rPr>
        <w:t xml:space="preserve"> development</w:t>
      </w:r>
      <w:r w:rsidR="00524461" w:rsidRPr="00524461">
        <w:rPr>
          <w:lang w:eastAsia="zh-CN"/>
        </w:rPr>
        <w:t xml:space="preserve"> of language</w:t>
      </w:r>
      <w:r w:rsidR="00AA6BF5">
        <w:rPr>
          <w:lang w:eastAsia="zh-CN"/>
        </w:rPr>
        <w:t xml:space="preserve">, because it is impossible for any </w:t>
      </w:r>
      <w:r w:rsidR="00524461">
        <w:rPr>
          <w:lang w:eastAsia="zh-CN"/>
        </w:rPr>
        <w:t xml:space="preserve">dictionary </w:t>
      </w:r>
      <w:r w:rsidR="00EA0EDC">
        <w:rPr>
          <w:lang w:eastAsia="zh-CN"/>
        </w:rPr>
        <w:t xml:space="preserve">to fully </w:t>
      </w:r>
      <w:r w:rsidR="00524461">
        <w:rPr>
          <w:rFonts w:hint="eastAsia"/>
          <w:lang w:eastAsia="zh-CN"/>
        </w:rPr>
        <w:t>cover</w:t>
      </w:r>
      <w:r w:rsidR="00524461">
        <w:rPr>
          <w:lang w:eastAsia="zh-CN"/>
        </w:rPr>
        <w:t xml:space="preserve"> </w:t>
      </w:r>
      <w:r w:rsidR="00EA0EDC">
        <w:rPr>
          <w:lang w:eastAsia="zh-CN"/>
        </w:rPr>
        <w:t xml:space="preserve">the diverse context and the ever-changing language </w:t>
      </w:r>
      <w:r w:rsidR="00EA0EDC">
        <w:rPr>
          <w:lang w:eastAsia="zh-CN"/>
        </w:rPr>
        <w:fldChar w:fldCharType="begin"/>
      </w:r>
      <w:r w:rsidR="00EA0EDC">
        <w:rPr>
          <w:lang w:eastAsia="zh-CN"/>
        </w:rPr>
        <w:instrText xml:space="preserve"> ADDIN EN.CITE &lt;EndNote&gt;&lt;Cite&gt;&lt;Author&gt;Garten&lt;/Author&gt;&lt;Year&gt;2018&lt;/Year&gt;&lt;RecNum&gt;348&lt;/RecNum&gt;&lt;DisplayText&gt;(Garten et al., 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EA0EDC">
        <w:rPr>
          <w:lang w:eastAsia="zh-CN"/>
        </w:rPr>
        <w:fldChar w:fldCharType="separate"/>
      </w:r>
      <w:r w:rsidR="00EA0EDC">
        <w:rPr>
          <w:noProof/>
          <w:lang w:eastAsia="zh-CN"/>
        </w:rPr>
        <w:t>(Garten et al., 2018)</w:t>
      </w:r>
      <w:r w:rsidR="00EA0EDC">
        <w:rPr>
          <w:lang w:eastAsia="zh-CN"/>
        </w:rPr>
        <w:fldChar w:fldCharType="end"/>
      </w:r>
      <w:r w:rsidR="00EA0EDC">
        <w:rPr>
          <w:lang w:eastAsia="zh-CN"/>
        </w:rPr>
        <w:t xml:space="preserve">. </w:t>
      </w:r>
      <w:r w:rsidR="006A2972">
        <w:rPr>
          <w:lang w:eastAsia="zh-CN"/>
        </w:rPr>
        <w:t xml:space="preserve">For example, </w:t>
      </w:r>
      <w:r w:rsidR="00C30691">
        <w:rPr>
          <w:lang w:eastAsia="zh-CN"/>
        </w:rPr>
        <w:t xml:space="preserve">the word count method would not be able to </w:t>
      </w:r>
      <w:r w:rsidR="00D86796">
        <w:rPr>
          <w:lang w:eastAsia="zh-CN"/>
        </w:rPr>
        <w:t xml:space="preserve">well </w:t>
      </w:r>
      <w:r w:rsidR="00C30691">
        <w:rPr>
          <w:lang w:eastAsia="zh-CN"/>
        </w:rPr>
        <w:t xml:space="preserve">identify the </w:t>
      </w:r>
      <w:r w:rsidR="00716C87">
        <w:rPr>
          <w:lang w:eastAsia="zh-CN"/>
        </w:rPr>
        <w:t>moral loading</w:t>
      </w:r>
      <w:r w:rsidR="00C30691">
        <w:rPr>
          <w:lang w:eastAsia="zh-CN"/>
        </w:rPr>
        <w:t xml:space="preserve"> </w:t>
      </w:r>
      <w:r w:rsidR="006A2972">
        <w:rPr>
          <w:lang w:eastAsia="zh-CN"/>
        </w:rPr>
        <w:t>if no exact same word in the dictionary could be found in a text due to language habit or context difference</w:t>
      </w:r>
      <w:r w:rsidR="00C30691">
        <w:rPr>
          <w:lang w:eastAsia="zh-CN"/>
        </w:rPr>
        <w:t>.</w:t>
      </w:r>
      <w:r w:rsidR="00D86796">
        <w:rPr>
          <w:lang w:eastAsia="zh-CN"/>
        </w:rPr>
        <w:t xml:space="preserve"> </w:t>
      </w:r>
      <w:r w:rsidR="00EA0EDC">
        <w:rPr>
          <w:lang w:eastAsia="zh-CN"/>
        </w:rPr>
        <w:t xml:space="preserve">While DDR may overcome these challenges because it measures similarity: </w:t>
      </w:r>
      <w:r w:rsidR="00D86796">
        <w:rPr>
          <w:lang w:eastAsia="zh-CN"/>
        </w:rPr>
        <w:t>the method of d</w:t>
      </w:r>
      <w:r w:rsidR="00722E76">
        <w:rPr>
          <w:lang w:eastAsia="zh-CN"/>
        </w:rPr>
        <w:t xml:space="preserve">istributed </w:t>
      </w:r>
      <w:r w:rsidR="00D86796">
        <w:rPr>
          <w:lang w:eastAsia="zh-CN"/>
        </w:rPr>
        <w:t>r</w:t>
      </w:r>
      <w:r w:rsidR="00722E76">
        <w:rPr>
          <w:lang w:eastAsia="zh-CN"/>
        </w:rPr>
        <w:t>epresentations</w:t>
      </w:r>
      <w:r w:rsidR="00EA0EDC">
        <w:rPr>
          <w:lang w:eastAsia="zh-CN"/>
        </w:rPr>
        <w:t xml:space="preserve"> </w:t>
      </w:r>
      <w:r w:rsidR="006A2972">
        <w:rPr>
          <w:lang w:eastAsia="zh-CN"/>
        </w:rPr>
        <w:t>c</w:t>
      </w:r>
      <w:r w:rsidR="00EA0EDC">
        <w:rPr>
          <w:lang w:eastAsia="zh-CN"/>
        </w:rPr>
        <w:t>ould find similar word</w:t>
      </w:r>
      <w:r w:rsidR="00D34F0E">
        <w:rPr>
          <w:lang w:eastAsia="zh-CN"/>
        </w:rPr>
        <w:t>s</w:t>
      </w:r>
      <w:r w:rsidR="00EA0EDC">
        <w:rPr>
          <w:lang w:eastAsia="zh-CN"/>
        </w:rPr>
        <w:t xml:space="preserve"> of the </w:t>
      </w:r>
      <w:r w:rsidR="006A2972">
        <w:rPr>
          <w:lang w:eastAsia="zh-CN"/>
        </w:rPr>
        <w:t xml:space="preserve">seed </w:t>
      </w:r>
      <w:r w:rsidR="00EA0EDC">
        <w:rPr>
          <w:lang w:eastAsia="zh-CN"/>
        </w:rPr>
        <w:t>word</w:t>
      </w:r>
      <w:r w:rsidR="00D34F0E">
        <w:rPr>
          <w:lang w:eastAsia="zh-CN"/>
        </w:rPr>
        <w:t>s</w:t>
      </w:r>
      <w:r w:rsidR="00EA0EDC">
        <w:rPr>
          <w:lang w:eastAsia="zh-CN"/>
        </w:rPr>
        <w:t xml:space="preserve"> </w:t>
      </w:r>
      <w:r>
        <w:rPr>
          <w:lang w:eastAsia="zh-CN"/>
        </w:rPr>
        <w:t>(</w:t>
      </w:r>
      <w:r w:rsidR="00D56BE6">
        <w:rPr>
          <w:lang w:eastAsia="zh-CN"/>
        </w:rPr>
        <w:t xml:space="preserve">from a psychological </w:t>
      </w:r>
      <w:r w:rsidR="006A2972">
        <w:rPr>
          <w:lang w:eastAsia="zh-CN"/>
        </w:rPr>
        <w:t>dictionary</w:t>
      </w:r>
      <w:r>
        <w:rPr>
          <w:lang w:eastAsia="zh-CN"/>
        </w:rPr>
        <w:t xml:space="preserve">) </w:t>
      </w:r>
      <w:r w:rsidR="006A2972">
        <w:rPr>
          <w:lang w:eastAsia="zh-CN"/>
        </w:rPr>
        <w:t xml:space="preserve">in the text, </w:t>
      </w:r>
      <w:r w:rsidR="00722E76">
        <w:rPr>
          <w:lang w:eastAsia="zh-CN"/>
        </w:rPr>
        <w:t xml:space="preserve">by converting </w:t>
      </w:r>
      <w:r w:rsidR="002A2850">
        <w:rPr>
          <w:lang w:eastAsia="zh-CN"/>
        </w:rPr>
        <w:t xml:space="preserve">both </w:t>
      </w:r>
      <w:r w:rsidR="00722E76">
        <w:rPr>
          <w:lang w:eastAsia="zh-CN"/>
        </w:rPr>
        <w:t>dictionary words</w:t>
      </w:r>
      <w:r w:rsidR="002A2850">
        <w:rPr>
          <w:lang w:eastAsia="zh-CN"/>
        </w:rPr>
        <w:t xml:space="preserve"> and text words</w:t>
      </w:r>
      <w:r w:rsidR="00722E76">
        <w:rPr>
          <w:lang w:eastAsia="zh-CN"/>
        </w:rPr>
        <w:t xml:space="preserve"> to space vectors, and then</w:t>
      </w:r>
      <w:r w:rsidR="00C30691">
        <w:rPr>
          <w:lang w:eastAsia="zh-CN"/>
        </w:rPr>
        <w:t xml:space="preserve"> examine the </w:t>
      </w:r>
      <w:r w:rsidR="00716C87">
        <w:rPr>
          <w:lang w:eastAsia="zh-CN"/>
        </w:rPr>
        <w:t>moral loading</w:t>
      </w:r>
      <w:r w:rsidR="00C30691">
        <w:rPr>
          <w:lang w:eastAsia="zh-CN"/>
        </w:rPr>
        <w:t xml:space="preserve"> by</w:t>
      </w:r>
      <w:r w:rsidR="00722E76">
        <w:rPr>
          <w:lang w:eastAsia="zh-CN"/>
        </w:rPr>
        <w:t xml:space="preserve"> measur</w:t>
      </w:r>
      <w:r w:rsidR="00C30691">
        <w:rPr>
          <w:lang w:eastAsia="zh-CN"/>
        </w:rPr>
        <w:t>ing</w:t>
      </w:r>
      <w:r w:rsidR="00722E76">
        <w:rPr>
          <w:lang w:eastAsia="zh-CN"/>
        </w:rPr>
        <w:t xml:space="preserve"> how similar th</w:t>
      </w:r>
      <w:r w:rsidR="00C30691">
        <w:rPr>
          <w:lang w:eastAsia="zh-CN"/>
        </w:rPr>
        <w:t>e</w:t>
      </w:r>
      <w:r w:rsidR="00722E76">
        <w:rPr>
          <w:lang w:eastAsia="zh-CN"/>
        </w:rPr>
        <w:t xml:space="preserve"> text to the </w:t>
      </w:r>
      <w:r w:rsidR="00D56BE6">
        <w:rPr>
          <w:lang w:eastAsia="zh-CN"/>
        </w:rPr>
        <w:t xml:space="preserve">seed </w:t>
      </w:r>
      <w:r w:rsidR="00722E76">
        <w:rPr>
          <w:lang w:eastAsia="zh-CN"/>
        </w:rPr>
        <w:t>words</w:t>
      </w:r>
      <w:r w:rsidR="00C30691" w:rsidRPr="00C30691">
        <w:rPr>
          <w:lang w:eastAsia="zh-CN"/>
        </w:rPr>
        <w:t xml:space="preserve"> </w:t>
      </w:r>
      <w:r w:rsidR="00C30691">
        <w:rPr>
          <w:lang w:eastAsia="zh-CN"/>
        </w:rPr>
        <w:t>is</w:t>
      </w:r>
      <w:r w:rsidR="00722E76">
        <w:rPr>
          <w:lang w:eastAsia="zh-CN"/>
        </w:rPr>
        <w:t>.</w:t>
      </w:r>
    </w:p>
    <w:p w14:paraId="31D1DADC" w14:textId="1069F924" w:rsidR="00E75792" w:rsidRDefault="00F73438" w:rsidP="00524461">
      <w:pPr>
        <w:spacing w:after="120"/>
        <w:rPr>
          <w:lang w:eastAsia="zh-CN"/>
        </w:rPr>
      </w:pPr>
      <w:r>
        <w:rPr>
          <w:rFonts w:hint="eastAsia"/>
          <w:lang w:eastAsia="zh-CN"/>
        </w:rPr>
        <w:t>Moreover</w:t>
      </w:r>
      <w:r>
        <w:rPr>
          <w:lang w:eastAsia="zh-CN"/>
        </w:rPr>
        <w:t>, s</w:t>
      </w:r>
      <w:r w:rsidR="00F80C91">
        <w:rPr>
          <w:lang w:eastAsia="zh-CN"/>
        </w:rPr>
        <w:t xml:space="preserve">imilarity measurement allows </w:t>
      </w:r>
      <w:r w:rsidR="00656529">
        <w:rPr>
          <w:lang w:eastAsia="zh-CN"/>
        </w:rPr>
        <w:t xml:space="preserve">DDR </w:t>
      </w:r>
      <w:r w:rsidR="00F80C91">
        <w:rPr>
          <w:lang w:eastAsia="zh-CN"/>
        </w:rPr>
        <w:t xml:space="preserve">to achieve great performance with small-size dictionary. Garten et al. </w:t>
      </w:r>
      <w:r w:rsidR="00F80C91">
        <w:rPr>
          <w:lang w:eastAsia="zh-CN"/>
        </w:rPr>
        <w:fldChar w:fldCharType="begin"/>
      </w:r>
      <w:r w:rsidR="00F80C91">
        <w:rPr>
          <w:lang w:eastAsia="zh-CN"/>
        </w:rPr>
        <w:instrText xml:space="preserve"> ADDIN EN.CITE &lt;EndNote&gt;&lt;Cite ExcludeAuth="1"&gt;&lt;Author&gt;Garten&lt;/Author&gt;&lt;Year&gt;2018&lt;/Year&gt;&lt;RecNum&gt;348&lt;/RecNum&gt;&lt;DisplayText&gt;(2018)&lt;/DisplayText&gt;&lt;record&gt;&lt;rec-number&gt;348&lt;/rec-number&gt;&lt;foreign-keys&gt;&lt;key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F80C91">
        <w:rPr>
          <w:lang w:eastAsia="zh-CN"/>
        </w:rPr>
        <w:fldChar w:fldCharType="separate"/>
      </w:r>
      <w:r w:rsidR="00F80C91">
        <w:rPr>
          <w:noProof/>
          <w:lang w:eastAsia="zh-CN"/>
        </w:rPr>
        <w:t>(2018)</w:t>
      </w:r>
      <w:r w:rsidR="00F80C91">
        <w:rPr>
          <w:lang w:eastAsia="zh-CN"/>
        </w:rPr>
        <w:fldChar w:fldCharType="end"/>
      </w:r>
      <w:r w:rsidR="00F80C91">
        <w:rPr>
          <w:lang w:eastAsia="zh-CN"/>
        </w:rPr>
        <w:t xml:space="preserve"> found 4 seed word</w:t>
      </w:r>
      <w:r w:rsidR="006163E0">
        <w:rPr>
          <w:lang w:eastAsia="zh-CN"/>
        </w:rPr>
        <w:t>s</w:t>
      </w:r>
      <w:r w:rsidR="00F80C91">
        <w:rPr>
          <w:lang w:eastAsia="zh-CN"/>
        </w:rPr>
        <w:t xml:space="preserve"> in each dimension </w:t>
      </w:r>
      <w:r w:rsidR="006163E0">
        <w:rPr>
          <w:lang w:eastAsia="zh-CN"/>
        </w:rPr>
        <w:t xml:space="preserve">of MFD would enable DDR to achieve better performance than MFD in </w:t>
      </w:r>
      <w:r w:rsidR="00716C87">
        <w:rPr>
          <w:lang w:eastAsia="zh-CN"/>
        </w:rPr>
        <w:t>moral loading</w:t>
      </w:r>
      <w:r w:rsidR="00D56BE6">
        <w:rPr>
          <w:lang w:eastAsia="zh-CN"/>
        </w:rPr>
        <w:t xml:space="preserve"> </w:t>
      </w:r>
      <w:r w:rsidR="006163E0">
        <w:rPr>
          <w:lang w:eastAsia="zh-CN"/>
        </w:rPr>
        <w:t>examination of Tweets</w:t>
      </w:r>
      <w:r w:rsidR="00D87EC2">
        <w:rPr>
          <w:lang w:eastAsia="zh-CN"/>
        </w:rPr>
        <w:t xml:space="preserve"> text</w:t>
      </w:r>
      <w:r w:rsidR="00D87EC2" w:rsidRPr="00D87EC2">
        <w:rPr>
          <w:lang w:eastAsia="zh-CN"/>
        </w:rPr>
        <w:t xml:space="preserve"> </w:t>
      </w:r>
      <w:r w:rsidR="00D87EC2">
        <w:rPr>
          <w:lang w:eastAsia="zh-CN"/>
        </w:rPr>
        <w:t xml:space="preserve">if the seed words </w:t>
      </w:r>
      <w:r w:rsidR="00D34F0E">
        <w:rPr>
          <w:lang w:eastAsia="zh-CN"/>
        </w:rPr>
        <w:t>were</w:t>
      </w:r>
      <w:r w:rsidR="00D87EC2">
        <w:rPr>
          <w:lang w:eastAsia="zh-CN"/>
        </w:rPr>
        <w:t xml:space="preserve"> converted to vectors based on </w:t>
      </w:r>
      <w:r w:rsidR="00F80C91">
        <w:rPr>
          <w:lang w:eastAsia="zh-CN"/>
        </w:rPr>
        <w:t xml:space="preserve">Google News </w:t>
      </w:r>
      <w:r w:rsidR="00D87EC2">
        <w:rPr>
          <w:lang w:eastAsia="zh-CN"/>
        </w:rPr>
        <w:t xml:space="preserve">corpus. This 4-seed-word DDR was </w:t>
      </w:r>
      <w:r w:rsidR="00C30691">
        <w:rPr>
          <w:lang w:eastAsia="zh-CN"/>
        </w:rPr>
        <w:t xml:space="preserve">also </w:t>
      </w:r>
      <w:r w:rsidR="00D87EC2">
        <w:rPr>
          <w:lang w:eastAsia="zh-CN"/>
        </w:rPr>
        <w:t xml:space="preserve">adopted by Hoover et al. </w:t>
      </w:r>
      <w:r w:rsidR="00D87EC2">
        <w:rPr>
          <w:lang w:eastAsia="zh-CN"/>
        </w:rPr>
        <w:fldChar w:fldCharType="begin"/>
      </w:r>
      <w:r w:rsidR="00D87EC2">
        <w:rPr>
          <w:lang w:eastAsia="zh-CN"/>
        </w:rPr>
        <w:instrText xml:space="preserve"> ADDIN EN.CITE &lt;EndNote&gt;&lt;Cite ExcludeAuth="1"&gt;&lt;Author&gt;Hoover&lt;/Author&gt;&lt;Year&gt;2018&lt;/Year&gt;&lt;RecNum&gt;331&lt;/RecNum&gt;&lt;DisplayText&gt;(2018)&lt;/DisplayText&gt;&lt;record&gt;&lt;rec-number&gt;331&lt;/rec-number&gt;&lt;foreign-keys&gt;&lt;key app="EN" db-id="2xd0pvrd6xxp05evvtepd0f9vppe5rtsxa20" timestamp="1602914946" guid="4aac1db6-f80a-4092-bb49-246963c83118"&gt;331&lt;/key&gt;&lt;/foreign-keys&gt;&lt;ref-type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D87EC2">
        <w:rPr>
          <w:lang w:eastAsia="zh-CN"/>
        </w:rPr>
        <w:fldChar w:fldCharType="separate"/>
      </w:r>
      <w:r w:rsidR="00D87EC2">
        <w:rPr>
          <w:noProof/>
          <w:lang w:eastAsia="zh-CN"/>
        </w:rPr>
        <w:t>(2018)</w:t>
      </w:r>
      <w:r w:rsidR="00D87EC2">
        <w:rPr>
          <w:lang w:eastAsia="zh-CN"/>
        </w:rPr>
        <w:fldChar w:fldCharType="end"/>
      </w:r>
      <w:r w:rsidR="00D87EC2">
        <w:rPr>
          <w:lang w:eastAsia="zh-CN"/>
        </w:rPr>
        <w:t xml:space="preserve"> to examine the </w:t>
      </w:r>
      <w:r w:rsidR="00716C87">
        <w:rPr>
          <w:lang w:eastAsia="zh-CN"/>
        </w:rPr>
        <w:t>moral loading</w:t>
      </w:r>
      <w:r w:rsidR="00D87EC2">
        <w:rPr>
          <w:lang w:eastAsia="zh-CN"/>
        </w:rPr>
        <w:t xml:space="preserve"> of Tweets text. </w:t>
      </w:r>
    </w:p>
    <w:p w14:paraId="521536F3" w14:textId="5F171EF5" w:rsidR="00D56BE6" w:rsidRDefault="00D86796" w:rsidP="00D86796">
      <w:pPr>
        <w:spacing w:after="120"/>
        <w:rPr>
          <w:lang w:eastAsia="zh-CN"/>
        </w:rPr>
      </w:pPr>
      <w:r>
        <w:rPr>
          <w:lang w:eastAsia="zh-CN"/>
        </w:rPr>
        <w:lastRenderedPageBreak/>
        <w:t>Since the first televised presidential debate in 1960, t</w:t>
      </w:r>
      <w:r w:rsidR="00F73438">
        <w:rPr>
          <w:lang w:eastAsia="zh-CN"/>
        </w:rPr>
        <w:t xml:space="preserve">here is no doubt that </w:t>
      </w:r>
      <w:r>
        <w:rPr>
          <w:rFonts w:hint="eastAsia"/>
          <w:lang w:eastAsia="zh-CN"/>
        </w:rPr>
        <w:t>people</w:t>
      </w:r>
      <w:r>
        <w:rPr>
          <w:lang w:eastAsia="zh-CN"/>
        </w:rPr>
        <w:t xml:space="preserve">’s language habit has changed a lot. Plus, </w:t>
      </w:r>
      <w:r w:rsidR="00F73438">
        <w:rPr>
          <w:lang w:eastAsia="zh-CN"/>
        </w:rPr>
        <w:t>each series of president</w:t>
      </w:r>
      <w:r w:rsidR="00D34F0E">
        <w:rPr>
          <w:lang w:eastAsia="zh-CN"/>
        </w:rPr>
        <w:t>ial</w:t>
      </w:r>
      <w:r w:rsidR="00F73438">
        <w:rPr>
          <w:lang w:eastAsia="zh-CN"/>
        </w:rPr>
        <w:t xml:space="preserve"> debates </w:t>
      </w:r>
      <w:r w:rsidR="00F73438">
        <w:rPr>
          <w:lang w:eastAsia="zh-CN"/>
        </w:rPr>
        <w:softHyphen/>
        <w:t xml:space="preserve">has </w:t>
      </w:r>
      <w:r w:rsidR="00D34F0E">
        <w:rPr>
          <w:lang w:eastAsia="zh-CN"/>
        </w:rPr>
        <w:t xml:space="preserve">a </w:t>
      </w:r>
      <w:r w:rsidR="00F73438">
        <w:rPr>
          <w:lang w:eastAsia="zh-CN"/>
        </w:rPr>
        <w:t xml:space="preserve">different </w:t>
      </w:r>
      <w:r w:rsidR="00656CA1">
        <w:rPr>
          <w:lang w:eastAsia="zh-CN"/>
        </w:rPr>
        <w:t xml:space="preserve">social </w:t>
      </w:r>
      <w:r w:rsidR="00F73438">
        <w:rPr>
          <w:lang w:eastAsia="zh-CN"/>
        </w:rPr>
        <w:t>context. T</w:t>
      </w:r>
      <w:r w:rsidR="00F73438">
        <w:rPr>
          <w:rFonts w:hint="eastAsia"/>
          <w:lang w:eastAsia="zh-CN"/>
        </w:rPr>
        <w:t>herefor</w:t>
      </w:r>
      <w:r w:rsidR="00F73438">
        <w:rPr>
          <w:lang w:eastAsia="zh-CN"/>
        </w:rPr>
        <w:t>e, this study adopted DDR and expanded the number of seed word</w:t>
      </w:r>
      <w:r w:rsidR="00D34F0E">
        <w:rPr>
          <w:lang w:eastAsia="zh-CN"/>
        </w:rPr>
        <w:t>s</w:t>
      </w:r>
      <w:r w:rsidR="00F73438">
        <w:rPr>
          <w:lang w:eastAsia="zh-CN"/>
        </w:rPr>
        <w:t xml:space="preserve"> to 12 in each moral </w:t>
      </w:r>
      <w:r w:rsidR="00656CA1">
        <w:rPr>
          <w:lang w:eastAsia="zh-CN"/>
        </w:rPr>
        <w:t xml:space="preserve">dimension </w:t>
      </w:r>
      <w:r w:rsidR="00F73438">
        <w:rPr>
          <w:lang w:eastAsia="zh-CN"/>
        </w:rPr>
        <w:t xml:space="preserve">in order to </w:t>
      </w:r>
      <w:r w:rsidR="00F73438" w:rsidRPr="00F948C4">
        <w:rPr>
          <w:lang w:eastAsia="zh-CN"/>
        </w:rPr>
        <w:t xml:space="preserve">better </w:t>
      </w:r>
      <w:r w:rsidR="00D34F0E" w:rsidRPr="0000124E">
        <w:rPr>
          <w:lang w:eastAsia="zh-CN"/>
        </w:rPr>
        <w:t>address</w:t>
      </w:r>
      <w:r w:rsidR="00D34F0E">
        <w:rPr>
          <w:lang w:eastAsia="zh-CN"/>
        </w:rPr>
        <w:t xml:space="preserve"> </w:t>
      </w:r>
      <w:r w:rsidR="002A2850">
        <w:rPr>
          <w:lang w:eastAsia="zh-CN"/>
        </w:rPr>
        <w:t xml:space="preserve">the </w:t>
      </w:r>
      <w:r w:rsidR="00656CA1">
        <w:rPr>
          <w:lang w:eastAsia="zh-CN"/>
        </w:rPr>
        <w:t xml:space="preserve">change of social context and </w:t>
      </w:r>
      <w:r w:rsidR="00241F90">
        <w:rPr>
          <w:lang w:eastAsia="zh-CN"/>
        </w:rPr>
        <w:t>natural language</w:t>
      </w:r>
      <w:r w:rsidR="002A2850">
        <w:rPr>
          <w:lang w:eastAsia="zh-CN"/>
        </w:rPr>
        <w:t xml:space="preserve"> </w:t>
      </w:r>
      <w:r w:rsidR="004C7F25">
        <w:rPr>
          <w:lang w:eastAsia="zh-CN"/>
        </w:rPr>
        <w:t>brought</w:t>
      </w:r>
      <w:r w:rsidR="002A2850">
        <w:rPr>
          <w:lang w:eastAsia="zh-CN"/>
        </w:rPr>
        <w:t xml:space="preserve"> by time. The seed words were randomly selected from MFD and listed in Table 1. </w:t>
      </w:r>
      <w:r w:rsidR="005F79C2">
        <w:rPr>
          <w:lang w:eastAsia="zh-CN"/>
        </w:rPr>
        <w:t>The vector representation</w:t>
      </w:r>
      <w:r w:rsidR="00D34F0E">
        <w:rPr>
          <w:lang w:eastAsia="zh-CN"/>
        </w:rPr>
        <w:t>s</w:t>
      </w:r>
      <w:r w:rsidR="005F79C2">
        <w:rPr>
          <w:lang w:eastAsia="zh-CN"/>
        </w:rPr>
        <w:t xml:space="preserve"> of each word were generated by Word2Vec </w:t>
      </w:r>
      <w:r w:rsidR="005F79C2">
        <w:rPr>
          <w:lang w:eastAsia="zh-CN"/>
        </w:rPr>
        <w:fldChar w:fldCharType="begin"/>
      </w:r>
      <w:r w:rsidR="005F79C2">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5F79C2">
        <w:rPr>
          <w:lang w:eastAsia="zh-CN"/>
        </w:rPr>
        <w:fldChar w:fldCharType="separate"/>
      </w:r>
      <w:r w:rsidR="005F79C2">
        <w:rPr>
          <w:noProof/>
          <w:lang w:eastAsia="zh-CN"/>
        </w:rPr>
        <w:t>(Mikolov et al., 2013)</w:t>
      </w:r>
      <w:r w:rsidR="005F79C2">
        <w:rPr>
          <w:lang w:eastAsia="zh-CN"/>
        </w:rPr>
        <w:fldChar w:fldCharType="end"/>
      </w:r>
      <w:r w:rsidR="005F79C2">
        <w:rPr>
          <w:lang w:eastAsia="zh-CN"/>
        </w:rPr>
        <w:t xml:space="preserve"> with </w:t>
      </w:r>
      <w:r w:rsidR="002A2850">
        <w:rPr>
          <w:lang w:eastAsia="zh-CN"/>
        </w:rPr>
        <w:t>Google New corpus.</w:t>
      </w:r>
    </w:p>
    <w:tbl>
      <w:tblPr>
        <w:tblW w:w="10920" w:type="dxa"/>
        <w:jc w:val="center"/>
        <w:tblLook w:val="04A0" w:firstRow="1" w:lastRow="0" w:firstColumn="1" w:lastColumn="0" w:noHBand="0" w:noVBand="1"/>
      </w:tblPr>
      <w:tblGrid>
        <w:gridCol w:w="481"/>
        <w:gridCol w:w="1080"/>
        <w:gridCol w:w="826"/>
        <w:gridCol w:w="1140"/>
        <w:gridCol w:w="1200"/>
        <w:gridCol w:w="996"/>
        <w:gridCol w:w="1080"/>
        <w:gridCol w:w="1000"/>
        <w:gridCol w:w="960"/>
        <w:gridCol w:w="1060"/>
        <w:gridCol w:w="1180"/>
      </w:tblGrid>
      <w:tr w:rsidR="00BE0334" w14:paraId="54C26A93" w14:textId="77777777" w:rsidTr="00DD6F71">
        <w:trPr>
          <w:trHeight w:val="405"/>
          <w:jc w:val="center"/>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972385"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No.</w:t>
            </w:r>
          </w:p>
        </w:tc>
        <w:tc>
          <w:tcPr>
            <w:tcW w:w="1080" w:type="dxa"/>
            <w:tcBorders>
              <w:top w:val="single" w:sz="4" w:space="0" w:color="auto"/>
              <w:left w:val="nil"/>
              <w:bottom w:val="single" w:sz="4" w:space="0" w:color="auto"/>
              <w:right w:val="single" w:sz="4" w:space="0" w:color="auto"/>
            </w:tcBorders>
            <w:shd w:val="clear" w:color="000000" w:fill="D5D5D5"/>
            <w:noWrap/>
            <w:vAlign w:val="center"/>
            <w:hideMark/>
          </w:tcPr>
          <w:p w14:paraId="1F3AAEBD"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care</w:t>
            </w:r>
          </w:p>
        </w:tc>
        <w:tc>
          <w:tcPr>
            <w:tcW w:w="800" w:type="dxa"/>
            <w:tcBorders>
              <w:top w:val="single" w:sz="4" w:space="0" w:color="auto"/>
              <w:left w:val="nil"/>
              <w:bottom w:val="single" w:sz="4" w:space="0" w:color="auto"/>
              <w:right w:val="single" w:sz="4" w:space="0" w:color="auto"/>
            </w:tcBorders>
            <w:shd w:val="clear" w:color="000000" w:fill="D5D5D5"/>
            <w:noWrap/>
            <w:vAlign w:val="center"/>
            <w:hideMark/>
          </w:tcPr>
          <w:p w14:paraId="294E413C"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harm</w:t>
            </w:r>
          </w:p>
        </w:tc>
        <w:tc>
          <w:tcPr>
            <w:tcW w:w="1140" w:type="dxa"/>
            <w:tcBorders>
              <w:top w:val="single" w:sz="4" w:space="0" w:color="auto"/>
              <w:left w:val="nil"/>
              <w:bottom w:val="single" w:sz="4" w:space="0" w:color="auto"/>
              <w:right w:val="single" w:sz="4" w:space="0" w:color="auto"/>
            </w:tcBorders>
            <w:shd w:val="clear" w:color="000000" w:fill="D5D5D5"/>
            <w:noWrap/>
            <w:vAlign w:val="center"/>
            <w:hideMark/>
          </w:tcPr>
          <w:p w14:paraId="3A295398"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fairness</w:t>
            </w:r>
          </w:p>
        </w:tc>
        <w:tc>
          <w:tcPr>
            <w:tcW w:w="1200" w:type="dxa"/>
            <w:tcBorders>
              <w:top w:val="single" w:sz="4" w:space="0" w:color="auto"/>
              <w:left w:val="nil"/>
              <w:bottom w:val="single" w:sz="4" w:space="0" w:color="auto"/>
              <w:right w:val="single" w:sz="4" w:space="0" w:color="auto"/>
            </w:tcBorders>
            <w:shd w:val="clear" w:color="000000" w:fill="D5D5D5"/>
            <w:noWrap/>
            <w:vAlign w:val="center"/>
            <w:hideMark/>
          </w:tcPr>
          <w:p w14:paraId="5E78BBEB"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cheating</w:t>
            </w:r>
          </w:p>
        </w:tc>
        <w:tc>
          <w:tcPr>
            <w:tcW w:w="980" w:type="dxa"/>
            <w:tcBorders>
              <w:top w:val="single" w:sz="4" w:space="0" w:color="auto"/>
              <w:left w:val="nil"/>
              <w:bottom w:val="single" w:sz="4" w:space="0" w:color="auto"/>
              <w:right w:val="single" w:sz="4" w:space="0" w:color="auto"/>
            </w:tcBorders>
            <w:shd w:val="clear" w:color="000000" w:fill="D5D5D5"/>
            <w:noWrap/>
            <w:vAlign w:val="center"/>
            <w:hideMark/>
          </w:tcPr>
          <w:p w14:paraId="58CE0E12"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authority</w:t>
            </w:r>
          </w:p>
        </w:tc>
        <w:tc>
          <w:tcPr>
            <w:tcW w:w="1080" w:type="dxa"/>
            <w:tcBorders>
              <w:top w:val="single" w:sz="4" w:space="0" w:color="auto"/>
              <w:left w:val="nil"/>
              <w:bottom w:val="single" w:sz="4" w:space="0" w:color="auto"/>
              <w:right w:val="single" w:sz="4" w:space="0" w:color="auto"/>
            </w:tcBorders>
            <w:shd w:val="clear" w:color="000000" w:fill="D5D5D5"/>
            <w:noWrap/>
            <w:vAlign w:val="center"/>
            <w:hideMark/>
          </w:tcPr>
          <w:p w14:paraId="73FEB15C"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subversion</w:t>
            </w:r>
          </w:p>
        </w:tc>
        <w:tc>
          <w:tcPr>
            <w:tcW w:w="1000" w:type="dxa"/>
            <w:tcBorders>
              <w:top w:val="single" w:sz="4" w:space="0" w:color="auto"/>
              <w:left w:val="nil"/>
              <w:bottom w:val="single" w:sz="4" w:space="0" w:color="auto"/>
              <w:right w:val="single" w:sz="4" w:space="0" w:color="auto"/>
            </w:tcBorders>
            <w:shd w:val="clear" w:color="000000" w:fill="D5D5D5"/>
            <w:noWrap/>
            <w:vAlign w:val="center"/>
            <w:hideMark/>
          </w:tcPr>
          <w:p w14:paraId="0CE71B0C"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loyalty.txt</w:t>
            </w:r>
          </w:p>
        </w:tc>
        <w:tc>
          <w:tcPr>
            <w:tcW w:w="960" w:type="dxa"/>
            <w:tcBorders>
              <w:top w:val="single" w:sz="4" w:space="0" w:color="auto"/>
              <w:left w:val="nil"/>
              <w:bottom w:val="single" w:sz="4" w:space="0" w:color="auto"/>
              <w:right w:val="single" w:sz="4" w:space="0" w:color="auto"/>
            </w:tcBorders>
            <w:shd w:val="clear" w:color="000000" w:fill="D5D5D5"/>
            <w:noWrap/>
            <w:vAlign w:val="center"/>
            <w:hideMark/>
          </w:tcPr>
          <w:p w14:paraId="19056252"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betrayal</w:t>
            </w:r>
          </w:p>
        </w:tc>
        <w:tc>
          <w:tcPr>
            <w:tcW w:w="1060" w:type="dxa"/>
            <w:tcBorders>
              <w:top w:val="single" w:sz="4" w:space="0" w:color="auto"/>
              <w:left w:val="nil"/>
              <w:bottom w:val="single" w:sz="4" w:space="0" w:color="auto"/>
              <w:right w:val="single" w:sz="4" w:space="0" w:color="auto"/>
            </w:tcBorders>
            <w:shd w:val="clear" w:color="000000" w:fill="D5D5D5"/>
            <w:noWrap/>
            <w:vAlign w:val="center"/>
            <w:hideMark/>
          </w:tcPr>
          <w:p w14:paraId="7E9997C9"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sanctity</w:t>
            </w:r>
          </w:p>
        </w:tc>
        <w:tc>
          <w:tcPr>
            <w:tcW w:w="1180" w:type="dxa"/>
            <w:tcBorders>
              <w:top w:val="single" w:sz="4" w:space="0" w:color="auto"/>
              <w:left w:val="nil"/>
              <w:bottom w:val="single" w:sz="4" w:space="0" w:color="auto"/>
              <w:right w:val="single" w:sz="4" w:space="0" w:color="auto"/>
            </w:tcBorders>
            <w:shd w:val="clear" w:color="000000" w:fill="D5D5D5"/>
            <w:noWrap/>
            <w:vAlign w:val="center"/>
            <w:hideMark/>
          </w:tcPr>
          <w:p w14:paraId="6560FC78"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degradation</w:t>
            </w:r>
          </w:p>
        </w:tc>
      </w:tr>
      <w:tr w:rsidR="00BE0334" w14:paraId="6D5641BA" w14:textId="77777777" w:rsidTr="004F75DB">
        <w:trPr>
          <w:trHeight w:val="405"/>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17F613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w:t>
            </w:r>
          </w:p>
        </w:tc>
        <w:tc>
          <w:tcPr>
            <w:tcW w:w="1080" w:type="dxa"/>
            <w:tcBorders>
              <w:top w:val="nil"/>
              <w:left w:val="nil"/>
              <w:bottom w:val="single" w:sz="4" w:space="0" w:color="auto"/>
              <w:right w:val="single" w:sz="4" w:space="0" w:color="auto"/>
            </w:tcBorders>
            <w:shd w:val="clear" w:color="auto" w:fill="auto"/>
            <w:noWrap/>
            <w:vAlign w:val="center"/>
            <w:hideMark/>
          </w:tcPr>
          <w:p w14:paraId="4EC176B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safe</w:t>
            </w:r>
          </w:p>
        </w:tc>
        <w:tc>
          <w:tcPr>
            <w:tcW w:w="800" w:type="dxa"/>
            <w:tcBorders>
              <w:top w:val="nil"/>
              <w:left w:val="nil"/>
              <w:bottom w:val="single" w:sz="4" w:space="0" w:color="auto"/>
              <w:right w:val="single" w:sz="4" w:space="0" w:color="auto"/>
            </w:tcBorders>
            <w:shd w:val="clear" w:color="auto" w:fill="auto"/>
            <w:noWrap/>
            <w:vAlign w:val="center"/>
            <w:hideMark/>
          </w:tcPr>
          <w:p w14:paraId="6EF3138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suffer</w:t>
            </w:r>
          </w:p>
        </w:tc>
        <w:tc>
          <w:tcPr>
            <w:tcW w:w="1140" w:type="dxa"/>
            <w:tcBorders>
              <w:top w:val="nil"/>
              <w:left w:val="nil"/>
              <w:bottom w:val="single" w:sz="4" w:space="0" w:color="auto"/>
              <w:right w:val="single" w:sz="4" w:space="0" w:color="auto"/>
            </w:tcBorders>
            <w:shd w:val="clear" w:color="auto" w:fill="auto"/>
            <w:noWrap/>
            <w:vAlign w:val="center"/>
            <w:hideMark/>
          </w:tcPr>
          <w:p w14:paraId="7E40265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fairness</w:t>
            </w:r>
          </w:p>
        </w:tc>
        <w:tc>
          <w:tcPr>
            <w:tcW w:w="1200" w:type="dxa"/>
            <w:tcBorders>
              <w:top w:val="nil"/>
              <w:left w:val="nil"/>
              <w:bottom w:val="single" w:sz="4" w:space="0" w:color="auto"/>
              <w:right w:val="single" w:sz="4" w:space="0" w:color="auto"/>
            </w:tcBorders>
            <w:shd w:val="clear" w:color="auto" w:fill="auto"/>
            <w:noWrap/>
            <w:vAlign w:val="center"/>
            <w:hideMark/>
          </w:tcPr>
          <w:p w14:paraId="7E0B8F6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dishonest</w:t>
            </w:r>
          </w:p>
        </w:tc>
        <w:tc>
          <w:tcPr>
            <w:tcW w:w="980" w:type="dxa"/>
            <w:tcBorders>
              <w:top w:val="nil"/>
              <w:left w:val="nil"/>
              <w:bottom w:val="single" w:sz="4" w:space="0" w:color="auto"/>
              <w:right w:val="single" w:sz="4" w:space="0" w:color="auto"/>
            </w:tcBorders>
            <w:shd w:val="clear" w:color="auto" w:fill="auto"/>
            <w:noWrap/>
            <w:vAlign w:val="center"/>
            <w:hideMark/>
          </w:tcPr>
          <w:p w14:paraId="1C8A2EE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authority</w:t>
            </w:r>
          </w:p>
        </w:tc>
        <w:tc>
          <w:tcPr>
            <w:tcW w:w="1080" w:type="dxa"/>
            <w:tcBorders>
              <w:top w:val="nil"/>
              <w:left w:val="nil"/>
              <w:bottom w:val="single" w:sz="4" w:space="0" w:color="auto"/>
              <w:right w:val="single" w:sz="4" w:space="0" w:color="auto"/>
            </w:tcBorders>
            <w:shd w:val="clear" w:color="auto" w:fill="auto"/>
            <w:noWrap/>
            <w:vAlign w:val="center"/>
            <w:hideMark/>
          </w:tcPr>
          <w:p w14:paraId="7C351EF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subversion</w:t>
            </w:r>
          </w:p>
        </w:tc>
        <w:tc>
          <w:tcPr>
            <w:tcW w:w="1000" w:type="dxa"/>
            <w:tcBorders>
              <w:top w:val="nil"/>
              <w:left w:val="nil"/>
              <w:bottom w:val="single" w:sz="4" w:space="0" w:color="auto"/>
              <w:right w:val="single" w:sz="4" w:space="0" w:color="auto"/>
            </w:tcBorders>
            <w:shd w:val="clear" w:color="auto" w:fill="auto"/>
            <w:noWrap/>
            <w:vAlign w:val="center"/>
            <w:hideMark/>
          </w:tcPr>
          <w:p w14:paraId="1CF1D08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loyal</w:t>
            </w:r>
          </w:p>
        </w:tc>
        <w:tc>
          <w:tcPr>
            <w:tcW w:w="960" w:type="dxa"/>
            <w:tcBorders>
              <w:top w:val="nil"/>
              <w:left w:val="nil"/>
              <w:bottom w:val="single" w:sz="4" w:space="0" w:color="auto"/>
              <w:right w:val="single" w:sz="4" w:space="0" w:color="auto"/>
            </w:tcBorders>
            <w:shd w:val="clear" w:color="auto" w:fill="auto"/>
            <w:noWrap/>
            <w:vAlign w:val="center"/>
            <w:hideMark/>
          </w:tcPr>
          <w:p w14:paraId="03D9D35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betray</w:t>
            </w:r>
          </w:p>
        </w:tc>
        <w:tc>
          <w:tcPr>
            <w:tcW w:w="1060" w:type="dxa"/>
            <w:tcBorders>
              <w:top w:val="nil"/>
              <w:left w:val="nil"/>
              <w:bottom w:val="single" w:sz="4" w:space="0" w:color="auto"/>
              <w:right w:val="single" w:sz="4" w:space="0" w:color="auto"/>
            </w:tcBorders>
            <w:shd w:val="clear" w:color="auto" w:fill="auto"/>
            <w:noWrap/>
            <w:vAlign w:val="center"/>
            <w:hideMark/>
          </w:tcPr>
          <w:p w14:paraId="568D739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purity</w:t>
            </w:r>
          </w:p>
        </w:tc>
        <w:tc>
          <w:tcPr>
            <w:tcW w:w="1180" w:type="dxa"/>
            <w:tcBorders>
              <w:top w:val="nil"/>
              <w:left w:val="nil"/>
              <w:bottom w:val="single" w:sz="4" w:space="0" w:color="auto"/>
              <w:right w:val="single" w:sz="4" w:space="0" w:color="auto"/>
            </w:tcBorders>
            <w:shd w:val="clear" w:color="auto" w:fill="auto"/>
            <w:noWrap/>
            <w:vAlign w:val="center"/>
            <w:hideMark/>
          </w:tcPr>
          <w:p w14:paraId="0B98508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impiety</w:t>
            </w:r>
          </w:p>
        </w:tc>
      </w:tr>
      <w:tr w:rsidR="00BE0334" w14:paraId="4774D4D4"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12471F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2</w:t>
            </w:r>
          </w:p>
        </w:tc>
        <w:tc>
          <w:tcPr>
            <w:tcW w:w="1080" w:type="dxa"/>
            <w:tcBorders>
              <w:top w:val="nil"/>
              <w:left w:val="nil"/>
              <w:bottom w:val="single" w:sz="4" w:space="0" w:color="auto"/>
              <w:right w:val="single" w:sz="4" w:space="0" w:color="auto"/>
            </w:tcBorders>
            <w:shd w:val="clear" w:color="auto" w:fill="auto"/>
            <w:noWrap/>
            <w:vAlign w:val="center"/>
            <w:hideMark/>
          </w:tcPr>
          <w:p w14:paraId="0E359C4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peace</w:t>
            </w:r>
          </w:p>
        </w:tc>
        <w:tc>
          <w:tcPr>
            <w:tcW w:w="800" w:type="dxa"/>
            <w:tcBorders>
              <w:top w:val="nil"/>
              <w:left w:val="nil"/>
              <w:bottom w:val="single" w:sz="4" w:space="0" w:color="auto"/>
              <w:right w:val="single" w:sz="4" w:space="0" w:color="auto"/>
            </w:tcBorders>
            <w:shd w:val="clear" w:color="auto" w:fill="auto"/>
            <w:noWrap/>
            <w:vAlign w:val="center"/>
            <w:hideMark/>
          </w:tcPr>
          <w:p w14:paraId="39BA01F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cruel</w:t>
            </w:r>
          </w:p>
        </w:tc>
        <w:tc>
          <w:tcPr>
            <w:tcW w:w="1140" w:type="dxa"/>
            <w:tcBorders>
              <w:top w:val="nil"/>
              <w:left w:val="nil"/>
              <w:bottom w:val="single" w:sz="4" w:space="0" w:color="auto"/>
              <w:right w:val="single" w:sz="4" w:space="0" w:color="auto"/>
            </w:tcBorders>
            <w:shd w:val="clear" w:color="auto" w:fill="auto"/>
            <w:noWrap/>
            <w:vAlign w:val="center"/>
            <w:hideMark/>
          </w:tcPr>
          <w:p w14:paraId="2FE9A82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equality</w:t>
            </w:r>
          </w:p>
        </w:tc>
        <w:tc>
          <w:tcPr>
            <w:tcW w:w="1200" w:type="dxa"/>
            <w:tcBorders>
              <w:top w:val="nil"/>
              <w:left w:val="nil"/>
              <w:bottom w:val="single" w:sz="4" w:space="0" w:color="auto"/>
              <w:right w:val="single" w:sz="4" w:space="0" w:color="auto"/>
            </w:tcBorders>
            <w:shd w:val="clear" w:color="auto" w:fill="auto"/>
            <w:noWrap/>
            <w:vAlign w:val="center"/>
            <w:hideMark/>
          </w:tcPr>
          <w:p w14:paraId="31E5016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preference</w:t>
            </w:r>
          </w:p>
        </w:tc>
        <w:tc>
          <w:tcPr>
            <w:tcW w:w="980" w:type="dxa"/>
            <w:tcBorders>
              <w:top w:val="nil"/>
              <w:left w:val="nil"/>
              <w:bottom w:val="single" w:sz="4" w:space="0" w:color="auto"/>
              <w:right w:val="single" w:sz="4" w:space="0" w:color="auto"/>
            </w:tcBorders>
            <w:shd w:val="clear" w:color="auto" w:fill="auto"/>
            <w:noWrap/>
            <w:vAlign w:val="center"/>
            <w:hideMark/>
          </w:tcPr>
          <w:p w14:paraId="3974152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obey</w:t>
            </w:r>
          </w:p>
        </w:tc>
        <w:tc>
          <w:tcPr>
            <w:tcW w:w="1080" w:type="dxa"/>
            <w:tcBorders>
              <w:top w:val="nil"/>
              <w:left w:val="nil"/>
              <w:bottom w:val="single" w:sz="4" w:space="0" w:color="auto"/>
              <w:right w:val="single" w:sz="4" w:space="0" w:color="auto"/>
            </w:tcBorders>
            <w:shd w:val="clear" w:color="auto" w:fill="auto"/>
            <w:noWrap/>
            <w:vAlign w:val="center"/>
            <w:hideMark/>
          </w:tcPr>
          <w:p w14:paraId="355C443F"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disobey</w:t>
            </w:r>
          </w:p>
        </w:tc>
        <w:tc>
          <w:tcPr>
            <w:tcW w:w="1000" w:type="dxa"/>
            <w:tcBorders>
              <w:top w:val="nil"/>
              <w:left w:val="nil"/>
              <w:bottom w:val="single" w:sz="4" w:space="0" w:color="auto"/>
              <w:right w:val="single" w:sz="4" w:space="0" w:color="auto"/>
            </w:tcBorders>
            <w:shd w:val="clear" w:color="auto" w:fill="auto"/>
            <w:noWrap/>
            <w:vAlign w:val="center"/>
            <w:hideMark/>
          </w:tcPr>
          <w:p w14:paraId="2FB2FEE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solidarity</w:t>
            </w:r>
          </w:p>
        </w:tc>
        <w:tc>
          <w:tcPr>
            <w:tcW w:w="960" w:type="dxa"/>
            <w:tcBorders>
              <w:top w:val="nil"/>
              <w:left w:val="nil"/>
              <w:bottom w:val="single" w:sz="4" w:space="0" w:color="auto"/>
              <w:right w:val="single" w:sz="4" w:space="0" w:color="auto"/>
            </w:tcBorders>
            <w:shd w:val="clear" w:color="auto" w:fill="auto"/>
            <w:noWrap/>
            <w:vAlign w:val="center"/>
            <w:hideMark/>
          </w:tcPr>
          <w:p w14:paraId="00E8B6F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treason</w:t>
            </w:r>
          </w:p>
        </w:tc>
        <w:tc>
          <w:tcPr>
            <w:tcW w:w="1060" w:type="dxa"/>
            <w:tcBorders>
              <w:top w:val="nil"/>
              <w:left w:val="nil"/>
              <w:bottom w:val="single" w:sz="4" w:space="0" w:color="auto"/>
              <w:right w:val="single" w:sz="4" w:space="0" w:color="auto"/>
            </w:tcBorders>
            <w:shd w:val="clear" w:color="auto" w:fill="auto"/>
            <w:noWrap/>
            <w:vAlign w:val="center"/>
            <w:hideMark/>
          </w:tcPr>
          <w:p w14:paraId="7AC0B2B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limpid</w:t>
            </w:r>
          </w:p>
        </w:tc>
        <w:tc>
          <w:tcPr>
            <w:tcW w:w="1180" w:type="dxa"/>
            <w:tcBorders>
              <w:top w:val="nil"/>
              <w:left w:val="nil"/>
              <w:bottom w:val="single" w:sz="4" w:space="0" w:color="auto"/>
              <w:right w:val="single" w:sz="4" w:space="0" w:color="auto"/>
            </w:tcBorders>
            <w:shd w:val="clear" w:color="auto" w:fill="auto"/>
            <w:noWrap/>
            <w:vAlign w:val="center"/>
            <w:hideMark/>
          </w:tcPr>
          <w:p w14:paraId="4D9425A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depravity</w:t>
            </w:r>
          </w:p>
        </w:tc>
      </w:tr>
      <w:tr w:rsidR="00BE0334" w14:paraId="1910A8B8"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815911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3</w:t>
            </w:r>
          </w:p>
        </w:tc>
        <w:tc>
          <w:tcPr>
            <w:tcW w:w="1080" w:type="dxa"/>
            <w:tcBorders>
              <w:top w:val="nil"/>
              <w:left w:val="nil"/>
              <w:bottom w:val="single" w:sz="4" w:space="0" w:color="auto"/>
              <w:right w:val="single" w:sz="4" w:space="0" w:color="auto"/>
            </w:tcBorders>
            <w:shd w:val="clear" w:color="auto" w:fill="auto"/>
            <w:noWrap/>
            <w:vAlign w:val="center"/>
            <w:hideMark/>
          </w:tcPr>
          <w:p w14:paraId="1E6C3BE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compassion</w:t>
            </w:r>
          </w:p>
        </w:tc>
        <w:tc>
          <w:tcPr>
            <w:tcW w:w="800" w:type="dxa"/>
            <w:tcBorders>
              <w:top w:val="nil"/>
              <w:left w:val="nil"/>
              <w:bottom w:val="single" w:sz="4" w:space="0" w:color="auto"/>
              <w:right w:val="single" w:sz="4" w:space="0" w:color="auto"/>
            </w:tcBorders>
            <w:shd w:val="clear" w:color="auto" w:fill="auto"/>
            <w:noWrap/>
            <w:vAlign w:val="center"/>
            <w:hideMark/>
          </w:tcPr>
          <w:p w14:paraId="394211B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hurt</w:t>
            </w:r>
          </w:p>
        </w:tc>
        <w:tc>
          <w:tcPr>
            <w:tcW w:w="1140" w:type="dxa"/>
            <w:tcBorders>
              <w:top w:val="nil"/>
              <w:left w:val="nil"/>
              <w:bottom w:val="single" w:sz="4" w:space="0" w:color="auto"/>
              <w:right w:val="single" w:sz="4" w:space="0" w:color="auto"/>
            </w:tcBorders>
            <w:shd w:val="clear" w:color="auto" w:fill="auto"/>
            <w:noWrap/>
            <w:vAlign w:val="center"/>
            <w:hideMark/>
          </w:tcPr>
          <w:p w14:paraId="36AF41D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justice</w:t>
            </w:r>
          </w:p>
        </w:tc>
        <w:tc>
          <w:tcPr>
            <w:tcW w:w="1200" w:type="dxa"/>
            <w:tcBorders>
              <w:top w:val="nil"/>
              <w:left w:val="nil"/>
              <w:bottom w:val="single" w:sz="4" w:space="0" w:color="auto"/>
              <w:right w:val="single" w:sz="4" w:space="0" w:color="auto"/>
            </w:tcBorders>
            <w:shd w:val="clear" w:color="auto" w:fill="auto"/>
            <w:noWrap/>
            <w:vAlign w:val="center"/>
            <w:hideMark/>
          </w:tcPr>
          <w:p w14:paraId="7C7CFE0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unfair</w:t>
            </w:r>
          </w:p>
        </w:tc>
        <w:tc>
          <w:tcPr>
            <w:tcW w:w="980" w:type="dxa"/>
            <w:tcBorders>
              <w:top w:val="nil"/>
              <w:left w:val="nil"/>
              <w:bottom w:val="single" w:sz="4" w:space="0" w:color="auto"/>
              <w:right w:val="single" w:sz="4" w:space="0" w:color="auto"/>
            </w:tcBorders>
            <w:shd w:val="clear" w:color="auto" w:fill="auto"/>
            <w:noWrap/>
            <w:vAlign w:val="center"/>
            <w:hideMark/>
          </w:tcPr>
          <w:p w14:paraId="622A9CE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respect</w:t>
            </w:r>
          </w:p>
        </w:tc>
        <w:tc>
          <w:tcPr>
            <w:tcW w:w="1080" w:type="dxa"/>
            <w:tcBorders>
              <w:top w:val="nil"/>
              <w:left w:val="nil"/>
              <w:bottom w:val="single" w:sz="4" w:space="0" w:color="auto"/>
              <w:right w:val="single" w:sz="4" w:space="0" w:color="auto"/>
            </w:tcBorders>
            <w:shd w:val="clear" w:color="auto" w:fill="auto"/>
            <w:noWrap/>
            <w:vAlign w:val="center"/>
            <w:hideMark/>
          </w:tcPr>
          <w:p w14:paraId="17D2FB1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disrespect</w:t>
            </w:r>
          </w:p>
        </w:tc>
        <w:tc>
          <w:tcPr>
            <w:tcW w:w="1000" w:type="dxa"/>
            <w:tcBorders>
              <w:top w:val="nil"/>
              <w:left w:val="nil"/>
              <w:bottom w:val="single" w:sz="4" w:space="0" w:color="auto"/>
              <w:right w:val="single" w:sz="4" w:space="0" w:color="auto"/>
            </w:tcBorders>
            <w:shd w:val="clear" w:color="auto" w:fill="auto"/>
            <w:noWrap/>
            <w:vAlign w:val="center"/>
            <w:hideMark/>
          </w:tcPr>
          <w:p w14:paraId="13F7E77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patriot</w:t>
            </w:r>
          </w:p>
        </w:tc>
        <w:tc>
          <w:tcPr>
            <w:tcW w:w="960" w:type="dxa"/>
            <w:tcBorders>
              <w:top w:val="nil"/>
              <w:left w:val="nil"/>
              <w:bottom w:val="single" w:sz="4" w:space="0" w:color="auto"/>
              <w:right w:val="single" w:sz="4" w:space="0" w:color="auto"/>
            </w:tcBorders>
            <w:shd w:val="clear" w:color="auto" w:fill="auto"/>
            <w:noWrap/>
            <w:vAlign w:val="center"/>
            <w:hideMark/>
          </w:tcPr>
          <w:p w14:paraId="2877A3F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disloyal</w:t>
            </w:r>
          </w:p>
        </w:tc>
        <w:tc>
          <w:tcPr>
            <w:tcW w:w="1060" w:type="dxa"/>
            <w:tcBorders>
              <w:top w:val="nil"/>
              <w:left w:val="nil"/>
              <w:bottom w:val="single" w:sz="4" w:space="0" w:color="auto"/>
              <w:right w:val="single" w:sz="4" w:space="0" w:color="auto"/>
            </w:tcBorders>
            <w:shd w:val="clear" w:color="auto" w:fill="auto"/>
            <w:noWrap/>
            <w:vAlign w:val="center"/>
            <w:hideMark/>
          </w:tcPr>
          <w:p w14:paraId="10D9E52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sacred</w:t>
            </w:r>
          </w:p>
        </w:tc>
        <w:tc>
          <w:tcPr>
            <w:tcW w:w="1180" w:type="dxa"/>
            <w:tcBorders>
              <w:top w:val="nil"/>
              <w:left w:val="nil"/>
              <w:bottom w:val="single" w:sz="4" w:space="0" w:color="auto"/>
              <w:right w:val="single" w:sz="4" w:space="0" w:color="auto"/>
            </w:tcBorders>
            <w:shd w:val="clear" w:color="auto" w:fill="auto"/>
            <w:noWrap/>
            <w:vAlign w:val="center"/>
            <w:hideMark/>
          </w:tcPr>
          <w:p w14:paraId="1238689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stain</w:t>
            </w:r>
          </w:p>
        </w:tc>
      </w:tr>
      <w:tr w:rsidR="00BE0334" w14:paraId="139260DB"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F25621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4</w:t>
            </w:r>
          </w:p>
        </w:tc>
        <w:tc>
          <w:tcPr>
            <w:tcW w:w="1080" w:type="dxa"/>
            <w:tcBorders>
              <w:top w:val="nil"/>
              <w:left w:val="nil"/>
              <w:bottom w:val="single" w:sz="4" w:space="0" w:color="auto"/>
              <w:right w:val="single" w:sz="4" w:space="0" w:color="auto"/>
            </w:tcBorders>
            <w:shd w:val="clear" w:color="auto" w:fill="auto"/>
            <w:noWrap/>
            <w:vAlign w:val="center"/>
            <w:hideMark/>
          </w:tcPr>
          <w:p w14:paraId="48314F5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empathy</w:t>
            </w:r>
          </w:p>
        </w:tc>
        <w:tc>
          <w:tcPr>
            <w:tcW w:w="800" w:type="dxa"/>
            <w:tcBorders>
              <w:top w:val="nil"/>
              <w:left w:val="nil"/>
              <w:bottom w:val="single" w:sz="4" w:space="0" w:color="auto"/>
              <w:right w:val="single" w:sz="4" w:space="0" w:color="auto"/>
            </w:tcBorders>
            <w:shd w:val="clear" w:color="auto" w:fill="auto"/>
            <w:noWrap/>
            <w:vAlign w:val="center"/>
            <w:hideMark/>
          </w:tcPr>
          <w:p w14:paraId="26BCC86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harm</w:t>
            </w:r>
          </w:p>
        </w:tc>
        <w:tc>
          <w:tcPr>
            <w:tcW w:w="1140" w:type="dxa"/>
            <w:tcBorders>
              <w:top w:val="nil"/>
              <w:left w:val="nil"/>
              <w:bottom w:val="single" w:sz="4" w:space="0" w:color="auto"/>
              <w:right w:val="single" w:sz="4" w:space="0" w:color="auto"/>
            </w:tcBorders>
            <w:shd w:val="clear" w:color="auto" w:fill="auto"/>
            <w:noWrap/>
            <w:vAlign w:val="center"/>
            <w:hideMark/>
          </w:tcPr>
          <w:p w14:paraId="336088B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rights</w:t>
            </w:r>
          </w:p>
        </w:tc>
        <w:tc>
          <w:tcPr>
            <w:tcW w:w="1200" w:type="dxa"/>
            <w:tcBorders>
              <w:top w:val="nil"/>
              <w:left w:val="nil"/>
              <w:bottom w:val="single" w:sz="4" w:space="0" w:color="auto"/>
              <w:right w:val="single" w:sz="4" w:space="0" w:color="auto"/>
            </w:tcBorders>
            <w:shd w:val="clear" w:color="auto" w:fill="auto"/>
            <w:noWrap/>
            <w:vAlign w:val="center"/>
            <w:hideMark/>
          </w:tcPr>
          <w:p w14:paraId="196A571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injustice</w:t>
            </w:r>
          </w:p>
        </w:tc>
        <w:tc>
          <w:tcPr>
            <w:tcW w:w="980" w:type="dxa"/>
            <w:tcBorders>
              <w:top w:val="nil"/>
              <w:left w:val="nil"/>
              <w:bottom w:val="single" w:sz="4" w:space="0" w:color="auto"/>
              <w:right w:val="single" w:sz="4" w:space="0" w:color="auto"/>
            </w:tcBorders>
            <w:shd w:val="clear" w:color="auto" w:fill="auto"/>
            <w:noWrap/>
            <w:vAlign w:val="center"/>
            <w:hideMark/>
          </w:tcPr>
          <w:p w14:paraId="1F9AAE3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tradition</w:t>
            </w:r>
          </w:p>
        </w:tc>
        <w:tc>
          <w:tcPr>
            <w:tcW w:w="1080" w:type="dxa"/>
            <w:tcBorders>
              <w:top w:val="nil"/>
              <w:left w:val="nil"/>
              <w:bottom w:val="single" w:sz="4" w:space="0" w:color="auto"/>
              <w:right w:val="single" w:sz="4" w:space="0" w:color="auto"/>
            </w:tcBorders>
            <w:shd w:val="clear" w:color="auto" w:fill="auto"/>
            <w:noWrap/>
            <w:vAlign w:val="center"/>
            <w:hideMark/>
          </w:tcPr>
          <w:p w14:paraId="0C1A770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riot</w:t>
            </w:r>
          </w:p>
        </w:tc>
        <w:tc>
          <w:tcPr>
            <w:tcW w:w="1000" w:type="dxa"/>
            <w:tcBorders>
              <w:top w:val="nil"/>
              <w:left w:val="nil"/>
              <w:bottom w:val="single" w:sz="4" w:space="0" w:color="auto"/>
              <w:right w:val="single" w:sz="4" w:space="0" w:color="auto"/>
            </w:tcBorders>
            <w:shd w:val="clear" w:color="auto" w:fill="auto"/>
            <w:noWrap/>
            <w:vAlign w:val="center"/>
            <w:hideMark/>
          </w:tcPr>
          <w:p w14:paraId="6E553BD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together</w:t>
            </w:r>
          </w:p>
        </w:tc>
        <w:tc>
          <w:tcPr>
            <w:tcW w:w="960" w:type="dxa"/>
            <w:tcBorders>
              <w:top w:val="nil"/>
              <w:left w:val="nil"/>
              <w:bottom w:val="single" w:sz="4" w:space="0" w:color="auto"/>
              <w:right w:val="single" w:sz="4" w:space="0" w:color="auto"/>
            </w:tcBorders>
            <w:shd w:val="clear" w:color="auto" w:fill="auto"/>
            <w:noWrap/>
            <w:vAlign w:val="center"/>
            <w:hideMark/>
          </w:tcPr>
          <w:p w14:paraId="56E5309F"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traitor</w:t>
            </w:r>
          </w:p>
        </w:tc>
        <w:tc>
          <w:tcPr>
            <w:tcW w:w="1060" w:type="dxa"/>
            <w:tcBorders>
              <w:top w:val="nil"/>
              <w:left w:val="nil"/>
              <w:bottom w:val="single" w:sz="4" w:space="0" w:color="auto"/>
              <w:right w:val="single" w:sz="4" w:space="0" w:color="auto"/>
            </w:tcBorders>
            <w:shd w:val="clear" w:color="auto" w:fill="auto"/>
            <w:noWrap/>
            <w:vAlign w:val="center"/>
            <w:hideMark/>
          </w:tcPr>
          <w:p w14:paraId="3187204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wholesome</w:t>
            </w:r>
          </w:p>
        </w:tc>
        <w:tc>
          <w:tcPr>
            <w:tcW w:w="1180" w:type="dxa"/>
            <w:tcBorders>
              <w:top w:val="nil"/>
              <w:left w:val="nil"/>
              <w:bottom w:val="single" w:sz="4" w:space="0" w:color="auto"/>
              <w:right w:val="single" w:sz="4" w:space="0" w:color="auto"/>
            </w:tcBorders>
            <w:shd w:val="clear" w:color="auto" w:fill="auto"/>
            <w:noWrap/>
            <w:vAlign w:val="center"/>
            <w:hideMark/>
          </w:tcPr>
          <w:p w14:paraId="27EEE9F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unchaste</w:t>
            </w:r>
          </w:p>
        </w:tc>
      </w:tr>
      <w:tr w:rsidR="00BE0334" w14:paraId="4FA8ADA1"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719A66E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5</w:t>
            </w:r>
          </w:p>
        </w:tc>
        <w:tc>
          <w:tcPr>
            <w:tcW w:w="1080" w:type="dxa"/>
            <w:tcBorders>
              <w:top w:val="nil"/>
              <w:left w:val="nil"/>
              <w:bottom w:val="single" w:sz="4" w:space="0" w:color="auto"/>
              <w:right w:val="single" w:sz="4" w:space="0" w:color="auto"/>
            </w:tcBorders>
            <w:shd w:val="clear" w:color="auto" w:fill="auto"/>
            <w:noWrap/>
            <w:vAlign w:val="center"/>
            <w:hideMark/>
          </w:tcPr>
          <w:p w14:paraId="4B6AB8B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care</w:t>
            </w:r>
          </w:p>
        </w:tc>
        <w:tc>
          <w:tcPr>
            <w:tcW w:w="800" w:type="dxa"/>
            <w:tcBorders>
              <w:top w:val="nil"/>
              <w:left w:val="nil"/>
              <w:bottom w:val="single" w:sz="4" w:space="0" w:color="auto"/>
              <w:right w:val="single" w:sz="4" w:space="0" w:color="auto"/>
            </w:tcBorders>
            <w:shd w:val="clear" w:color="auto" w:fill="auto"/>
            <w:noWrap/>
            <w:vAlign w:val="center"/>
            <w:hideMark/>
          </w:tcPr>
          <w:p w14:paraId="583CDD4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war</w:t>
            </w:r>
          </w:p>
        </w:tc>
        <w:tc>
          <w:tcPr>
            <w:tcW w:w="1140" w:type="dxa"/>
            <w:tcBorders>
              <w:top w:val="nil"/>
              <w:left w:val="nil"/>
              <w:bottom w:val="single" w:sz="4" w:space="0" w:color="auto"/>
              <w:right w:val="single" w:sz="4" w:space="0" w:color="auto"/>
            </w:tcBorders>
            <w:shd w:val="clear" w:color="auto" w:fill="auto"/>
            <w:noWrap/>
            <w:vAlign w:val="center"/>
            <w:hideMark/>
          </w:tcPr>
          <w:p w14:paraId="3201F1B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evenness</w:t>
            </w:r>
          </w:p>
        </w:tc>
        <w:tc>
          <w:tcPr>
            <w:tcW w:w="1200" w:type="dxa"/>
            <w:tcBorders>
              <w:top w:val="nil"/>
              <w:left w:val="nil"/>
              <w:bottom w:val="single" w:sz="4" w:space="0" w:color="auto"/>
              <w:right w:val="single" w:sz="4" w:space="0" w:color="auto"/>
            </w:tcBorders>
            <w:shd w:val="clear" w:color="auto" w:fill="auto"/>
            <w:noWrap/>
            <w:vAlign w:val="center"/>
            <w:hideMark/>
          </w:tcPr>
          <w:p w14:paraId="0FA2DC2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bigot</w:t>
            </w:r>
          </w:p>
        </w:tc>
        <w:tc>
          <w:tcPr>
            <w:tcW w:w="980" w:type="dxa"/>
            <w:tcBorders>
              <w:top w:val="nil"/>
              <w:left w:val="nil"/>
              <w:bottom w:val="single" w:sz="4" w:space="0" w:color="auto"/>
              <w:right w:val="single" w:sz="4" w:space="0" w:color="auto"/>
            </w:tcBorders>
            <w:shd w:val="clear" w:color="auto" w:fill="auto"/>
            <w:noWrap/>
            <w:vAlign w:val="center"/>
            <w:hideMark/>
          </w:tcPr>
          <w:p w14:paraId="75E4F33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preserve</w:t>
            </w:r>
          </w:p>
        </w:tc>
        <w:tc>
          <w:tcPr>
            <w:tcW w:w="1080" w:type="dxa"/>
            <w:tcBorders>
              <w:top w:val="nil"/>
              <w:left w:val="nil"/>
              <w:bottom w:val="single" w:sz="4" w:space="0" w:color="auto"/>
              <w:right w:val="single" w:sz="4" w:space="0" w:color="auto"/>
            </w:tcBorders>
            <w:shd w:val="clear" w:color="auto" w:fill="auto"/>
            <w:noWrap/>
            <w:vAlign w:val="center"/>
            <w:hideMark/>
          </w:tcPr>
          <w:p w14:paraId="6B52D15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defector</w:t>
            </w:r>
          </w:p>
        </w:tc>
        <w:tc>
          <w:tcPr>
            <w:tcW w:w="1000" w:type="dxa"/>
            <w:tcBorders>
              <w:top w:val="nil"/>
              <w:left w:val="nil"/>
              <w:bottom w:val="single" w:sz="4" w:space="0" w:color="auto"/>
              <w:right w:val="single" w:sz="4" w:space="0" w:color="auto"/>
            </w:tcBorders>
            <w:shd w:val="clear" w:color="auto" w:fill="auto"/>
            <w:noWrap/>
            <w:vAlign w:val="center"/>
            <w:hideMark/>
          </w:tcPr>
          <w:p w14:paraId="6336643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nation</w:t>
            </w:r>
          </w:p>
        </w:tc>
        <w:tc>
          <w:tcPr>
            <w:tcW w:w="960" w:type="dxa"/>
            <w:tcBorders>
              <w:top w:val="nil"/>
              <w:left w:val="nil"/>
              <w:bottom w:val="single" w:sz="4" w:space="0" w:color="auto"/>
              <w:right w:val="single" w:sz="4" w:space="0" w:color="auto"/>
            </w:tcBorders>
            <w:shd w:val="clear" w:color="auto" w:fill="auto"/>
            <w:noWrap/>
            <w:vAlign w:val="center"/>
            <w:hideMark/>
          </w:tcPr>
          <w:p w14:paraId="38AEF82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spy</w:t>
            </w:r>
          </w:p>
        </w:tc>
        <w:tc>
          <w:tcPr>
            <w:tcW w:w="1060" w:type="dxa"/>
            <w:tcBorders>
              <w:top w:val="nil"/>
              <w:left w:val="nil"/>
              <w:bottom w:val="single" w:sz="4" w:space="0" w:color="auto"/>
              <w:right w:val="single" w:sz="4" w:space="0" w:color="auto"/>
            </w:tcBorders>
            <w:shd w:val="clear" w:color="auto" w:fill="auto"/>
            <w:noWrap/>
            <w:vAlign w:val="center"/>
            <w:hideMark/>
          </w:tcPr>
          <w:p w14:paraId="2B71F0A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pious</w:t>
            </w:r>
          </w:p>
        </w:tc>
        <w:tc>
          <w:tcPr>
            <w:tcW w:w="1180" w:type="dxa"/>
            <w:tcBorders>
              <w:top w:val="nil"/>
              <w:left w:val="nil"/>
              <w:bottom w:val="single" w:sz="4" w:space="0" w:color="auto"/>
              <w:right w:val="single" w:sz="4" w:space="0" w:color="auto"/>
            </w:tcBorders>
            <w:shd w:val="clear" w:color="auto" w:fill="auto"/>
            <w:noWrap/>
            <w:vAlign w:val="center"/>
            <w:hideMark/>
          </w:tcPr>
          <w:p w14:paraId="4D29979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disgust</w:t>
            </w:r>
          </w:p>
        </w:tc>
      </w:tr>
      <w:tr w:rsidR="00BE0334" w14:paraId="7D258107"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1519E16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6</w:t>
            </w:r>
          </w:p>
        </w:tc>
        <w:tc>
          <w:tcPr>
            <w:tcW w:w="1080" w:type="dxa"/>
            <w:tcBorders>
              <w:top w:val="nil"/>
              <w:left w:val="nil"/>
              <w:bottom w:val="single" w:sz="4" w:space="0" w:color="auto"/>
              <w:right w:val="single" w:sz="4" w:space="0" w:color="auto"/>
            </w:tcBorders>
            <w:shd w:val="clear" w:color="auto" w:fill="auto"/>
            <w:noWrap/>
            <w:vAlign w:val="center"/>
            <w:hideMark/>
          </w:tcPr>
          <w:p w14:paraId="1CE976E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protect</w:t>
            </w:r>
          </w:p>
        </w:tc>
        <w:tc>
          <w:tcPr>
            <w:tcW w:w="800" w:type="dxa"/>
            <w:tcBorders>
              <w:top w:val="nil"/>
              <w:left w:val="nil"/>
              <w:bottom w:val="single" w:sz="4" w:space="0" w:color="auto"/>
              <w:right w:val="single" w:sz="4" w:space="0" w:color="auto"/>
            </w:tcBorders>
            <w:shd w:val="clear" w:color="auto" w:fill="auto"/>
            <w:noWrap/>
            <w:vAlign w:val="center"/>
            <w:hideMark/>
          </w:tcPr>
          <w:p w14:paraId="4382414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violent</w:t>
            </w:r>
          </w:p>
        </w:tc>
        <w:tc>
          <w:tcPr>
            <w:tcW w:w="1140" w:type="dxa"/>
            <w:tcBorders>
              <w:top w:val="nil"/>
              <w:left w:val="nil"/>
              <w:bottom w:val="single" w:sz="4" w:space="0" w:color="auto"/>
              <w:right w:val="single" w:sz="4" w:space="0" w:color="auto"/>
            </w:tcBorders>
            <w:shd w:val="clear" w:color="auto" w:fill="auto"/>
            <w:noWrap/>
            <w:vAlign w:val="center"/>
            <w:hideMark/>
          </w:tcPr>
          <w:p w14:paraId="770EE25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constant</w:t>
            </w:r>
          </w:p>
        </w:tc>
        <w:tc>
          <w:tcPr>
            <w:tcW w:w="1200" w:type="dxa"/>
            <w:tcBorders>
              <w:top w:val="nil"/>
              <w:left w:val="nil"/>
              <w:bottom w:val="single" w:sz="4" w:space="0" w:color="auto"/>
              <w:right w:val="single" w:sz="4" w:space="0" w:color="auto"/>
            </w:tcBorders>
            <w:shd w:val="clear" w:color="auto" w:fill="auto"/>
            <w:noWrap/>
            <w:vAlign w:val="center"/>
            <w:hideMark/>
          </w:tcPr>
          <w:p w14:paraId="110ECBA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bias</w:t>
            </w:r>
          </w:p>
        </w:tc>
        <w:tc>
          <w:tcPr>
            <w:tcW w:w="980" w:type="dxa"/>
            <w:tcBorders>
              <w:top w:val="nil"/>
              <w:left w:val="nil"/>
              <w:bottom w:val="single" w:sz="4" w:space="0" w:color="auto"/>
              <w:right w:val="single" w:sz="4" w:space="0" w:color="auto"/>
            </w:tcBorders>
            <w:shd w:val="clear" w:color="auto" w:fill="auto"/>
            <w:noWrap/>
            <w:vAlign w:val="center"/>
            <w:hideMark/>
          </w:tcPr>
          <w:p w14:paraId="7FA76C4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duty</w:t>
            </w:r>
          </w:p>
        </w:tc>
        <w:tc>
          <w:tcPr>
            <w:tcW w:w="1080" w:type="dxa"/>
            <w:tcBorders>
              <w:top w:val="nil"/>
              <w:left w:val="nil"/>
              <w:bottom w:val="single" w:sz="4" w:space="0" w:color="auto"/>
              <w:right w:val="single" w:sz="4" w:space="0" w:color="auto"/>
            </w:tcBorders>
            <w:shd w:val="clear" w:color="auto" w:fill="auto"/>
            <w:noWrap/>
            <w:vAlign w:val="center"/>
            <w:hideMark/>
          </w:tcPr>
          <w:p w14:paraId="54F0E85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alienate</w:t>
            </w:r>
          </w:p>
        </w:tc>
        <w:tc>
          <w:tcPr>
            <w:tcW w:w="1000" w:type="dxa"/>
            <w:tcBorders>
              <w:top w:val="nil"/>
              <w:left w:val="nil"/>
              <w:bottom w:val="single" w:sz="4" w:space="0" w:color="auto"/>
              <w:right w:val="single" w:sz="4" w:space="0" w:color="auto"/>
            </w:tcBorders>
            <w:shd w:val="clear" w:color="auto" w:fill="auto"/>
            <w:noWrap/>
            <w:vAlign w:val="center"/>
            <w:hideMark/>
          </w:tcPr>
          <w:p w14:paraId="390ED6E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family</w:t>
            </w:r>
          </w:p>
        </w:tc>
        <w:tc>
          <w:tcPr>
            <w:tcW w:w="960" w:type="dxa"/>
            <w:tcBorders>
              <w:top w:val="nil"/>
              <w:left w:val="nil"/>
              <w:bottom w:val="single" w:sz="4" w:space="0" w:color="auto"/>
              <w:right w:val="single" w:sz="4" w:space="0" w:color="auto"/>
            </w:tcBorders>
            <w:shd w:val="clear" w:color="auto" w:fill="auto"/>
            <w:noWrap/>
            <w:vAlign w:val="center"/>
            <w:hideMark/>
          </w:tcPr>
          <w:p w14:paraId="09565E3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renegade</w:t>
            </w:r>
          </w:p>
        </w:tc>
        <w:tc>
          <w:tcPr>
            <w:tcW w:w="1060" w:type="dxa"/>
            <w:tcBorders>
              <w:top w:val="nil"/>
              <w:left w:val="nil"/>
              <w:bottom w:val="single" w:sz="4" w:space="0" w:color="auto"/>
              <w:right w:val="single" w:sz="4" w:space="0" w:color="auto"/>
            </w:tcBorders>
            <w:shd w:val="clear" w:color="auto" w:fill="auto"/>
            <w:noWrap/>
            <w:vAlign w:val="center"/>
            <w:hideMark/>
          </w:tcPr>
          <w:p w14:paraId="5168393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virgin</w:t>
            </w:r>
          </w:p>
        </w:tc>
        <w:tc>
          <w:tcPr>
            <w:tcW w:w="1180" w:type="dxa"/>
            <w:tcBorders>
              <w:top w:val="nil"/>
              <w:left w:val="nil"/>
              <w:bottom w:val="single" w:sz="4" w:space="0" w:color="auto"/>
              <w:right w:val="single" w:sz="4" w:space="0" w:color="auto"/>
            </w:tcBorders>
            <w:shd w:val="clear" w:color="auto" w:fill="auto"/>
            <w:noWrap/>
            <w:vAlign w:val="center"/>
            <w:hideMark/>
          </w:tcPr>
          <w:p w14:paraId="2667F4C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sin</w:t>
            </w:r>
          </w:p>
        </w:tc>
      </w:tr>
      <w:tr w:rsidR="00BE0334" w14:paraId="407AC681"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2D3DF7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7</w:t>
            </w:r>
          </w:p>
        </w:tc>
        <w:tc>
          <w:tcPr>
            <w:tcW w:w="1080" w:type="dxa"/>
            <w:tcBorders>
              <w:top w:val="nil"/>
              <w:left w:val="nil"/>
              <w:bottom w:val="single" w:sz="4" w:space="0" w:color="auto"/>
              <w:right w:val="single" w:sz="4" w:space="0" w:color="auto"/>
            </w:tcBorders>
            <w:shd w:val="clear" w:color="auto" w:fill="auto"/>
            <w:noWrap/>
            <w:vAlign w:val="center"/>
            <w:hideMark/>
          </w:tcPr>
          <w:p w14:paraId="353147E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shield</w:t>
            </w:r>
          </w:p>
        </w:tc>
        <w:tc>
          <w:tcPr>
            <w:tcW w:w="800" w:type="dxa"/>
            <w:tcBorders>
              <w:top w:val="nil"/>
              <w:left w:val="nil"/>
              <w:bottom w:val="single" w:sz="4" w:space="0" w:color="auto"/>
              <w:right w:val="single" w:sz="4" w:space="0" w:color="auto"/>
            </w:tcBorders>
            <w:shd w:val="clear" w:color="auto" w:fill="auto"/>
            <w:noWrap/>
            <w:vAlign w:val="center"/>
            <w:hideMark/>
          </w:tcPr>
          <w:p w14:paraId="3EA12B8F"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exploit</w:t>
            </w:r>
          </w:p>
        </w:tc>
        <w:tc>
          <w:tcPr>
            <w:tcW w:w="1140" w:type="dxa"/>
            <w:tcBorders>
              <w:top w:val="nil"/>
              <w:left w:val="nil"/>
              <w:bottom w:val="single" w:sz="4" w:space="0" w:color="auto"/>
              <w:right w:val="single" w:sz="4" w:space="0" w:color="auto"/>
            </w:tcBorders>
            <w:shd w:val="clear" w:color="auto" w:fill="auto"/>
            <w:noWrap/>
            <w:vAlign w:val="center"/>
            <w:hideMark/>
          </w:tcPr>
          <w:p w14:paraId="4810EC5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reasonable</w:t>
            </w:r>
          </w:p>
        </w:tc>
        <w:tc>
          <w:tcPr>
            <w:tcW w:w="1200" w:type="dxa"/>
            <w:tcBorders>
              <w:top w:val="nil"/>
              <w:left w:val="nil"/>
              <w:bottom w:val="single" w:sz="4" w:space="0" w:color="auto"/>
              <w:right w:val="single" w:sz="4" w:space="0" w:color="auto"/>
            </w:tcBorders>
            <w:shd w:val="clear" w:color="auto" w:fill="auto"/>
            <w:noWrap/>
            <w:vAlign w:val="center"/>
            <w:hideMark/>
          </w:tcPr>
          <w:p w14:paraId="4C475B7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inequitable</w:t>
            </w:r>
          </w:p>
        </w:tc>
        <w:tc>
          <w:tcPr>
            <w:tcW w:w="980" w:type="dxa"/>
            <w:tcBorders>
              <w:top w:val="nil"/>
              <w:left w:val="nil"/>
              <w:bottom w:val="single" w:sz="4" w:space="0" w:color="auto"/>
              <w:right w:val="single" w:sz="4" w:space="0" w:color="auto"/>
            </w:tcBorders>
            <w:shd w:val="clear" w:color="auto" w:fill="auto"/>
            <w:noWrap/>
            <w:vAlign w:val="center"/>
            <w:hideMark/>
          </w:tcPr>
          <w:p w14:paraId="688D7F6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order</w:t>
            </w:r>
          </w:p>
        </w:tc>
        <w:tc>
          <w:tcPr>
            <w:tcW w:w="1080" w:type="dxa"/>
            <w:tcBorders>
              <w:top w:val="nil"/>
              <w:left w:val="nil"/>
              <w:bottom w:val="single" w:sz="4" w:space="0" w:color="auto"/>
              <w:right w:val="single" w:sz="4" w:space="0" w:color="auto"/>
            </w:tcBorders>
            <w:shd w:val="clear" w:color="auto" w:fill="auto"/>
            <w:noWrap/>
            <w:vAlign w:val="center"/>
            <w:hideMark/>
          </w:tcPr>
          <w:p w14:paraId="175CBC8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denounce</w:t>
            </w:r>
          </w:p>
        </w:tc>
        <w:tc>
          <w:tcPr>
            <w:tcW w:w="1000" w:type="dxa"/>
            <w:tcBorders>
              <w:top w:val="nil"/>
              <w:left w:val="nil"/>
              <w:bottom w:val="single" w:sz="4" w:space="0" w:color="auto"/>
              <w:right w:val="single" w:sz="4" w:space="0" w:color="auto"/>
            </w:tcBorders>
            <w:shd w:val="clear" w:color="auto" w:fill="auto"/>
            <w:noWrap/>
            <w:vAlign w:val="center"/>
            <w:hideMark/>
          </w:tcPr>
          <w:p w14:paraId="5BBA40E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group</w:t>
            </w:r>
          </w:p>
        </w:tc>
        <w:tc>
          <w:tcPr>
            <w:tcW w:w="960" w:type="dxa"/>
            <w:tcBorders>
              <w:top w:val="nil"/>
              <w:left w:val="nil"/>
              <w:bottom w:val="single" w:sz="4" w:space="0" w:color="auto"/>
              <w:right w:val="single" w:sz="4" w:space="0" w:color="auto"/>
            </w:tcBorders>
            <w:shd w:val="clear" w:color="auto" w:fill="auto"/>
            <w:noWrap/>
            <w:vAlign w:val="center"/>
            <w:hideMark/>
          </w:tcPr>
          <w:p w14:paraId="13594D1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imposter</w:t>
            </w:r>
          </w:p>
        </w:tc>
        <w:tc>
          <w:tcPr>
            <w:tcW w:w="1060" w:type="dxa"/>
            <w:tcBorders>
              <w:top w:val="nil"/>
              <w:left w:val="nil"/>
              <w:bottom w:val="single" w:sz="4" w:space="0" w:color="auto"/>
              <w:right w:val="single" w:sz="4" w:space="0" w:color="auto"/>
            </w:tcBorders>
            <w:shd w:val="clear" w:color="auto" w:fill="auto"/>
            <w:noWrap/>
            <w:vAlign w:val="center"/>
            <w:hideMark/>
          </w:tcPr>
          <w:p w14:paraId="63EF3D6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austerity</w:t>
            </w:r>
          </w:p>
        </w:tc>
        <w:tc>
          <w:tcPr>
            <w:tcW w:w="1180" w:type="dxa"/>
            <w:tcBorders>
              <w:top w:val="nil"/>
              <w:left w:val="nil"/>
              <w:bottom w:val="single" w:sz="4" w:space="0" w:color="auto"/>
              <w:right w:val="single" w:sz="4" w:space="0" w:color="auto"/>
            </w:tcBorders>
            <w:shd w:val="clear" w:color="auto" w:fill="auto"/>
            <w:noWrap/>
            <w:vAlign w:val="center"/>
            <w:hideMark/>
          </w:tcPr>
          <w:p w14:paraId="6C136E4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slut</w:t>
            </w:r>
          </w:p>
        </w:tc>
      </w:tr>
      <w:tr w:rsidR="00BE0334" w14:paraId="32B5C060"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11E109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8</w:t>
            </w:r>
          </w:p>
        </w:tc>
        <w:tc>
          <w:tcPr>
            <w:tcW w:w="1080" w:type="dxa"/>
            <w:tcBorders>
              <w:top w:val="nil"/>
              <w:left w:val="nil"/>
              <w:bottom w:val="single" w:sz="4" w:space="0" w:color="auto"/>
              <w:right w:val="single" w:sz="4" w:space="0" w:color="auto"/>
            </w:tcBorders>
            <w:shd w:val="clear" w:color="auto" w:fill="auto"/>
            <w:noWrap/>
            <w:vAlign w:val="center"/>
            <w:hideMark/>
          </w:tcPr>
          <w:p w14:paraId="396E4C0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benefit</w:t>
            </w:r>
          </w:p>
        </w:tc>
        <w:tc>
          <w:tcPr>
            <w:tcW w:w="800" w:type="dxa"/>
            <w:tcBorders>
              <w:top w:val="nil"/>
              <w:left w:val="nil"/>
              <w:bottom w:val="single" w:sz="4" w:space="0" w:color="auto"/>
              <w:right w:val="single" w:sz="4" w:space="0" w:color="auto"/>
            </w:tcBorders>
            <w:shd w:val="clear" w:color="auto" w:fill="auto"/>
            <w:noWrap/>
            <w:vAlign w:val="center"/>
            <w:hideMark/>
          </w:tcPr>
          <w:p w14:paraId="5766F7E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spurn</w:t>
            </w:r>
          </w:p>
        </w:tc>
        <w:tc>
          <w:tcPr>
            <w:tcW w:w="1140" w:type="dxa"/>
            <w:tcBorders>
              <w:top w:val="nil"/>
              <w:left w:val="nil"/>
              <w:bottom w:val="single" w:sz="4" w:space="0" w:color="auto"/>
              <w:right w:val="single" w:sz="4" w:space="0" w:color="auto"/>
            </w:tcBorders>
            <w:shd w:val="clear" w:color="auto" w:fill="auto"/>
            <w:noWrap/>
            <w:vAlign w:val="center"/>
            <w:hideMark/>
          </w:tcPr>
          <w:p w14:paraId="2441AA4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tolerant</w:t>
            </w:r>
          </w:p>
        </w:tc>
        <w:tc>
          <w:tcPr>
            <w:tcW w:w="1200" w:type="dxa"/>
            <w:tcBorders>
              <w:top w:val="nil"/>
              <w:left w:val="nil"/>
              <w:bottom w:val="single" w:sz="4" w:space="0" w:color="auto"/>
              <w:right w:val="single" w:sz="4" w:space="0" w:color="auto"/>
            </w:tcBorders>
            <w:shd w:val="clear" w:color="auto" w:fill="auto"/>
            <w:noWrap/>
            <w:vAlign w:val="center"/>
            <w:hideMark/>
          </w:tcPr>
          <w:p w14:paraId="062DDFE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unscrupulous</w:t>
            </w:r>
          </w:p>
        </w:tc>
        <w:tc>
          <w:tcPr>
            <w:tcW w:w="980" w:type="dxa"/>
            <w:tcBorders>
              <w:top w:val="nil"/>
              <w:left w:val="nil"/>
              <w:bottom w:val="single" w:sz="4" w:space="0" w:color="auto"/>
              <w:right w:val="single" w:sz="4" w:space="0" w:color="auto"/>
            </w:tcBorders>
            <w:shd w:val="clear" w:color="auto" w:fill="auto"/>
            <w:noWrap/>
            <w:vAlign w:val="center"/>
            <w:hideMark/>
          </w:tcPr>
          <w:p w14:paraId="28F260C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father</w:t>
            </w:r>
          </w:p>
        </w:tc>
        <w:tc>
          <w:tcPr>
            <w:tcW w:w="1080" w:type="dxa"/>
            <w:tcBorders>
              <w:top w:val="nil"/>
              <w:left w:val="nil"/>
              <w:bottom w:val="single" w:sz="4" w:space="0" w:color="auto"/>
              <w:right w:val="single" w:sz="4" w:space="0" w:color="auto"/>
            </w:tcBorders>
            <w:shd w:val="clear" w:color="auto" w:fill="auto"/>
            <w:noWrap/>
            <w:vAlign w:val="center"/>
            <w:hideMark/>
          </w:tcPr>
          <w:p w14:paraId="75787CC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remonstrate</w:t>
            </w:r>
          </w:p>
        </w:tc>
        <w:tc>
          <w:tcPr>
            <w:tcW w:w="1000" w:type="dxa"/>
            <w:tcBorders>
              <w:top w:val="nil"/>
              <w:left w:val="nil"/>
              <w:bottom w:val="single" w:sz="4" w:space="0" w:color="auto"/>
              <w:right w:val="single" w:sz="4" w:space="0" w:color="auto"/>
            </w:tcBorders>
            <w:shd w:val="clear" w:color="auto" w:fill="auto"/>
            <w:noWrap/>
            <w:vAlign w:val="center"/>
            <w:hideMark/>
          </w:tcPr>
          <w:p w14:paraId="2A58A6A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cadre</w:t>
            </w:r>
          </w:p>
        </w:tc>
        <w:tc>
          <w:tcPr>
            <w:tcW w:w="960" w:type="dxa"/>
            <w:tcBorders>
              <w:top w:val="nil"/>
              <w:left w:val="nil"/>
              <w:bottom w:val="single" w:sz="4" w:space="0" w:color="auto"/>
              <w:right w:val="single" w:sz="4" w:space="0" w:color="auto"/>
            </w:tcBorders>
            <w:shd w:val="clear" w:color="auto" w:fill="auto"/>
            <w:noWrap/>
            <w:vAlign w:val="center"/>
            <w:hideMark/>
          </w:tcPr>
          <w:p w14:paraId="25FD468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miscreant</w:t>
            </w:r>
          </w:p>
        </w:tc>
        <w:tc>
          <w:tcPr>
            <w:tcW w:w="1060" w:type="dxa"/>
            <w:tcBorders>
              <w:top w:val="nil"/>
              <w:left w:val="nil"/>
              <w:bottom w:val="single" w:sz="4" w:space="0" w:color="auto"/>
              <w:right w:val="single" w:sz="4" w:space="0" w:color="auto"/>
            </w:tcBorders>
            <w:shd w:val="clear" w:color="auto" w:fill="auto"/>
            <w:noWrap/>
            <w:vAlign w:val="center"/>
            <w:hideMark/>
          </w:tcPr>
          <w:p w14:paraId="0087934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upright</w:t>
            </w:r>
          </w:p>
        </w:tc>
        <w:tc>
          <w:tcPr>
            <w:tcW w:w="1180" w:type="dxa"/>
            <w:tcBorders>
              <w:top w:val="nil"/>
              <w:left w:val="nil"/>
              <w:bottom w:val="single" w:sz="4" w:space="0" w:color="auto"/>
              <w:right w:val="single" w:sz="4" w:space="0" w:color="auto"/>
            </w:tcBorders>
            <w:shd w:val="clear" w:color="auto" w:fill="auto"/>
            <w:noWrap/>
            <w:vAlign w:val="center"/>
            <w:hideMark/>
          </w:tcPr>
          <w:p w14:paraId="6C2A6D7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gross</w:t>
            </w:r>
          </w:p>
        </w:tc>
      </w:tr>
      <w:tr w:rsidR="00BE0334" w14:paraId="02433F14"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1A201F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9</w:t>
            </w:r>
          </w:p>
        </w:tc>
        <w:tc>
          <w:tcPr>
            <w:tcW w:w="1080" w:type="dxa"/>
            <w:tcBorders>
              <w:top w:val="nil"/>
              <w:left w:val="nil"/>
              <w:bottom w:val="single" w:sz="4" w:space="0" w:color="auto"/>
              <w:right w:val="single" w:sz="4" w:space="0" w:color="auto"/>
            </w:tcBorders>
            <w:shd w:val="clear" w:color="auto" w:fill="auto"/>
            <w:noWrap/>
            <w:vAlign w:val="center"/>
            <w:hideMark/>
          </w:tcPr>
          <w:p w14:paraId="3F32011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defend</w:t>
            </w:r>
          </w:p>
        </w:tc>
        <w:tc>
          <w:tcPr>
            <w:tcW w:w="800" w:type="dxa"/>
            <w:tcBorders>
              <w:top w:val="nil"/>
              <w:left w:val="nil"/>
              <w:bottom w:val="single" w:sz="4" w:space="0" w:color="auto"/>
              <w:right w:val="single" w:sz="4" w:space="0" w:color="auto"/>
            </w:tcBorders>
            <w:shd w:val="clear" w:color="auto" w:fill="auto"/>
            <w:noWrap/>
            <w:vAlign w:val="center"/>
            <w:hideMark/>
          </w:tcPr>
          <w:p w14:paraId="7C6107E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abandon</w:t>
            </w:r>
          </w:p>
        </w:tc>
        <w:tc>
          <w:tcPr>
            <w:tcW w:w="1140" w:type="dxa"/>
            <w:tcBorders>
              <w:top w:val="nil"/>
              <w:left w:val="nil"/>
              <w:bottom w:val="single" w:sz="4" w:space="0" w:color="auto"/>
              <w:right w:val="single" w:sz="4" w:space="0" w:color="auto"/>
            </w:tcBorders>
            <w:shd w:val="clear" w:color="auto" w:fill="auto"/>
            <w:noWrap/>
            <w:vAlign w:val="center"/>
            <w:hideMark/>
          </w:tcPr>
          <w:p w14:paraId="31791CD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impartial</w:t>
            </w:r>
          </w:p>
        </w:tc>
        <w:tc>
          <w:tcPr>
            <w:tcW w:w="1200" w:type="dxa"/>
            <w:tcBorders>
              <w:top w:val="nil"/>
              <w:left w:val="nil"/>
              <w:bottom w:val="single" w:sz="4" w:space="0" w:color="auto"/>
              <w:right w:val="single" w:sz="4" w:space="0" w:color="auto"/>
            </w:tcBorders>
            <w:shd w:val="clear" w:color="auto" w:fill="auto"/>
            <w:noWrap/>
            <w:vAlign w:val="center"/>
            <w:hideMark/>
          </w:tcPr>
          <w:p w14:paraId="0E53F13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exclusion</w:t>
            </w:r>
          </w:p>
        </w:tc>
        <w:tc>
          <w:tcPr>
            <w:tcW w:w="980" w:type="dxa"/>
            <w:tcBorders>
              <w:top w:val="nil"/>
              <w:left w:val="nil"/>
              <w:bottom w:val="single" w:sz="4" w:space="0" w:color="auto"/>
              <w:right w:val="single" w:sz="4" w:space="0" w:color="auto"/>
            </w:tcBorders>
            <w:shd w:val="clear" w:color="auto" w:fill="auto"/>
            <w:noWrap/>
            <w:vAlign w:val="center"/>
            <w:hideMark/>
          </w:tcPr>
          <w:p w14:paraId="4559C30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hierarch</w:t>
            </w:r>
          </w:p>
        </w:tc>
        <w:tc>
          <w:tcPr>
            <w:tcW w:w="1080" w:type="dxa"/>
            <w:tcBorders>
              <w:top w:val="nil"/>
              <w:left w:val="nil"/>
              <w:bottom w:val="single" w:sz="4" w:space="0" w:color="auto"/>
              <w:right w:val="single" w:sz="4" w:space="0" w:color="auto"/>
            </w:tcBorders>
            <w:shd w:val="clear" w:color="auto" w:fill="auto"/>
            <w:noWrap/>
            <w:vAlign w:val="center"/>
            <w:hideMark/>
          </w:tcPr>
          <w:p w14:paraId="1F9B49D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protest</w:t>
            </w:r>
          </w:p>
        </w:tc>
        <w:tc>
          <w:tcPr>
            <w:tcW w:w="1000" w:type="dxa"/>
            <w:tcBorders>
              <w:top w:val="nil"/>
              <w:left w:val="nil"/>
              <w:bottom w:val="single" w:sz="4" w:space="0" w:color="auto"/>
              <w:right w:val="single" w:sz="4" w:space="0" w:color="auto"/>
            </w:tcBorders>
            <w:shd w:val="clear" w:color="auto" w:fill="auto"/>
            <w:noWrap/>
            <w:vAlign w:val="center"/>
            <w:hideMark/>
          </w:tcPr>
          <w:p w14:paraId="236CB1B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joint</w:t>
            </w:r>
          </w:p>
        </w:tc>
        <w:tc>
          <w:tcPr>
            <w:tcW w:w="960" w:type="dxa"/>
            <w:tcBorders>
              <w:top w:val="nil"/>
              <w:left w:val="nil"/>
              <w:bottom w:val="single" w:sz="4" w:space="0" w:color="auto"/>
              <w:right w:val="single" w:sz="4" w:space="0" w:color="auto"/>
            </w:tcBorders>
            <w:shd w:val="clear" w:color="auto" w:fill="auto"/>
            <w:noWrap/>
            <w:vAlign w:val="center"/>
            <w:hideMark/>
          </w:tcPr>
          <w:p w14:paraId="1BE9C56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deserting</w:t>
            </w:r>
          </w:p>
        </w:tc>
        <w:tc>
          <w:tcPr>
            <w:tcW w:w="1060" w:type="dxa"/>
            <w:tcBorders>
              <w:top w:val="nil"/>
              <w:left w:val="nil"/>
              <w:bottom w:val="single" w:sz="4" w:space="0" w:color="auto"/>
              <w:right w:val="single" w:sz="4" w:space="0" w:color="auto"/>
            </w:tcBorders>
            <w:shd w:val="clear" w:color="auto" w:fill="auto"/>
            <w:noWrap/>
            <w:vAlign w:val="center"/>
            <w:hideMark/>
          </w:tcPr>
          <w:p w14:paraId="724765D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modesty</w:t>
            </w:r>
          </w:p>
        </w:tc>
        <w:tc>
          <w:tcPr>
            <w:tcW w:w="1180" w:type="dxa"/>
            <w:tcBorders>
              <w:top w:val="nil"/>
              <w:left w:val="nil"/>
              <w:bottom w:val="single" w:sz="4" w:space="0" w:color="auto"/>
              <w:right w:val="single" w:sz="4" w:space="0" w:color="auto"/>
            </w:tcBorders>
            <w:shd w:val="clear" w:color="auto" w:fill="auto"/>
            <w:noWrap/>
            <w:vAlign w:val="center"/>
            <w:hideMark/>
          </w:tcPr>
          <w:p w14:paraId="381B16B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trashy</w:t>
            </w:r>
          </w:p>
        </w:tc>
      </w:tr>
      <w:tr w:rsidR="00BE0334" w14:paraId="2A90C4CF"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8D7988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10</w:t>
            </w:r>
          </w:p>
        </w:tc>
        <w:tc>
          <w:tcPr>
            <w:tcW w:w="1080" w:type="dxa"/>
            <w:tcBorders>
              <w:top w:val="nil"/>
              <w:left w:val="nil"/>
              <w:bottom w:val="single" w:sz="4" w:space="0" w:color="auto"/>
              <w:right w:val="single" w:sz="4" w:space="0" w:color="auto"/>
            </w:tcBorders>
            <w:shd w:val="clear" w:color="auto" w:fill="auto"/>
            <w:noWrap/>
            <w:vAlign w:val="center"/>
            <w:hideMark/>
          </w:tcPr>
          <w:p w14:paraId="3202C6E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guard</w:t>
            </w:r>
          </w:p>
        </w:tc>
        <w:tc>
          <w:tcPr>
            <w:tcW w:w="800" w:type="dxa"/>
            <w:tcBorders>
              <w:top w:val="nil"/>
              <w:left w:val="nil"/>
              <w:bottom w:val="single" w:sz="4" w:space="0" w:color="auto"/>
              <w:right w:val="single" w:sz="4" w:space="0" w:color="auto"/>
            </w:tcBorders>
            <w:shd w:val="clear" w:color="auto" w:fill="auto"/>
            <w:noWrap/>
            <w:vAlign w:val="center"/>
            <w:hideMark/>
          </w:tcPr>
          <w:p w14:paraId="2F95CA0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stomp</w:t>
            </w:r>
          </w:p>
        </w:tc>
        <w:tc>
          <w:tcPr>
            <w:tcW w:w="1140" w:type="dxa"/>
            <w:tcBorders>
              <w:top w:val="nil"/>
              <w:left w:val="nil"/>
              <w:bottom w:val="single" w:sz="4" w:space="0" w:color="auto"/>
              <w:right w:val="single" w:sz="4" w:space="0" w:color="auto"/>
            </w:tcBorders>
            <w:shd w:val="clear" w:color="auto" w:fill="auto"/>
            <w:noWrap/>
            <w:vAlign w:val="center"/>
            <w:hideMark/>
          </w:tcPr>
          <w:p w14:paraId="2073A81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balance</w:t>
            </w:r>
          </w:p>
        </w:tc>
        <w:tc>
          <w:tcPr>
            <w:tcW w:w="1200" w:type="dxa"/>
            <w:tcBorders>
              <w:top w:val="nil"/>
              <w:left w:val="nil"/>
              <w:bottom w:val="single" w:sz="4" w:space="0" w:color="auto"/>
              <w:right w:val="single" w:sz="4" w:space="0" w:color="auto"/>
            </w:tcBorders>
            <w:shd w:val="clear" w:color="auto" w:fill="auto"/>
            <w:noWrap/>
            <w:vAlign w:val="center"/>
            <w:hideMark/>
          </w:tcPr>
          <w:p w14:paraId="10051DE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favoritism</w:t>
            </w:r>
          </w:p>
        </w:tc>
        <w:tc>
          <w:tcPr>
            <w:tcW w:w="980" w:type="dxa"/>
            <w:tcBorders>
              <w:top w:val="nil"/>
              <w:left w:val="nil"/>
              <w:bottom w:val="single" w:sz="4" w:space="0" w:color="auto"/>
              <w:right w:val="single" w:sz="4" w:space="0" w:color="auto"/>
            </w:tcBorders>
            <w:shd w:val="clear" w:color="auto" w:fill="auto"/>
            <w:noWrap/>
            <w:vAlign w:val="center"/>
            <w:hideMark/>
          </w:tcPr>
          <w:p w14:paraId="2F58F7B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permit</w:t>
            </w:r>
          </w:p>
        </w:tc>
        <w:tc>
          <w:tcPr>
            <w:tcW w:w="1080" w:type="dxa"/>
            <w:tcBorders>
              <w:top w:val="nil"/>
              <w:left w:val="nil"/>
              <w:bottom w:val="single" w:sz="4" w:space="0" w:color="auto"/>
              <w:right w:val="single" w:sz="4" w:space="0" w:color="auto"/>
            </w:tcBorders>
            <w:shd w:val="clear" w:color="auto" w:fill="auto"/>
            <w:noWrap/>
            <w:vAlign w:val="center"/>
            <w:hideMark/>
          </w:tcPr>
          <w:p w14:paraId="032313C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oppose</w:t>
            </w:r>
          </w:p>
        </w:tc>
        <w:tc>
          <w:tcPr>
            <w:tcW w:w="1000" w:type="dxa"/>
            <w:tcBorders>
              <w:top w:val="nil"/>
              <w:left w:val="nil"/>
              <w:bottom w:val="single" w:sz="4" w:space="0" w:color="auto"/>
              <w:right w:val="single" w:sz="4" w:space="0" w:color="auto"/>
            </w:tcBorders>
            <w:shd w:val="clear" w:color="auto" w:fill="auto"/>
            <w:noWrap/>
            <w:vAlign w:val="center"/>
            <w:hideMark/>
          </w:tcPr>
          <w:p w14:paraId="73BB526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cohort</w:t>
            </w:r>
          </w:p>
        </w:tc>
        <w:tc>
          <w:tcPr>
            <w:tcW w:w="960" w:type="dxa"/>
            <w:tcBorders>
              <w:top w:val="nil"/>
              <w:left w:val="nil"/>
              <w:bottom w:val="single" w:sz="4" w:space="0" w:color="auto"/>
              <w:right w:val="single" w:sz="4" w:space="0" w:color="auto"/>
            </w:tcBorders>
            <w:shd w:val="clear" w:color="auto" w:fill="auto"/>
            <w:noWrap/>
            <w:vAlign w:val="center"/>
            <w:hideMark/>
          </w:tcPr>
          <w:p w14:paraId="7455E6D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apostate</w:t>
            </w:r>
          </w:p>
        </w:tc>
        <w:tc>
          <w:tcPr>
            <w:tcW w:w="1060" w:type="dxa"/>
            <w:tcBorders>
              <w:top w:val="nil"/>
              <w:left w:val="nil"/>
              <w:bottom w:val="single" w:sz="4" w:space="0" w:color="auto"/>
              <w:right w:val="single" w:sz="4" w:space="0" w:color="auto"/>
            </w:tcBorders>
            <w:shd w:val="clear" w:color="auto" w:fill="auto"/>
            <w:noWrap/>
            <w:vAlign w:val="center"/>
            <w:hideMark/>
          </w:tcPr>
          <w:p w14:paraId="1E86467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innocent</w:t>
            </w:r>
          </w:p>
        </w:tc>
        <w:tc>
          <w:tcPr>
            <w:tcW w:w="1180" w:type="dxa"/>
            <w:tcBorders>
              <w:top w:val="nil"/>
              <w:left w:val="nil"/>
              <w:bottom w:val="single" w:sz="4" w:space="0" w:color="auto"/>
              <w:right w:val="single" w:sz="4" w:space="0" w:color="auto"/>
            </w:tcBorders>
            <w:shd w:val="clear" w:color="auto" w:fill="auto"/>
            <w:noWrap/>
            <w:vAlign w:val="center"/>
            <w:hideMark/>
          </w:tcPr>
          <w:p w14:paraId="2048F94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blemish</w:t>
            </w:r>
          </w:p>
        </w:tc>
      </w:tr>
      <w:tr w:rsidR="00BE0334" w14:paraId="40A56B8C"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EDAF7C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11</w:t>
            </w:r>
          </w:p>
        </w:tc>
        <w:tc>
          <w:tcPr>
            <w:tcW w:w="1080" w:type="dxa"/>
            <w:tcBorders>
              <w:top w:val="nil"/>
              <w:left w:val="nil"/>
              <w:bottom w:val="single" w:sz="4" w:space="0" w:color="auto"/>
              <w:right w:val="single" w:sz="4" w:space="0" w:color="auto"/>
            </w:tcBorders>
            <w:shd w:val="clear" w:color="auto" w:fill="auto"/>
            <w:noWrap/>
            <w:vAlign w:val="center"/>
            <w:hideMark/>
          </w:tcPr>
          <w:p w14:paraId="015FE76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amity</w:t>
            </w:r>
          </w:p>
        </w:tc>
        <w:tc>
          <w:tcPr>
            <w:tcW w:w="800" w:type="dxa"/>
            <w:tcBorders>
              <w:top w:val="nil"/>
              <w:left w:val="nil"/>
              <w:bottom w:val="single" w:sz="4" w:space="0" w:color="auto"/>
              <w:right w:val="single" w:sz="4" w:space="0" w:color="auto"/>
            </w:tcBorders>
            <w:shd w:val="clear" w:color="auto" w:fill="auto"/>
            <w:noWrap/>
            <w:vAlign w:val="center"/>
            <w:hideMark/>
          </w:tcPr>
          <w:p w14:paraId="573C518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ruin</w:t>
            </w:r>
          </w:p>
        </w:tc>
        <w:tc>
          <w:tcPr>
            <w:tcW w:w="1140" w:type="dxa"/>
            <w:tcBorders>
              <w:top w:val="nil"/>
              <w:left w:val="nil"/>
              <w:bottom w:val="single" w:sz="4" w:space="0" w:color="auto"/>
              <w:right w:val="single" w:sz="4" w:space="0" w:color="auto"/>
            </w:tcBorders>
            <w:shd w:val="clear" w:color="auto" w:fill="auto"/>
            <w:noWrap/>
            <w:vAlign w:val="center"/>
            <w:hideMark/>
          </w:tcPr>
          <w:p w14:paraId="401060F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homologous</w:t>
            </w:r>
          </w:p>
        </w:tc>
        <w:tc>
          <w:tcPr>
            <w:tcW w:w="1200" w:type="dxa"/>
            <w:tcBorders>
              <w:top w:val="nil"/>
              <w:left w:val="nil"/>
              <w:bottom w:val="single" w:sz="4" w:space="0" w:color="auto"/>
              <w:right w:val="single" w:sz="4" w:space="0" w:color="auto"/>
            </w:tcBorders>
            <w:shd w:val="clear" w:color="auto" w:fill="auto"/>
            <w:noWrap/>
            <w:vAlign w:val="center"/>
            <w:hideMark/>
          </w:tcPr>
          <w:p w14:paraId="4F65B10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dissociate</w:t>
            </w:r>
          </w:p>
        </w:tc>
        <w:tc>
          <w:tcPr>
            <w:tcW w:w="980" w:type="dxa"/>
            <w:tcBorders>
              <w:top w:val="nil"/>
              <w:left w:val="nil"/>
              <w:bottom w:val="single" w:sz="4" w:space="0" w:color="auto"/>
              <w:right w:val="single" w:sz="4" w:space="0" w:color="auto"/>
            </w:tcBorders>
            <w:shd w:val="clear" w:color="auto" w:fill="auto"/>
            <w:noWrap/>
            <w:vAlign w:val="center"/>
            <w:hideMark/>
          </w:tcPr>
          <w:p w14:paraId="0B44978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comply</w:t>
            </w:r>
          </w:p>
        </w:tc>
        <w:tc>
          <w:tcPr>
            <w:tcW w:w="1080" w:type="dxa"/>
            <w:tcBorders>
              <w:top w:val="nil"/>
              <w:left w:val="nil"/>
              <w:bottom w:val="single" w:sz="4" w:space="0" w:color="auto"/>
              <w:right w:val="single" w:sz="4" w:space="0" w:color="auto"/>
            </w:tcBorders>
            <w:shd w:val="clear" w:color="auto" w:fill="auto"/>
            <w:noWrap/>
            <w:vAlign w:val="center"/>
            <w:hideMark/>
          </w:tcPr>
          <w:p w14:paraId="6176154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mutinous</w:t>
            </w:r>
          </w:p>
        </w:tc>
        <w:tc>
          <w:tcPr>
            <w:tcW w:w="1000" w:type="dxa"/>
            <w:tcBorders>
              <w:top w:val="nil"/>
              <w:left w:val="nil"/>
              <w:bottom w:val="single" w:sz="4" w:space="0" w:color="auto"/>
              <w:right w:val="single" w:sz="4" w:space="0" w:color="auto"/>
            </w:tcBorders>
            <w:shd w:val="clear" w:color="auto" w:fill="auto"/>
            <w:noWrap/>
            <w:vAlign w:val="center"/>
            <w:hideMark/>
          </w:tcPr>
          <w:p w14:paraId="0A1AE23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ally</w:t>
            </w:r>
          </w:p>
        </w:tc>
        <w:tc>
          <w:tcPr>
            <w:tcW w:w="960" w:type="dxa"/>
            <w:tcBorders>
              <w:top w:val="nil"/>
              <w:left w:val="nil"/>
              <w:bottom w:val="single" w:sz="4" w:space="0" w:color="auto"/>
              <w:right w:val="single" w:sz="4" w:space="0" w:color="auto"/>
            </w:tcBorders>
            <w:shd w:val="clear" w:color="auto" w:fill="auto"/>
            <w:noWrap/>
            <w:vAlign w:val="center"/>
            <w:hideMark/>
          </w:tcPr>
          <w:p w14:paraId="446626C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individual</w:t>
            </w:r>
          </w:p>
        </w:tc>
        <w:tc>
          <w:tcPr>
            <w:tcW w:w="1060" w:type="dxa"/>
            <w:tcBorders>
              <w:top w:val="nil"/>
              <w:left w:val="nil"/>
              <w:bottom w:val="single" w:sz="4" w:space="0" w:color="auto"/>
              <w:right w:val="single" w:sz="4" w:space="0" w:color="auto"/>
            </w:tcBorders>
            <w:shd w:val="clear" w:color="auto" w:fill="auto"/>
            <w:noWrap/>
            <w:vAlign w:val="center"/>
            <w:hideMark/>
          </w:tcPr>
          <w:p w14:paraId="1DE9D03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refined</w:t>
            </w:r>
          </w:p>
        </w:tc>
        <w:tc>
          <w:tcPr>
            <w:tcW w:w="1180" w:type="dxa"/>
            <w:tcBorders>
              <w:top w:val="nil"/>
              <w:left w:val="nil"/>
              <w:bottom w:val="single" w:sz="4" w:space="0" w:color="auto"/>
              <w:right w:val="single" w:sz="4" w:space="0" w:color="auto"/>
            </w:tcBorders>
            <w:shd w:val="clear" w:color="auto" w:fill="auto"/>
            <w:noWrap/>
            <w:vAlign w:val="center"/>
            <w:hideMark/>
          </w:tcPr>
          <w:p w14:paraId="2DE4E15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pervert</w:t>
            </w:r>
          </w:p>
        </w:tc>
      </w:tr>
      <w:tr w:rsidR="00BE0334" w14:paraId="732E71DA"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51BA26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12</w:t>
            </w:r>
          </w:p>
        </w:tc>
        <w:tc>
          <w:tcPr>
            <w:tcW w:w="1080" w:type="dxa"/>
            <w:tcBorders>
              <w:top w:val="nil"/>
              <w:left w:val="nil"/>
              <w:bottom w:val="single" w:sz="4" w:space="0" w:color="auto"/>
              <w:right w:val="single" w:sz="4" w:space="0" w:color="auto"/>
            </w:tcBorders>
            <w:shd w:val="clear" w:color="auto" w:fill="auto"/>
            <w:noWrap/>
            <w:vAlign w:val="center"/>
            <w:hideMark/>
          </w:tcPr>
          <w:p w14:paraId="3031A99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sympathy</w:t>
            </w:r>
          </w:p>
        </w:tc>
        <w:tc>
          <w:tcPr>
            <w:tcW w:w="800" w:type="dxa"/>
            <w:tcBorders>
              <w:top w:val="nil"/>
              <w:left w:val="nil"/>
              <w:bottom w:val="single" w:sz="4" w:space="0" w:color="auto"/>
              <w:right w:val="single" w:sz="4" w:space="0" w:color="auto"/>
            </w:tcBorders>
            <w:shd w:val="clear" w:color="auto" w:fill="auto"/>
            <w:noWrap/>
            <w:vAlign w:val="center"/>
            <w:hideMark/>
          </w:tcPr>
          <w:p w14:paraId="7C433EA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ravage</w:t>
            </w:r>
          </w:p>
        </w:tc>
        <w:tc>
          <w:tcPr>
            <w:tcW w:w="1140" w:type="dxa"/>
            <w:tcBorders>
              <w:top w:val="nil"/>
              <w:left w:val="nil"/>
              <w:bottom w:val="single" w:sz="4" w:space="0" w:color="auto"/>
              <w:right w:val="single" w:sz="4" w:space="0" w:color="auto"/>
            </w:tcBorders>
            <w:shd w:val="clear" w:color="auto" w:fill="auto"/>
            <w:noWrap/>
            <w:vAlign w:val="center"/>
            <w:hideMark/>
          </w:tcPr>
          <w:p w14:paraId="3AC8374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reciprocal</w:t>
            </w:r>
          </w:p>
        </w:tc>
        <w:tc>
          <w:tcPr>
            <w:tcW w:w="1200" w:type="dxa"/>
            <w:tcBorders>
              <w:top w:val="nil"/>
              <w:left w:val="nil"/>
              <w:bottom w:val="single" w:sz="4" w:space="0" w:color="auto"/>
              <w:right w:val="single" w:sz="4" w:space="0" w:color="auto"/>
            </w:tcBorders>
            <w:shd w:val="clear" w:color="auto" w:fill="auto"/>
            <w:noWrap/>
            <w:vAlign w:val="center"/>
            <w:hideMark/>
          </w:tcPr>
          <w:p w14:paraId="2DFCB2A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discriminate</w:t>
            </w:r>
          </w:p>
        </w:tc>
        <w:tc>
          <w:tcPr>
            <w:tcW w:w="980" w:type="dxa"/>
            <w:tcBorders>
              <w:top w:val="nil"/>
              <w:left w:val="nil"/>
              <w:bottom w:val="single" w:sz="4" w:space="0" w:color="auto"/>
              <w:right w:val="single" w:sz="4" w:space="0" w:color="auto"/>
            </w:tcBorders>
            <w:shd w:val="clear" w:color="auto" w:fill="auto"/>
            <w:noWrap/>
            <w:vAlign w:val="center"/>
            <w:hideMark/>
          </w:tcPr>
          <w:p w14:paraId="525F463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supremacy</w:t>
            </w:r>
          </w:p>
        </w:tc>
        <w:tc>
          <w:tcPr>
            <w:tcW w:w="1080" w:type="dxa"/>
            <w:tcBorders>
              <w:top w:val="nil"/>
              <w:left w:val="nil"/>
              <w:bottom w:val="single" w:sz="4" w:space="0" w:color="auto"/>
              <w:right w:val="single" w:sz="4" w:space="0" w:color="auto"/>
            </w:tcBorders>
            <w:shd w:val="clear" w:color="auto" w:fill="auto"/>
            <w:noWrap/>
            <w:vAlign w:val="center"/>
            <w:hideMark/>
          </w:tcPr>
          <w:p w14:paraId="2C150AF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insurgent</w:t>
            </w:r>
          </w:p>
        </w:tc>
        <w:tc>
          <w:tcPr>
            <w:tcW w:w="1000" w:type="dxa"/>
            <w:tcBorders>
              <w:top w:val="nil"/>
              <w:left w:val="nil"/>
              <w:bottom w:val="single" w:sz="4" w:space="0" w:color="auto"/>
              <w:right w:val="single" w:sz="4" w:space="0" w:color="auto"/>
            </w:tcBorders>
            <w:shd w:val="clear" w:color="auto" w:fill="auto"/>
            <w:noWrap/>
            <w:vAlign w:val="center"/>
            <w:hideMark/>
          </w:tcPr>
          <w:p w14:paraId="3E516F0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guild</w:t>
            </w:r>
          </w:p>
        </w:tc>
        <w:tc>
          <w:tcPr>
            <w:tcW w:w="960" w:type="dxa"/>
            <w:tcBorders>
              <w:top w:val="nil"/>
              <w:left w:val="nil"/>
              <w:bottom w:val="single" w:sz="4" w:space="0" w:color="auto"/>
              <w:right w:val="single" w:sz="4" w:space="0" w:color="auto"/>
            </w:tcBorders>
            <w:shd w:val="clear" w:color="auto" w:fill="auto"/>
            <w:noWrap/>
            <w:vAlign w:val="center"/>
            <w:hideMark/>
          </w:tcPr>
          <w:p w14:paraId="551E4C1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sequester</w:t>
            </w:r>
          </w:p>
        </w:tc>
        <w:tc>
          <w:tcPr>
            <w:tcW w:w="1060" w:type="dxa"/>
            <w:tcBorders>
              <w:top w:val="nil"/>
              <w:left w:val="nil"/>
              <w:bottom w:val="single" w:sz="4" w:space="0" w:color="auto"/>
              <w:right w:val="single" w:sz="4" w:space="0" w:color="auto"/>
            </w:tcBorders>
            <w:shd w:val="clear" w:color="auto" w:fill="auto"/>
            <w:noWrap/>
            <w:vAlign w:val="center"/>
            <w:hideMark/>
          </w:tcPr>
          <w:p w14:paraId="06591C2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immaculate</w:t>
            </w:r>
          </w:p>
        </w:tc>
        <w:tc>
          <w:tcPr>
            <w:tcW w:w="1180" w:type="dxa"/>
            <w:tcBorders>
              <w:top w:val="nil"/>
              <w:left w:val="nil"/>
              <w:bottom w:val="single" w:sz="4" w:space="0" w:color="auto"/>
              <w:right w:val="single" w:sz="4" w:space="0" w:color="auto"/>
            </w:tcBorders>
            <w:shd w:val="clear" w:color="auto" w:fill="auto"/>
            <w:noWrap/>
            <w:vAlign w:val="center"/>
            <w:hideMark/>
          </w:tcPr>
          <w:p w14:paraId="239A57F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wanton</w:t>
            </w:r>
          </w:p>
        </w:tc>
      </w:tr>
    </w:tbl>
    <w:p w14:paraId="57D2BC71" w14:textId="77777777" w:rsidR="004F75DB" w:rsidRPr="00DD6F71" w:rsidRDefault="004F75DB" w:rsidP="00DD6F71">
      <w:pPr>
        <w:spacing w:after="120" w:line="240" w:lineRule="auto"/>
        <w:ind w:firstLine="0"/>
        <w:jc w:val="center"/>
        <w:rPr>
          <w:i/>
          <w:iCs/>
          <w:sz w:val="10"/>
          <w:szCs w:val="10"/>
          <w:lang w:eastAsia="zh-CN"/>
        </w:rPr>
      </w:pPr>
    </w:p>
    <w:p w14:paraId="4A942BD1" w14:textId="77777777" w:rsidR="004F75DB" w:rsidRPr="00DD6F71" w:rsidRDefault="00F73438" w:rsidP="00DD6F71">
      <w:pPr>
        <w:spacing w:after="120"/>
        <w:ind w:firstLine="0"/>
        <w:jc w:val="center"/>
        <w:rPr>
          <w:i/>
          <w:iCs/>
          <w:lang w:eastAsia="zh-CN"/>
        </w:rPr>
      </w:pPr>
      <w:r w:rsidRPr="00DD6F71">
        <w:rPr>
          <w:i/>
          <w:iCs/>
          <w:lang w:eastAsia="zh-CN"/>
        </w:rPr>
        <w:t>Table 1: DDR moral seed words</w:t>
      </w:r>
    </w:p>
    <w:p w14:paraId="3161D8ED" w14:textId="77777777" w:rsidR="0084284A" w:rsidRDefault="00F73438" w:rsidP="00000A3B">
      <w:pPr>
        <w:spacing w:after="120"/>
        <w:ind w:firstLine="0"/>
        <w:jc w:val="center"/>
        <w:rPr>
          <w:lang w:eastAsia="zh-CN"/>
        </w:rPr>
      </w:pPr>
      <w:r>
        <w:rPr>
          <w:b/>
          <w:bCs/>
          <w:lang w:eastAsia="zh-CN"/>
        </w:rPr>
        <w:t>Results</w:t>
      </w:r>
    </w:p>
    <w:p w14:paraId="11CBDA6F" w14:textId="0645DE29" w:rsidR="00000A3B" w:rsidRDefault="00F73438" w:rsidP="00000A3B">
      <w:pPr>
        <w:widowControl/>
      </w:pPr>
      <w:r>
        <w:t xml:space="preserve">First, we analyzed how </w:t>
      </w:r>
      <w:r w:rsidR="006961B9">
        <w:t>Democrat</w:t>
      </w:r>
      <w:r w:rsidR="00D34F0E">
        <w:t>s</w:t>
      </w:r>
      <w:r>
        <w:t xml:space="preserve"> generally differ from Republicans in </w:t>
      </w:r>
      <w:r w:rsidR="004C7F25">
        <w:rPr>
          <w:lang w:eastAsia="zh-CN"/>
        </w:rPr>
        <w:t xml:space="preserve">each dimension of </w:t>
      </w:r>
      <w:r>
        <w:t xml:space="preserve">moral </w:t>
      </w:r>
      <w:r w:rsidR="004C7F25">
        <w:t>foundations</w:t>
      </w:r>
      <w:r>
        <w:t xml:space="preserve">. We built a three levels random intercept multi-level model by using </w:t>
      </w:r>
      <w:r w:rsidRPr="00AC380A">
        <w:rPr>
          <w:i/>
          <w:iCs/>
        </w:rPr>
        <w:t>lme4</w:t>
      </w:r>
      <w:r>
        <w:t xml:space="preserve"> </w:t>
      </w:r>
      <w:r w:rsidR="00B32132">
        <w:fldChar w:fldCharType="begin"/>
      </w:r>
      <w:r w:rsidR="00A20BDD">
        <w:instrText xml:space="preserve"> ADDIN EN.CITE &lt;EndNote&gt;&lt;Cite&gt;&lt;Author&gt;Bates&lt;/Author&gt;&lt;Year&gt;2014&lt;/Year&gt;&lt;RecNum&gt;365&lt;/RecNum&gt;&lt;DisplayText&gt;(Bates, Mächler, Bolker, &amp;amp; Walker, 2014)&lt;/DisplayText&gt;&lt;record&gt;&lt;rec-number&gt;365&lt;/rec-number&gt;&lt;foreign-keys&gt;&lt;key app="EN" db-id="2xd0pvrd6xxp05evvtepd0f9vppe5rtsxa20" timestamp="1604595710" guid="3280ca33-5b1e-480c-9aec-b2779d4444de"&gt;365&lt;/key&gt;&lt;/foreign-keys&gt;&lt;ref-type name="Journal Article"&gt;17&lt;/ref-type&gt;&lt;contributors&gt;&lt;authors&gt;&lt;author&gt;Bates, Douglas&lt;/author&gt;&lt;author&gt;Mächler, Martin&lt;/author&gt;&lt;author&gt;Bolker, Ben&lt;/author&gt;&lt;author&gt;Walker, Steve&lt;/author&gt;&lt;/authors&gt;&lt;/contributors&gt;&lt;titles&gt;&lt;title&gt;Fitting linear mixed-effects models using lme4&lt;/title&gt;&lt;secondary-title&gt;arXiv preprint arXiv:1406.5823&lt;/secondary-title&gt;&lt;/titles&gt;&lt;periodical&gt;&lt;full-title&gt;arXiv preprint arXiv:1406.5823&lt;/full-title&gt;&lt;/periodical&gt;&lt;dates&gt;&lt;year&gt;2014&lt;/year&gt;&lt;/dates&gt;&lt;urls&gt;&lt;/urls&gt;&lt;/record&gt;&lt;/Cite&gt;&lt;/EndNote&gt;</w:instrText>
      </w:r>
      <w:r w:rsidR="00B32132">
        <w:fldChar w:fldCharType="separate"/>
      </w:r>
      <w:r w:rsidR="00B32132">
        <w:rPr>
          <w:noProof/>
        </w:rPr>
        <w:t>(Bates, Mächler, Bolker, &amp; Walker, 2014)</w:t>
      </w:r>
      <w:r w:rsidR="00B32132">
        <w:fldChar w:fldCharType="end"/>
      </w:r>
      <w:r>
        <w:t xml:space="preserve">. In this model, our dependent variable was </w:t>
      </w:r>
      <w:r w:rsidR="00716C87">
        <w:t xml:space="preserve">moral </w:t>
      </w:r>
      <w:proofErr w:type="gramStart"/>
      <w:r w:rsidR="00716C87">
        <w:t>loading</w:t>
      </w:r>
      <w:proofErr w:type="gramEnd"/>
      <w:r>
        <w:t xml:space="preserve"> and our fixed effects were moral dimensions (e.g., care, harm, etc.), partisanship </w:t>
      </w:r>
      <w:r>
        <w:lastRenderedPageBreak/>
        <w:t>(</w:t>
      </w:r>
      <w:r w:rsidR="006961B9">
        <w:t>Democrat</w:t>
      </w:r>
      <w:r w:rsidR="00D34F0E">
        <w:t>s</w:t>
      </w:r>
      <w:r>
        <w:t xml:space="preserve"> and Republicans), and their interactions. </w:t>
      </w:r>
      <w:r w:rsidR="000932E6">
        <w:t xml:space="preserve">The </w:t>
      </w:r>
      <w:r>
        <w:t>debate</w:t>
      </w:r>
      <w:r w:rsidR="000932E6">
        <w:t xml:space="preserve"> rounds</w:t>
      </w:r>
      <w:r>
        <w:t xml:space="preserve"> and </w:t>
      </w:r>
      <w:r w:rsidR="000932E6">
        <w:t xml:space="preserve">the </w:t>
      </w:r>
      <w:r>
        <w:t xml:space="preserve">election year were the second level and third level group variables. </w:t>
      </w:r>
    </w:p>
    <w:p w14:paraId="5487A219" w14:textId="02923E14" w:rsidR="00000A3B" w:rsidRDefault="00F73438" w:rsidP="00000A3B">
      <w:pPr>
        <w:widowControl/>
        <w:rPr>
          <w:lang w:eastAsia="zh-CN"/>
        </w:rPr>
      </w:pPr>
      <w:r>
        <w:t xml:space="preserve">Our results show that </w:t>
      </w:r>
      <w:r w:rsidRPr="00644402">
        <w:t xml:space="preserve">substantial variance in </w:t>
      </w:r>
      <w:r w:rsidR="00716C87">
        <w:t>moral loading</w:t>
      </w:r>
      <w:r w:rsidRPr="00644402">
        <w:t xml:space="preserve"> </w:t>
      </w:r>
      <w:r w:rsidR="00C51E78" w:rsidRPr="00644402">
        <w:t>occur</w:t>
      </w:r>
      <w:r w:rsidR="00C51E78">
        <w:t>red</w:t>
      </w:r>
      <w:r w:rsidRPr="00644402">
        <w:t xml:space="preserve"> at the </w:t>
      </w:r>
      <w:r>
        <w:rPr>
          <w:rFonts w:hint="eastAsia"/>
          <w:lang w:eastAsia="zh-CN"/>
        </w:rPr>
        <w:t>second</w:t>
      </w:r>
      <w:r>
        <w:rPr>
          <w:lang w:eastAsia="zh-CN"/>
        </w:rPr>
        <w:t xml:space="preserve"> level (ICC = .3</w:t>
      </w:r>
      <w:r w:rsidR="00E23E70">
        <w:rPr>
          <w:lang w:eastAsia="zh-CN"/>
        </w:rPr>
        <w:t>4</w:t>
      </w:r>
      <w:r>
        <w:rPr>
          <w:lang w:eastAsia="zh-CN"/>
        </w:rPr>
        <w:t>) and third level (ICC = .1</w:t>
      </w:r>
      <w:r w:rsidR="00E23E70">
        <w:rPr>
          <w:lang w:eastAsia="zh-CN"/>
        </w:rPr>
        <w:t>7</w:t>
      </w:r>
      <w:r>
        <w:rPr>
          <w:lang w:eastAsia="zh-CN"/>
        </w:rPr>
        <w:t xml:space="preserve">), which indicates that </w:t>
      </w:r>
      <w:r>
        <w:rPr>
          <w:rFonts w:hint="eastAsia"/>
          <w:lang w:eastAsia="zh-CN"/>
        </w:rPr>
        <w:t>t</w:t>
      </w:r>
      <w:r w:rsidRPr="001670BE">
        <w:rPr>
          <w:lang w:eastAsia="zh-CN"/>
        </w:rPr>
        <w:t xml:space="preserve">he </w:t>
      </w:r>
      <w:r w:rsidR="00716C87">
        <w:rPr>
          <w:lang w:eastAsia="zh-CN"/>
        </w:rPr>
        <w:t>moral loading</w:t>
      </w:r>
      <w:r>
        <w:rPr>
          <w:lang w:eastAsia="zh-CN"/>
        </w:rPr>
        <w:t>s of a given debate</w:t>
      </w:r>
      <w:r w:rsidRPr="001670BE">
        <w:rPr>
          <w:lang w:eastAsia="zh-CN"/>
        </w:rPr>
        <w:t xml:space="preserve"> on the 10 moral </w:t>
      </w:r>
      <w:r>
        <w:rPr>
          <w:lang w:eastAsia="zh-CN"/>
        </w:rPr>
        <w:t>dimensions</w:t>
      </w:r>
      <w:r w:rsidR="00E5566F">
        <w:rPr>
          <w:lang w:eastAsia="zh-CN"/>
        </w:rPr>
        <w:t xml:space="preserve"> (5 pairs)</w:t>
      </w:r>
      <w:r w:rsidRPr="001670BE">
        <w:rPr>
          <w:lang w:eastAsia="zh-CN"/>
        </w:rPr>
        <w:t xml:space="preserve"> </w:t>
      </w:r>
      <w:r>
        <w:rPr>
          <w:lang w:eastAsia="zh-CN"/>
        </w:rPr>
        <w:t>are</w:t>
      </w:r>
      <w:r w:rsidRPr="001670BE">
        <w:rPr>
          <w:lang w:eastAsia="zh-CN"/>
        </w:rPr>
        <w:t xml:space="preserve"> substantially correlated, suggesting that individuals </w:t>
      </w:r>
      <w:r>
        <w:rPr>
          <w:lang w:eastAsia="zh-CN"/>
        </w:rPr>
        <w:t>are likely</w:t>
      </w:r>
      <w:r w:rsidRPr="001670BE">
        <w:rPr>
          <w:lang w:eastAsia="zh-CN"/>
        </w:rPr>
        <w:t xml:space="preserve"> to simultaneously invoke several moral domains.</w:t>
      </w:r>
      <w:r>
        <w:rPr>
          <w:lang w:eastAsia="zh-CN"/>
        </w:rPr>
        <w:t xml:space="preserve"> </w:t>
      </w:r>
      <w:r w:rsidR="002C7B8F">
        <w:rPr>
          <w:lang w:eastAsia="zh-CN"/>
        </w:rPr>
        <w:t>We further tested the correlations between every two moral dimensions</w:t>
      </w:r>
      <w:r w:rsidR="0029197C">
        <w:rPr>
          <w:lang w:eastAsia="zh-CN"/>
        </w:rPr>
        <w:t xml:space="preserve"> and found that</w:t>
      </w:r>
      <w:r w:rsidR="008232D6">
        <w:rPr>
          <w:lang w:eastAsia="zh-CN"/>
        </w:rPr>
        <w:t xml:space="preserve"> among 45 pairs of correlations, only f</w:t>
      </w:r>
      <w:r w:rsidR="0020243F">
        <w:rPr>
          <w:lang w:eastAsia="zh-CN"/>
        </w:rPr>
        <w:t>our</w:t>
      </w:r>
      <w:r w:rsidR="008232D6">
        <w:rPr>
          <w:lang w:eastAsia="zh-CN"/>
        </w:rPr>
        <w:t xml:space="preserve"> correlation coefficients were below .25 and non-significant</w:t>
      </w:r>
      <w:r w:rsidR="00CF557B">
        <w:rPr>
          <w:lang w:eastAsia="zh-CN"/>
        </w:rPr>
        <w:t>, further supporting the above argument.</w:t>
      </w:r>
      <w:r w:rsidR="0029197C">
        <w:rPr>
          <w:lang w:eastAsia="zh-CN"/>
        </w:rPr>
        <w:t xml:space="preserve"> </w:t>
      </w:r>
      <w:r>
        <w:rPr>
          <w:lang w:eastAsia="zh-CN"/>
        </w:rPr>
        <w:t>This finding</w:t>
      </w:r>
      <w:r w:rsidR="00CF557B">
        <w:rPr>
          <w:lang w:eastAsia="zh-CN"/>
        </w:rPr>
        <w:t xml:space="preserve"> </w:t>
      </w:r>
      <w:r>
        <w:rPr>
          <w:lang w:eastAsia="zh-CN"/>
        </w:rPr>
        <w:t xml:space="preserve">aligns with </w:t>
      </w:r>
      <w:r w:rsidRPr="004F244D">
        <w:rPr>
          <w:lang w:eastAsia="zh-CN"/>
        </w:rPr>
        <w:t>Hoover</w:t>
      </w:r>
      <w:r>
        <w:rPr>
          <w:lang w:eastAsia="zh-CN"/>
        </w:rPr>
        <w:t xml:space="preserve"> and associates’ (2018) study about donation on social media. </w:t>
      </w:r>
    </w:p>
    <w:p w14:paraId="726287C0" w14:textId="71974351" w:rsidR="00000A3B" w:rsidRDefault="00F73438" w:rsidP="00000A3B">
      <w:pPr>
        <w:widowControl/>
        <w:rPr>
          <w:lang w:eastAsia="zh-CN"/>
        </w:rPr>
      </w:pPr>
      <w:r>
        <w:rPr>
          <w:lang w:eastAsia="zh-CN"/>
        </w:rPr>
        <w:t xml:space="preserve">The results (see </w:t>
      </w:r>
      <w:r w:rsidR="006A4A16">
        <w:rPr>
          <w:lang w:eastAsia="zh-CN"/>
        </w:rPr>
        <w:t>F</w:t>
      </w:r>
      <w:r>
        <w:rPr>
          <w:lang w:eastAsia="zh-CN"/>
        </w:rPr>
        <w:t xml:space="preserve">igure 1) from the multi-level model further reveal that </w:t>
      </w:r>
      <w:r w:rsidR="006961B9">
        <w:rPr>
          <w:lang w:eastAsia="zh-CN"/>
        </w:rPr>
        <w:t>Democrat</w:t>
      </w:r>
      <w:r w:rsidR="00D34F0E">
        <w:rPr>
          <w:lang w:eastAsia="zh-CN"/>
        </w:rPr>
        <w:t>s</w:t>
      </w:r>
      <w:r>
        <w:rPr>
          <w:lang w:eastAsia="zh-CN"/>
        </w:rPr>
        <w:t xml:space="preserve"> generally had significantly higher </w:t>
      </w:r>
      <w:r w:rsidR="00716C87">
        <w:rPr>
          <w:lang w:eastAsia="zh-CN"/>
        </w:rPr>
        <w:t>moral loading</w:t>
      </w:r>
      <w:r>
        <w:rPr>
          <w:lang w:eastAsia="zh-CN"/>
        </w:rPr>
        <w:t xml:space="preserve"> on care (</w:t>
      </w:r>
      <w:r w:rsidR="00051A93">
        <w:rPr>
          <w:i/>
          <w:iCs/>
          <w:lang w:eastAsia="zh-CN"/>
        </w:rPr>
        <w:t>b</w:t>
      </w:r>
      <w:r>
        <w:rPr>
          <w:lang w:eastAsia="zh-CN"/>
        </w:rPr>
        <w:t xml:space="preserve"> = .01</w:t>
      </w:r>
      <w:r w:rsidR="001235CA">
        <w:rPr>
          <w:lang w:eastAsia="zh-CN"/>
        </w:rPr>
        <w:t>3</w:t>
      </w:r>
      <w:r>
        <w:rPr>
          <w:lang w:eastAsia="zh-CN"/>
        </w:rPr>
        <w:t>, 95%CI = [.00</w:t>
      </w:r>
      <w:r w:rsidR="000057A6">
        <w:rPr>
          <w:lang w:eastAsia="zh-CN"/>
        </w:rPr>
        <w:t>7</w:t>
      </w:r>
      <w:r>
        <w:rPr>
          <w:lang w:eastAsia="zh-CN"/>
        </w:rPr>
        <w:t>, .01</w:t>
      </w:r>
      <w:r w:rsidR="000057A6">
        <w:rPr>
          <w:lang w:eastAsia="zh-CN"/>
        </w:rPr>
        <w:t>9</w:t>
      </w:r>
      <w:r>
        <w:rPr>
          <w:lang w:eastAsia="zh-CN"/>
        </w:rPr>
        <w:t>])</w:t>
      </w:r>
      <w:r w:rsidR="00FF7926">
        <w:rPr>
          <w:lang w:eastAsia="zh-CN"/>
        </w:rPr>
        <w:t xml:space="preserve"> and</w:t>
      </w:r>
      <w:r>
        <w:rPr>
          <w:lang w:eastAsia="zh-CN"/>
        </w:rPr>
        <w:t xml:space="preserve"> fairness (</w:t>
      </w:r>
      <w:r w:rsidR="00126F2A">
        <w:rPr>
          <w:i/>
          <w:iCs/>
          <w:lang w:eastAsia="zh-CN"/>
        </w:rPr>
        <w:t>b</w:t>
      </w:r>
      <w:r>
        <w:rPr>
          <w:lang w:eastAsia="zh-CN"/>
        </w:rPr>
        <w:t xml:space="preserve"> = .01</w:t>
      </w:r>
      <w:r w:rsidR="00435952">
        <w:rPr>
          <w:lang w:eastAsia="zh-CN"/>
        </w:rPr>
        <w:t>3</w:t>
      </w:r>
      <w:r>
        <w:rPr>
          <w:lang w:eastAsia="zh-CN"/>
        </w:rPr>
        <w:t>, 95%CI = [.00</w:t>
      </w:r>
      <w:r w:rsidR="00435952">
        <w:rPr>
          <w:lang w:eastAsia="zh-CN"/>
        </w:rPr>
        <w:t>7</w:t>
      </w:r>
      <w:r>
        <w:rPr>
          <w:lang w:eastAsia="zh-CN"/>
        </w:rPr>
        <w:t>, .01</w:t>
      </w:r>
      <w:r w:rsidR="00435952">
        <w:rPr>
          <w:lang w:eastAsia="zh-CN"/>
        </w:rPr>
        <w:t>9</w:t>
      </w:r>
      <w:r>
        <w:rPr>
          <w:lang w:eastAsia="zh-CN"/>
        </w:rPr>
        <w:t>]),</w:t>
      </w:r>
      <w:r w:rsidR="00371694">
        <w:rPr>
          <w:lang w:eastAsia="zh-CN"/>
        </w:rPr>
        <w:t xml:space="preserve"> </w:t>
      </w:r>
      <w:r w:rsidR="00371694">
        <w:rPr>
          <w:rFonts w:hint="eastAsia"/>
          <w:lang w:eastAsia="zh-CN"/>
        </w:rPr>
        <w:t>supporting</w:t>
      </w:r>
      <w:r w:rsidR="00371694">
        <w:rPr>
          <w:lang w:eastAsia="zh-CN"/>
        </w:rPr>
        <w:t xml:space="preserve"> </w:t>
      </w:r>
      <w:r w:rsidR="00371694">
        <w:rPr>
          <w:rFonts w:hint="eastAsia"/>
          <w:lang w:eastAsia="zh-CN"/>
        </w:rPr>
        <w:t>H</w:t>
      </w:r>
      <w:r w:rsidR="00371694">
        <w:rPr>
          <w:lang w:eastAsia="zh-CN"/>
        </w:rPr>
        <w:t xml:space="preserve">1. Republicans had higher </w:t>
      </w:r>
      <w:r w:rsidR="00716C87">
        <w:rPr>
          <w:lang w:eastAsia="zh-CN"/>
        </w:rPr>
        <w:t>moral loading</w:t>
      </w:r>
      <w:r w:rsidR="00371694">
        <w:rPr>
          <w:lang w:eastAsia="zh-CN"/>
        </w:rPr>
        <w:t xml:space="preserve"> on degradation (</w:t>
      </w:r>
      <w:r w:rsidR="00371694">
        <w:rPr>
          <w:i/>
          <w:iCs/>
          <w:lang w:eastAsia="zh-CN"/>
        </w:rPr>
        <w:t xml:space="preserve">b </w:t>
      </w:r>
      <w:r w:rsidR="00371694">
        <w:rPr>
          <w:lang w:eastAsia="zh-CN"/>
        </w:rPr>
        <w:t xml:space="preserve">= -.007, 95%CI = [-.013, -.001]), partially supporting H2. However, </w:t>
      </w:r>
      <w:r w:rsidR="00FF7926">
        <w:rPr>
          <w:lang w:eastAsia="zh-CN"/>
        </w:rPr>
        <w:t>R</w:t>
      </w:r>
      <w:r w:rsidR="00371694">
        <w:rPr>
          <w:lang w:eastAsia="zh-CN"/>
        </w:rPr>
        <w:t>epublicans also had lower loads</w:t>
      </w:r>
      <w:r>
        <w:rPr>
          <w:lang w:eastAsia="zh-CN"/>
        </w:rPr>
        <w:t xml:space="preserve"> </w:t>
      </w:r>
      <w:r w:rsidR="00371694">
        <w:rPr>
          <w:lang w:eastAsia="zh-CN"/>
        </w:rPr>
        <w:t xml:space="preserve">on </w:t>
      </w:r>
      <w:r>
        <w:rPr>
          <w:lang w:eastAsia="zh-CN"/>
        </w:rPr>
        <w:t>authority (</w:t>
      </w:r>
      <w:r w:rsidR="00126F2A">
        <w:rPr>
          <w:i/>
          <w:iCs/>
          <w:lang w:eastAsia="zh-CN"/>
        </w:rPr>
        <w:t>b</w:t>
      </w:r>
      <w:r>
        <w:rPr>
          <w:lang w:eastAsia="zh-CN"/>
        </w:rPr>
        <w:t xml:space="preserve"> = .01</w:t>
      </w:r>
      <w:r w:rsidR="00435952">
        <w:rPr>
          <w:lang w:eastAsia="zh-CN"/>
        </w:rPr>
        <w:t>4</w:t>
      </w:r>
      <w:r>
        <w:rPr>
          <w:lang w:eastAsia="zh-CN"/>
        </w:rPr>
        <w:t>, 95%CI = [.00</w:t>
      </w:r>
      <w:r w:rsidR="00435952">
        <w:rPr>
          <w:lang w:eastAsia="zh-CN"/>
        </w:rPr>
        <w:t>8</w:t>
      </w:r>
      <w:r>
        <w:rPr>
          <w:lang w:eastAsia="zh-CN"/>
        </w:rPr>
        <w:t>, .0</w:t>
      </w:r>
      <w:r w:rsidR="00435952">
        <w:rPr>
          <w:lang w:eastAsia="zh-CN"/>
        </w:rPr>
        <w:t>20</w:t>
      </w:r>
      <w:r>
        <w:rPr>
          <w:lang w:eastAsia="zh-CN"/>
        </w:rPr>
        <w:t>]) and loyalty (</w:t>
      </w:r>
      <w:r w:rsidR="00126F2A">
        <w:rPr>
          <w:i/>
          <w:iCs/>
          <w:lang w:eastAsia="zh-CN"/>
        </w:rPr>
        <w:t>b</w:t>
      </w:r>
      <w:r>
        <w:rPr>
          <w:lang w:eastAsia="zh-CN"/>
        </w:rPr>
        <w:t xml:space="preserve"> = .01</w:t>
      </w:r>
      <w:r w:rsidR="00AB672E">
        <w:rPr>
          <w:lang w:eastAsia="zh-CN"/>
        </w:rPr>
        <w:t>6</w:t>
      </w:r>
      <w:r>
        <w:rPr>
          <w:lang w:eastAsia="zh-CN"/>
        </w:rPr>
        <w:t>, 95%CI = [.010, .02</w:t>
      </w:r>
      <w:r w:rsidR="00AB672E">
        <w:rPr>
          <w:lang w:eastAsia="zh-CN"/>
        </w:rPr>
        <w:t>2</w:t>
      </w:r>
      <w:r>
        <w:rPr>
          <w:lang w:eastAsia="zh-CN"/>
        </w:rPr>
        <w:t>]),</w:t>
      </w:r>
      <w:r w:rsidR="00371694">
        <w:rPr>
          <w:lang w:eastAsia="zh-CN"/>
        </w:rPr>
        <w:t xml:space="preserve"> violating H2.</w:t>
      </w:r>
      <w:r>
        <w:rPr>
          <w:lang w:eastAsia="zh-CN"/>
        </w:rPr>
        <w:t xml:space="preserve"> </w:t>
      </w:r>
      <w:r w:rsidR="00FF7926">
        <w:rPr>
          <w:lang w:eastAsia="zh-CN"/>
        </w:rPr>
        <w:t xml:space="preserve">Therefore, only H1 was supported. </w:t>
      </w:r>
      <w:r w:rsidR="00371694">
        <w:rPr>
          <w:lang w:eastAsia="zh-CN"/>
        </w:rPr>
        <w:t>Nevertheless</w:t>
      </w:r>
      <w:r w:rsidR="006F39BB">
        <w:rPr>
          <w:lang w:eastAsia="zh-CN"/>
        </w:rPr>
        <w:t>, although these differences were significant, their effect size were very small. The largest difference was in loyalty, and only was .28 standard deviation.</w:t>
      </w:r>
      <w:r w:rsidR="009B6257">
        <w:rPr>
          <w:lang w:eastAsia="zh-CN"/>
        </w:rPr>
        <w:t xml:space="preserve"> We </w:t>
      </w:r>
      <w:r w:rsidR="00982548">
        <w:rPr>
          <w:lang w:eastAsia="zh-CN"/>
        </w:rPr>
        <w:t>also</w:t>
      </w:r>
      <w:r w:rsidR="009B6257">
        <w:rPr>
          <w:lang w:eastAsia="zh-CN"/>
        </w:rPr>
        <w:t xml:space="preserve"> tested the </w:t>
      </w:r>
      <w:del w:id="1" w:author="Hu, Lingshu (MU-Student)" w:date="2021-09-11T10:27:00Z">
        <w:r w:rsidR="009B6257" w:rsidDel="005428F4">
          <w:rPr>
            <w:rFonts w:hint="eastAsia"/>
            <w:lang w:eastAsia="zh-CN"/>
          </w:rPr>
          <w:delText>correlation</w:delText>
        </w:r>
      </w:del>
      <w:ins w:id="2" w:author="Hu, Lingshu (MU-Student)" w:date="2021-09-11T10:27:00Z">
        <w:r w:rsidR="005428F4">
          <w:rPr>
            <w:rFonts w:hint="eastAsia"/>
            <w:lang w:eastAsia="zh-CN"/>
          </w:rPr>
          <w:t>association</w:t>
        </w:r>
      </w:ins>
      <w:r w:rsidR="009B6257">
        <w:rPr>
          <w:lang w:eastAsia="zh-CN"/>
        </w:rPr>
        <w:t xml:space="preserve"> between </w:t>
      </w:r>
      <w:r w:rsidR="00C74A82">
        <w:rPr>
          <w:lang w:eastAsia="zh-CN"/>
        </w:rPr>
        <w:t>all</w:t>
      </w:r>
      <w:r w:rsidR="009B6257">
        <w:rPr>
          <w:lang w:eastAsia="zh-CN"/>
        </w:rPr>
        <w:t xml:space="preserve"> </w:t>
      </w:r>
      <w:r w:rsidR="00716C87">
        <w:rPr>
          <w:lang w:eastAsia="zh-CN"/>
        </w:rPr>
        <w:t>moral loading</w:t>
      </w:r>
      <w:r w:rsidR="00F8480A">
        <w:rPr>
          <w:lang w:eastAsia="zh-CN"/>
        </w:rPr>
        <w:t>s</w:t>
      </w:r>
      <w:r w:rsidR="001F12EB">
        <w:rPr>
          <w:lang w:eastAsia="zh-CN"/>
        </w:rPr>
        <w:t xml:space="preserve"> </w:t>
      </w:r>
      <w:r w:rsidR="009B6257">
        <w:rPr>
          <w:lang w:eastAsia="zh-CN"/>
        </w:rPr>
        <w:t xml:space="preserve">of </w:t>
      </w:r>
      <w:r w:rsidR="006961B9">
        <w:rPr>
          <w:lang w:eastAsia="zh-CN"/>
        </w:rPr>
        <w:t>Democrat</w:t>
      </w:r>
      <w:r w:rsidR="00D34F0E">
        <w:rPr>
          <w:lang w:eastAsia="zh-CN"/>
        </w:rPr>
        <w:t>s</w:t>
      </w:r>
      <w:r w:rsidR="009B6257">
        <w:rPr>
          <w:lang w:eastAsia="zh-CN"/>
        </w:rPr>
        <w:t xml:space="preserve"> and Republicans</w:t>
      </w:r>
      <w:r w:rsidR="008C6F64">
        <w:rPr>
          <w:lang w:eastAsia="zh-CN"/>
        </w:rPr>
        <w:t xml:space="preserve"> </w:t>
      </w:r>
      <w:r w:rsidR="009005AE">
        <w:rPr>
          <w:lang w:eastAsia="zh-CN"/>
        </w:rPr>
        <w:t>within each election year</w:t>
      </w:r>
      <w:r w:rsidR="008C6F64">
        <w:rPr>
          <w:lang w:eastAsia="zh-CN"/>
        </w:rPr>
        <w:t xml:space="preserve"> (we used standardized </w:t>
      </w:r>
      <w:r w:rsidR="00716C87">
        <w:rPr>
          <w:lang w:eastAsia="zh-CN"/>
        </w:rPr>
        <w:t>moral loading</w:t>
      </w:r>
      <w:r w:rsidR="008C6F64">
        <w:rPr>
          <w:lang w:eastAsia="zh-CN"/>
        </w:rPr>
        <w:t xml:space="preserve"> of Republicans to predict the standardized </w:t>
      </w:r>
      <w:r w:rsidR="00716C87">
        <w:rPr>
          <w:lang w:eastAsia="zh-CN"/>
        </w:rPr>
        <w:t>moral loading</w:t>
      </w:r>
      <w:r w:rsidR="008C6F64">
        <w:rPr>
          <w:lang w:eastAsia="zh-CN"/>
        </w:rPr>
        <w:t xml:space="preserve"> of </w:t>
      </w:r>
      <w:r w:rsidR="006961B9">
        <w:rPr>
          <w:lang w:eastAsia="zh-CN"/>
        </w:rPr>
        <w:t>Democrat</w:t>
      </w:r>
      <w:r w:rsidR="00D34F0E">
        <w:rPr>
          <w:lang w:eastAsia="zh-CN"/>
        </w:rPr>
        <w:t>s</w:t>
      </w:r>
      <w:r w:rsidR="008C6F64">
        <w:rPr>
          <w:lang w:eastAsia="zh-CN"/>
        </w:rPr>
        <w:t xml:space="preserve"> and fitted the data into a two level multi-level model with year as </w:t>
      </w:r>
      <w:r w:rsidR="007D5EF6">
        <w:rPr>
          <w:lang w:eastAsia="zh-CN"/>
        </w:rPr>
        <w:t>the second level group variable</w:t>
      </w:r>
      <w:r w:rsidR="008C6F64">
        <w:rPr>
          <w:lang w:eastAsia="zh-CN"/>
        </w:rPr>
        <w:t>)</w:t>
      </w:r>
      <w:r w:rsidR="009B6257">
        <w:rPr>
          <w:lang w:eastAsia="zh-CN"/>
        </w:rPr>
        <w:t xml:space="preserve"> and found a strong positive relationship, </w:t>
      </w:r>
      <w:r w:rsidR="00C17352" w:rsidRPr="00C17352">
        <w:rPr>
          <w:i/>
          <w:iCs/>
          <w:lang w:eastAsia="zh-CN"/>
        </w:rPr>
        <w:t xml:space="preserve">β </w:t>
      </w:r>
      <w:r w:rsidR="009B6257">
        <w:rPr>
          <w:lang w:eastAsia="zh-CN"/>
        </w:rPr>
        <w:t>= .9</w:t>
      </w:r>
      <w:r w:rsidR="004C32E4">
        <w:rPr>
          <w:lang w:eastAsia="zh-CN"/>
        </w:rPr>
        <w:t>90</w:t>
      </w:r>
      <w:r w:rsidR="009B6257">
        <w:rPr>
          <w:lang w:eastAsia="zh-CN"/>
        </w:rPr>
        <w:t xml:space="preserve">, </w:t>
      </w:r>
      <w:r w:rsidR="00C17352">
        <w:rPr>
          <w:lang w:eastAsia="zh-CN"/>
        </w:rPr>
        <w:t>95%CI = [</w:t>
      </w:r>
      <w:r w:rsidR="00C17352" w:rsidRPr="00C17352">
        <w:rPr>
          <w:lang w:eastAsia="zh-CN"/>
        </w:rPr>
        <w:t>.96</w:t>
      </w:r>
      <w:r w:rsidR="004C32E4">
        <w:rPr>
          <w:lang w:eastAsia="zh-CN"/>
        </w:rPr>
        <w:t>7</w:t>
      </w:r>
      <w:r w:rsidR="00C17352">
        <w:rPr>
          <w:lang w:eastAsia="zh-CN"/>
        </w:rPr>
        <w:t xml:space="preserve">, </w:t>
      </w:r>
      <w:r w:rsidR="00C17352" w:rsidRPr="00C17352">
        <w:rPr>
          <w:lang w:eastAsia="zh-CN"/>
        </w:rPr>
        <w:t>1.01</w:t>
      </w:r>
      <w:r w:rsidR="004C32E4">
        <w:rPr>
          <w:lang w:eastAsia="zh-CN"/>
        </w:rPr>
        <w:t>3</w:t>
      </w:r>
      <w:r w:rsidR="00C17352">
        <w:rPr>
          <w:lang w:eastAsia="zh-CN"/>
        </w:rPr>
        <w:t>]</w:t>
      </w:r>
      <w:r w:rsidR="00982548">
        <w:rPr>
          <w:lang w:eastAsia="zh-CN"/>
        </w:rPr>
        <w:t>, further reflecting that the difference</w:t>
      </w:r>
      <w:r w:rsidR="00A07F95">
        <w:rPr>
          <w:lang w:eastAsia="zh-CN"/>
        </w:rPr>
        <w:t>s</w:t>
      </w:r>
      <w:r w:rsidR="00982548">
        <w:rPr>
          <w:lang w:eastAsia="zh-CN"/>
        </w:rPr>
        <w:t xml:space="preserve"> in </w:t>
      </w:r>
      <w:r w:rsidR="00716C87">
        <w:rPr>
          <w:lang w:eastAsia="zh-CN"/>
        </w:rPr>
        <w:t>moral loading</w:t>
      </w:r>
      <w:r w:rsidR="00F8480A">
        <w:rPr>
          <w:lang w:eastAsia="zh-CN"/>
        </w:rPr>
        <w:t>s</w:t>
      </w:r>
      <w:r w:rsidR="00982548">
        <w:rPr>
          <w:lang w:eastAsia="zh-CN"/>
        </w:rPr>
        <w:t xml:space="preserve"> </w:t>
      </w:r>
      <w:r w:rsidR="00AE2856">
        <w:rPr>
          <w:lang w:eastAsia="zh-CN"/>
        </w:rPr>
        <w:t xml:space="preserve">within each election year </w:t>
      </w:r>
      <w:r w:rsidR="00982548">
        <w:rPr>
          <w:lang w:eastAsia="zh-CN"/>
        </w:rPr>
        <w:t>was small.</w:t>
      </w:r>
    </w:p>
    <w:p w14:paraId="48FEB574" w14:textId="77777777" w:rsidR="00483BEB" w:rsidRDefault="00F73438" w:rsidP="00000A3B">
      <w:pPr>
        <w:widowControl/>
        <w:ind w:firstLine="0"/>
        <w:rPr>
          <w:lang w:eastAsia="zh-CN"/>
        </w:rPr>
      </w:pPr>
      <w:r>
        <w:rPr>
          <w:noProof/>
          <w:lang w:eastAsia="zh-CN"/>
        </w:rPr>
        <w:lastRenderedPageBreak/>
        <w:drawing>
          <wp:inline distT="0" distB="0" distL="0" distR="0" wp14:anchorId="3C2BD06D" wp14:editId="77E7BB8A">
            <wp:extent cx="5943600" cy="3126105"/>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3"/>
                    <a:stretch>
                      <a:fillRect/>
                    </a:stretch>
                  </pic:blipFill>
                  <pic:spPr>
                    <a:xfrm>
                      <a:off x="0" y="0"/>
                      <a:ext cx="5943600" cy="3126105"/>
                    </a:xfrm>
                    <a:prstGeom prst="rect">
                      <a:avLst/>
                    </a:prstGeom>
                  </pic:spPr>
                </pic:pic>
              </a:graphicData>
            </a:graphic>
          </wp:inline>
        </w:drawing>
      </w:r>
    </w:p>
    <w:p w14:paraId="6E8401C6" w14:textId="1924A52F" w:rsidR="00000A3B" w:rsidRDefault="00F73438" w:rsidP="00000A3B">
      <w:pPr>
        <w:widowControl/>
        <w:ind w:firstLine="0"/>
        <w:jc w:val="center"/>
        <w:rPr>
          <w:i/>
          <w:iCs/>
          <w:lang w:eastAsia="zh-CN"/>
        </w:rPr>
      </w:pPr>
      <w:r w:rsidRPr="00E163E3">
        <w:rPr>
          <w:b/>
          <w:bCs/>
          <w:lang w:eastAsia="zh-CN"/>
        </w:rPr>
        <w:t>Figure 1</w:t>
      </w:r>
      <w:r>
        <w:rPr>
          <w:i/>
          <w:iCs/>
          <w:lang w:eastAsia="zh-CN"/>
        </w:rPr>
        <w:t xml:space="preserve"> Moral </w:t>
      </w:r>
      <w:r w:rsidR="00A01F34">
        <w:rPr>
          <w:i/>
          <w:iCs/>
          <w:lang w:eastAsia="zh-CN"/>
        </w:rPr>
        <w:t>Loads on Ten Moral Dimensions (Five Pairs</w:t>
      </w:r>
      <w:r w:rsidR="006A4A16">
        <w:rPr>
          <w:i/>
          <w:iCs/>
          <w:lang w:eastAsia="zh-CN"/>
        </w:rPr>
        <w:t>)</w:t>
      </w:r>
      <w:r>
        <w:rPr>
          <w:i/>
          <w:iCs/>
          <w:lang w:eastAsia="zh-CN"/>
        </w:rPr>
        <w:t>.</w:t>
      </w:r>
    </w:p>
    <w:p w14:paraId="5944F294" w14:textId="77777777" w:rsidR="00000A3B" w:rsidRDefault="00F73438" w:rsidP="00000A3B">
      <w:pPr>
        <w:widowControl/>
        <w:ind w:firstLine="0"/>
        <w:rPr>
          <w:lang w:eastAsia="zh-CN"/>
        </w:rPr>
      </w:pPr>
      <w:r w:rsidRPr="00F4797D">
        <w:rPr>
          <w:i/>
          <w:iCs/>
          <w:lang w:eastAsia="zh-CN"/>
        </w:rPr>
        <w:t>Note</w:t>
      </w:r>
      <w:r>
        <w:rPr>
          <w:lang w:eastAsia="zh-CN"/>
        </w:rPr>
        <w:t xml:space="preserve">. </w:t>
      </w:r>
      <w:r w:rsidRPr="00F4797D">
        <w:rPr>
          <w:lang w:eastAsia="zh-CN"/>
        </w:rPr>
        <w:t>Error bars indicate 95%CI.</w:t>
      </w:r>
      <w:r>
        <w:rPr>
          <w:lang w:eastAsia="zh-CN"/>
        </w:rPr>
        <w:t xml:space="preserve"> A</w:t>
      </w:r>
      <w:r w:rsidRPr="00490D3B">
        <w:rPr>
          <w:lang w:eastAsia="zh-CN"/>
        </w:rPr>
        <w:t>sterisk</w:t>
      </w:r>
      <w:r>
        <w:rPr>
          <w:lang w:eastAsia="zh-CN"/>
        </w:rPr>
        <w:t>s</w:t>
      </w:r>
      <w:r w:rsidRPr="00490D3B">
        <w:rPr>
          <w:lang w:eastAsia="zh-CN"/>
        </w:rPr>
        <w:t xml:space="preserve"> </w:t>
      </w:r>
      <w:r>
        <w:rPr>
          <w:lang w:eastAsia="zh-CN"/>
        </w:rPr>
        <w:t>(</w:t>
      </w:r>
      <w:r w:rsidRPr="00490D3B">
        <w:rPr>
          <w:lang w:eastAsia="zh-CN"/>
        </w:rPr>
        <w:t>*</w:t>
      </w:r>
      <w:r>
        <w:rPr>
          <w:lang w:eastAsia="zh-CN"/>
        </w:rPr>
        <w:t xml:space="preserve">) indicate significant differences at </w:t>
      </w:r>
      <w:r w:rsidRPr="008A596A">
        <w:rPr>
          <w:lang w:eastAsia="zh-CN"/>
        </w:rPr>
        <w:t>α</w:t>
      </w:r>
      <w:r>
        <w:rPr>
          <w:lang w:eastAsia="zh-CN"/>
        </w:rPr>
        <w:t xml:space="preserve"> = .05. </w:t>
      </w:r>
      <w:r w:rsidR="00541EAF">
        <w:rPr>
          <w:lang w:eastAsia="zh-CN"/>
        </w:rPr>
        <w:t xml:space="preserve">Purity refers to </w:t>
      </w:r>
      <w:r w:rsidR="00541EAF" w:rsidRPr="00541EAF">
        <w:rPr>
          <w:lang w:eastAsia="zh-CN"/>
        </w:rPr>
        <w:t>sanctity</w:t>
      </w:r>
      <w:r w:rsidR="00541EAF">
        <w:rPr>
          <w:lang w:eastAsia="zh-CN"/>
        </w:rPr>
        <w:t>.</w:t>
      </w:r>
    </w:p>
    <w:p w14:paraId="451AF61A" w14:textId="55AF082F" w:rsidR="00000A3B" w:rsidRPr="008B1FE3" w:rsidRDefault="00F73438">
      <w:pPr>
        <w:widowControl/>
        <w:rPr>
          <w:lang w:eastAsia="zh-CN"/>
        </w:rPr>
      </w:pPr>
      <w:r>
        <w:t>H</w:t>
      </w:r>
      <w:r w:rsidR="00AF0723">
        <w:t>3</w:t>
      </w:r>
      <w:r>
        <w:t xml:space="preserve"> proposes that the moral foundations divergence in presidential debates between Republican </w:t>
      </w:r>
      <w:r w:rsidR="00753E5A">
        <w:t>presidential candidate</w:t>
      </w:r>
      <w:r>
        <w:t xml:space="preserve">s and Democratic </w:t>
      </w:r>
      <w:r w:rsidR="00753E5A">
        <w:t>presidential candidate</w:t>
      </w:r>
      <w:r>
        <w:t xml:space="preserve">s </w:t>
      </w:r>
      <w:r>
        <w:rPr>
          <w:rFonts w:hint="eastAsia"/>
          <w:lang w:eastAsia="zh-CN"/>
        </w:rPr>
        <w:t>has</w:t>
      </w:r>
      <w:r>
        <w:rPr>
          <w:lang w:eastAsia="zh-CN"/>
        </w:rPr>
        <w:t xml:space="preserve"> </w:t>
      </w:r>
      <w:r w:rsidR="00C64712">
        <w:rPr>
          <w:lang w:eastAsia="zh-CN"/>
        </w:rPr>
        <w:t xml:space="preserve">been </w:t>
      </w:r>
      <w:r>
        <w:rPr>
          <w:lang w:eastAsia="zh-CN"/>
        </w:rPr>
        <w:t>increas</w:t>
      </w:r>
      <w:r w:rsidR="00C64712">
        <w:rPr>
          <w:lang w:eastAsia="zh-CN"/>
        </w:rPr>
        <w:t>ing</w:t>
      </w:r>
      <w:r>
        <w:rPr>
          <w:lang w:eastAsia="zh-CN"/>
        </w:rPr>
        <w:t xml:space="preserve"> since 1980. To test it, we calculated the </w:t>
      </w:r>
      <w:r w:rsidR="00A01F34">
        <w:rPr>
          <w:lang w:eastAsia="zh-CN"/>
        </w:rPr>
        <w:t>load</w:t>
      </w:r>
      <w:r>
        <w:rPr>
          <w:lang w:eastAsia="zh-CN"/>
        </w:rPr>
        <w:t xml:space="preserve"> difference between </w:t>
      </w:r>
      <w:r w:rsidR="006961B9">
        <w:rPr>
          <w:lang w:eastAsia="zh-CN"/>
        </w:rPr>
        <w:t>Democrat</w:t>
      </w:r>
      <w:r w:rsidR="00D34F0E">
        <w:rPr>
          <w:lang w:eastAsia="zh-CN"/>
        </w:rPr>
        <w:t>s</w:t>
      </w:r>
      <w:r>
        <w:rPr>
          <w:lang w:eastAsia="zh-CN"/>
        </w:rPr>
        <w:t xml:space="preserve"> and Republicans on each moral dimension during each debate. We added up the absolute value of them to form a unidimensional score to reflect the total difference between </w:t>
      </w:r>
      <w:r w:rsidR="006961B9">
        <w:rPr>
          <w:lang w:eastAsia="zh-CN"/>
        </w:rPr>
        <w:t>Democrat</w:t>
      </w:r>
      <w:r w:rsidR="00D34F0E">
        <w:rPr>
          <w:lang w:eastAsia="zh-CN"/>
        </w:rPr>
        <w:t>s</w:t>
      </w:r>
      <w:r>
        <w:rPr>
          <w:lang w:eastAsia="zh-CN"/>
        </w:rPr>
        <w:t xml:space="preserve"> and </w:t>
      </w:r>
      <w:r w:rsidRPr="002A78FB">
        <w:rPr>
          <w:lang w:eastAsia="zh-CN"/>
        </w:rPr>
        <w:t>Republ</w:t>
      </w:r>
      <w:r w:rsidRPr="00E957B2">
        <w:rPr>
          <w:lang w:eastAsia="zh-CN"/>
        </w:rPr>
        <w:t xml:space="preserve">icans in each debate. Then we fit the data to an OLS regression. The results (see </w:t>
      </w:r>
      <w:r w:rsidR="00363544" w:rsidRPr="00344AD1">
        <w:rPr>
          <w:lang w:eastAsia="zh-CN"/>
        </w:rPr>
        <w:t>F</w:t>
      </w:r>
      <w:r w:rsidRPr="00344AD1">
        <w:rPr>
          <w:lang w:eastAsia="zh-CN"/>
        </w:rPr>
        <w:t xml:space="preserve">igure 2) show that the total </w:t>
      </w:r>
      <w:r w:rsidR="00716C87">
        <w:rPr>
          <w:lang w:eastAsia="zh-CN"/>
        </w:rPr>
        <w:t>moral loading</w:t>
      </w:r>
      <w:r w:rsidRPr="00344AD1">
        <w:rPr>
          <w:lang w:eastAsia="zh-CN"/>
        </w:rPr>
        <w:t xml:space="preserve"> difference increases .005 points every four</w:t>
      </w:r>
      <w:r w:rsidR="00F2797C" w:rsidRPr="00A61ECD">
        <w:rPr>
          <w:lang w:eastAsia="zh-CN"/>
        </w:rPr>
        <w:t xml:space="preserve"> </w:t>
      </w:r>
      <w:r w:rsidRPr="00A61ECD">
        <w:rPr>
          <w:lang w:eastAsia="zh-CN"/>
        </w:rPr>
        <w:t>year</w:t>
      </w:r>
      <w:r w:rsidR="00F2797C" w:rsidRPr="00A61ECD">
        <w:rPr>
          <w:lang w:eastAsia="zh-CN"/>
        </w:rPr>
        <w:t>s</w:t>
      </w:r>
      <w:r w:rsidRPr="00A61ECD">
        <w:rPr>
          <w:lang w:eastAsia="zh-CN"/>
        </w:rPr>
        <w:t xml:space="preserve"> (</w:t>
      </w:r>
      <w:r w:rsidRPr="00A61ECD">
        <w:rPr>
          <w:i/>
          <w:iCs/>
          <w:lang w:eastAsia="zh-CN"/>
        </w:rPr>
        <w:t>b</w:t>
      </w:r>
      <w:r w:rsidRPr="00A61ECD">
        <w:rPr>
          <w:lang w:eastAsia="zh-CN"/>
        </w:rPr>
        <w:t xml:space="preserve"> = .005, </w:t>
      </w:r>
      <w:proofErr w:type="gramStart"/>
      <w:r w:rsidRPr="00A61ECD">
        <w:rPr>
          <w:i/>
          <w:iCs/>
          <w:lang w:eastAsia="zh-CN"/>
        </w:rPr>
        <w:t>t</w:t>
      </w:r>
      <w:r w:rsidRPr="00A61ECD">
        <w:rPr>
          <w:lang w:eastAsia="zh-CN"/>
        </w:rPr>
        <w:t>(</w:t>
      </w:r>
      <w:proofErr w:type="gramEnd"/>
      <w:r w:rsidRPr="00A61ECD">
        <w:rPr>
          <w:lang w:eastAsia="zh-CN"/>
        </w:rPr>
        <w:t>3</w:t>
      </w:r>
      <w:r w:rsidR="0013789B" w:rsidRPr="00A61ECD">
        <w:rPr>
          <w:lang w:eastAsia="zh-CN"/>
        </w:rPr>
        <w:t>2</w:t>
      </w:r>
      <w:r w:rsidRPr="00A61ECD">
        <w:rPr>
          <w:lang w:eastAsia="zh-CN"/>
        </w:rPr>
        <w:t>) = 2.</w:t>
      </w:r>
      <w:r w:rsidR="0013789B" w:rsidRPr="00A61ECD">
        <w:rPr>
          <w:lang w:eastAsia="zh-CN"/>
        </w:rPr>
        <w:t>52</w:t>
      </w:r>
      <w:r w:rsidRPr="00A61ECD">
        <w:rPr>
          <w:lang w:eastAsia="zh-CN"/>
        </w:rPr>
        <w:t xml:space="preserve">, </w:t>
      </w:r>
      <w:r w:rsidRPr="00A61ECD">
        <w:rPr>
          <w:i/>
          <w:iCs/>
          <w:lang w:eastAsia="zh-CN"/>
        </w:rPr>
        <w:t>p</w:t>
      </w:r>
      <w:r w:rsidRPr="00A61ECD">
        <w:rPr>
          <w:lang w:eastAsia="zh-CN"/>
        </w:rPr>
        <w:t xml:space="preserve"> = .0</w:t>
      </w:r>
      <w:r w:rsidR="0013789B" w:rsidRPr="00A61ECD">
        <w:rPr>
          <w:lang w:eastAsia="zh-CN"/>
        </w:rPr>
        <w:t>17</w:t>
      </w:r>
      <w:r w:rsidRPr="00A61ECD">
        <w:rPr>
          <w:lang w:eastAsia="zh-CN"/>
        </w:rPr>
        <w:t xml:space="preserve">, </w:t>
      </w:r>
      <w:r w:rsidRPr="00A61ECD">
        <w:rPr>
          <w:i/>
          <w:iCs/>
          <w:lang w:eastAsia="zh-CN"/>
        </w:rPr>
        <w:t>R</w:t>
      </w:r>
      <w:r w:rsidRPr="00A61ECD">
        <w:rPr>
          <w:i/>
          <w:iCs/>
          <w:vertAlign w:val="superscript"/>
          <w:lang w:eastAsia="zh-CN"/>
        </w:rPr>
        <w:t>2</w:t>
      </w:r>
      <w:r w:rsidRPr="00A61ECD">
        <w:rPr>
          <w:lang w:eastAsia="zh-CN"/>
        </w:rPr>
        <w:t xml:space="preserve"> = 1</w:t>
      </w:r>
      <w:r w:rsidR="0013789B" w:rsidRPr="00A61ECD">
        <w:rPr>
          <w:lang w:eastAsia="zh-CN"/>
        </w:rPr>
        <w:t>6</w:t>
      </w:r>
      <w:r w:rsidRPr="00A61ECD">
        <w:rPr>
          <w:lang w:eastAsia="zh-CN"/>
        </w:rPr>
        <w:t>.</w:t>
      </w:r>
      <w:r w:rsidR="0013789B" w:rsidRPr="00A61ECD">
        <w:rPr>
          <w:lang w:eastAsia="zh-CN"/>
        </w:rPr>
        <w:t>6</w:t>
      </w:r>
      <w:r w:rsidRPr="00A61ECD">
        <w:rPr>
          <w:lang w:eastAsia="zh-CN"/>
        </w:rPr>
        <w:t>%)</w:t>
      </w:r>
      <w:r w:rsidR="002A78FB" w:rsidRPr="00A61ECD">
        <w:rPr>
          <w:rFonts w:eastAsia="SimSun"/>
          <w:lang w:eastAsia="zh-CN"/>
        </w:rPr>
        <w:t>, supporting H</w:t>
      </w:r>
      <w:r w:rsidR="00E163E3">
        <w:rPr>
          <w:rFonts w:eastAsia="SimSun"/>
          <w:lang w:eastAsia="zh-CN"/>
        </w:rPr>
        <w:t>3</w:t>
      </w:r>
      <w:r w:rsidR="002A78FB" w:rsidRPr="00A61ECD">
        <w:rPr>
          <w:rFonts w:eastAsia="SimSun"/>
          <w:lang w:eastAsia="zh-CN"/>
        </w:rPr>
        <w:t>.</w:t>
      </w:r>
      <w:r>
        <w:rPr>
          <w:lang w:eastAsia="zh-CN"/>
        </w:rPr>
        <w:t xml:space="preserve"> </w:t>
      </w:r>
      <w:r w:rsidRPr="008B1FE3">
        <w:rPr>
          <w:lang w:eastAsia="zh-CN"/>
        </w:rPr>
        <w:t xml:space="preserve">We noticed that 2012 is special. </w:t>
      </w:r>
      <w:r w:rsidR="009A0E87" w:rsidRPr="008B1FE3">
        <w:rPr>
          <w:lang w:eastAsia="zh-CN"/>
        </w:rPr>
        <w:t>The</w:t>
      </w:r>
      <w:r w:rsidRPr="008B1FE3">
        <w:rPr>
          <w:lang w:eastAsia="zh-CN"/>
        </w:rPr>
        <w:t xml:space="preserve"> mean differen</w:t>
      </w:r>
      <w:r w:rsidR="00F10283" w:rsidRPr="008B1FE3">
        <w:rPr>
          <w:lang w:eastAsia="zh-CN"/>
        </w:rPr>
        <w:t>ce</w:t>
      </w:r>
      <w:r w:rsidR="009B2861" w:rsidRPr="008B1FE3">
        <w:rPr>
          <w:lang w:eastAsia="zh-CN"/>
        </w:rPr>
        <w:t xml:space="preserve"> score</w:t>
      </w:r>
      <w:r w:rsidRPr="008B1FE3">
        <w:rPr>
          <w:lang w:eastAsia="zh-CN"/>
        </w:rPr>
        <w:t xml:space="preserve"> of </w:t>
      </w:r>
      <w:r w:rsidR="009A0E87" w:rsidRPr="008B1FE3">
        <w:rPr>
          <w:lang w:eastAsia="zh-CN"/>
        </w:rPr>
        <w:t xml:space="preserve">the </w:t>
      </w:r>
      <w:r w:rsidRPr="008B1FE3">
        <w:rPr>
          <w:lang w:eastAsia="zh-CN"/>
        </w:rPr>
        <w:t xml:space="preserve">three debates </w:t>
      </w:r>
      <w:r w:rsidR="009A0E87" w:rsidRPr="008B1FE3">
        <w:rPr>
          <w:lang w:eastAsia="zh-CN"/>
        </w:rPr>
        <w:t xml:space="preserve">in 2012 </w:t>
      </w:r>
      <w:r w:rsidRPr="008B1FE3">
        <w:rPr>
          <w:lang w:eastAsia="zh-CN"/>
        </w:rPr>
        <w:t xml:space="preserve">was the second lowest among all years (1960 was the lowest). </w:t>
      </w:r>
    </w:p>
    <w:p w14:paraId="36601139" w14:textId="2CE258AB" w:rsidR="00000A3B" w:rsidRDefault="00F73438" w:rsidP="00000A3B">
      <w:pPr>
        <w:widowControl/>
        <w:rPr>
          <w:lang w:eastAsia="zh-CN"/>
        </w:rPr>
      </w:pPr>
      <w:r>
        <w:rPr>
          <w:lang w:eastAsia="zh-CN"/>
        </w:rPr>
        <w:t>We also found that the first round of debate</w:t>
      </w:r>
      <w:ins w:id="3" w:author="Hu, Lingshu (MU-Student)" w:date="2021-09-11T10:29:00Z">
        <w:r w:rsidR="003E1C0D">
          <w:rPr>
            <w:lang w:eastAsia="zh-CN"/>
          </w:rPr>
          <w:t>s</w:t>
        </w:r>
      </w:ins>
      <w:r>
        <w:rPr>
          <w:lang w:eastAsia="zh-CN"/>
        </w:rPr>
        <w:t xml:space="preserve"> usually had the highest difference score</w:t>
      </w:r>
      <w:ins w:id="4" w:author="Hu, Lingshu (MU-Student)" w:date="2021-09-11T10:29:00Z">
        <w:r w:rsidR="003E1C0D">
          <w:rPr>
            <w:lang w:eastAsia="zh-CN"/>
          </w:rPr>
          <w:t>s</w:t>
        </w:r>
      </w:ins>
      <w:r>
        <w:rPr>
          <w:lang w:eastAsia="zh-CN"/>
        </w:rPr>
        <w:t xml:space="preserve"> (see </w:t>
      </w:r>
      <w:r w:rsidR="00740E51">
        <w:rPr>
          <w:lang w:eastAsia="zh-CN"/>
        </w:rPr>
        <w:t>F</w:t>
      </w:r>
      <w:r>
        <w:rPr>
          <w:lang w:eastAsia="zh-CN"/>
        </w:rPr>
        <w:t xml:space="preserve">igure 2). To test it, we built a two levels random intercepts multi-level model. In this </w:t>
      </w:r>
      <w:r>
        <w:rPr>
          <w:lang w:eastAsia="zh-CN"/>
        </w:rPr>
        <w:lastRenderedPageBreak/>
        <w:t xml:space="preserve">model, the total difference score was our dependent variable, the round of debates was our fixed effect, and the year was our second level group variable. </w:t>
      </w:r>
      <w:r>
        <w:t xml:space="preserve">Our results show that </w:t>
      </w:r>
      <w:r w:rsidRPr="00644402">
        <w:t xml:space="preserve">substantial variance in </w:t>
      </w:r>
      <w:r>
        <w:t>difference score</w:t>
      </w:r>
      <w:r w:rsidRPr="00644402">
        <w:t xml:space="preserve"> occur</w:t>
      </w:r>
      <w:r w:rsidR="00E93AB2">
        <w:t>red</w:t>
      </w:r>
      <w:r w:rsidRPr="00644402">
        <w:t xml:space="preserve"> at the </w:t>
      </w:r>
      <w:r>
        <w:rPr>
          <w:rFonts w:hint="eastAsia"/>
          <w:lang w:eastAsia="zh-CN"/>
        </w:rPr>
        <w:t>second</w:t>
      </w:r>
      <w:r>
        <w:rPr>
          <w:lang w:eastAsia="zh-CN"/>
        </w:rPr>
        <w:t xml:space="preserve"> level (ICC = .</w:t>
      </w:r>
      <w:r w:rsidR="002D5EB2">
        <w:rPr>
          <w:lang w:eastAsia="zh-CN"/>
        </w:rPr>
        <w:t>63</w:t>
      </w:r>
      <w:r>
        <w:rPr>
          <w:lang w:eastAsia="zh-CN"/>
        </w:rPr>
        <w:t xml:space="preserve">), indicating that the variance in years was larger than that in debate rounds. Our results also show that, controlling for the influence of years, the round 1 debates on average had a </w:t>
      </w:r>
      <w:r w:rsidR="00344AD1">
        <w:rPr>
          <w:lang w:eastAsia="zh-CN"/>
        </w:rPr>
        <w:t xml:space="preserve">significantly </w:t>
      </w:r>
      <w:r>
        <w:rPr>
          <w:lang w:eastAsia="zh-CN"/>
        </w:rPr>
        <w:t>higher difference score</w:t>
      </w:r>
      <w:ins w:id="5" w:author="Hu, Lingshu (MU-Student)" w:date="2021-09-11T10:29:00Z">
        <w:r w:rsidR="003E1C0D">
          <w:rPr>
            <w:lang w:eastAsia="zh-CN"/>
          </w:rPr>
          <w:t>s</w:t>
        </w:r>
      </w:ins>
      <w:r>
        <w:rPr>
          <w:lang w:eastAsia="zh-CN"/>
        </w:rPr>
        <w:t xml:space="preserve"> than</w:t>
      </w:r>
      <w:r w:rsidR="00344AD1">
        <w:rPr>
          <w:lang w:eastAsia="zh-CN"/>
        </w:rPr>
        <w:t xml:space="preserve"> round 2 debates (Round 2: </w:t>
      </w:r>
      <w:r w:rsidR="00344AD1">
        <w:rPr>
          <w:i/>
          <w:iCs/>
          <w:lang w:eastAsia="zh-CN"/>
        </w:rPr>
        <w:t>b</w:t>
      </w:r>
      <w:r w:rsidR="00344AD1">
        <w:rPr>
          <w:lang w:eastAsia="zh-CN"/>
        </w:rPr>
        <w:t xml:space="preserve"> = </w:t>
      </w:r>
      <w:r w:rsidR="00344AD1" w:rsidRPr="00D57368">
        <w:rPr>
          <w:lang w:eastAsia="zh-CN"/>
        </w:rPr>
        <w:t>-.03</w:t>
      </w:r>
      <w:r w:rsidR="00344AD1">
        <w:rPr>
          <w:lang w:eastAsia="zh-CN"/>
        </w:rPr>
        <w:t>5, 95%CI = [</w:t>
      </w:r>
      <w:r w:rsidR="00344AD1" w:rsidRPr="00CA5DA5">
        <w:rPr>
          <w:lang w:eastAsia="zh-CN"/>
        </w:rPr>
        <w:t>-.0</w:t>
      </w:r>
      <w:r w:rsidR="00344AD1">
        <w:rPr>
          <w:lang w:eastAsia="zh-CN"/>
        </w:rPr>
        <w:t>59,</w:t>
      </w:r>
      <w:r w:rsidR="00344AD1" w:rsidRPr="00CA5DA5">
        <w:rPr>
          <w:lang w:eastAsia="zh-CN"/>
        </w:rPr>
        <w:t xml:space="preserve"> -0.0</w:t>
      </w:r>
      <w:r w:rsidR="00344AD1">
        <w:rPr>
          <w:lang w:eastAsia="zh-CN"/>
        </w:rPr>
        <w:t>11]) and also higher than round 3 and 4 debates, though not statistically significant</w:t>
      </w:r>
      <w:r>
        <w:rPr>
          <w:lang w:eastAsia="zh-CN"/>
        </w:rPr>
        <w:t xml:space="preserve"> </w:t>
      </w:r>
      <w:r w:rsidR="00344AD1">
        <w:rPr>
          <w:lang w:eastAsia="zh-CN"/>
        </w:rPr>
        <w:t xml:space="preserve">due to the fewer number of round 3 and 4 debates </w:t>
      </w:r>
      <w:r>
        <w:rPr>
          <w:lang w:eastAsia="zh-CN"/>
        </w:rPr>
        <w:t xml:space="preserve">(Round 3: </w:t>
      </w:r>
      <w:r w:rsidR="009443E6">
        <w:rPr>
          <w:i/>
          <w:iCs/>
          <w:lang w:eastAsia="zh-CN"/>
        </w:rPr>
        <w:t>b</w:t>
      </w:r>
      <w:r>
        <w:rPr>
          <w:lang w:eastAsia="zh-CN"/>
        </w:rPr>
        <w:t xml:space="preserve"> = </w:t>
      </w:r>
      <w:r w:rsidRPr="007F3F87">
        <w:rPr>
          <w:lang w:eastAsia="zh-CN"/>
        </w:rPr>
        <w:t>-.01</w:t>
      </w:r>
      <w:r w:rsidR="002B611F">
        <w:rPr>
          <w:lang w:eastAsia="zh-CN"/>
        </w:rPr>
        <w:t>2</w:t>
      </w:r>
      <w:r>
        <w:rPr>
          <w:lang w:eastAsia="zh-CN"/>
        </w:rPr>
        <w:t>, 95%CI = [</w:t>
      </w:r>
      <w:r w:rsidRPr="00116064">
        <w:rPr>
          <w:lang w:eastAsia="zh-CN"/>
        </w:rPr>
        <w:t>-.0</w:t>
      </w:r>
      <w:r w:rsidR="00344AD1">
        <w:rPr>
          <w:lang w:eastAsia="zh-CN"/>
        </w:rPr>
        <w:t>40</w:t>
      </w:r>
      <w:r>
        <w:rPr>
          <w:lang w:eastAsia="zh-CN"/>
        </w:rPr>
        <w:t xml:space="preserve">, </w:t>
      </w:r>
      <w:r w:rsidRPr="00116064">
        <w:rPr>
          <w:lang w:eastAsia="zh-CN"/>
        </w:rPr>
        <w:t>.0</w:t>
      </w:r>
      <w:r w:rsidR="00344AD1">
        <w:rPr>
          <w:lang w:eastAsia="zh-CN"/>
        </w:rPr>
        <w:t>16</w:t>
      </w:r>
      <w:r>
        <w:rPr>
          <w:lang w:eastAsia="zh-CN"/>
        </w:rPr>
        <w:t xml:space="preserve">]; Round 4: </w:t>
      </w:r>
      <w:r w:rsidR="009443E6">
        <w:rPr>
          <w:i/>
          <w:iCs/>
          <w:lang w:eastAsia="zh-CN"/>
        </w:rPr>
        <w:t>b</w:t>
      </w:r>
      <w:r>
        <w:rPr>
          <w:lang w:eastAsia="zh-CN"/>
        </w:rPr>
        <w:t xml:space="preserve"> = </w:t>
      </w:r>
      <w:r w:rsidRPr="00FE5749">
        <w:rPr>
          <w:lang w:eastAsia="zh-CN"/>
        </w:rPr>
        <w:t>-.0</w:t>
      </w:r>
      <w:r w:rsidR="002B611F">
        <w:rPr>
          <w:lang w:eastAsia="zh-CN"/>
        </w:rPr>
        <w:t>56</w:t>
      </w:r>
      <w:r>
        <w:rPr>
          <w:lang w:eastAsia="zh-CN"/>
        </w:rPr>
        <w:t>, 95%CI = [</w:t>
      </w:r>
      <w:r w:rsidRPr="00632D49">
        <w:rPr>
          <w:lang w:eastAsia="zh-CN"/>
        </w:rPr>
        <w:t>-.</w:t>
      </w:r>
      <w:r w:rsidR="00344AD1">
        <w:rPr>
          <w:lang w:eastAsia="zh-CN"/>
        </w:rPr>
        <w:t>128</w:t>
      </w:r>
      <w:r>
        <w:rPr>
          <w:lang w:eastAsia="zh-CN"/>
        </w:rPr>
        <w:t>,</w:t>
      </w:r>
      <w:r w:rsidRPr="00632D49">
        <w:rPr>
          <w:lang w:eastAsia="zh-CN"/>
        </w:rPr>
        <w:t xml:space="preserve"> .0</w:t>
      </w:r>
      <w:r w:rsidR="00344AD1">
        <w:rPr>
          <w:lang w:eastAsia="zh-CN"/>
        </w:rPr>
        <w:t>13</w:t>
      </w:r>
      <w:r>
        <w:rPr>
          <w:lang w:eastAsia="zh-CN"/>
        </w:rPr>
        <w:t xml:space="preserve">]). </w:t>
      </w:r>
    </w:p>
    <w:p w14:paraId="1E818004" w14:textId="77777777" w:rsidR="00000A3B" w:rsidRDefault="00000A3B" w:rsidP="00000A3B">
      <w:pPr>
        <w:widowControl/>
        <w:ind w:firstLine="0"/>
        <w:rPr>
          <w:lang w:eastAsia="zh-CN"/>
        </w:rPr>
      </w:pPr>
    </w:p>
    <w:p w14:paraId="6918D7CB" w14:textId="77777777" w:rsidR="00FA147A" w:rsidRDefault="00F73438" w:rsidP="00000A3B">
      <w:pPr>
        <w:widowControl/>
        <w:ind w:firstLine="0"/>
      </w:pPr>
      <w:r>
        <w:rPr>
          <w:noProof/>
        </w:rPr>
        <w:drawing>
          <wp:inline distT="0" distB="0" distL="0" distR="0" wp14:anchorId="10128416" wp14:editId="316209A6">
            <wp:extent cx="5943600" cy="367601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4"/>
                    <a:stretch>
                      <a:fillRect/>
                    </a:stretch>
                  </pic:blipFill>
                  <pic:spPr>
                    <a:xfrm>
                      <a:off x="0" y="0"/>
                      <a:ext cx="5943600" cy="3676015"/>
                    </a:xfrm>
                    <a:prstGeom prst="rect">
                      <a:avLst/>
                    </a:prstGeom>
                  </pic:spPr>
                </pic:pic>
              </a:graphicData>
            </a:graphic>
          </wp:inline>
        </w:drawing>
      </w:r>
    </w:p>
    <w:p w14:paraId="791B6561" w14:textId="1DE99654" w:rsidR="00117EAD" w:rsidRDefault="00F73438" w:rsidP="001232A1">
      <w:pPr>
        <w:widowControl/>
        <w:ind w:firstLine="0"/>
        <w:jc w:val="center"/>
      </w:pPr>
      <w:r w:rsidRPr="00E163E3">
        <w:rPr>
          <w:b/>
          <w:bCs/>
          <w:lang w:eastAsia="zh-CN"/>
        </w:rPr>
        <w:t>Figure 2</w:t>
      </w:r>
      <w:r>
        <w:rPr>
          <w:i/>
          <w:iCs/>
          <w:lang w:eastAsia="zh-CN"/>
        </w:rPr>
        <w:t xml:space="preserve"> The </w:t>
      </w:r>
      <w:r w:rsidR="00A01F34">
        <w:rPr>
          <w:i/>
          <w:iCs/>
          <w:lang w:eastAsia="zh-CN"/>
        </w:rPr>
        <w:t>Change of Total Moral Load Difference Over Years</w:t>
      </w:r>
      <w:r>
        <w:rPr>
          <w:i/>
          <w:iCs/>
          <w:lang w:eastAsia="zh-CN"/>
        </w:rPr>
        <w:t>.</w:t>
      </w:r>
    </w:p>
    <w:p w14:paraId="2B0D23E4" w14:textId="77777777" w:rsidR="008B1FE3" w:rsidRDefault="008B1FE3" w:rsidP="001232A1"/>
    <w:p w14:paraId="322699CD" w14:textId="6E97D654" w:rsidR="00000A3B" w:rsidRDefault="000D20DB" w:rsidP="001232A1">
      <w:r>
        <w:rPr>
          <w:rFonts w:hint="eastAsia"/>
          <w:lang w:eastAsia="zh-CN"/>
        </w:rPr>
        <w:t>In</w:t>
      </w:r>
      <w:r>
        <w:rPr>
          <w:lang w:eastAsia="zh-CN"/>
        </w:rPr>
        <w:t xml:space="preserve"> addition</w:t>
      </w:r>
      <w:r w:rsidR="00F73438">
        <w:t xml:space="preserve">, we examined the </w:t>
      </w:r>
      <w:r w:rsidR="00716C87">
        <w:t>moral loading</w:t>
      </w:r>
      <w:r w:rsidR="00F73438">
        <w:t xml:space="preserve"> change in each moral dimension. We used </w:t>
      </w:r>
      <w:r w:rsidR="00F73438">
        <w:lastRenderedPageBreak/>
        <w:t xml:space="preserve">the </w:t>
      </w:r>
      <w:r w:rsidR="00716C87">
        <w:t>moral loading</w:t>
      </w:r>
      <w:r w:rsidR="00F73438">
        <w:t xml:space="preserve"> of each dimension as dependent variable and year, party and their interaction as independent variable. We expected to find significant interactions between year and party, which could indicate the differences between party increased or decreased. However, no significant effects were detected (see </w:t>
      </w:r>
      <w:r w:rsidR="00BA5B19">
        <w:t>F</w:t>
      </w:r>
      <w:r w:rsidR="00F73438">
        <w:t>igure 3)</w:t>
      </w:r>
      <w:r w:rsidR="004A75F7">
        <w:t xml:space="preserve">, indicating that although there is an increasing overall divergence in </w:t>
      </w:r>
      <w:r w:rsidR="00716C87">
        <w:t>moral loading</w:t>
      </w:r>
      <w:r w:rsidR="00F8480A">
        <w:t>s</w:t>
      </w:r>
      <w:r w:rsidR="004A75F7">
        <w:t xml:space="preserve"> over time, the </w:t>
      </w:r>
      <w:r w:rsidR="00F265AA">
        <w:t>pattern</w:t>
      </w:r>
      <w:r w:rsidR="004A75F7">
        <w:t xml:space="preserve"> in each moral dimension is not clear.</w:t>
      </w:r>
      <w:r w:rsidR="00F73438">
        <w:t xml:space="preserve"> The reason might be, first, that we only have 32 debates as variables, limiting the statistic power to detect small effects. Second, the </w:t>
      </w:r>
      <w:r w:rsidR="00A01F34">
        <w:t>load</w:t>
      </w:r>
      <w:r w:rsidR="00F73438">
        <w:t xml:space="preserve"> in some years like 2004, 2008, and 2012 violated the trend of it in previous years. For example, in the care dimension, we can observe that the </w:t>
      </w:r>
      <w:r w:rsidR="00A01F34">
        <w:t>load</w:t>
      </w:r>
      <w:r w:rsidR="00F73438">
        <w:t xml:space="preserve"> of </w:t>
      </w:r>
      <w:r w:rsidR="006961B9">
        <w:t>Democrat</w:t>
      </w:r>
      <w:r w:rsidR="00D34F0E">
        <w:t>s</w:t>
      </w:r>
      <w:r w:rsidR="00D7036F">
        <w:t xml:space="preserve"> was higher than Republicans during 1976 to 2000 and </w:t>
      </w:r>
      <w:r>
        <w:t>2016 but</w:t>
      </w:r>
      <w:r w:rsidR="00D7036F">
        <w:t xml:space="preserve"> was lower during 2004 to 20</w:t>
      </w:r>
      <w:r w:rsidR="00E851A0">
        <w:t>12</w:t>
      </w:r>
      <w:r w:rsidR="00F73438">
        <w:t xml:space="preserve">. </w:t>
      </w:r>
    </w:p>
    <w:p w14:paraId="0DE71B40" w14:textId="77777777" w:rsidR="00673F08" w:rsidRPr="00673F08" w:rsidRDefault="00F73438" w:rsidP="00BC16A8">
      <w:pPr>
        <w:pStyle w:val="Heading1"/>
        <w:ind w:left="0" w:firstLine="0"/>
        <w:jc w:val="left"/>
      </w:pPr>
      <w:r>
        <w:rPr>
          <w:noProof/>
        </w:rPr>
        <w:drawing>
          <wp:inline distT="0" distB="0" distL="0" distR="0" wp14:anchorId="1918EDFD" wp14:editId="6C6EBDBA">
            <wp:extent cx="5943600" cy="4226560"/>
            <wp:effectExtent l="0" t="0" r="0" b="2540"/>
            <wp:docPr id="12" name="Picture 1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imeline&#10;&#10;Description automatically generated"/>
                    <pic:cNvPicPr/>
                  </pic:nvPicPr>
                  <pic:blipFill>
                    <a:blip r:embed="rId15"/>
                    <a:stretch>
                      <a:fillRect/>
                    </a:stretch>
                  </pic:blipFill>
                  <pic:spPr>
                    <a:xfrm>
                      <a:off x="0" y="0"/>
                      <a:ext cx="5943600" cy="4226560"/>
                    </a:xfrm>
                    <a:prstGeom prst="rect">
                      <a:avLst/>
                    </a:prstGeom>
                  </pic:spPr>
                </pic:pic>
              </a:graphicData>
            </a:graphic>
          </wp:inline>
        </w:drawing>
      </w:r>
    </w:p>
    <w:p w14:paraId="760D2E8E" w14:textId="6EBC9B25" w:rsidR="006E4D7E" w:rsidRPr="006E4D7E" w:rsidRDefault="00F73438" w:rsidP="00BC16A8">
      <w:pPr>
        <w:ind w:firstLine="0"/>
        <w:jc w:val="center"/>
      </w:pPr>
      <w:r w:rsidRPr="00E163E3">
        <w:rPr>
          <w:b/>
          <w:bCs/>
          <w:lang w:eastAsia="zh-CN"/>
        </w:rPr>
        <w:lastRenderedPageBreak/>
        <w:t xml:space="preserve">Figure </w:t>
      </w:r>
      <w:r w:rsidR="00485ED6" w:rsidRPr="00E163E3">
        <w:rPr>
          <w:b/>
          <w:bCs/>
          <w:lang w:eastAsia="zh-CN"/>
        </w:rPr>
        <w:t>3</w:t>
      </w:r>
      <w:r>
        <w:rPr>
          <w:i/>
          <w:iCs/>
          <w:lang w:eastAsia="zh-CN"/>
        </w:rPr>
        <w:t xml:space="preserve"> </w:t>
      </w:r>
      <w:r w:rsidR="00485ED6">
        <w:rPr>
          <w:i/>
          <w:iCs/>
          <w:lang w:eastAsia="zh-CN"/>
        </w:rPr>
        <w:t xml:space="preserve">The </w:t>
      </w:r>
      <w:r w:rsidR="00A01F34">
        <w:rPr>
          <w:i/>
          <w:iCs/>
          <w:lang w:eastAsia="zh-CN"/>
        </w:rPr>
        <w:t xml:space="preserve">Change of </w:t>
      </w:r>
      <w:r w:rsidR="006961B9">
        <w:rPr>
          <w:i/>
          <w:iCs/>
          <w:lang w:eastAsia="zh-CN"/>
        </w:rPr>
        <w:t>Democrat</w:t>
      </w:r>
      <w:r w:rsidR="00D34F0E">
        <w:rPr>
          <w:i/>
          <w:iCs/>
          <w:lang w:eastAsia="zh-CN"/>
        </w:rPr>
        <w:t>s</w:t>
      </w:r>
      <w:r w:rsidR="0037299F">
        <w:rPr>
          <w:i/>
          <w:iCs/>
          <w:lang w:eastAsia="zh-CN"/>
        </w:rPr>
        <w:t xml:space="preserve">’ </w:t>
      </w:r>
      <w:r w:rsidR="00A01F34">
        <w:rPr>
          <w:i/>
          <w:iCs/>
          <w:lang w:eastAsia="zh-CN"/>
        </w:rPr>
        <w:t xml:space="preserve">and </w:t>
      </w:r>
      <w:r w:rsidR="0037299F">
        <w:rPr>
          <w:i/>
          <w:iCs/>
          <w:lang w:eastAsia="zh-CN"/>
        </w:rPr>
        <w:t xml:space="preserve">Republicans’ </w:t>
      </w:r>
      <w:r w:rsidR="00A01F34">
        <w:rPr>
          <w:i/>
          <w:iCs/>
          <w:lang w:eastAsia="zh-CN"/>
        </w:rPr>
        <w:t>Moral Load in Each Dimension Over Years.</w:t>
      </w:r>
    </w:p>
    <w:p w14:paraId="72BFE249" w14:textId="77777777" w:rsidR="00AC551C" w:rsidRDefault="00F73438" w:rsidP="00AC551C">
      <w:pPr>
        <w:pStyle w:val="Heading1"/>
        <w:ind w:left="0" w:firstLine="0"/>
        <w:rPr>
          <w:lang w:eastAsia="zh-CN"/>
        </w:rPr>
      </w:pPr>
      <w:r>
        <w:rPr>
          <w:lang w:eastAsia="zh-CN"/>
        </w:rPr>
        <w:t>Discussion</w:t>
      </w:r>
      <w:r w:rsidR="006D3492">
        <w:rPr>
          <w:lang w:eastAsia="zh-CN"/>
        </w:rPr>
        <w:t xml:space="preserve"> and Future Direction</w:t>
      </w:r>
    </w:p>
    <w:p w14:paraId="46590F84" w14:textId="24FB92D7" w:rsidR="00BF41C3" w:rsidRDefault="00F73438" w:rsidP="00BF41C3">
      <w:r w:rsidRPr="003F49F4">
        <w:t xml:space="preserve">This research quantitatively explores the </w:t>
      </w:r>
      <w:r w:rsidR="00716C87">
        <w:t>moral loading</w:t>
      </w:r>
      <w:r w:rsidR="00AA77E9">
        <w:t xml:space="preserve"> and then </w:t>
      </w:r>
      <w:r w:rsidR="003202D1">
        <w:t>examine</w:t>
      </w:r>
      <w:r w:rsidR="00AA77E9">
        <w:t xml:space="preserve"> the moral</w:t>
      </w:r>
      <w:r>
        <w:t xml:space="preserve"> di</w:t>
      </w:r>
      <w:r w:rsidR="00BD32BE">
        <w:t xml:space="preserve">vergence of </w:t>
      </w:r>
      <w:r w:rsidR="00FF3991">
        <w:t xml:space="preserve">all </w:t>
      </w:r>
      <w:r w:rsidR="00BD32BE">
        <w:t xml:space="preserve">the televised United States presidential debates </w:t>
      </w:r>
      <w:r w:rsidRPr="003F49F4">
        <w:t xml:space="preserve">across </w:t>
      </w:r>
      <w:r w:rsidR="00BD32BE">
        <w:t>1</w:t>
      </w:r>
      <w:r w:rsidR="008C26B8">
        <w:t>3</w:t>
      </w:r>
      <w:r w:rsidR="00BD32BE">
        <w:t xml:space="preserve"> presidential elections </w:t>
      </w:r>
      <w:r w:rsidR="00B01E5F">
        <w:t xml:space="preserve">from </w:t>
      </w:r>
      <w:r w:rsidR="00BD32BE">
        <w:t>the first televised presidential debate</w:t>
      </w:r>
      <w:r w:rsidR="00B01E5F">
        <w:t xml:space="preserve"> in</w:t>
      </w:r>
      <w:r w:rsidRPr="003F49F4">
        <w:t xml:space="preserve"> 19</w:t>
      </w:r>
      <w:r w:rsidR="00BD32BE">
        <w:t>60</w:t>
      </w:r>
      <w:r w:rsidRPr="003F49F4">
        <w:t xml:space="preserve"> to 20</w:t>
      </w:r>
      <w:r w:rsidR="008C26B8">
        <w:t>20</w:t>
      </w:r>
      <w:r w:rsidRPr="003F49F4">
        <w:t xml:space="preserve">. It </w:t>
      </w:r>
      <w:r w:rsidR="00BD32BE">
        <w:t xml:space="preserve">introduces </w:t>
      </w:r>
      <w:r w:rsidR="00D905C2">
        <w:t>mediatization as a prism for presidential debate exploration from a</w:t>
      </w:r>
      <w:r w:rsidR="00DC7112">
        <w:t>n</w:t>
      </w:r>
      <w:r w:rsidR="00D905C2">
        <w:t xml:space="preserve"> </w:t>
      </w:r>
      <w:r w:rsidR="00DC7112">
        <w:t>institutional</w:t>
      </w:r>
      <w:r w:rsidR="00D905C2">
        <w:t xml:space="preserve"> perspective</w:t>
      </w:r>
      <w:r w:rsidR="009A4662">
        <w:t xml:space="preserve"> – exploring the “transformative process” </w:t>
      </w:r>
      <w:r w:rsidR="009A4662">
        <w:fldChar w:fldCharType="begin"/>
      </w:r>
      <w:r w:rsidR="009A4662">
        <w:instrText xml:space="preserve"> ADDIN EN.CITE &lt;EndNote&gt;&lt;Cite&gt;&lt;Author&gt;Hjarvard&lt;/Author&gt;&lt;Year&gt;2013&lt;/Year&gt;&lt;RecNum&gt;55&lt;/RecNum&gt;&lt;Pages&gt;153&lt;/Pages&gt;&lt;DisplayText&gt;(Hjarvard, 2013, p. 153)&lt;/DisplayText&gt;&lt;record&gt;&lt;rec-number&gt;55&lt;/rec-number&gt;&lt;foreign-keys&gt;&lt;key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9A4662">
        <w:fldChar w:fldCharType="separate"/>
      </w:r>
      <w:r w:rsidR="009A4662">
        <w:rPr>
          <w:noProof/>
        </w:rPr>
        <w:t>(Hjarvard, 2013, p. 153)</w:t>
      </w:r>
      <w:r w:rsidR="009A4662">
        <w:fldChar w:fldCharType="end"/>
      </w:r>
      <w:r w:rsidR="009A4662">
        <w:t xml:space="preserve"> </w:t>
      </w:r>
      <w:r w:rsidR="00035F23">
        <w:t xml:space="preserve">in political institution </w:t>
      </w:r>
      <w:r w:rsidR="005C29A1">
        <w:t xml:space="preserve">caused by </w:t>
      </w:r>
      <w:r w:rsidR="008B4235">
        <w:t>the development of media</w:t>
      </w:r>
      <w:r w:rsidR="00035F23">
        <w:t xml:space="preserve"> with</w:t>
      </w:r>
      <w:r w:rsidR="009A4662">
        <w:t>in</w:t>
      </w:r>
      <w:r w:rsidR="00035F23">
        <w:t xml:space="preserve"> the</w:t>
      </w:r>
      <w:r w:rsidR="009A4662">
        <w:t xml:space="preserve"> presidential debate context</w:t>
      </w:r>
      <w:r w:rsidR="00D905C2">
        <w:t>.</w:t>
      </w:r>
      <w:r w:rsidR="005F0BEC">
        <w:t xml:space="preserve"> </w:t>
      </w:r>
      <w:r w:rsidR="00C94795">
        <w:t>Th</w:t>
      </w:r>
      <w:r w:rsidR="00C94795">
        <w:rPr>
          <w:rFonts w:hint="eastAsia"/>
          <w:lang w:eastAsia="zh-CN"/>
        </w:rPr>
        <w:t>is</w:t>
      </w:r>
      <w:r w:rsidR="00C94795">
        <w:rPr>
          <w:lang w:eastAsia="zh-CN"/>
        </w:rPr>
        <w:t xml:space="preserve"> </w:t>
      </w:r>
      <w:r w:rsidR="00C94795">
        <w:rPr>
          <w:rFonts w:hint="eastAsia"/>
          <w:lang w:eastAsia="zh-CN"/>
        </w:rPr>
        <w:t>insti</w:t>
      </w:r>
      <w:r w:rsidR="00C94795">
        <w:rPr>
          <w:lang w:eastAsia="zh-CN"/>
        </w:rPr>
        <w:t>tutional perspective at the meso level enables us to "make gen</w:t>
      </w:r>
      <w:r w:rsidR="00DC7112">
        <w:rPr>
          <w:lang w:eastAsia="zh-CN"/>
        </w:rPr>
        <w:t xml:space="preserve">eralizations across the situational contexts of micro-social encounters” </w:t>
      </w:r>
      <w:r w:rsidR="00DC7112">
        <w:fldChar w:fldCharType="begin"/>
      </w:r>
      <w:r w:rsidR="00DC7112">
        <w:instrText xml:space="preserve"> ADDIN EN.CITE &lt;EndNote&gt;&lt;Cite&gt;&lt;Author&gt;Hjarvard&lt;/Author&gt;&lt;Year&gt;2013&lt;/Year&gt;&lt;RecNum&gt;55&lt;/RecNum&gt;&lt;Pages&gt;154&lt;/Pages&gt;&lt;DisplayText&gt;(Hjarvard, 2013, p. 154)&lt;/DisplayText&gt;&lt;record&gt;&lt;rec-number&gt;55&lt;/rec-number&gt;&lt;foreign-keys&gt;&lt;key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DC7112">
        <w:fldChar w:fldCharType="separate"/>
      </w:r>
      <w:r w:rsidR="00DC7112">
        <w:rPr>
          <w:noProof/>
        </w:rPr>
        <w:t>(Hjarvard, 2013, p. 154)</w:t>
      </w:r>
      <w:r w:rsidR="00DC7112">
        <w:fldChar w:fldCharType="end"/>
      </w:r>
      <w:r w:rsidR="00DC7112">
        <w:t xml:space="preserve"> such as a specific debate format (in terms of the town hall, podium, and commentator). </w:t>
      </w:r>
      <w:r w:rsidR="00DC7112" w:rsidRPr="008B1FE3">
        <w:t>Moreover,</w:t>
      </w:r>
      <w:r w:rsidR="002F29D1" w:rsidRPr="008B1FE3">
        <w:t xml:space="preserve"> by</w:t>
      </w:r>
      <w:r w:rsidRPr="008B1FE3">
        <w:t xml:space="preserve"> </w:t>
      </w:r>
      <w:r w:rsidR="00AA77E9">
        <w:t>adopting</w:t>
      </w:r>
      <w:r w:rsidR="00AA77E9" w:rsidRPr="008B1FE3">
        <w:t xml:space="preserve"> </w:t>
      </w:r>
      <w:r w:rsidR="00542A22" w:rsidRPr="008B1FE3">
        <w:t>moral divergence</w:t>
      </w:r>
      <w:r w:rsidR="00FF3991" w:rsidRPr="008B1FE3">
        <w:t xml:space="preserve"> </w:t>
      </w:r>
      <w:r w:rsidRPr="008B1FE3">
        <w:t xml:space="preserve">as a key indicator of mediatization, </w:t>
      </w:r>
      <w:r w:rsidR="002F29D1" w:rsidRPr="008B1FE3">
        <w:t>this</w:t>
      </w:r>
      <w:r w:rsidR="002F29D1">
        <w:t xml:space="preserve"> study overcomes</w:t>
      </w:r>
      <w:r w:rsidRPr="003F49F4">
        <w:t xml:space="preserve"> three main </w:t>
      </w:r>
      <w:r w:rsidR="002F29D1">
        <w:t>challenges</w:t>
      </w:r>
      <w:r w:rsidR="002F29D1" w:rsidRPr="003F49F4">
        <w:t xml:space="preserve"> </w:t>
      </w:r>
      <w:r w:rsidR="002F29D1">
        <w:t>of</w:t>
      </w:r>
      <w:r w:rsidRPr="003F49F4">
        <w:t xml:space="preserve"> mediatization research: historicity (“longitudinal studies or cross-temporal comparisons”), specificity (“differentiating and specifying the currently too general talk of mediatization”), and measurability (“quantitative measurability”) </w:t>
      </w:r>
      <w:r>
        <w:fldChar w:fldCharType="begin"/>
      </w:r>
      <w:r w:rsidR="00BD32BE">
        <w:instrText xml:space="preserve"> ADDIN EN.CITE &lt;EndNote&gt;&lt;Cite&gt;&lt;Author&gt;Ekström&lt;/Author&gt;&lt;Year&gt;2016&lt;/Year&gt;&lt;RecNum&gt;232&lt;/RecNum&gt;&lt;Pages&gt;1098&lt;/Pages&gt;&lt;DisplayText&gt;(Ekström, Fornäs, Jansson, &amp;amp; Jerslev, 2016, p. 1098)&lt;/DisplayText&gt;&lt;record&gt;&lt;rec-number&gt;232&lt;/rec-number&gt;&lt;foreign-keys&gt;&lt;key app="EN" db-id="2xd0pvrd6xxp05evvtepd0f9vppe5rtsxa20" timestamp="1592077573" guid="4a29e98d-5e1f-4a23-8b78-b917ae9a74bf"&gt;232&lt;/key&gt;&lt;/foreign-keys&gt;&lt;ref-type name="Journal Article"&gt;17&lt;/ref-type&gt;&lt;contributors&gt;&lt;authors&gt;&lt;author&gt;Ekström, Mats&lt;/author&gt;&lt;author&gt;Fornäs, Johan&lt;/author&gt;&lt;author&gt;Jansson, André&lt;/author&gt;&lt;author&gt;Jerslev, Anne&lt;/author&gt;&lt;/authors&gt;&lt;/contributors&gt;&lt;titles&gt;&lt;title&gt;Three tasks for mediatization research: Contributions to an open agenda&lt;/title&gt;&lt;secondary-title&gt;Media, Culture &amp;amp; Society&lt;/secondary-title&gt;&lt;/titles&gt;&lt;periodical&gt;&lt;full-title&gt;Media, culture &amp;amp; society&lt;/full-title&gt;&lt;/periodical&gt;&lt;pages&gt;1090-1108&lt;/pages&gt;&lt;volume&gt;38&lt;/volume&gt;&lt;number&gt;7&lt;/number&gt;&lt;dates&gt;&lt;year&gt;2016&lt;/year&gt;&lt;/dates&gt;&lt;isbn&gt;0163-4437&lt;/isbn&gt;&lt;urls&gt;&lt;/urls&gt;&lt;/record&gt;&lt;/Cite&gt;&lt;/EndNote&gt;</w:instrText>
      </w:r>
      <w:r>
        <w:fldChar w:fldCharType="separate"/>
      </w:r>
      <w:r w:rsidR="00BD32BE">
        <w:rPr>
          <w:noProof/>
        </w:rPr>
        <w:t>(Ekström, Fornäs, Jansson, &amp; Jerslev, 2016, p. 1098)</w:t>
      </w:r>
      <w:r>
        <w:fldChar w:fldCharType="end"/>
      </w:r>
      <w:r w:rsidRPr="003F49F4">
        <w:t xml:space="preserve">. </w:t>
      </w:r>
      <w:r w:rsidR="00DC7112">
        <w:t xml:space="preserve">So, the current study contributes to both political </w:t>
      </w:r>
      <w:r w:rsidR="00B01E5F">
        <w:t xml:space="preserve">communication </w:t>
      </w:r>
      <w:r w:rsidR="00DC7112">
        <w:t>and mediatization literature.</w:t>
      </w:r>
    </w:p>
    <w:p w14:paraId="61B524AD" w14:textId="58E03A83" w:rsidR="00740F77" w:rsidRDefault="00F73438" w:rsidP="00740F77">
      <w:pPr>
        <w:ind w:firstLine="0"/>
        <w:rPr>
          <w:lang w:eastAsia="zh-CN"/>
        </w:rPr>
      </w:pPr>
      <w:r>
        <w:tab/>
        <w:t>Our results show a</w:t>
      </w:r>
      <w:r w:rsidR="00C20833">
        <w:t xml:space="preserve"> </w:t>
      </w:r>
      <w:commentRangeStart w:id="6"/>
      <w:r w:rsidR="00C20833">
        <w:t>clear</w:t>
      </w:r>
      <w:commentRangeEnd w:id="6"/>
      <w:r w:rsidR="00DA51D4">
        <w:rPr>
          <w:rStyle w:val="CommentReference"/>
        </w:rPr>
        <w:commentReference w:id="6"/>
      </w:r>
      <w:r w:rsidR="00C20833">
        <w:t xml:space="preserve"> moral divergence between </w:t>
      </w:r>
      <w:r w:rsidR="006961B9">
        <w:t>Democrat</w:t>
      </w:r>
      <w:r w:rsidR="00C20833">
        <w:t xml:space="preserve"> and Republican candidates, and</w:t>
      </w:r>
      <w:r>
        <w:t xml:space="preserve"> a significant increase of moral divergence </w:t>
      </w:r>
      <w:r w:rsidRPr="003F49F4">
        <w:t>along with the development of mediatization since 1980</w:t>
      </w:r>
      <w:r w:rsidR="00C20833">
        <w:t xml:space="preserve">. </w:t>
      </w:r>
      <w:r w:rsidR="007A594F">
        <w:t>We also found that</w:t>
      </w:r>
      <w:r>
        <w:t xml:space="preserve"> </w:t>
      </w:r>
      <w:r w:rsidR="008B529B">
        <w:t xml:space="preserve">the first debate of each election debate series </w:t>
      </w:r>
      <w:r w:rsidR="005412FB">
        <w:t xml:space="preserve">almost </w:t>
      </w:r>
      <w:r w:rsidR="008B529B">
        <w:t>always diverges mo</w:t>
      </w:r>
      <w:r w:rsidR="005412FB">
        <w:t>re than the rest of the debates</w:t>
      </w:r>
      <w:r w:rsidR="008B529B">
        <w:t xml:space="preserve">. </w:t>
      </w:r>
      <w:r w:rsidR="007A594F">
        <w:t xml:space="preserve">Moreover, </w:t>
      </w:r>
      <w:r w:rsidR="00CE7071">
        <w:rPr>
          <w:rFonts w:eastAsia="SimSun"/>
          <w:lang w:eastAsia="zh-CN"/>
        </w:rPr>
        <w:t>a</w:t>
      </w:r>
      <w:r w:rsidR="00DD41C0">
        <w:rPr>
          <w:rFonts w:eastAsia="SimSun"/>
          <w:lang w:eastAsia="zh-CN"/>
        </w:rPr>
        <w:t xml:space="preserve">lmost every </w:t>
      </w:r>
      <w:r w:rsidR="006961B9">
        <w:rPr>
          <w:rFonts w:eastAsia="SimSun"/>
          <w:lang w:eastAsia="zh-CN"/>
        </w:rPr>
        <w:t>Democrat</w:t>
      </w:r>
      <w:r w:rsidR="008B529B">
        <w:rPr>
          <w:rFonts w:eastAsia="SimSun"/>
          <w:lang w:eastAsia="zh-CN"/>
        </w:rPr>
        <w:t xml:space="preserve"> </w:t>
      </w:r>
      <w:r w:rsidR="00DD41C0">
        <w:rPr>
          <w:rFonts w:eastAsia="SimSun"/>
          <w:lang w:eastAsia="zh-CN"/>
        </w:rPr>
        <w:t xml:space="preserve">presidential </w:t>
      </w:r>
      <w:r w:rsidR="008B529B">
        <w:rPr>
          <w:rFonts w:eastAsia="SimSun"/>
          <w:lang w:eastAsia="zh-CN"/>
        </w:rPr>
        <w:t>candidat</w:t>
      </w:r>
      <w:r w:rsidR="00DD41C0">
        <w:rPr>
          <w:rFonts w:eastAsia="SimSun"/>
          <w:lang w:eastAsia="zh-CN"/>
        </w:rPr>
        <w:t>e’s speech in the debate</w:t>
      </w:r>
      <w:r w:rsidR="00704BD1">
        <w:rPr>
          <w:rFonts w:eastAsia="SimSun"/>
          <w:lang w:eastAsia="zh-CN"/>
        </w:rPr>
        <w:t>s</w:t>
      </w:r>
      <w:r w:rsidR="00DD41C0">
        <w:rPr>
          <w:rFonts w:eastAsia="SimSun"/>
          <w:lang w:eastAsia="zh-CN"/>
        </w:rPr>
        <w:t xml:space="preserve"> carried more </w:t>
      </w:r>
      <w:r w:rsidR="00716C87">
        <w:rPr>
          <w:rFonts w:eastAsia="SimSun"/>
          <w:lang w:eastAsia="zh-CN"/>
        </w:rPr>
        <w:t>moral loading</w:t>
      </w:r>
      <w:r w:rsidR="00DD41C0">
        <w:rPr>
          <w:rFonts w:eastAsia="SimSun"/>
          <w:lang w:eastAsia="zh-CN"/>
        </w:rPr>
        <w:t xml:space="preserve"> </w:t>
      </w:r>
      <w:r w:rsidR="00363EE0">
        <w:rPr>
          <w:rFonts w:eastAsia="SimSun"/>
          <w:lang w:eastAsia="zh-CN"/>
        </w:rPr>
        <w:t xml:space="preserve">than </w:t>
      </w:r>
      <w:r w:rsidR="00DD41C0">
        <w:rPr>
          <w:rFonts w:eastAsia="SimSun"/>
          <w:lang w:eastAsia="zh-CN"/>
        </w:rPr>
        <w:t>their Republican rivals across all five moral foundations</w:t>
      </w:r>
      <w:r w:rsidR="00704BD1">
        <w:rPr>
          <w:rFonts w:eastAsia="SimSun"/>
          <w:lang w:eastAsia="zh-CN"/>
        </w:rPr>
        <w:t xml:space="preserve"> (except the vice dimension of sanctity foundation)</w:t>
      </w:r>
      <w:r w:rsidR="003E6C02">
        <w:rPr>
          <w:rFonts w:eastAsia="SimSun"/>
          <w:lang w:eastAsia="zh-CN"/>
        </w:rPr>
        <w:t xml:space="preserve">, even in </w:t>
      </w:r>
      <w:r w:rsidR="003E6C02" w:rsidRPr="009E2D9F">
        <w:t>loyalty/betrayal</w:t>
      </w:r>
      <w:r w:rsidR="00704BD1">
        <w:t xml:space="preserve"> </w:t>
      </w:r>
      <w:r w:rsidR="00704BD1">
        <w:lastRenderedPageBreak/>
        <w:t xml:space="preserve">and </w:t>
      </w:r>
      <w:r w:rsidR="003E6C02" w:rsidRPr="009E2D9F">
        <w:t>authority/</w:t>
      </w:r>
      <w:r w:rsidR="003E6C02" w:rsidRPr="00704BD1">
        <w:t>subversi</w:t>
      </w:r>
      <w:r w:rsidR="00704BD1" w:rsidRPr="00704BD1">
        <w:rPr>
          <w:rFonts w:eastAsia="SimSun"/>
          <w:lang w:eastAsia="zh-CN"/>
        </w:rPr>
        <w:t>on,</w:t>
      </w:r>
      <w:r w:rsidR="00C20833" w:rsidRPr="00704BD1">
        <w:t xml:space="preserve"> the </w:t>
      </w:r>
      <w:r w:rsidR="00363EE0" w:rsidRPr="00704BD1">
        <w:t>two</w:t>
      </w:r>
      <w:r w:rsidR="00C20833">
        <w:t xml:space="preserve"> moral foundations that </w:t>
      </w:r>
      <w:r w:rsidR="00FD39D9">
        <w:t>l</w:t>
      </w:r>
      <w:r w:rsidR="00C20833">
        <w:t>iberals are supposed to car</w:t>
      </w:r>
      <w:r w:rsidR="006C134F">
        <w:rPr>
          <w:rFonts w:hint="eastAsia"/>
          <w:lang w:eastAsia="zh-CN"/>
        </w:rPr>
        <w:t>ry</w:t>
      </w:r>
      <w:r w:rsidR="00C20833">
        <w:t xml:space="preserve"> much less </w:t>
      </w:r>
      <w:r w:rsidR="00716C87">
        <w:t>moral loading</w:t>
      </w:r>
      <w:r w:rsidR="00FF3991">
        <w:t xml:space="preserve"> </w:t>
      </w:r>
      <w:r w:rsidR="00C20833">
        <w:t xml:space="preserve">than </w:t>
      </w:r>
      <w:r w:rsidR="00FD39D9">
        <w:t>c</w:t>
      </w:r>
      <w:r w:rsidR="00C20833">
        <w:t>onservatives</w:t>
      </w:r>
      <w:r w:rsidR="00FD39D9">
        <w:t xml:space="preserve"> as they are less sensitive in these moral foundations than conservatives according to MFT</w:t>
      </w:r>
      <w:r w:rsidR="00C20833">
        <w:t xml:space="preserve">. </w:t>
      </w:r>
      <w:r w:rsidR="00870217">
        <w:t>Our findings shed light on the two fundamental questions that are essential for presidential debate</w:t>
      </w:r>
      <w:r w:rsidR="00B207C8">
        <w:t>s</w:t>
      </w:r>
      <w:r w:rsidR="00870217">
        <w:t xml:space="preserve"> to better serve our democracy: </w:t>
      </w:r>
      <w:r w:rsidR="00870217">
        <w:rPr>
          <w:lang w:eastAsia="zh-CN"/>
        </w:rPr>
        <w:t xml:space="preserve">whether </w:t>
      </w:r>
      <w:r w:rsidR="006961B9">
        <w:t>Democrat</w:t>
      </w:r>
      <w:r w:rsidR="00870217">
        <w:t xml:space="preserve"> and Republican candidates</w:t>
      </w:r>
      <w:r w:rsidR="00870217">
        <w:rPr>
          <w:lang w:eastAsia="zh-CN"/>
        </w:rPr>
        <w:t xml:space="preserve"> could understand and discuss with each other, and whether they want</w:t>
      </w:r>
      <w:r w:rsidR="00B14A49">
        <w:rPr>
          <w:lang w:eastAsia="zh-CN"/>
        </w:rPr>
        <w:t>ed</w:t>
      </w:r>
      <w:r w:rsidR="00870217">
        <w:rPr>
          <w:lang w:eastAsia="zh-CN"/>
        </w:rPr>
        <w:t xml:space="preserve"> to understand and discuss with each other.</w:t>
      </w:r>
    </w:p>
    <w:p w14:paraId="7D4CE5FF" w14:textId="026872F9" w:rsidR="00F622C4" w:rsidRPr="00F622C4" w:rsidRDefault="00F73438" w:rsidP="00F622C4">
      <w:pPr>
        <w:ind w:firstLine="0"/>
        <w:rPr>
          <w:b/>
          <w:bCs/>
          <w:lang w:eastAsia="zh-CN"/>
        </w:rPr>
      </w:pPr>
      <w:r>
        <w:rPr>
          <w:b/>
          <w:bCs/>
          <w:lang w:eastAsia="zh-CN"/>
        </w:rPr>
        <w:t xml:space="preserve">Whether </w:t>
      </w:r>
      <w:r w:rsidR="00E163E3">
        <w:rPr>
          <w:rFonts w:eastAsia="SimSun"/>
          <w:b/>
          <w:bCs/>
          <w:lang w:eastAsia="zh-CN"/>
        </w:rPr>
        <w:t>T</w:t>
      </w:r>
      <w:r>
        <w:rPr>
          <w:b/>
          <w:bCs/>
          <w:lang w:eastAsia="zh-CN"/>
        </w:rPr>
        <w:t xml:space="preserve">hey </w:t>
      </w:r>
      <w:r w:rsidR="00E163E3">
        <w:rPr>
          <w:b/>
          <w:bCs/>
          <w:lang w:eastAsia="zh-CN"/>
        </w:rPr>
        <w:t>C</w:t>
      </w:r>
      <w:r w:rsidR="00870217" w:rsidRPr="00F622C4">
        <w:rPr>
          <w:b/>
          <w:bCs/>
          <w:lang w:eastAsia="zh-CN"/>
        </w:rPr>
        <w:t xml:space="preserve">ould? </w:t>
      </w:r>
    </w:p>
    <w:p w14:paraId="0A207016" w14:textId="5C2EB1A6" w:rsidR="00616D51" w:rsidRDefault="00F73438" w:rsidP="00F622C4">
      <w:pPr>
        <w:rPr>
          <w:lang w:eastAsia="zh-CN"/>
        </w:rPr>
      </w:pPr>
      <w:r>
        <w:rPr>
          <w:lang w:eastAsia="zh-CN"/>
        </w:rPr>
        <w:t>As aforementioned,</w:t>
      </w:r>
      <w:r w:rsidR="00B573B4">
        <w:rPr>
          <w:lang w:eastAsia="zh-CN"/>
        </w:rPr>
        <w:t xml:space="preserve"> people may not understand moral concerns in the moral foundations that they are not innately sensitive enough, but our results imply that </w:t>
      </w:r>
      <w:r w:rsidR="00753E5A">
        <w:rPr>
          <w:lang w:eastAsia="zh-CN"/>
        </w:rPr>
        <w:t>presidential candidate</w:t>
      </w:r>
      <w:r w:rsidR="00B573B4">
        <w:rPr>
          <w:lang w:eastAsia="zh-CN"/>
        </w:rPr>
        <w:t xml:space="preserve">s have the ability to overcome this innate obstacle. </w:t>
      </w:r>
      <w:r w:rsidR="007618F3" w:rsidRPr="00B32132">
        <w:rPr>
          <w:lang w:eastAsia="zh-CN"/>
        </w:rPr>
        <w:t xml:space="preserve">First, </w:t>
      </w:r>
      <w:r w:rsidR="007618F3" w:rsidRPr="00F948C4">
        <w:rPr>
          <w:lang w:eastAsia="zh-CN"/>
        </w:rPr>
        <w:t xml:space="preserve">our results show positive </w:t>
      </w:r>
      <w:del w:id="7" w:author="Hu, Lingshu (MU-Student)" w:date="2021-09-11T10:34:00Z">
        <w:r w:rsidR="007618F3" w:rsidRPr="00DD4FA3" w:rsidDel="009A59CE">
          <w:rPr>
            <w:color w:val="FF0000"/>
            <w:lang w:eastAsia="zh-CN"/>
          </w:rPr>
          <w:delText>correlation</w:delText>
        </w:r>
        <w:r w:rsidR="007618F3" w:rsidRPr="00F948C4" w:rsidDel="009A59CE">
          <w:rPr>
            <w:lang w:eastAsia="zh-CN"/>
          </w:rPr>
          <w:delText xml:space="preserve"> </w:delText>
        </w:r>
      </w:del>
      <w:ins w:id="8" w:author="Hu, Lingshu (MU-Student)" w:date="2021-09-11T10:34:00Z">
        <w:r w:rsidR="009A59CE">
          <w:rPr>
            <w:color w:val="FF0000"/>
            <w:lang w:eastAsia="zh-CN"/>
          </w:rPr>
          <w:t>relationships</w:t>
        </w:r>
        <w:r w:rsidR="009A59CE" w:rsidRPr="00F948C4">
          <w:rPr>
            <w:lang w:eastAsia="zh-CN"/>
          </w:rPr>
          <w:t xml:space="preserve"> </w:t>
        </w:r>
      </w:ins>
      <w:r w:rsidR="007618F3" w:rsidRPr="00F948C4">
        <w:rPr>
          <w:lang w:eastAsia="zh-CN"/>
        </w:rPr>
        <w:t xml:space="preserve">among the </w:t>
      </w:r>
      <w:r w:rsidR="00716C87">
        <w:rPr>
          <w:lang w:eastAsia="zh-CN"/>
        </w:rPr>
        <w:t>moral loading</w:t>
      </w:r>
      <w:r w:rsidR="00F8480A">
        <w:rPr>
          <w:lang w:eastAsia="zh-CN"/>
        </w:rPr>
        <w:t>s</w:t>
      </w:r>
      <w:r w:rsidR="007618F3" w:rsidRPr="00F948C4">
        <w:rPr>
          <w:lang w:eastAsia="zh-CN"/>
        </w:rPr>
        <w:t xml:space="preserve"> of each moral foundation in each candidate’s speech </w:t>
      </w:r>
      <w:r w:rsidR="00771B0F">
        <w:rPr>
          <w:lang w:eastAsia="zh-CN"/>
        </w:rPr>
        <w:t>in</w:t>
      </w:r>
      <w:r w:rsidR="00276D82" w:rsidRPr="00F948C4">
        <w:rPr>
          <w:lang w:eastAsia="zh-CN"/>
        </w:rPr>
        <w:t xml:space="preserve"> every</w:t>
      </w:r>
      <w:r w:rsidR="007618F3" w:rsidRPr="00F948C4">
        <w:rPr>
          <w:lang w:eastAsia="zh-CN"/>
        </w:rPr>
        <w:t xml:space="preserve"> presidential debate.</w:t>
      </w:r>
      <w:r w:rsidR="007618F3" w:rsidRPr="00B32132">
        <w:rPr>
          <w:lang w:eastAsia="zh-CN"/>
        </w:rPr>
        <w:t xml:space="preserve"> This</w:t>
      </w:r>
      <w:r w:rsidR="007618F3">
        <w:rPr>
          <w:lang w:eastAsia="zh-CN"/>
        </w:rPr>
        <w:t xml:space="preserve"> means</w:t>
      </w:r>
      <w:r w:rsidR="00F31723">
        <w:rPr>
          <w:lang w:eastAsia="zh-CN"/>
        </w:rPr>
        <w:t xml:space="preserve"> that</w:t>
      </w:r>
      <w:r w:rsidR="007618F3">
        <w:rPr>
          <w:lang w:eastAsia="zh-CN"/>
        </w:rPr>
        <w:t xml:space="preserve"> </w:t>
      </w:r>
      <w:r w:rsidR="00276D82">
        <w:rPr>
          <w:lang w:eastAsia="zh-CN"/>
        </w:rPr>
        <w:t>none of the five</w:t>
      </w:r>
      <w:r w:rsidR="007618F3">
        <w:rPr>
          <w:lang w:eastAsia="zh-CN"/>
        </w:rPr>
        <w:t xml:space="preserve"> moral foundations is</w:t>
      </w:r>
      <w:r w:rsidR="00276D82">
        <w:rPr>
          <w:lang w:eastAsia="zh-CN"/>
        </w:rPr>
        <w:t xml:space="preserve"> </w:t>
      </w:r>
      <w:r w:rsidR="007618F3">
        <w:rPr>
          <w:lang w:eastAsia="zh-CN"/>
        </w:rPr>
        <w:t>isolated.</w:t>
      </w:r>
      <w:r w:rsidR="00276D82">
        <w:rPr>
          <w:lang w:eastAsia="zh-CN"/>
        </w:rPr>
        <w:t xml:space="preserve"> The sensitivity in one moral foundation could </w:t>
      </w:r>
      <w:r w:rsidR="00276D82">
        <w:rPr>
          <w:rFonts w:hint="eastAsia"/>
          <w:lang w:eastAsia="zh-CN"/>
        </w:rPr>
        <w:t>make</w:t>
      </w:r>
      <w:r w:rsidR="00276D82">
        <w:rPr>
          <w:lang w:eastAsia="zh-CN"/>
        </w:rPr>
        <w:t xml:space="preserve"> up for other</w:t>
      </w:r>
      <w:r>
        <w:rPr>
          <w:lang w:eastAsia="zh-CN"/>
        </w:rPr>
        <w:t xml:space="preserve"> obtuse</w:t>
      </w:r>
      <w:r w:rsidR="00276D82">
        <w:rPr>
          <w:lang w:eastAsia="zh-CN"/>
        </w:rPr>
        <w:t xml:space="preserve"> moral foundations.</w:t>
      </w:r>
      <w:r>
        <w:rPr>
          <w:lang w:eastAsia="zh-CN"/>
        </w:rPr>
        <w:t xml:space="preserve"> In other words, the receptors of certain kind</w:t>
      </w:r>
      <w:r w:rsidR="00B207C8">
        <w:rPr>
          <w:lang w:eastAsia="zh-CN"/>
        </w:rPr>
        <w:t>s</w:t>
      </w:r>
      <w:r>
        <w:rPr>
          <w:lang w:eastAsia="zh-CN"/>
        </w:rPr>
        <w:t xml:space="preserve"> of moral </w:t>
      </w:r>
      <w:r w:rsidR="00FD39D9">
        <w:rPr>
          <w:lang w:eastAsia="zh-CN"/>
        </w:rPr>
        <w:t xml:space="preserve">concerns in terms of moral foundations </w:t>
      </w:r>
      <w:r>
        <w:rPr>
          <w:lang w:eastAsia="zh-CN"/>
        </w:rPr>
        <w:t xml:space="preserve">may sense some moral </w:t>
      </w:r>
      <w:r w:rsidR="00FD39D9">
        <w:rPr>
          <w:lang w:eastAsia="zh-CN"/>
        </w:rPr>
        <w:t xml:space="preserve">concerns from </w:t>
      </w:r>
      <w:r>
        <w:rPr>
          <w:lang w:eastAsia="zh-CN"/>
        </w:rPr>
        <w:t xml:space="preserve">other moral foundations also, if they are sensitive enough. </w:t>
      </w:r>
      <w:r w:rsidR="006D3492">
        <w:rPr>
          <w:lang w:eastAsia="zh-CN"/>
        </w:rPr>
        <w:t>This brings an interesting question for future research:</w:t>
      </w:r>
      <w:r w:rsidR="003F180D">
        <w:rPr>
          <w:lang w:eastAsia="zh-CN"/>
        </w:rPr>
        <w:t xml:space="preserve"> would this kind of sensitivity compensation happen in other context </w:t>
      </w:r>
      <w:r w:rsidR="00FD39D9">
        <w:rPr>
          <w:lang w:eastAsia="zh-CN"/>
        </w:rPr>
        <w:t>such as Congress</w:t>
      </w:r>
      <w:r w:rsidR="003F180D">
        <w:rPr>
          <w:lang w:eastAsia="zh-CN"/>
        </w:rPr>
        <w:t xml:space="preserve"> debate?</w:t>
      </w:r>
      <w:r w:rsidR="006D3492">
        <w:rPr>
          <w:lang w:eastAsia="zh-CN"/>
        </w:rPr>
        <w:t xml:space="preserve">  </w:t>
      </w:r>
    </w:p>
    <w:p w14:paraId="1978A6A1" w14:textId="1AEFEB8D" w:rsidR="00516BF4" w:rsidRPr="0000124E" w:rsidRDefault="00F73438" w:rsidP="00516BF4">
      <w:pPr>
        <w:rPr>
          <w:lang w:eastAsia="zh-CN"/>
        </w:rPr>
      </w:pPr>
      <w:r w:rsidRPr="001232A1">
        <w:rPr>
          <w:lang w:eastAsia="zh-CN"/>
        </w:rPr>
        <w:t xml:space="preserve">Secondly, </w:t>
      </w:r>
      <w:r w:rsidR="006961B9">
        <w:rPr>
          <w:lang w:eastAsia="zh-CN"/>
        </w:rPr>
        <w:t>Democrat</w:t>
      </w:r>
      <w:r w:rsidRPr="001232A1">
        <w:rPr>
          <w:lang w:eastAsia="zh-CN"/>
        </w:rPr>
        <w:t xml:space="preserve"> candidates’ </w:t>
      </w:r>
      <w:r w:rsidR="00716C87">
        <w:rPr>
          <w:lang w:eastAsia="zh-CN"/>
        </w:rPr>
        <w:t>moral loading</w:t>
      </w:r>
      <w:r w:rsidR="00F8480A">
        <w:rPr>
          <w:lang w:eastAsia="zh-CN"/>
        </w:rPr>
        <w:t>s</w:t>
      </w:r>
      <w:r w:rsidRPr="000C61E3">
        <w:rPr>
          <w:lang w:eastAsia="zh-CN"/>
        </w:rPr>
        <w:t xml:space="preserve"> are almost always</w:t>
      </w:r>
      <w:r w:rsidRPr="001232A1">
        <w:rPr>
          <w:lang w:eastAsia="zh-CN"/>
        </w:rPr>
        <w:t xml:space="preserve"> higher than Republican candidate</w:t>
      </w:r>
      <w:r w:rsidR="00090456" w:rsidRPr="001232A1">
        <w:rPr>
          <w:lang w:eastAsia="zh-CN"/>
        </w:rPr>
        <w:t xml:space="preserve">s’ </w:t>
      </w:r>
      <w:r w:rsidR="00716C87">
        <w:rPr>
          <w:lang w:eastAsia="zh-CN"/>
        </w:rPr>
        <w:t>moral loading</w:t>
      </w:r>
      <w:r w:rsidR="00F8480A">
        <w:rPr>
          <w:lang w:eastAsia="zh-CN"/>
        </w:rPr>
        <w:t>s</w:t>
      </w:r>
      <w:r w:rsidRPr="001232A1">
        <w:rPr>
          <w:lang w:eastAsia="zh-CN"/>
        </w:rPr>
        <w:t xml:space="preserve"> across all five moral foundations.</w:t>
      </w:r>
      <w:r>
        <w:rPr>
          <w:lang w:eastAsia="zh-CN"/>
        </w:rPr>
        <w:t xml:space="preserve"> </w:t>
      </w:r>
      <w:r w:rsidR="00090456">
        <w:rPr>
          <w:lang w:eastAsia="zh-CN"/>
        </w:rPr>
        <w:t xml:space="preserve">This is a very interesting finding </w:t>
      </w:r>
      <w:r w:rsidR="00FD39D9">
        <w:rPr>
          <w:lang w:eastAsia="zh-CN"/>
        </w:rPr>
        <w:t>that could imply violations of</w:t>
      </w:r>
      <w:r w:rsidR="00556D80">
        <w:rPr>
          <w:lang w:eastAsia="zh-CN"/>
        </w:rPr>
        <w:t xml:space="preserve"> MFT</w:t>
      </w:r>
      <w:r w:rsidR="003657B7">
        <w:rPr>
          <w:lang w:eastAsia="zh-CN"/>
        </w:rPr>
        <w:t xml:space="preserve"> </w:t>
      </w:r>
      <w:r w:rsidR="006D3492">
        <w:rPr>
          <w:lang w:eastAsia="zh-CN"/>
        </w:rPr>
        <w:t>within the</w:t>
      </w:r>
      <w:r w:rsidR="003657B7">
        <w:rPr>
          <w:lang w:eastAsia="zh-CN"/>
        </w:rPr>
        <w:t xml:space="preserve"> context of presidential debate</w:t>
      </w:r>
      <w:r w:rsidR="0020376A">
        <w:rPr>
          <w:lang w:eastAsia="zh-CN"/>
        </w:rPr>
        <w:t>s</w:t>
      </w:r>
      <w:r w:rsidR="00556D80">
        <w:rPr>
          <w:lang w:eastAsia="zh-CN"/>
        </w:rPr>
        <w:t xml:space="preserve">. MFT predicts liberals </w:t>
      </w:r>
      <w:r w:rsidR="0020376A">
        <w:rPr>
          <w:lang w:eastAsia="zh-CN"/>
        </w:rPr>
        <w:t xml:space="preserve">possessing </w:t>
      </w:r>
      <w:r w:rsidR="00556D80">
        <w:rPr>
          <w:lang w:eastAsia="zh-CN"/>
        </w:rPr>
        <w:t xml:space="preserve">higher </w:t>
      </w:r>
      <w:r w:rsidR="00716C87">
        <w:rPr>
          <w:lang w:eastAsia="zh-CN"/>
        </w:rPr>
        <w:t>moral loading</w:t>
      </w:r>
      <w:r w:rsidR="00DD4FA3">
        <w:rPr>
          <w:lang w:eastAsia="zh-CN"/>
        </w:rPr>
        <w:t>s</w:t>
      </w:r>
      <w:r w:rsidR="00556D80">
        <w:rPr>
          <w:lang w:eastAsia="zh-CN"/>
        </w:rPr>
        <w:t xml:space="preserve"> in care and fairness foundations, while conservatives</w:t>
      </w:r>
      <w:r w:rsidR="000D1B99">
        <w:rPr>
          <w:lang w:eastAsia="zh-CN"/>
        </w:rPr>
        <w:t xml:space="preserve"> possessing higher</w:t>
      </w:r>
      <w:r w:rsidR="00FD39D9">
        <w:rPr>
          <w:lang w:eastAsia="zh-CN"/>
        </w:rPr>
        <w:t xml:space="preserve"> </w:t>
      </w:r>
      <w:r w:rsidR="00716C87">
        <w:rPr>
          <w:lang w:eastAsia="zh-CN"/>
        </w:rPr>
        <w:t>moral loading</w:t>
      </w:r>
      <w:r w:rsidR="00556D80">
        <w:rPr>
          <w:lang w:eastAsia="zh-CN"/>
        </w:rPr>
        <w:t xml:space="preserve"> in the other three moral foundations. This prediction has been supported by </w:t>
      </w:r>
      <w:r w:rsidR="003657B7">
        <w:rPr>
          <w:lang w:eastAsia="zh-CN"/>
        </w:rPr>
        <w:t xml:space="preserve">plenty of </w:t>
      </w:r>
      <w:r w:rsidR="00D84E6A">
        <w:rPr>
          <w:lang w:eastAsia="zh-CN"/>
        </w:rPr>
        <w:t xml:space="preserve">previous studies </w:t>
      </w:r>
      <w:r w:rsidR="003657B7">
        <w:rPr>
          <w:lang w:eastAsia="zh-CN"/>
        </w:rPr>
        <w:fldChar w:fldCharType="begin">
          <w:fldData xml:space="preserve">PEVuZE5vdGU+PENpdGU+PEF1dGhvcj5DbGlmZm9yZDwvQXV0aG9yPjxZZWFyPjIwMTM8L1llYXI+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ZD48L0NpdGU+PC9FbmROb3RlPgB=
</w:fldData>
        </w:fldChar>
      </w:r>
      <w:r w:rsidR="003657B7">
        <w:rPr>
          <w:lang w:eastAsia="zh-CN"/>
        </w:rPr>
        <w:instrText xml:space="preserve"> ADDIN EN.CITE </w:instrText>
      </w:r>
      <w:r w:rsidR="003657B7">
        <w:rPr>
          <w:lang w:eastAsia="zh-CN"/>
        </w:rPr>
        <w:fldChar w:fldCharType="begin">
          <w:fldData xml:space="preserve">PEVuZE5vdGU+PENpdGU+PEF1dGhvcj5DbGlmZm9yZDwvQXV0aG9yPjxZZWFyPjIwMTM8L1llYXI+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ZD48L0NpdGU+PC9FbmROb3RlPgB=
</w:fldData>
        </w:fldChar>
      </w:r>
      <w:r w:rsidR="003657B7">
        <w:rPr>
          <w:lang w:eastAsia="zh-CN"/>
        </w:rPr>
        <w:instrText xml:space="preserve"> ADDIN EN.CITE.DATA </w:instrText>
      </w:r>
      <w:r w:rsidR="003657B7">
        <w:rPr>
          <w:lang w:eastAsia="zh-CN"/>
        </w:rPr>
      </w:r>
      <w:r w:rsidR="003657B7">
        <w:rPr>
          <w:lang w:eastAsia="zh-CN"/>
        </w:rPr>
        <w:fldChar w:fldCharType="end"/>
      </w:r>
      <w:r w:rsidR="003657B7">
        <w:rPr>
          <w:lang w:eastAsia="zh-CN"/>
        </w:rPr>
      </w:r>
      <w:r w:rsidR="003657B7">
        <w:rPr>
          <w:lang w:eastAsia="zh-CN"/>
        </w:rPr>
        <w:fldChar w:fldCharType="separate"/>
      </w:r>
      <w:r w:rsidR="003657B7">
        <w:rPr>
          <w:noProof/>
          <w:lang w:eastAsia="zh-CN"/>
        </w:rPr>
        <w:t xml:space="preserve">(Clifford &amp; Jerit, 2013; Fernandes, </w:t>
      </w:r>
      <w:r w:rsidR="003657B7">
        <w:rPr>
          <w:noProof/>
          <w:lang w:eastAsia="zh-CN"/>
        </w:rPr>
        <w:lastRenderedPageBreak/>
        <w:t>2020; Hoover et al., 2018)</w:t>
      </w:r>
      <w:r w:rsidR="003657B7">
        <w:rPr>
          <w:lang w:eastAsia="zh-CN"/>
        </w:rPr>
        <w:fldChar w:fldCharType="end"/>
      </w:r>
      <w:r w:rsidR="003657B7">
        <w:rPr>
          <w:lang w:eastAsia="zh-CN"/>
        </w:rPr>
        <w:t xml:space="preserve"> </w:t>
      </w:r>
      <w:r w:rsidR="00207F0C">
        <w:rPr>
          <w:rFonts w:hint="eastAsia"/>
          <w:lang w:eastAsia="zh-CN"/>
        </w:rPr>
        <w:t>that</w:t>
      </w:r>
      <w:r w:rsidR="00207F0C">
        <w:rPr>
          <w:lang w:eastAsia="zh-CN"/>
        </w:rPr>
        <w:t xml:space="preserve"> examined </w:t>
      </w:r>
      <w:r w:rsidR="00716C87">
        <w:rPr>
          <w:lang w:eastAsia="zh-CN"/>
        </w:rPr>
        <w:t>moral loading</w:t>
      </w:r>
      <w:r w:rsidR="00F8480A">
        <w:rPr>
          <w:lang w:eastAsia="zh-CN"/>
        </w:rPr>
        <w:t>s</w:t>
      </w:r>
      <w:r w:rsidR="00207F0C">
        <w:rPr>
          <w:lang w:eastAsia="zh-CN"/>
        </w:rPr>
        <w:t xml:space="preserve"> in </w:t>
      </w:r>
      <w:r w:rsidR="00CF3682" w:rsidRPr="00F948C4">
        <w:rPr>
          <w:lang w:eastAsia="zh-CN"/>
        </w:rPr>
        <w:t xml:space="preserve">different </w:t>
      </w:r>
      <w:r w:rsidR="00CF3682" w:rsidRPr="00F948C4">
        <w:rPr>
          <w:rFonts w:hint="eastAsia"/>
          <w:lang w:eastAsia="zh-CN"/>
        </w:rPr>
        <w:t>situations</w:t>
      </w:r>
      <w:r w:rsidR="00CF3682" w:rsidRPr="00B32132">
        <w:rPr>
          <w:lang w:eastAsia="zh-CN"/>
        </w:rPr>
        <w:t xml:space="preserve"> other than presidential debate</w:t>
      </w:r>
      <w:r w:rsidR="0020376A" w:rsidRPr="00B32132">
        <w:rPr>
          <w:lang w:eastAsia="zh-CN"/>
        </w:rPr>
        <w:t>s</w:t>
      </w:r>
      <w:r w:rsidR="003657B7" w:rsidRPr="00B32132">
        <w:rPr>
          <w:lang w:eastAsia="zh-CN"/>
        </w:rPr>
        <w:t>.</w:t>
      </w:r>
      <w:r w:rsidR="00D84E6A" w:rsidRPr="00B32132">
        <w:rPr>
          <w:lang w:eastAsia="zh-CN"/>
        </w:rPr>
        <w:t xml:space="preserve"> It is quite possible that </w:t>
      </w:r>
      <w:r w:rsidR="006961B9" w:rsidRPr="0000124E">
        <w:rPr>
          <w:lang w:eastAsia="zh-CN"/>
        </w:rPr>
        <w:t>Democrat</w:t>
      </w:r>
      <w:r w:rsidR="006D3492">
        <w:rPr>
          <w:lang w:eastAsia="zh-CN"/>
        </w:rPr>
        <w:t>ic</w:t>
      </w:r>
      <w:r w:rsidR="0020376A" w:rsidRPr="0000124E">
        <w:rPr>
          <w:lang w:eastAsia="zh-CN"/>
        </w:rPr>
        <w:t xml:space="preserve"> </w:t>
      </w:r>
      <w:r w:rsidRPr="0000124E">
        <w:rPr>
          <w:lang w:eastAsia="zh-CN"/>
        </w:rPr>
        <w:t>or Liberal</w:t>
      </w:r>
      <w:r w:rsidR="006D3492">
        <w:rPr>
          <w:lang w:eastAsia="zh-CN"/>
        </w:rPr>
        <w:t xml:space="preserve"> politicians</w:t>
      </w:r>
      <w:r w:rsidRPr="0000124E">
        <w:rPr>
          <w:lang w:eastAsia="zh-CN"/>
        </w:rPr>
        <w:t xml:space="preserve"> </w:t>
      </w:r>
      <w:r w:rsidR="00DE1FA9" w:rsidRPr="0000124E">
        <w:rPr>
          <w:lang w:eastAsia="zh-CN"/>
        </w:rPr>
        <w:t xml:space="preserve">are more </w:t>
      </w:r>
      <w:r w:rsidRPr="0000124E">
        <w:rPr>
          <w:lang w:eastAsia="zh-CN"/>
        </w:rPr>
        <w:t xml:space="preserve">prone to rely on moral rhetoric when they </w:t>
      </w:r>
      <w:r w:rsidR="00DE1FA9" w:rsidRPr="0000124E">
        <w:rPr>
          <w:lang w:eastAsia="zh-CN"/>
        </w:rPr>
        <w:t>perform their public persona</w:t>
      </w:r>
      <w:r w:rsidR="00207F0C" w:rsidRPr="0000124E">
        <w:rPr>
          <w:lang w:eastAsia="zh-CN"/>
        </w:rPr>
        <w:t>. We leave this interesting question</w:t>
      </w:r>
      <w:r w:rsidRPr="0000124E">
        <w:rPr>
          <w:lang w:eastAsia="zh-CN"/>
        </w:rPr>
        <w:t xml:space="preserve"> for future study</w:t>
      </w:r>
      <w:r w:rsidR="00207F0C" w:rsidRPr="0000124E">
        <w:rPr>
          <w:lang w:eastAsia="zh-CN"/>
        </w:rPr>
        <w:t xml:space="preserve">, </w:t>
      </w:r>
      <w:r w:rsidR="00207F0C" w:rsidRPr="00F948C4">
        <w:rPr>
          <w:lang w:eastAsia="zh-CN"/>
        </w:rPr>
        <w:t>and here, we focus</w:t>
      </w:r>
      <w:r w:rsidR="00207F0C" w:rsidRPr="00B32132">
        <w:rPr>
          <w:lang w:eastAsia="zh-CN"/>
        </w:rPr>
        <w:t xml:space="preserve"> on </w:t>
      </w:r>
      <w:r w:rsidRPr="00B32132">
        <w:rPr>
          <w:lang w:eastAsia="zh-CN"/>
        </w:rPr>
        <w:t xml:space="preserve">the point </w:t>
      </w:r>
      <w:r w:rsidR="00207F0C" w:rsidRPr="00B32132">
        <w:rPr>
          <w:lang w:eastAsia="zh-CN"/>
        </w:rPr>
        <w:t>that</w:t>
      </w:r>
      <w:r w:rsidRPr="00B32132">
        <w:rPr>
          <w:lang w:eastAsia="zh-CN"/>
        </w:rPr>
        <w:t xml:space="preserve"> </w:t>
      </w:r>
      <w:r w:rsidR="006961B9" w:rsidRPr="00B32132">
        <w:rPr>
          <w:lang w:eastAsia="zh-CN"/>
        </w:rPr>
        <w:t>Democrat</w:t>
      </w:r>
      <w:r w:rsidRPr="00B32132">
        <w:rPr>
          <w:lang w:eastAsia="zh-CN"/>
        </w:rPr>
        <w:t xml:space="preserve"> candidates</w:t>
      </w:r>
      <w:r>
        <w:rPr>
          <w:lang w:eastAsia="zh-CN"/>
        </w:rPr>
        <w:t xml:space="preserve"> did </w:t>
      </w:r>
      <w:r w:rsidR="003F180D">
        <w:rPr>
          <w:lang w:eastAsia="zh-CN"/>
        </w:rPr>
        <w:t xml:space="preserve">express </w:t>
      </w:r>
      <w:r w:rsidR="00B64B5C">
        <w:rPr>
          <w:lang w:eastAsia="zh-CN"/>
        </w:rPr>
        <w:t xml:space="preserve">stronger </w:t>
      </w:r>
      <w:r w:rsidR="003B688E">
        <w:rPr>
          <w:lang w:eastAsia="zh-CN"/>
        </w:rPr>
        <w:t>moral concerns</w:t>
      </w:r>
      <w:r w:rsidR="003F180D">
        <w:rPr>
          <w:lang w:eastAsia="zh-CN"/>
        </w:rPr>
        <w:t xml:space="preserve"> than Republican candidates in moral foundations that they </w:t>
      </w:r>
      <w:r w:rsidR="00046809">
        <w:rPr>
          <w:lang w:eastAsia="zh-CN"/>
        </w:rPr>
        <w:t xml:space="preserve">are </w:t>
      </w:r>
      <w:r w:rsidR="003F180D">
        <w:rPr>
          <w:lang w:eastAsia="zh-CN"/>
        </w:rPr>
        <w:t>supposed to be less sensitive than Republicans according to MFT. That is,</w:t>
      </w:r>
      <w:r>
        <w:rPr>
          <w:lang w:eastAsia="zh-CN"/>
        </w:rPr>
        <w:t xml:space="preserve"> the presidential candidates are capable to </w:t>
      </w:r>
      <w:proofErr w:type="gramStart"/>
      <w:r w:rsidR="00DD4FA3">
        <w:rPr>
          <w:lang w:eastAsia="zh-CN"/>
        </w:rPr>
        <w:t>understand</w:t>
      </w:r>
      <w:proofErr w:type="gramEnd"/>
      <w:r>
        <w:rPr>
          <w:lang w:eastAsia="zh-CN"/>
        </w:rPr>
        <w:t xml:space="preserve"> </w:t>
      </w:r>
      <w:r w:rsidR="00A34089">
        <w:rPr>
          <w:lang w:eastAsia="zh-CN"/>
        </w:rPr>
        <w:t xml:space="preserve">and express </w:t>
      </w:r>
      <w:r w:rsidR="003B688E">
        <w:rPr>
          <w:lang w:eastAsia="zh-CN"/>
        </w:rPr>
        <w:t>moral concerns</w:t>
      </w:r>
      <w:r w:rsidR="00A34089">
        <w:rPr>
          <w:lang w:eastAsia="zh-CN"/>
        </w:rPr>
        <w:t xml:space="preserve"> generated from all the five innate moral foundations</w:t>
      </w:r>
      <w:r w:rsidRPr="00B32132">
        <w:rPr>
          <w:lang w:eastAsia="zh-CN"/>
        </w:rPr>
        <w:t xml:space="preserve"> even it might be a different scenario for the majority of </w:t>
      </w:r>
      <w:r w:rsidRPr="00DD4FA3">
        <w:rPr>
          <w:color w:val="FF0000"/>
          <w:lang w:eastAsia="zh-CN"/>
        </w:rPr>
        <w:t>Republicans</w:t>
      </w:r>
      <w:r w:rsidRPr="00B32132">
        <w:rPr>
          <w:lang w:eastAsia="zh-CN"/>
        </w:rPr>
        <w:t xml:space="preserve"> and </w:t>
      </w:r>
      <w:r w:rsidR="006961B9" w:rsidRPr="00B32132">
        <w:rPr>
          <w:lang w:eastAsia="zh-CN"/>
        </w:rPr>
        <w:t>Democrat</w:t>
      </w:r>
      <w:r w:rsidR="0020376A" w:rsidRPr="0000124E">
        <w:rPr>
          <w:lang w:eastAsia="zh-CN"/>
        </w:rPr>
        <w:t>s</w:t>
      </w:r>
      <w:r w:rsidRPr="0000124E">
        <w:rPr>
          <w:lang w:eastAsia="zh-CN"/>
        </w:rPr>
        <w:t xml:space="preserve">. </w:t>
      </w:r>
    </w:p>
    <w:p w14:paraId="449D2F87" w14:textId="60AD0092" w:rsidR="00A34089" w:rsidRDefault="00F73438" w:rsidP="00207F0C">
      <w:pPr>
        <w:rPr>
          <w:lang w:eastAsia="zh-CN"/>
        </w:rPr>
      </w:pPr>
      <w:r w:rsidRPr="00F948C4">
        <w:rPr>
          <w:lang w:eastAsia="zh-CN"/>
        </w:rPr>
        <w:t xml:space="preserve">Thirdly, </w:t>
      </w:r>
      <w:r w:rsidR="007C7111" w:rsidRPr="00F948C4">
        <w:rPr>
          <w:rFonts w:hint="eastAsia"/>
          <w:lang w:eastAsia="zh-CN"/>
        </w:rPr>
        <w:t>althoug</w:t>
      </w:r>
      <w:r w:rsidR="007C7111" w:rsidRPr="00F948C4">
        <w:rPr>
          <w:lang w:eastAsia="zh-CN"/>
        </w:rPr>
        <w:t xml:space="preserve">h the </w:t>
      </w:r>
      <w:r w:rsidR="00716C87">
        <w:rPr>
          <w:lang w:eastAsia="zh-CN"/>
        </w:rPr>
        <w:t>moral loading</w:t>
      </w:r>
      <w:r w:rsidR="00F8480A">
        <w:rPr>
          <w:lang w:eastAsia="zh-CN"/>
        </w:rPr>
        <w:t>s</w:t>
      </w:r>
      <w:r w:rsidR="007C7111" w:rsidRPr="00F948C4">
        <w:rPr>
          <w:lang w:eastAsia="zh-CN"/>
        </w:rPr>
        <w:t xml:space="preserve"> of </w:t>
      </w:r>
      <w:r w:rsidR="006961B9" w:rsidRPr="00F948C4">
        <w:rPr>
          <w:lang w:eastAsia="zh-CN"/>
        </w:rPr>
        <w:t>Democrat</w:t>
      </w:r>
      <w:r w:rsidR="007C7111" w:rsidRPr="00F948C4">
        <w:rPr>
          <w:lang w:eastAsia="zh-CN"/>
        </w:rPr>
        <w:t xml:space="preserve"> and Republican candidates </w:t>
      </w:r>
      <w:r w:rsidR="00C52571" w:rsidRPr="00F948C4">
        <w:rPr>
          <w:lang w:eastAsia="zh-CN"/>
        </w:rPr>
        <w:t>were</w:t>
      </w:r>
      <w:r w:rsidR="007C7111" w:rsidRPr="00F948C4">
        <w:rPr>
          <w:lang w:eastAsia="zh-CN"/>
        </w:rPr>
        <w:t xml:space="preserve"> </w:t>
      </w:r>
      <w:r w:rsidR="00380F43">
        <w:rPr>
          <w:lang w:eastAsia="zh-CN"/>
        </w:rPr>
        <w:t xml:space="preserve">statistically </w:t>
      </w:r>
      <w:r w:rsidR="007C7111" w:rsidRPr="00F948C4">
        <w:rPr>
          <w:lang w:eastAsia="zh-CN"/>
        </w:rPr>
        <w:t xml:space="preserve">significantly different in some moral dimensions, the effect size of these differences </w:t>
      </w:r>
      <w:r w:rsidR="00636B13" w:rsidRPr="00F948C4">
        <w:rPr>
          <w:lang w:eastAsia="zh-CN"/>
        </w:rPr>
        <w:t>w</w:t>
      </w:r>
      <w:r w:rsidR="007C7111" w:rsidRPr="00F948C4">
        <w:rPr>
          <w:lang w:eastAsia="zh-CN"/>
        </w:rPr>
        <w:t>as very small,</w:t>
      </w:r>
      <w:r w:rsidR="00E14688" w:rsidRPr="00F948C4">
        <w:rPr>
          <w:lang w:eastAsia="zh-CN"/>
        </w:rPr>
        <w:t xml:space="preserve"> and the correlation</w:t>
      </w:r>
      <w:r w:rsidR="00C4477D">
        <w:rPr>
          <w:lang w:eastAsia="zh-CN"/>
        </w:rPr>
        <w:t>s</w:t>
      </w:r>
      <w:r w:rsidR="00E14688" w:rsidRPr="00F948C4">
        <w:rPr>
          <w:lang w:eastAsia="zh-CN"/>
        </w:rPr>
        <w:t xml:space="preserve"> between all </w:t>
      </w:r>
      <w:r w:rsidR="00716C87">
        <w:rPr>
          <w:lang w:eastAsia="zh-CN"/>
        </w:rPr>
        <w:t>moral loading</w:t>
      </w:r>
      <w:r w:rsidR="00B64B5C">
        <w:rPr>
          <w:lang w:eastAsia="zh-CN"/>
        </w:rPr>
        <w:t xml:space="preserve"> values</w:t>
      </w:r>
      <w:r w:rsidR="00B64B5C" w:rsidRPr="00F948C4">
        <w:rPr>
          <w:lang w:eastAsia="zh-CN"/>
        </w:rPr>
        <w:t xml:space="preserve"> </w:t>
      </w:r>
      <w:r w:rsidR="00E14688" w:rsidRPr="00F948C4">
        <w:rPr>
          <w:lang w:eastAsia="zh-CN"/>
        </w:rPr>
        <w:t xml:space="preserve">of </w:t>
      </w:r>
      <w:r w:rsidR="006961B9" w:rsidRPr="00F948C4">
        <w:rPr>
          <w:lang w:eastAsia="zh-CN"/>
        </w:rPr>
        <w:t>Democrat</w:t>
      </w:r>
      <w:r w:rsidR="0020376A" w:rsidRPr="00F948C4">
        <w:rPr>
          <w:lang w:eastAsia="zh-CN"/>
        </w:rPr>
        <w:t>s</w:t>
      </w:r>
      <w:r w:rsidR="00E14688" w:rsidRPr="00F948C4">
        <w:rPr>
          <w:lang w:eastAsia="zh-CN"/>
        </w:rPr>
        <w:t xml:space="preserve"> and Republicans w</w:t>
      </w:r>
      <w:r w:rsidR="00C4477D">
        <w:rPr>
          <w:lang w:eastAsia="zh-CN"/>
        </w:rPr>
        <w:t>ere</w:t>
      </w:r>
      <w:r w:rsidR="00E14688" w:rsidRPr="00F948C4">
        <w:rPr>
          <w:lang w:eastAsia="zh-CN"/>
        </w:rPr>
        <w:t xml:space="preserve"> very strong,</w:t>
      </w:r>
      <w:r w:rsidR="007C7111" w:rsidRPr="00F948C4">
        <w:rPr>
          <w:lang w:eastAsia="zh-CN"/>
        </w:rPr>
        <w:t xml:space="preserve"> indicating that there </w:t>
      </w:r>
      <w:r w:rsidR="00C52571" w:rsidRPr="00F948C4">
        <w:rPr>
          <w:lang w:eastAsia="zh-CN"/>
        </w:rPr>
        <w:t>w</w:t>
      </w:r>
      <w:r w:rsidR="006B2DCD">
        <w:rPr>
          <w:lang w:eastAsia="zh-CN"/>
        </w:rPr>
        <w:t>ere</w:t>
      </w:r>
      <w:r w:rsidR="007C7111" w:rsidRPr="00F948C4">
        <w:rPr>
          <w:lang w:eastAsia="zh-CN"/>
        </w:rPr>
        <w:t xml:space="preserve"> no substantial </w:t>
      </w:r>
      <w:r w:rsidR="00250722" w:rsidRPr="00F948C4">
        <w:rPr>
          <w:lang w:eastAsia="zh-CN"/>
        </w:rPr>
        <w:t xml:space="preserve">discrepancies between </w:t>
      </w:r>
      <w:r w:rsidR="00A908A9" w:rsidRPr="00B32132">
        <w:rPr>
          <w:lang w:eastAsia="zh-CN"/>
        </w:rPr>
        <w:t>president debaters</w:t>
      </w:r>
      <w:r w:rsidR="00E14688" w:rsidRPr="0000124E">
        <w:rPr>
          <w:lang w:eastAsia="zh-CN"/>
        </w:rPr>
        <w:t xml:space="preserve"> and </w:t>
      </w:r>
      <w:r w:rsidR="00A908A9" w:rsidRPr="0000124E">
        <w:rPr>
          <w:lang w:eastAsia="zh-CN"/>
        </w:rPr>
        <w:t xml:space="preserve">they </w:t>
      </w:r>
      <w:r w:rsidR="00AD2993" w:rsidRPr="0000124E">
        <w:rPr>
          <w:lang w:eastAsia="zh-CN"/>
        </w:rPr>
        <w:t xml:space="preserve">were able to respond to their rivals’ moral concerns </w:t>
      </w:r>
      <w:r w:rsidR="00B64B5C">
        <w:rPr>
          <w:lang w:eastAsia="zh-CN"/>
        </w:rPr>
        <w:t>even</w:t>
      </w:r>
      <w:r w:rsidR="00AD2993" w:rsidRPr="0000124E">
        <w:rPr>
          <w:lang w:eastAsia="zh-CN"/>
        </w:rPr>
        <w:t xml:space="preserve"> </w:t>
      </w:r>
      <w:r w:rsidR="00B64B5C">
        <w:rPr>
          <w:lang w:eastAsia="zh-CN"/>
        </w:rPr>
        <w:t>those moral concerns are from their less/non-</w:t>
      </w:r>
      <w:r w:rsidR="00AD2993" w:rsidRPr="0000124E">
        <w:rPr>
          <w:lang w:eastAsia="zh-CN"/>
        </w:rPr>
        <w:t xml:space="preserve">sensitive </w:t>
      </w:r>
      <w:r w:rsidR="00B64B5C">
        <w:rPr>
          <w:lang w:eastAsia="zh-CN"/>
        </w:rPr>
        <w:t>moral foundations</w:t>
      </w:r>
      <w:r w:rsidR="00AD2993">
        <w:rPr>
          <w:lang w:eastAsia="zh-CN"/>
        </w:rPr>
        <w:t xml:space="preserve">. </w:t>
      </w:r>
      <w:r w:rsidR="0020376A">
        <w:rPr>
          <w:lang w:eastAsia="zh-CN"/>
        </w:rPr>
        <w:t>A s</w:t>
      </w:r>
      <w:r w:rsidR="00207F0C">
        <w:rPr>
          <w:lang w:eastAsia="zh-CN"/>
        </w:rPr>
        <w:t xml:space="preserve">imilar finding has been claimed by </w:t>
      </w:r>
      <w:r w:rsidR="00AD2993">
        <w:rPr>
          <w:lang w:eastAsia="zh-CN"/>
        </w:rPr>
        <w:t xml:space="preserve">Clifford and </w:t>
      </w:r>
      <w:proofErr w:type="spellStart"/>
      <w:r w:rsidR="00AD2993">
        <w:rPr>
          <w:lang w:eastAsia="zh-CN"/>
        </w:rPr>
        <w:t>Jerit</w:t>
      </w:r>
      <w:proofErr w:type="spellEnd"/>
      <w:r w:rsidR="00AD2993">
        <w:rPr>
          <w:lang w:eastAsia="zh-CN"/>
        </w:rPr>
        <w:t xml:space="preserve"> </w:t>
      </w:r>
      <w:r w:rsidR="00AD2993">
        <w:rPr>
          <w:lang w:eastAsia="zh-CN"/>
        </w:rPr>
        <w:fldChar w:fldCharType="begin"/>
      </w:r>
      <w:r w:rsidR="00AD2993">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AD2993">
        <w:rPr>
          <w:lang w:eastAsia="zh-CN"/>
        </w:rPr>
        <w:fldChar w:fldCharType="separate"/>
      </w:r>
      <w:r w:rsidR="00AD2993">
        <w:rPr>
          <w:noProof/>
          <w:lang w:eastAsia="zh-CN"/>
        </w:rPr>
        <w:t>(2013)</w:t>
      </w:r>
      <w:r w:rsidR="00AD2993">
        <w:rPr>
          <w:lang w:eastAsia="zh-CN"/>
        </w:rPr>
        <w:fldChar w:fldCharType="end"/>
      </w:r>
      <w:r w:rsidR="00207F0C">
        <w:rPr>
          <w:lang w:eastAsia="zh-CN"/>
        </w:rPr>
        <w:t xml:space="preserve">, </w:t>
      </w:r>
      <w:r w:rsidR="0020376A">
        <w:rPr>
          <w:lang w:eastAsia="zh-CN"/>
        </w:rPr>
        <w:t xml:space="preserve">in the policy debates of stem cell technology, </w:t>
      </w:r>
      <w:r w:rsidR="00AD2993">
        <w:rPr>
          <w:lang w:eastAsia="zh-CN"/>
        </w:rPr>
        <w:t>that political elites respond to opponents’ moral concerns with their own moral argument</w:t>
      </w:r>
      <w:r w:rsidR="004F00C5">
        <w:rPr>
          <w:lang w:eastAsia="zh-CN"/>
        </w:rPr>
        <w:t xml:space="preserve">s, and the increase of </w:t>
      </w:r>
      <w:r w:rsidR="004F00C5" w:rsidRPr="004F00C5">
        <w:rPr>
          <w:lang w:eastAsia="zh-CN"/>
        </w:rPr>
        <w:t>proponents</w:t>
      </w:r>
      <w:r w:rsidR="004F00C5">
        <w:rPr>
          <w:lang w:eastAsia="zh-CN"/>
        </w:rPr>
        <w:t xml:space="preserve">’ </w:t>
      </w:r>
      <w:r w:rsidR="00716C87">
        <w:rPr>
          <w:lang w:eastAsia="zh-CN"/>
        </w:rPr>
        <w:t>moral loading</w:t>
      </w:r>
      <w:r w:rsidR="004F00C5">
        <w:rPr>
          <w:lang w:eastAsia="zh-CN"/>
        </w:rPr>
        <w:t xml:space="preserve"> </w:t>
      </w:r>
      <w:r w:rsidR="004F00C5" w:rsidRPr="004F00C5">
        <w:rPr>
          <w:lang w:eastAsia="zh-CN"/>
        </w:rPr>
        <w:t>increased</w:t>
      </w:r>
      <w:r w:rsidR="004F00C5">
        <w:rPr>
          <w:lang w:eastAsia="zh-CN"/>
        </w:rPr>
        <w:t xml:space="preserve"> </w:t>
      </w:r>
      <w:r w:rsidR="004F00C5" w:rsidRPr="004F00C5">
        <w:rPr>
          <w:lang w:eastAsia="zh-CN"/>
        </w:rPr>
        <w:t xml:space="preserve">the </w:t>
      </w:r>
      <w:r w:rsidR="00716C87">
        <w:rPr>
          <w:lang w:eastAsia="zh-CN"/>
        </w:rPr>
        <w:t>moral loading</w:t>
      </w:r>
      <w:r w:rsidR="004F00C5" w:rsidRPr="004F00C5">
        <w:rPr>
          <w:lang w:eastAsia="zh-CN"/>
        </w:rPr>
        <w:t xml:space="preserve"> </w:t>
      </w:r>
      <w:r w:rsidR="004F00C5">
        <w:rPr>
          <w:lang w:eastAsia="zh-CN"/>
        </w:rPr>
        <w:t>of</w:t>
      </w:r>
      <w:r w:rsidR="004F00C5" w:rsidRPr="004F00C5">
        <w:rPr>
          <w:lang w:eastAsia="zh-CN"/>
        </w:rPr>
        <w:t xml:space="preserve"> opponents</w:t>
      </w:r>
      <w:r w:rsidR="004F00C5">
        <w:rPr>
          <w:lang w:eastAsia="zh-CN"/>
        </w:rPr>
        <w:t xml:space="preserve"> in the </w:t>
      </w:r>
      <w:r w:rsidR="00B64B5C">
        <w:rPr>
          <w:lang w:eastAsia="zh-CN"/>
        </w:rPr>
        <w:t>same moral foundation.</w:t>
      </w:r>
      <w:r w:rsidR="004F00C5">
        <w:rPr>
          <w:lang w:eastAsia="zh-CN"/>
        </w:rPr>
        <w:t xml:space="preserve"> </w:t>
      </w:r>
      <w:r w:rsidR="00B64B5C">
        <w:rPr>
          <w:lang w:eastAsia="zh-CN"/>
        </w:rPr>
        <w:t>Therefore, the presidential</w:t>
      </w:r>
      <w:r w:rsidR="004F00C5">
        <w:rPr>
          <w:lang w:eastAsia="zh-CN"/>
        </w:rPr>
        <w:t xml:space="preserve"> debaters </w:t>
      </w:r>
      <w:r w:rsidR="006B2DCD">
        <w:rPr>
          <w:lang w:eastAsia="zh-CN"/>
        </w:rPr>
        <w:t xml:space="preserve">could </w:t>
      </w:r>
      <w:r w:rsidR="004F00C5">
        <w:rPr>
          <w:lang w:eastAsia="zh-CN"/>
        </w:rPr>
        <w:t xml:space="preserve">not only respond to rivals’ moral concerns, </w:t>
      </w:r>
      <w:r w:rsidR="0020376A">
        <w:rPr>
          <w:lang w:eastAsia="zh-CN"/>
        </w:rPr>
        <w:t>but also</w:t>
      </w:r>
      <w:r w:rsidR="004F00C5">
        <w:rPr>
          <w:lang w:eastAsia="zh-CN"/>
        </w:rPr>
        <w:t xml:space="preserve"> keep the response in the same moral foundation. </w:t>
      </w:r>
    </w:p>
    <w:p w14:paraId="5D351AFE" w14:textId="350835E5" w:rsidR="00870217" w:rsidRDefault="00F73438" w:rsidP="00207F0C">
      <w:pPr>
        <w:rPr>
          <w:lang w:eastAsia="zh-CN"/>
        </w:rPr>
      </w:pPr>
      <w:r>
        <w:rPr>
          <w:lang w:eastAsia="zh-CN"/>
        </w:rPr>
        <w:t xml:space="preserve">In sum, presidential debaters could understand, express, and respond to the </w:t>
      </w:r>
      <w:r w:rsidR="003B688E">
        <w:rPr>
          <w:lang w:eastAsia="zh-CN"/>
        </w:rPr>
        <w:t>moral concerns</w:t>
      </w:r>
      <w:r>
        <w:rPr>
          <w:lang w:eastAsia="zh-CN"/>
        </w:rPr>
        <w:t xml:space="preserve"> generated from their own </w:t>
      </w:r>
      <w:r w:rsidR="00B64B5C">
        <w:rPr>
          <w:lang w:eastAsia="zh-CN"/>
        </w:rPr>
        <w:t>less/non-</w:t>
      </w:r>
      <w:r w:rsidR="00DD4FA3">
        <w:rPr>
          <w:lang w:eastAsia="zh-CN"/>
        </w:rPr>
        <w:t xml:space="preserve">sensitive </w:t>
      </w:r>
      <w:r>
        <w:rPr>
          <w:lang w:eastAsia="zh-CN"/>
        </w:rPr>
        <w:t>moral foundations, which mean</w:t>
      </w:r>
      <w:r w:rsidR="006B2DCD">
        <w:rPr>
          <w:lang w:eastAsia="zh-CN"/>
        </w:rPr>
        <w:t>s</w:t>
      </w:r>
      <w:r>
        <w:rPr>
          <w:lang w:eastAsia="zh-CN"/>
        </w:rPr>
        <w:t xml:space="preserve"> that they </w:t>
      </w:r>
      <w:r w:rsidR="006B2DCD">
        <w:rPr>
          <w:lang w:eastAsia="zh-CN"/>
        </w:rPr>
        <w:t xml:space="preserve">could </w:t>
      </w:r>
      <w:r>
        <w:rPr>
          <w:lang w:eastAsia="zh-CN"/>
        </w:rPr>
        <w:t xml:space="preserve">develop real issue discussion and engage in real clash with each other. </w:t>
      </w:r>
      <w:r w:rsidR="006B2DCD">
        <w:rPr>
          <w:lang w:eastAsia="zh-CN"/>
        </w:rPr>
        <w:t>So,</w:t>
      </w:r>
      <w:r>
        <w:rPr>
          <w:lang w:eastAsia="zh-CN"/>
        </w:rPr>
        <w:t xml:space="preserve"> </w:t>
      </w:r>
      <w:r w:rsidR="00090456">
        <w:rPr>
          <w:lang w:eastAsia="zh-CN"/>
        </w:rPr>
        <w:t>here comes the other fundamental question: whether they wanted</w:t>
      </w:r>
      <w:r w:rsidR="0020376A">
        <w:rPr>
          <w:lang w:eastAsia="zh-CN"/>
        </w:rPr>
        <w:t xml:space="preserve"> to</w:t>
      </w:r>
      <w:r w:rsidR="00090456">
        <w:rPr>
          <w:lang w:eastAsia="zh-CN"/>
        </w:rPr>
        <w:t>?</w:t>
      </w:r>
      <w:r>
        <w:rPr>
          <w:lang w:eastAsia="zh-CN"/>
        </w:rPr>
        <w:t xml:space="preserve"> </w:t>
      </w:r>
    </w:p>
    <w:p w14:paraId="59597104" w14:textId="73D611C4" w:rsidR="00F622C4" w:rsidRDefault="00F73438" w:rsidP="00F622C4">
      <w:pPr>
        <w:ind w:firstLine="0"/>
        <w:rPr>
          <w:b/>
          <w:bCs/>
          <w:lang w:eastAsia="zh-CN"/>
        </w:rPr>
      </w:pPr>
      <w:r w:rsidRPr="00F622C4">
        <w:rPr>
          <w:b/>
          <w:bCs/>
          <w:lang w:eastAsia="zh-CN"/>
        </w:rPr>
        <w:lastRenderedPageBreak/>
        <w:t xml:space="preserve">Whether </w:t>
      </w:r>
      <w:r w:rsidR="00E163E3">
        <w:rPr>
          <w:b/>
          <w:bCs/>
          <w:lang w:eastAsia="zh-CN"/>
        </w:rPr>
        <w:t>T</w:t>
      </w:r>
      <w:r w:rsidRPr="00F622C4">
        <w:rPr>
          <w:b/>
          <w:bCs/>
          <w:lang w:eastAsia="zh-CN"/>
        </w:rPr>
        <w:t xml:space="preserve">hey </w:t>
      </w:r>
      <w:r w:rsidR="00E163E3">
        <w:rPr>
          <w:b/>
          <w:bCs/>
          <w:lang w:eastAsia="zh-CN"/>
        </w:rPr>
        <w:t>W</w:t>
      </w:r>
      <w:r w:rsidRPr="00F622C4">
        <w:rPr>
          <w:b/>
          <w:bCs/>
          <w:lang w:eastAsia="zh-CN"/>
        </w:rPr>
        <w:t>ant?</w:t>
      </w:r>
    </w:p>
    <w:p w14:paraId="2BCE1D96" w14:textId="3FEC0903" w:rsidR="00844465" w:rsidRDefault="00844465" w:rsidP="00844465">
      <w:pPr>
        <w:rPr>
          <w:lang w:eastAsia="zh-CN"/>
        </w:rPr>
      </w:pPr>
      <w:r>
        <w:rPr>
          <w:lang w:eastAsia="zh-CN"/>
        </w:rPr>
        <w:t xml:space="preserve">Unfortunately, they may not. Similar to the scenario discovered by </w:t>
      </w:r>
      <w:r>
        <w:rPr>
          <w:lang w:eastAsia="zh-CN"/>
        </w:rPr>
        <w:fldChar w:fldCharType="begin"/>
      </w:r>
      <w:r>
        <w:rPr>
          <w:lang w:eastAsia="zh-CN"/>
        </w:rPr>
        <w:instrText xml:space="preserve"> ADDIN EN.CITE &lt;EndNote&gt;&lt;Cite AuthorYear="1"&gt;&lt;Author&gt;Jackson-Beeck&lt;/Author&gt;&lt;Year&gt;1979&lt;/Year&gt;&lt;RecNum&gt;300&lt;/RecNum&gt;&lt;DisplayText&gt;Jackson-Beeck and Meadow (1979)&lt;/DisplayText&gt;&lt;record&gt;&lt;rec-number&gt;300&lt;/rec-number&gt;&lt;foreign-keys&gt;&lt;key app="EN" db-id="2xd0pvrd6xxp05evvtepd0f9vppe5rtsxa20" timestamp="1600020509" guid="0eabbb57-e01d-435f-9a4e-8933e0a275c5"&gt;300&lt;/key&gt;&lt;/foreign-keys&gt;&lt;ref-type name="Journal Article"&gt;17&lt;/ref-type&gt;&lt;contributors&gt;&lt;authors&gt;&lt;author&gt;Jackson-Beeck, Marilyn&lt;/author&gt;&lt;author&gt;Meadow, Robert G&lt;/author&gt;&lt;/authors&gt;&lt;/contributors&gt;&lt;titles&gt;&lt;title&gt;The triple agenda of presidential debates&lt;/title&gt;&lt;secondary-title&gt;Public Opinion Quarterly&lt;/secondary-title&gt;&lt;/titles&gt;&lt;periodical&gt;&lt;full-title&gt;Public Opinion Quarterly&lt;/full-title&gt;&lt;/periodical&gt;&lt;pages&gt;173-180&lt;/pages&gt;&lt;volume&gt;43&lt;/volume&gt;&lt;number&gt;2&lt;/number&gt;&lt;dates&gt;&lt;year&gt;1979&lt;/year&gt;&lt;/dates&gt;&lt;isbn&gt;1537-5331&lt;/isbn&gt;&lt;urls&gt;&lt;/urls&gt;&lt;/record&gt;&lt;/Cite&gt;&lt;/EndNote&gt;</w:instrText>
      </w:r>
      <w:r>
        <w:rPr>
          <w:lang w:eastAsia="zh-CN"/>
        </w:rPr>
        <w:fldChar w:fldCharType="separate"/>
      </w:r>
      <w:r>
        <w:rPr>
          <w:noProof/>
          <w:lang w:eastAsia="zh-CN"/>
        </w:rPr>
        <w:t>Jackson-Beeck and Meadow (1979)</w:t>
      </w:r>
      <w:r>
        <w:rPr>
          <w:lang w:eastAsia="zh-CN"/>
        </w:rPr>
        <w:fldChar w:fldCharType="end"/>
      </w:r>
      <w:r>
        <w:rPr>
          <w:lang w:eastAsia="zh-CN"/>
        </w:rPr>
        <w:t>: presidential debaters may respon</w:t>
      </w:r>
      <w:r>
        <w:rPr>
          <w:rFonts w:hint="eastAsia"/>
          <w:lang w:eastAsia="zh-CN"/>
        </w:rPr>
        <w:t>d</w:t>
      </w:r>
      <w:r>
        <w:rPr>
          <w:lang w:eastAsia="zh-CN"/>
        </w:rPr>
        <w:t xml:space="preserve"> to questions with his own agenda – something he wanted to talk about, no matter his agenda is relevant to the questions or not, presidential debaters may respond to moral concerns by </w:t>
      </w:r>
      <w:r>
        <w:rPr>
          <w:rFonts w:hint="eastAsia"/>
          <w:lang w:eastAsia="zh-CN"/>
        </w:rPr>
        <w:t>elaborating</w:t>
      </w:r>
      <w:r>
        <w:rPr>
          <w:lang w:eastAsia="zh-CN"/>
        </w:rPr>
        <w:t xml:space="preserve"> his own moral concerns to build his own image rather than developing real issue discussion, exploring solutions, </w:t>
      </w:r>
      <w:r w:rsidR="00DD4FA3">
        <w:rPr>
          <w:lang w:eastAsia="zh-CN"/>
        </w:rPr>
        <w:t xml:space="preserve">nor </w:t>
      </w:r>
      <w:r>
        <w:rPr>
          <w:lang w:eastAsia="zh-CN"/>
        </w:rPr>
        <w:t>finding a way for collaboration with each other.</w:t>
      </w:r>
    </w:p>
    <w:p w14:paraId="57519220" w14:textId="58AAA818" w:rsidR="00091E4A" w:rsidRPr="008B1FE3" w:rsidRDefault="009972FD" w:rsidP="009972FD">
      <w:r>
        <w:rPr>
          <w:lang w:eastAsia="zh-CN"/>
        </w:rPr>
        <w:t xml:space="preserve">Our </w:t>
      </w:r>
      <w:r w:rsidR="00F73438" w:rsidRPr="009972FD">
        <w:rPr>
          <w:lang w:eastAsia="zh-CN"/>
        </w:rPr>
        <w:t>results</w:t>
      </w:r>
      <w:r w:rsidR="00F73438">
        <w:rPr>
          <w:lang w:eastAsia="zh-CN"/>
        </w:rPr>
        <w:t xml:space="preserve"> show </w:t>
      </w:r>
      <w:r w:rsidR="00F73438" w:rsidRPr="008F3DB3">
        <w:rPr>
          <w:lang w:eastAsia="zh-CN"/>
        </w:rPr>
        <w:t xml:space="preserve">that </w:t>
      </w:r>
      <w:r w:rsidR="00F73438" w:rsidRPr="001232A1">
        <w:rPr>
          <w:lang w:eastAsia="zh-CN"/>
        </w:rPr>
        <w:t xml:space="preserve">the moral divergence between </w:t>
      </w:r>
      <w:r w:rsidR="006961B9">
        <w:rPr>
          <w:lang w:eastAsia="zh-CN"/>
        </w:rPr>
        <w:t>Democrat</w:t>
      </w:r>
      <w:r w:rsidR="00F73438" w:rsidRPr="001232A1">
        <w:rPr>
          <w:lang w:eastAsia="zh-CN"/>
        </w:rPr>
        <w:t xml:space="preserve"> and Republican </w:t>
      </w:r>
      <w:r w:rsidR="00F73438" w:rsidRPr="00B32132">
        <w:rPr>
          <w:lang w:eastAsia="zh-CN"/>
        </w:rPr>
        <w:t>candidates has been increasing</w:t>
      </w:r>
      <w:r w:rsidR="00F47106" w:rsidRPr="0000124E">
        <w:rPr>
          <w:rFonts w:hint="eastAsia"/>
          <w:lang w:eastAsia="zh-CN"/>
        </w:rPr>
        <w:t>ly</w:t>
      </w:r>
      <w:r w:rsidR="00F73438" w:rsidRPr="0000124E">
        <w:rPr>
          <w:lang w:eastAsia="zh-CN"/>
        </w:rPr>
        <w:t xml:space="preserve"> widened</w:t>
      </w:r>
      <w:r>
        <w:rPr>
          <w:lang w:eastAsia="zh-CN"/>
        </w:rPr>
        <w:t xml:space="preserve"> after 1980, indicating the acceleration of mediatization after </w:t>
      </w:r>
      <w:r w:rsidR="00E53B5F" w:rsidRPr="008B1FE3">
        <w:rPr>
          <w:lang w:eastAsia="zh-CN"/>
        </w:rPr>
        <w:t xml:space="preserve">the </w:t>
      </w:r>
      <w:r w:rsidR="006047EE">
        <w:rPr>
          <w:lang w:eastAsia="zh-CN"/>
        </w:rPr>
        <w:t>full launch</w:t>
      </w:r>
      <w:r w:rsidR="006047EE" w:rsidRPr="008B1FE3">
        <w:rPr>
          <w:lang w:eastAsia="zh-CN"/>
        </w:rPr>
        <w:t xml:space="preserve"> </w:t>
      </w:r>
      <w:r w:rsidR="00E53B5F" w:rsidRPr="008B1FE3">
        <w:rPr>
          <w:lang w:eastAsia="zh-CN"/>
        </w:rPr>
        <w:t xml:space="preserve">of </w:t>
      </w:r>
      <w:r w:rsidR="005B536C" w:rsidRPr="008B1FE3">
        <w:rPr>
          <w:lang w:eastAsia="zh-CN"/>
        </w:rPr>
        <w:t>mediatization</w:t>
      </w:r>
      <w:r w:rsidR="006047EE">
        <w:rPr>
          <w:lang w:eastAsia="zh-CN"/>
        </w:rPr>
        <w:t xml:space="preserve"> </w:t>
      </w:r>
      <w:r>
        <w:rPr>
          <w:lang w:eastAsia="zh-CN"/>
        </w:rPr>
        <w:t>around 1980</w:t>
      </w:r>
      <w:r w:rsidR="008E24CD">
        <w:rPr>
          <w:lang w:eastAsia="zh-CN"/>
        </w:rPr>
        <w:t xml:space="preserve"> </w:t>
      </w:r>
      <w:r w:rsidR="008E24CD" w:rsidRPr="003F49F4">
        <w:fldChar w:fldCharType="begin"/>
      </w:r>
      <w:r w:rsidR="008E24CD">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8E24CD" w:rsidRPr="003F49F4">
        <w:fldChar w:fldCharType="separate"/>
      </w:r>
      <w:r w:rsidR="008E24CD">
        <w:rPr>
          <w:noProof/>
        </w:rPr>
        <w:t>(Hjarvard, 2013)</w:t>
      </w:r>
      <w:r w:rsidR="008E24CD" w:rsidRPr="003F49F4">
        <w:fldChar w:fldCharType="end"/>
      </w:r>
      <w:r>
        <w:rPr>
          <w:lang w:eastAsia="zh-CN"/>
        </w:rPr>
        <w:t>.</w:t>
      </w:r>
      <w:r w:rsidR="008E24CD">
        <w:rPr>
          <w:lang w:eastAsia="zh-CN"/>
        </w:rPr>
        <w:t xml:space="preserve"> After 1980, media gained more autonomy</w:t>
      </w:r>
      <w:r w:rsidR="00DD4FA3" w:rsidRPr="00DD4FA3">
        <w:rPr>
          <w:lang w:eastAsia="zh-CN"/>
        </w:rPr>
        <w:t xml:space="preserve"> </w:t>
      </w:r>
      <w:r w:rsidR="00DD4FA3">
        <w:rPr>
          <w:lang w:eastAsia="zh-CN"/>
        </w:rPr>
        <w:t>as an institution</w:t>
      </w:r>
      <w:r w:rsidR="00A60DED">
        <w:rPr>
          <w:lang w:eastAsia="zh-CN"/>
        </w:rPr>
        <w:t xml:space="preserve">, in other words, </w:t>
      </w:r>
      <w:r w:rsidR="008E24CD">
        <w:rPr>
          <w:lang w:eastAsia="zh-CN"/>
        </w:rPr>
        <w:t xml:space="preserve">media </w:t>
      </w:r>
      <w:r w:rsidR="00A60DED">
        <w:rPr>
          <w:lang w:eastAsia="zh-CN"/>
        </w:rPr>
        <w:t xml:space="preserve">began to focus on </w:t>
      </w:r>
      <w:r w:rsidR="00A60DED">
        <w:rPr>
          <w:rFonts w:hint="eastAsia"/>
          <w:lang w:eastAsia="zh-CN"/>
        </w:rPr>
        <w:t>foll</w:t>
      </w:r>
      <w:r w:rsidR="00A60DED">
        <w:rPr>
          <w:lang w:eastAsia="zh-CN"/>
        </w:rPr>
        <w:t>owing</w:t>
      </w:r>
      <w:r w:rsidR="008E24CD">
        <w:rPr>
          <w:lang w:eastAsia="zh-CN"/>
        </w:rPr>
        <w:t xml:space="preserve"> </w:t>
      </w:r>
      <w:r w:rsidR="008E24CD">
        <w:t xml:space="preserve">its own valuations, formats, and routines </w:t>
      </w:r>
      <w:r w:rsidR="008E24CD">
        <w:fldChar w:fldCharType="begin"/>
      </w:r>
      <w:r w:rsidR="008E24CD">
        <w:instrText xml:space="preserve"> ADDIN EN.CITE &lt;EndNote&gt;&lt;Cite&gt;&lt;Author&gt;Schudson&lt;/Author&gt;&lt;Year&gt;1981&lt;/Year&gt;&lt;RecNum&gt;531&lt;/RecNum&gt;&lt;DisplayText&gt;(Kristensen, 2000; Schudson, 1981)&lt;/DisplayText&gt;&lt;record&gt;&lt;rec-number&gt;531&lt;/rec-number&gt;&lt;foreign-keys&gt;&lt;key app="EN" db-id="2xd0pvrd6xxp05evvtepd0f9vppe5rtsxa20" timestamp="1618033998"&gt;531&lt;/key&gt;&lt;/foreign-keys&gt;&lt;ref-type name="Book"&gt;6&lt;/ref-type&gt;&lt;contributors&gt;&lt;authors&gt;&lt;author&gt;Schudson, Michael&lt;/author&gt;&lt;/authors&gt;&lt;/contributors&gt;&lt;titles&gt;&lt;title&gt;Discovering the news: A social history of American newspapers&lt;/title&gt;&lt;/titles&gt;&lt;dates&gt;&lt;year&gt;1981&lt;/year&gt;&lt;/dates&gt;&lt;publisher&gt;Basic books&lt;/publisher&gt;&lt;isbn&gt;0786723084&lt;/isbn&gt;&lt;urls&gt;&lt;/urls&gt;&lt;/record&gt;&lt;/Cite&gt;&lt;Cite&gt;&lt;Author&gt;Kristensen&lt;/Author&gt;&lt;Year&gt;2000&lt;/Year&gt;&lt;RecNum&gt;530&lt;/RecNum&gt;&lt;record&gt;&lt;rec-number&gt;530&lt;/rec-number&gt;&lt;foreign-keys&gt;&lt;key app="EN" db-id="2xd0pvrd6xxp05evvtepd0f9vppe5rtsxa20" timestamp="1618033933"&gt;530&lt;/key&gt;&lt;/foreign-keys&gt;&lt;ref-type name="Journal Article"&gt;17&lt;/ref-type&gt;&lt;contributors&gt;&lt;authors&gt;&lt;author&gt;Kristensen, Nete Nørgaard&lt;/author&gt;&lt;/authors&gt;&lt;/contributors&gt;&lt;titles&gt;&lt;title&gt;Journalistik som profession&lt;/title&gt;&lt;secondary-title&gt;Om journalistens rolleplacering i et professionssociologisk perspektiv.[Journalism as profession] In F. Henriksen (Ed.), Sekvens&lt;/secondary-title&gt;&lt;/titles&gt;&lt;periodical&gt;&lt;full-title&gt;Om journalistens rolleplacering i et professionssociologisk perspektiv.[Journalism as profession] In F. Henriksen (Ed.), Sekvens&lt;/full-title&gt;&lt;/periodical&gt;&lt;pages&gt;159-184&lt;/pages&gt;&lt;dates&gt;&lt;year&gt;2000&lt;/year&gt;&lt;/dates&gt;&lt;urls&gt;&lt;/urls&gt;&lt;/record&gt;&lt;/Cite&gt;&lt;/EndNote&gt;</w:instrText>
      </w:r>
      <w:r w:rsidR="008E24CD">
        <w:fldChar w:fldCharType="separate"/>
      </w:r>
      <w:r w:rsidR="008E24CD">
        <w:rPr>
          <w:noProof/>
        </w:rPr>
        <w:t>(Kristensen, 2000; Schudson, 1981)</w:t>
      </w:r>
      <w:r w:rsidR="008E24CD">
        <w:fldChar w:fldCharType="end"/>
      </w:r>
      <w:r w:rsidR="00A60DED">
        <w:t xml:space="preserve">, which accelerated the </w:t>
      </w:r>
      <w:r w:rsidR="006047EE">
        <w:t xml:space="preserve">integration of </w:t>
      </w:r>
      <w:r w:rsidR="006047EE">
        <w:rPr>
          <w:color w:val="000000"/>
        </w:rPr>
        <w:t xml:space="preserve">media logic into other social spheres </w:t>
      </w:r>
      <w:r w:rsidR="006047EE" w:rsidRPr="003F49F4">
        <w:fldChar w:fldCharType="begin"/>
      </w:r>
      <w:r w:rsidR="006047EE">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6047EE" w:rsidRPr="003F49F4">
        <w:fldChar w:fldCharType="separate"/>
      </w:r>
      <w:r w:rsidR="006047EE">
        <w:rPr>
          <w:noProof/>
        </w:rPr>
        <w:t>(Hjarvard, 2013)</w:t>
      </w:r>
      <w:r w:rsidR="006047EE" w:rsidRPr="003F49F4">
        <w:fldChar w:fldCharType="end"/>
      </w:r>
      <w:r w:rsidR="006047EE">
        <w:rPr>
          <w:color w:val="000000"/>
        </w:rPr>
        <w:t xml:space="preserve">. </w:t>
      </w:r>
      <w:r w:rsidR="00E53B5F">
        <w:rPr>
          <w:color w:val="000000"/>
        </w:rPr>
        <w:t>Accordingly</w:t>
      </w:r>
      <w:r w:rsidR="00E53B5F" w:rsidRPr="008B1FE3">
        <w:t>, t</w:t>
      </w:r>
      <w:r w:rsidR="00F73438" w:rsidRPr="008B1FE3">
        <w:t xml:space="preserve">he mediatization of politics accelerated around the 1980s as a result of the development of media </w:t>
      </w:r>
      <w:r w:rsidR="00F73438" w:rsidRPr="008B1FE3">
        <w:fldChar w:fldCharType="begin"/>
      </w:r>
      <w:r w:rsidR="00F73438" w:rsidRPr="008B1FE3">
        <w:instrText xml:space="preserve"> ADDIN EN.CITE &lt;EndNote&gt;&lt;Cite&gt;&lt;Author&gt;Kepplinger&lt;/Author&gt;&lt;Year&gt;2002&lt;/Year&gt;&lt;RecNum&gt;464&lt;/RecNum&gt;&lt;DisplayText&gt;(Kepplinger, 2002)&lt;/DisplayText&gt;&lt;record&gt;&lt;rec-number&gt;464&lt;/rec-number&gt;&lt;foreign-keys&gt;&lt;key app="EN" db-id="2xd0pvrd6xxp05evvtepd0f9vppe5rtsxa20" timestamp="1609780828"&gt;464&lt;/key&gt;&lt;/foreign-keys&gt;&lt;ref-type name="Journal Article"&gt;17&lt;/ref-type&gt;&lt;contributors&gt;&lt;authors&gt;&lt;author&gt;Kepplinger, Hans Mathias&lt;/author&gt;&lt;/authors&gt;&lt;/contributors&gt;&lt;titles&gt;&lt;title&gt;Mediatization of politics: Theory and data&lt;/title&gt;&lt;secondary-title&gt;Journal of communication&lt;/secondary-title&gt;&lt;/titles&gt;&lt;periodical&gt;&lt;full-title&gt;Journal of communication&lt;/full-title&gt;&lt;/periodical&gt;&lt;pages&gt;972-986&lt;/pages&gt;&lt;volume&gt;52&lt;/volume&gt;&lt;number&gt;4&lt;/number&gt;&lt;dates&gt;&lt;year&gt;2002&lt;/year&gt;&lt;/dates&gt;&lt;isbn&gt;0021-9916&lt;/isbn&gt;&lt;urls&gt;&lt;/urls&gt;&lt;/record&gt;&lt;/Cite&gt;&lt;/EndNote&gt;</w:instrText>
      </w:r>
      <w:r w:rsidR="00F73438" w:rsidRPr="008B1FE3">
        <w:fldChar w:fldCharType="separate"/>
      </w:r>
      <w:r w:rsidR="00F73438" w:rsidRPr="008B1FE3">
        <w:rPr>
          <w:noProof/>
        </w:rPr>
        <w:t>(Kepplinger, 2002)</w:t>
      </w:r>
      <w:r w:rsidR="00F73438" w:rsidRPr="008B1FE3">
        <w:fldChar w:fldCharType="end"/>
      </w:r>
      <w:r w:rsidR="00E53B5F" w:rsidRPr="008B1FE3">
        <w:t xml:space="preserve">, which implies </w:t>
      </w:r>
      <w:r w:rsidR="005B536C" w:rsidRPr="008B1FE3">
        <w:t xml:space="preserve">the moral divergence between presidential debaters began to expand around 1980. However, our study is limited with the </w:t>
      </w:r>
      <w:r w:rsidR="006B2DCD" w:rsidRPr="008B1FE3">
        <w:t>population</w:t>
      </w:r>
      <w:r w:rsidR="005B536C" w:rsidRPr="008B1FE3">
        <w:t xml:space="preserve"> size</w:t>
      </w:r>
      <w:r w:rsidR="006B2DCD" w:rsidRPr="008B1FE3">
        <w:t xml:space="preserve"> of televised presidential debates,</w:t>
      </w:r>
      <w:r w:rsidR="005B536C" w:rsidRPr="008B1FE3">
        <w:t xml:space="preserve"> especially there are only two series of presidential debates before 1980 – 1960 and 1976</w:t>
      </w:r>
      <w:r w:rsidR="00A60DED">
        <w:t xml:space="preserve">. So, our results may not represent what happened before 1980. </w:t>
      </w:r>
    </w:p>
    <w:p w14:paraId="00262CD0" w14:textId="789AED13" w:rsidR="00CA01C0" w:rsidRDefault="00FF2204" w:rsidP="00CA01C0">
      <w:pPr>
        <w:rPr>
          <w:lang w:eastAsia="zh-CN"/>
        </w:rPr>
      </w:pPr>
      <w:commentRangeStart w:id="9"/>
      <w:r>
        <w:rPr>
          <w:lang w:eastAsia="zh-CN"/>
        </w:rPr>
        <w:t>T</w:t>
      </w:r>
      <w:r>
        <w:rPr>
          <w:rFonts w:hint="eastAsia"/>
          <w:lang w:eastAsia="zh-CN"/>
        </w:rPr>
        <w:t>he</w:t>
      </w:r>
      <w:r>
        <w:rPr>
          <w:lang w:eastAsia="zh-CN"/>
        </w:rPr>
        <w:t xml:space="preserve"> increasingly widened moral divergence manifests that mediatization has been exerting an influence on political communication.</w:t>
      </w:r>
      <w:commentRangeEnd w:id="9"/>
      <w:r w:rsidR="001E544F">
        <w:rPr>
          <w:rStyle w:val="CommentReference"/>
        </w:rPr>
        <w:commentReference w:id="9"/>
      </w:r>
      <w:r>
        <w:rPr>
          <w:lang w:eastAsia="zh-CN"/>
        </w:rPr>
        <w:t xml:space="preserve"> It </w:t>
      </w:r>
      <w:r w:rsidR="00F74E2A">
        <w:rPr>
          <w:lang w:eastAsia="zh-CN"/>
        </w:rPr>
        <w:t>implies</w:t>
      </w:r>
      <w:r w:rsidR="00F74E2A" w:rsidRPr="00F74E2A">
        <w:rPr>
          <w:lang w:eastAsia="zh-CN"/>
        </w:rPr>
        <w:t xml:space="preserve"> </w:t>
      </w:r>
      <w:r w:rsidR="005651F4">
        <w:rPr>
          <w:lang w:eastAsia="zh-CN"/>
        </w:rPr>
        <w:t xml:space="preserve">that </w:t>
      </w:r>
      <w:r>
        <w:rPr>
          <w:lang w:eastAsia="zh-CN"/>
        </w:rPr>
        <w:t>political actors would outweigh media logic over political bargaining logic</w:t>
      </w:r>
      <w:r w:rsidR="00A33F64">
        <w:rPr>
          <w:lang w:eastAsia="zh-CN"/>
        </w:rPr>
        <w:t xml:space="preserve"> by </w:t>
      </w:r>
      <w:r>
        <w:rPr>
          <w:lang w:eastAsia="zh-CN"/>
        </w:rPr>
        <w:t xml:space="preserve">prioritizing </w:t>
      </w:r>
      <w:r w:rsidR="00A33F64">
        <w:rPr>
          <w:lang w:eastAsia="zh-CN"/>
        </w:rPr>
        <w:t xml:space="preserve">their </w:t>
      </w:r>
      <w:r>
        <w:rPr>
          <w:lang w:eastAsia="zh-CN"/>
        </w:rPr>
        <w:t xml:space="preserve">own issue-stances and moral reasoning </w:t>
      </w:r>
      <w:r w:rsidR="00861A8E">
        <w:rPr>
          <w:lang w:eastAsia="zh-CN"/>
        </w:rPr>
        <w:t xml:space="preserve">– </w:t>
      </w:r>
      <w:r w:rsidR="00A33F64">
        <w:rPr>
          <w:lang w:eastAsia="zh-CN"/>
        </w:rPr>
        <w:t xml:space="preserve">personalization – </w:t>
      </w:r>
      <w:r>
        <w:rPr>
          <w:lang w:eastAsia="zh-CN"/>
        </w:rPr>
        <w:t xml:space="preserve">in certain circumstances such as </w:t>
      </w:r>
      <w:r w:rsidR="00F74E2A">
        <w:rPr>
          <w:lang w:eastAsia="zh-CN"/>
        </w:rPr>
        <w:t>president</w:t>
      </w:r>
      <w:r>
        <w:rPr>
          <w:lang w:eastAsia="zh-CN"/>
        </w:rPr>
        <w:t xml:space="preserve">ial </w:t>
      </w:r>
      <w:r w:rsidR="00861A8E">
        <w:rPr>
          <w:lang w:eastAsia="zh-CN"/>
        </w:rPr>
        <w:t>deba</w:t>
      </w:r>
      <w:r w:rsidR="00CA01C0">
        <w:rPr>
          <w:lang w:eastAsia="zh-CN"/>
        </w:rPr>
        <w:t xml:space="preserve">te, which could </w:t>
      </w:r>
      <w:r w:rsidR="00D640C8">
        <w:rPr>
          <w:lang w:eastAsia="zh-CN"/>
        </w:rPr>
        <w:t xml:space="preserve">cause </w:t>
      </w:r>
      <w:r w:rsidR="00D640C8">
        <w:rPr>
          <w:rFonts w:hint="eastAsia"/>
          <w:lang w:eastAsia="zh-CN"/>
        </w:rPr>
        <w:t>both</w:t>
      </w:r>
      <w:r w:rsidR="00D640C8">
        <w:rPr>
          <w:lang w:eastAsia="zh-CN"/>
        </w:rPr>
        <w:t xml:space="preserve"> positive and negative effects</w:t>
      </w:r>
      <w:r w:rsidR="00DB0F52">
        <w:rPr>
          <w:lang w:eastAsia="zh-CN"/>
        </w:rPr>
        <w:t xml:space="preserve"> on </w:t>
      </w:r>
      <w:r w:rsidR="005B2D03">
        <w:rPr>
          <w:lang w:eastAsia="zh-CN"/>
        </w:rPr>
        <w:t>democracy</w:t>
      </w:r>
      <w:r w:rsidR="00DB0F52">
        <w:rPr>
          <w:lang w:eastAsia="zh-CN"/>
        </w:rPr>
        <w:t>.</w:t>
      </w:r>
      <w:r w:rsidR="005651F4">
        <w:rPr>
          <w:lang w:eastAsia="zh-CN"/>
        </w:rPr>
        <w:t xml:space="preserve"> </w:t>
      </w:r>
      <w:r w:rsidR="000206BE">
        <w:rPr>
          <w:lang w:eastAsia="zh-CN"/>
        </w:rPr>
        <w:t xml:space="preserve">For positive effects, </w:t>
      </w:r>
      <w:r w:rsidR="00CB75C4">
        <w:rPr>
          <w:lang w:eastAsia="zh-CN"/>
        </w:rPr>
        <w:t>adapting</w:t>
      </w:r>
      <w:r w:rsidR="000206BE">
        <w:rPr>
          <w:lang w:eastAsia="zh-CN"/>
        </w:rPr>
        <w:t xml:space="preserve"> media logic </w:t>
      </w:r>
      <w:r w:rsidR="000206BE">
        <w:rPr>
          <w:lang w:eastAsia="zh-CN"/>
        </w:rPr>
        <w:lastRenderedPageBreak/>
        <w:t xml:space="preserve">could </w:t>
      </w:r>
      <w:r w:rsidR="00CF0976">
        <w:rPr>
          <w:lang w:eastAsia="zh-CN"/>
        </w:rPr>
        <w:t xml:space="preserve">help the institution of politics </w:t>
      </w:r>
      <w:r w:rsidR="000206BE">
        <w:rPr>
          <w:lang w:eastAsia="zh-CN"/>
        </w:rPr>
        <w:t xml:space="preserve">attract more </w:t>
      </w:r>
      <w:r w:rsidR="00CA01C0">
        <w:rPr>
          <w:lang w:eastAsia="zh-CN"/>
        </w:rPr>
        <w:t xml:space="preserve">media coverage which could lead to </w:t>
      </w:r>
      <w:r w:rsidR="00CF0976">
        <w:rPr>
          <w:rFonts w:hint="eastAsia"/>
          <w:lang w:eastAsia="zh-CN"/>
        </w:rPr>
        <w:t>more</w:t>
      </w:r>
      <w:r w:rsidR="00CF0976">
        <w:rPr>
          <w:lang w:eastAsia="zh-CN"/>
        </w:rPr>
        <w:t xml:space="preserve"> </w:t>
      </w:r>
      <w:r w:rsidR="00CA01C0">
        <w:rPr>
          <w:lang w:eastAsia="zh-CN"/>
        </w:rPr>
        <w:t xml:space="preserve">public’s attention and </w:t>
      </w:r>
      <w:r w:rsidR="00CF0976">
        <w:rPr>
          <w:lang w:eastAsia="zh-CN"/>
        </w:rPr>
        <w:t>participation in democracy</w:t>
      </w:r>
      <w:r w:rsidR="00CB75C4">
        <w:rPr>
          <w:lang w:eastAsia="zh-CN"/>
        </w:rPr>
        <w:t xml:space="preserve"> (i.e., more voters). </w:t>
      </w:r>
      <w:r w:rsidR="00DB0F52">
        <w:rPr>
          <w:lang w:eastAsia="zh-CN"/>
        </w:rPr>
        <w:t xml:space="preserve">For example, election campaign is highly susceptible to mediatization – adapting and internalizing more media logic – because the goal is to involve as many citizens as possible in the democracy process  </w:t>
      </w:r>
      <w:r w:rsidR="00DB0F52">
        <w:rPr>
          <w:lang w:eastAsia="zh-CN"/>
        </w:rPr>
        <w:fldChar w:fldCharType="begin"/>
      </w:r>
      <w:r w:rsidR="00DB0F52">
        <w:rPr>
          <w:lang w:eastAsia="zh-CN"/>
        </w:rPr>
        <w:instrText xml:space="preserve"> ADDIN EN.CITE &lt;EndNote&gt;&lt;Cite&gt;&lt;Author&gt;Marcinkowski&lt;/Author&gt;&lt;Year&gt;2014&lt;/Year&gt;&lt;RecNum&gt;613&lt;/RecNum&gt;&lt;DisplayText&gt;(Esser &amp;amp; Strömbäck, 2014; Marcinkowski &amp;amp; Steiner, 2014)&lt;/DisplayText&gt;&lt;record&gt;&lt;rec-number&gt;613&lt;/rec-number&gt;&lt;foreign-keys&gt;&lt;key app="EN" db-id="2xd0pvrd6xxp05evvtepd0f9vppe5rtsxa20" timestamp="1623993187"&gt;613&lt;/key&gt;&lt;/foreign-keys&gt;&lt;ref-type name="Book Section"&gt;5&lt;/ref-type&gt;&lt;contributors&gt;&lt;authors&gt;&lt;author&gt;Marcinkowski, Frank&lt;/author&gt;&lt;author&gt;Steiner, Adrian&lt;/author&gt;&lt;/authors&gt;&lt;/contributors&gt;&lt;titles&gt;&lt;title&gt;Mediatization and political autonomy: A systems approach&lt;/title&gt;&lt;secondary-title&gt;Mediatization of Politics&lt;/secondary-title&gt;&lt;/titles&gt;&lt;pages&gt;74-89&lt;/pages&gt;&lt;dates&gt;&lt;year&gt;2014&lt;/year&gt;&lt;/dates&gt;&lt;publisher&gt;Springer&lt;/publisher&gt;&lt;urls&gt;&lt;/urls&gt;&lt;/record&gt;&lt;/Cite&gt;&lt;Cite&gt;&lt;Author&gt;Esser&lt;/Author&gt;&lt;Year&gt;2014&lt;/Year&gt;&lt;RecNum&gt;614&lt;/RecNum&gt;&lt;record&gt;&lt;rec-number&gt;614&lt;/rec-number&gt;&lt;foreign-keys&gt;&lt;key app="EN" db-id="2xd0pvrd6xxp05evvtepd0f9vppe5rtsxa20" timestamp="1623993225"&gt;614&lt;/key&gt;&lt;/foreign-keys&gt;&lt;ref-type name="Book Section"&gt;5&lt;/ref-type&gt;&lt;contributors&gt;&lt;authors&gt;&lt;author&gt;Esser, Frank&lt;/author&gt;&lt;author&gt;Strömbäck, Jesper&lt;/author&gt;&lt;/authors&gt;&lt;/contributors&gt;&lt;titles&gt;&lt;title&gt;A paradigm in the making: Lessons for the future of mediatization research&lt;/title&gt;&lt;secondary-title&gt;Mediatization of Politics&lt;/secondary-title&gt;&lt;/titles&gt;&lt;pages&gt;223-242&lt;/pages&gt;&lt;dates&gt;&lt;year&gt;2014&lt;/year&gt;&lt;/dates&gt;&lt;publisher&gt;Springer&lt;/publisher&gt;&lt;urls&gt;&lt;/urls&gt;&lt;/record&gt;&lt;/Cite&gt;&lt;/EndNote&gt;</w:instrText>
      </w:r>
      <w:r w:rsidR="00DB0F52">
        <w:rPr>
          <w:lang w:eastAsia="zh-CN"/>
        </w:rPr>
        <w:fldChar w:fldCharType="separate"/>
      </w:r>
      <w:r w:rsidR="00DB0F52">
        <w:rPr>
          <w:noProof/>
          <w:lang w:eastAsia="zh-CN"/>
        </w:rPr>
        <w:t>(Esser &amp; Strömbäck, 2014; Marcinkowski &amp; Steiner, 2014)</w:t>
      </w:r>
      <w:r w:rsidR="00DB0F52">
        <w:rPr>
          <w:lang w:eastAsia="zh-CN"/>
        </w:rPr>
        <w:fldChar w:fldCharType="end"/>
      </w:r>
      <w:r w:rsidR="00DB0F52">
        <w:rPr>
          <w:lang w:eastAsia="zh-CN"/>
        </w:rPr>
        <w:t xml:space="preserve">. </w:t>
      </w:r>
    </w:p>
    <w:p w14:paraId="179E7281" w14:textId="7458620A" w:rsidR="00CA01C0" w:rsidRDefault="00CB75C4" w:rsidP="00CA01C0">
      <w:pPr>
        <w:rPr>
          <w:lang w:eastAsia="zh-CN"/>
        </w:rPr>
      </w:pPr>
      <w:r>
        <w:rPr>
          <w:lang w:eastAsia="zh-CN"/>
        </w:rPr>
        <w:t xml:space="preserve">As for negative effects, </w:t>
      </w:r>
      <w:r w:rsidR="005651F4">
        <w:rPr>
          <w:lang w:eastAsia="zh-CN"/>
        </w:rPr>
        <w:t>first</w:t>
      </w:r>
      <w:r w:rsidR="00B841D8">
        <w:rPr>
          <w:lang w:eastAsia="zh-CN"/>
        </w:rPr>
        <w:t xml:space="preserve">, </w:t>
      </w:r>
      <w:r w:rsidR="005B2D03">
        <w:rPr>
          <w:lang w:eastAsia="zh-CN"/>
        </w:rPr>
        <w:t xml:space="preserve">the </w:t>
      </w:r>
      <w:r w:rsidR="00CA01C0">
        <w:rPr>
          <w:lang w:eastAsia="zh-CN"/>
        </w:rPr>
        <w:t xml:space="preserve">internalization </w:t>
      </w:r>
      <w:r w:rsidR="005B2D03">
        <w:rPr>
          <w:lang w:eastAsia="zh-CN"/>
        </w:rPr>
        <w:t xml:space="preserve">of media logic </w:t>
      </w:r>
      <w:r w:rsidR="00B841D8">
        <w:rPr>
          <w:lang w:eastAsia="zh-CN"/>
        </w:rPr>
        <w:t>impels</w:t>
      </w:r>
      <w:r w:rsidR="005B2D03">
        <w:rPr>
          <w:lang w:eastAsia="zh-CN"/>
        </w:rPr>
        <w:t xml:space="preserve"> politician to address the public “in a more popular idiom and to court popular support” </w:t>
      </w:r>
      <w:r w:rsidR="005B2D03">
        <w:rPr>
          <w:lang w:eastAsia="zh-CN"/>
        </w:rPr>
        <w:fldChar w:fldCharType="begin"/>
      </w:r>
      <w:r w:rsidR="00186C39">
        <w:rPr>
          <w:lang w:eastAsia="zh-CN"/>
        </w:rPr>
        <w:instrText xml:space="preserve"> ADDIN EN.CITE &lt;EndNote&gt;&lt;Cite&gt;&lt;Author&gt;Blumler&lt;/Author&gt;&lt;Year&gt;1999&lt;/Year&gt;&lt;RecNum&gt;615&lt;/RecNum&gt;&lt;Pages&gt;220&lt;/Pages&gt;&lt;DisplayText&gt;(Blumler &amp;amp; Kavanagh, 1999, p. 220)&lt;/DisplayText&gt;&lt;record&gt;&lt;rec-number&gt;615&lt;/rec-number&gt;&lt;foreign-keys&gt;&lt;key app="EN" db-id="2xd0pvrd6xxp05evvtepd0f9vppe5rtsxa20" timestamp="1623994711"&gt;615&lt;/key&gt;&lt;/foreign-keys&gt;&lt;ref-type name="Journal Article"&gt;17&lt;/ref-type&gt;&lt;contributors&gt;&lt;authors&gt;&lt;author&gt;Blumler, Jay G&lt;/author&gt;&lt;author&gt;Kavanagh, Dennis&lt;/author&gt;&lt;/authors&gt;&lt;/contributors&gt;&lt;titles&gt;&lt;title&gt;The third age of political communication: Influences and features&lt;/title&gt;&lt;secondary-title&gt;Political communication&lt;/secondary-title&gt;&lt;/titles&gt;&lt;periodical&gt;&lt;full-title&gt;Political communication&lt;/full-title&gt;&lt;/periodical&gt;&lt;pages&gt;209-230&lt;/pages&gt;&lt;volume&gt;16&lt;/volume&gt;&lt;number&gt;3&lt;/number&gt;&lt;dates&gt;&lt;year&gt;1999&lt;/year&gt;&lt;/dates&gt;&lt;isbn&gt;1058-4609&lt;/isbn&gt;&lt;urls&gt;&lt;/urls&gt;&lt;/record&gt;&lt;/Cite&gt;&lt;/EndNote&gt;</w:instrText>
      </w:r>
      <w:r w:rsidR="005B2D03">
        <w:rPr>
          <w:lang w:eastAsia="zh-CN"/>
        </w:rPr>
        <w:fldChar w:fldCharType="separate"/>
      </w:r>
      <w:r w:rsidR="00186C39">
        <w:rPr>
          <w:noProof/>
          <w:lang w:eastAsia="zh-CN"/>
        </w:rPr>
        <w:t>(Blumler &amp; Kavanagh, 1999, p. 220)</w:t>
      </w:r>
      <w:r w:rsidR="005B2D03">
        <w:rPr>
          <w:lang w:eastAsia="zh-CN"/>
        </w:rPr>
        <w:fldChar w:fldCharType="end"/>
      </w:r>
      <w:r w:rsidR="00B841D8">
        <w:rPr>
          <w:lang w:eastAsia="zh-CN"/>
        </w:rPr>
        <w:t xml:space="preserve"> and therefore entails political </w:t>
      </w:r>
      <w:r w:rsidR="00B841D8" w:rsidRPr="001B75D3">
        <w:rPr>
          <w:lang w:eastAsia="zh-CN"/>
        </w:rPr>
        <w:t xml:space="preserve">populism </w:t>
      </w:r>
      <w:r w:rsidR="00B841D8" w:rsidRPr="001B75D3">
        <w:rPr>
          <w:lang w:eastAsia="zh-CN"/>
        </w:rPr>
        <w:fldChar w:fldCharType="begin"/>
      </w:r>
      <w:r w:rsidR="00B841D8" w:rsidRPr="001B75D3">
        <w:rPr>
          <w:lang w:eastAsia="zh-CN"/>
        </w:rPr>
        <w:instrText xml:space="preserve"> ADDIN EN.CITE &lt;EndNote&gt;&lt;Cite&gt;&lt;Author&gt;Mazzoleni&lt;/Author&gt;&lt;Year&gt;2014&lt;/Year&gt;&lt;RecNum&gt;616&lt;/RecNum&gt;&lt;DisplayText&gt;(Mazzoleni, 2014)&lt;/DisplayText&gt;&lt;record&gt;&lt;rec-number&gt;616&lt;/rec-number&gt;&lt;foreign-keys&gt;&lt;key app="EN" db-id="2xd0pvrd6xxp05evvtepd0f9vppe5rtsxa20" timestamp="1623995732"&gt;616&lt;/key&gt;&lt;/foreign-keys&gt;&lt;ref-type name="Book Section"&gt;5&lt;/ref-type&gt;&lt;contributors&gt;&lt;authors&gt;&lt;author&gt;Mazzoleni, Gianpietro&lt;/author&gt;&lt;/authors&gt;&lt;/contributors&gt;&lt;titles&gt;&lt;title&gt;Mediatization and political populism&lt;/title&gt;&lt;secondary-title&gt;Mediatization of politics&lt;/secondary-title&gt;&lt;/titles&gt;&lt;pages&gt;42-56&lt;/pages&gt;&lt;dates&gt;&lt;year&gt;2014&lt;/year&gt;&lt;/dates&gt;&lt;publisher&gt;Springer&lt;/publisher&gt;&lt;urls&gt;&lt;/urls&gt;&lt;/record&gt;&lt;/Cite&gt;&lt;/EndNote&gt;</w:instrText>
      </w:r>
      <w:r w:rsidR="00B841D8" w:rsidRPr="001B75D3">
        <w:rPr>
          <w:lang w:eastAsia="zh-CN"/>
        </w:rPr>
        <w:fldChar w:fldCharType="separate"/>
      </w:r>
      <w:r w:rsidR="00B841D8" w:rsidRPr="001B75D3">
        <w:rPr>
          <w:noProof/>
          <w:lang w:eastAsia="zh-CN"/>
        </w:rPr>
        <w:t>(Mazzoleni, 2014)</w:t>
      </w:r>
      <w:r w:rsidR="00B841D8" w:rsidRPr="001B75D3">
        <w:rPr>
          <w:lang w:eastAsia="zh-CN"/>
        </w:rPr>
        <w:fldChar w:fldCharType="end"/>
      </w:r>
      <w:r w:rsidR="00B841D8">
        <w:rPr>
          <w:lang w:eastAsia="zh-CN"/>
        </w:rPr>
        <w:t xml:space="preserve">. </w:t>
      </w:r>
      <w:r w:rsidR="005651F4">
        <w:rPr>
          <w:lang w:eastAsia="zh-CN"/>
        </w:rPr>
        <w:t>Second</w:t>
      </w:r>
      <w:r w:rsidR="00B841D8">
        <w:rPr>
          <w:lang w:eastAsia="zh-CN"/>
        </w:rPr>
        <w:t>, media logic</w:t>
      </w:r>
      <w:r w:rsidR="00186C39">
        <w:rPr>
          <w:lang w:eastAsia="zh-CN"/>
        </w:rPr>
        <w:t xml:space="preserve"> orients political decisions towards short-term (i.e. a news cycle) media benefits (will it look good in media) rather than long-term sustainable considerations</w:t>
      </w:r>
      <w:r w:rsidR="00B841D8">
        <w:rPr>
          <w:lang w:eastAsia="zh-CN"/>
        </w:rPr>
        <w:t xml:space="preserve">, therefore mediatization may limit the possible solutions that the public could </w:t>
      </w:r>
      <w:r w:rsidR="00F62D8F">
        <w:rPr>
          <w:lang w:eastAsia="zh-CN"/>
        </w:rPr>
        <w:t>be</w:t>
      </w:r>
      <w:r w:rsidR="00B841D8">
        <w:rPr>
          <w:lang w:eastAsia="zh-CN"/>
        </w:rPr>
        <w:t xml:space="preserve"> aware of</w:t>
      </w:r>
      <w:r w:rsidR="00186C39">
        <w:rPr>
          <w:lang w:eastAsia="zh-CN"/>
        </w:rPr>
        <w:t xml:space="preserve"> </w:t>
      </w:r>
      <w:r w:rsidR="00186C39">
        <w:rPr>
          <w:lang w:eastAsia="zh-CN"/>
        </w:rPr>
        <w:fldChar w:fldCharType="begin"/>
      </w:r>
      <w:r w:rsidR="00186C39">
        <w:rPr>
          <w:lang w:eastAsia="zh-CN"/>
        </w:rPr>
        <w:instrText xml:space="preserve"> ADDIN EN.CITE &lt;EndNote&gt;&lt;Cite&gt;&lt;Author&gt;Blumler&lt;/Author&gt;&lt;Year&gt;2014&lt;/Year&gt;&lt;RecNum&gt;612&lt;/RecNum&gt;&lt;DisplayText&gt;(Blumler, 2014)&lt;/DisplayText&gt;&lt;record&gt;&lt;rec-number&gt;612&lt;/rec-number&gt;&lt;foreign-keys&gt;&lt;key app="EN" db-id="2xd0pvrd6xxp05evvtepd0f9vppe5rtsxa20" timestamp="1623963952"&gt;612&lt;/key&gt;&lt;/foreign-keys&gt;&lt;ref-type name="Book Section"&gt;5&lt;/ref-type&gt;&lt;contributors&gt;&lt;authors&gt;&lt;author&gt;Blumler, Jay G&lt;/author&gt;&lt;/authors&gt;&lt;/contributors&gt;&lt;titles&gt;&lt;title&gt;Mediatization and democracy&lt;/title&gt;&lt;secondary-title&gt;Mediatization of politics&lt;/secondary-title&gt;&lt;/titles&gt;&lt;pages&gt;31-41&lt;/pages&gt;&lt;dates&gt;&lt;year&gt;2014&lt;/year&gt;&lt;/dates&gt;&lt;publisher&gt;Springer&lt;/publisher&gt;&lt;urls&gt;&lt;/urls&gt;&lt;/record&gt;&lt;/Cite&gt;&lt;/EndNote&gt;</w:instrText>
      </w:r>
      <w:r w:rsidR="00186C39">
        <w:rPr>
          <w:lang w:eastAsia="zh-CN"/>
        </w:rPr>
        <w:fldChar w:fldCharType="separate"/>
      </w:r>
      <w:r w:rsidR="00186C39">
        <w:rPr>
          <w:noProof/>
          <w:lang w:eastAsia="zh-CN"/>
        </w:rPr>
        <w:t>(Blumler, 2014)</w:t>
      </w:r>
      <w:r w:rsidR="00186C39">
        <w:rPr>
          <w:lang w:eastAsia="zh-CN"/>
        </w:rPr>
        <w:fldChar w:fldCharType="end"/>
      </w:r>
      <w:r w:rsidR="00B841D8">
        <w:rPr>
          <w:lang w:eastAsia="zh-CN"/>
        </w:rPr>
        <w:t xml:space="preserve">. </w:t>
      </w:r>
      <w:r w:rsidR="00CA01C0">
        <w:rPr>
          <w:lang w:eastAsia="zh-CN"/>
        </w:rPr>
        <w:t xml:space="preserve">For example, as </w:t>
      </w:r>
      <w:r w:rsidR="00D141CB">
        <w:rPr>
          <w:lang w:eastAsia="zh-CN"/>
        </w:rPr>
        <w:t xml:space="preserve">how </w:t>
      </w:r>
      <w:r w:rsidR="00CA01C0">
        <w:rPr>
          <w:lang w:eastAsia="zh-CN"/>
        </w:rPr>
        <w:t xml:space="preserve">media interpret the </w:t>
      </w:r>
      <w:r w:rsidR="00D141CB">
        <w:rPr>
          <w:lang w:eastAsia="zh-CN"/>
        </w:rPr>
        <w:t xml:space="preserve">presidential </w:t>
      </w:r>
      <w:r w:rsidR="00CA01C0">
        <w:rPr>
          <w:lang w:eastAsia="zh-CN"/>
        </w:rPr>
        <w:t xml:space="preserve">debate could exert a strong influence on audience’s perception of the candidates </w:t>
      </w:r>
      <w:r w:rsidR="00CA01C0">
        <w:rPr>
          <w:lang w:eastAsia="zh-CN"/>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PSIxNjA0NTI2NjM1IiBndWlkPSI2YWJiMjE2ZC1jNzkwLTQ0MzUtOTM0OC02OTgxNzZmYTQ3NGYi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</w:fldData>
        </w:fldChar>
      </w:r>
      <w:r w:rsidR="00CA01C0">
        <w:rPr>
          <w:lang w:eastAsia="zh-CN"/>
        </w:rPr>
        <w:instrText xml:space="preserve"> ADDIN EN.CITE </w:instrText>
      </w:r>
      <w:r w:rsidR="00CA01C0">
        <w:rPr>
          <w:lang w:eastAsia="zh-CN"/>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PSIxNjA0NTI2NjM1IiBndWlkPSI2YWJiMjE2ZC1jNzkwLTQ0MzUtOTM0OC02OTgxNzZmYTQ3NGYi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</w:fldData>
        </w:fldChar>
      </w:r>
      <w:r w:rsidR="00CA01C0">
        <w:rPr>
          <w:lang w:eastAsia="zh-CN"/>
        </w:rPr>
        <w:instrText xml:space="preserve"> ADDIN EN.CITE.DATA </w:instrText>
      </w:r>
      <w:r w:rsidR="00CA01C0">
        <w:rPr>
          <w:lang w:eastAsia="zh-CN"/>
        </w:rPr>
      </w:r>
      <w:r w:rsidR="00CA01C0">
        <w:rPr>
          <w:lang w:eastAsia="zh-CN"/>
        </w:rPr>
        <w:fldChar w:fldCharType="end"/>
      </w:r>
      <w:r w:rsidR="00CA01C0">
        <w:rPr>
          <w:lang w:eastAsia="zh-CN"/>
        </w:rPr>
      </w:r>
      <w:r w:rsidR="00CA01C0">
        <w:rPr>
          <w:lang w:eastAsia="zh-CN"/>
        </w:rPr>
        <w:fldChar w:fldCharType="separate"/>
      </w:r>
      <w:r w:rsidR="00CA01C0">
        <w:rPr>
          <w:noProof/>
          <w:lang w:eastAsia="zh-CN"/>
        </w:rPr>
        <w:t>(Lowry, Bridges, &amp; Barefield, 1990; McKinnon &amp; Tedesco, 1996; McKinnon, Tedesco, &amp; Kaid, 1993; Steeper, 1978)</w:t>
      </w:r>
      <w:r w:rsidR="00CA01C0">
        <w:rPr>
          <w:lang w:eastAsia="zh-CN"/>
        </w:rPr>
        <w:fldChar w:fldCharType="end"/>
      </w:r>
      <w:r w:rsidR="00CA01C0">
        <w:rPr>
          <w:lang w:eastAsia="zh-CN"/>
        </w:rPr>
        <w:t xml:space="preserve">, politicians have to </w:t>
      </w:r>
      <w:r w:rsidR="00D141CB">
        <w:rPr>
          <w:lang w:eastAsia="zh-CN"/>
        </w:rPr>
        <w:t>focus on what media want instead of what the society need in order to</w:t>
      </w:r>
      <w:r w:rsidR="00CA01C0">
        <w:rPr>
          <w:lang w:eastAsia="zh-CN"/>
        </w:rPr>
        <w:t xml:space="preserve"> be interpreted as promising as possibl</w:t>
      </w:r>
      <w:r w:rsidR="00920527">
        <w:rPr>
          <w:lang w:eastAsia="zh-CN"/>
        </w:rPr>
        <w:t xml:space="preserve">e in news coverage </w:t>
      </w:r>
      <w:r w:rsidR="00CA01C0">
        <w:rPr>
          <w:lang w:eastAsia="zh-CN"/>
        </w:rPr>
        <w:t xml:space="preserve">. </w:t>
      </w:r>
    </w:p>
    <w:p w14:paraId="14E7529F" w14:textId="23F0A371" w:rsidR="00C638F8" w:rsidRDefault="00930C80" w:rsidP="00DB5464">
      <w:pPr>
        <w:ind w:firstLine="0"/>
        <w:rPr>
          <w:b/>
          <w:bCs/>
          <w:lang w:eastAsia="zh-CN"/>
        </w:rPr>
      </w:pPr>
      <w:r>
        <w:rPr>
          <w:b/>
          <w:bCs/>
          <w:lang w:eastAsia="zh-CN"/>
        </w:rPr>
        <w:t>The Degree of Mediatization Is Situational</w:t>
      </w:r>
    </w:p>
    <w:p w14:paraId="6754DED8" w14:textId="0F8CBC2A" w:rsidR="00D141CB" w:rsidRDefault="00D141CB" w:rsidP="00D141CB">
      <w:pPr>
        <w:rPr>
          <w:lang w:eastAsia="zh-CN"/>
        </w:rPr>
      </w:pPr>
      <w:r>
        <w:rPr>
          <w:lang w:eastAsia="zh-CN"/>
        </w:rPr>
        <w:t xml:space="preserve">Although mediatization in politics is inevitable as a long-term social change process, it is situational </w:t>
      </w:r>
      <w:r>
        <w:rPr>
          <w:lang w:eastAsia="zh-CN"/>
        </w:rPr>
        <w:fldChar w:fldCharType="begin"/>
      </w:r>
      <w:r>
        <w:rPr>
          <w:lang w:eastAsia="zh-CN"/>
        </w:rPr>
        <w:instrText xml:space="preserve"> ADDIN EN.CITE &lt;EndNote&gt;&lt;Cite&gt;&lt;Author&gt;Strömbäck&lt;/Author&gt;&lt;Year&gt;2014&lt;/Year&gt;&lt;RecNum&gt;617&lt;/RecNum&gt;&lt;DisplayText&gt;(Esser &amp;amp; Strömbäck, 2014; Strömbäck &amp;amp; Esser, 2014)&lt;/DisplayText&gt;&lt;record&gt;&lt;rec-number&gt;617&lt;/rec-number&gt;&lt;foreign-keys&gt;&lt;key app="EN" db-id="2xd0pvrd6xxp05evvtepd0f9vppe5rtsxa20" timestamp="1623999558"&gt;617&lt;/key&gt;&lt;/foreign-keys&gt;&lt;ref-type name="Book Section"&gt;5&lt;/ref-type&gt;&lt;contributors&gt;&lt;authors&gt;&lt;author&gt;Strömbäck, Jesper&lt;/author&gt;&lt;author&gt;Esser, Frank&lt;/author&gt;&lt;/authors&gt;&lt;/contributors&gt;&lt;titles&gt;&lt;title&gt;Mediatization of politics: Towards a theoretical framework&lt;/title&gt;&lt;secondary-title&gt;Mediatization of politics&lt;/secondary-title&gt;&lt;/titles&gt;&lt;pages&gt;3-28&lt;/pages&gt;&lt;dates&gt;&lt;year&gt;2014&lt;/year&gt;&lt;/dates&gt;&lt;publisher&gt;Springer&lt;/publisher&gt;&lt;urls&gt;&lt;/urls&gt;&lt;/record&gt;&lt;/Cite&gt;&lt;Cite&gt;&lt;Author&gt;Esser&lt;/Author&gt;&lt;Year&gt;2014&lt;/Year&gt;&lt;RecNum&gt;614&lt;/RecNum&gt;&lt;record&gt;&lt;rec-number&gt;614&lt;/rec-number&gt;&lt;foreign-keys&gt;&lt;key app="EN" db-id="2xd0pvrd6xxp05evvtepd0f9vppe5rtsxa20" timestamp="1623993225"&gt;614&lt;/key&gt;&lt;/foreign-keys&gt;&lt;ref-type name="Book Section"&gt;5&lt;/ref-type&gt;&lt;contributors&gt;&lt;authors&gt;&lt;author&gt;Esser, Frank&lt;/author&gt;&lt;author&gt;Strömbäck, Jesper&lt;/author&gt;&lt;/authors&gt;&lt;/contributors&gt;&lt;titles&gt;&lt;title&gt;A paradigm in the making: Lessons for the future of mediatization research&lt;/title&gt;&lt;secondary-title&gt;Mediatization of Politics&lt;/secondary-title&gt;&lt;/titles&gt;&lt;pages&gt;223-242&lt;/pages&gt;&lt;dates&gt;&lt;year&gt;2014&lt;/year&gt;&lt;/dates&gt;&lt;publisher&gt;Springer&lt;/publisher&gt;&lt;urls&gt;&lt;/urls&gt;&lt;/record&gt;&lt;/Cite&gt;&lt;/EndNote&gt;</w:instrText>
      </w:r>
      <w:r>
        <w:rPr>
          <w:lang w:eastAsia="zh-CN"/>
        </w:rPr>
        <w:fldChar w:fldCharType="separate"/>
      </w:r>
      <w:r>
        <w:rPr>
          <w:noProof/>
          <w:lang w:eastAsia="zh-CN"/>
        </w:rPr>
        <w:t>(Esser &amp; Strömbäck, 2014; Strömbäck &amp; Esser, 2014)</w:t>
      </w:r>
      <w:r>
        <w:rPr>
          <w:lang w:eastAsia="zh-CN"/>
        </w:rPr>
        <w:fldChar w:fldCharType="end"/>
      </w:r>
      <w:r>
        <w:rPr>
          <w:lang w:eastAsia="zh-CN"/>
        </w:rPr>
        <w:t xml:space="preserve">. That is, the degree of mediatization in politics varies according to different context and situations. </w:t>
      </w:r>
      <w:r w:rsidR="00512EBE">
        <w:rPr>
          <w:lang w:eastAsia="zh-CN"/>
        </w:rPr>
        <w:t>Our results imply that</w:t>
      </w:r>
      <w:r>
        <w:rPr>
          <w:lang w:eastAsia="zh-CN"/>
        </w:rPr>
        <w:t xml:space="preserve"> politicians at least could choose how much media logic to abide to in presidential debates. </w:t>
      </w:r>
    </w:p>
    <w:p w14:paraId="09596C11" w14:textId="32FB8510" w:rsidR="00737042" w:rsidRDefault="00512EBE" w:rsidP="009857CD">
      <w:pPr>
        <w:rPr>
          <w:lang w:eastAsia="zh-CN"/>
        </w:rPr>
      </w:pPr>
      <w:r>
        <w:rPr>
          <w:lang w:eastAsia="zh-CN"/>
        </w:rPr>
        <w:t>We found</w:t>
      </w:r>
      <w:r w:rsidR="00A7529E">
        <w:rPr>
          <w:lang w:eastAsia="zh-CN"/>
        </w:rPr>
        <w:t xml:space="preserve"> that the first debate in each election year </w:t>
      </w:r>
      <w:r w:rsidR="00D236E9">
        <w:rPr>
          <w:lang w:eastAsia="zh-CN"/>
        </w:rPr>
        <w:t xml:space="preserve">almost </w:t>
      </w:r>
      <w:r w:rsidR="00A7529E">
        <w:rPr>
          <w:lang w:eastAsia="zh-CN"/>
        </w:rPr>
        <w:t xml:space="preserve">always has the biggest moral divergence. This finding </w:t>
      </w:r>
      <w:r w:rsidR="00906E84">
        <w:rPr>
          <w:lang w:eastAsia="zh-CN"/>
        </w:rPr>
        <w:t>support</w:t>
      </w:r>
      <w:r w:rsidR="00930C80">
        <w:rPr>
          <w:lang w:eastAsia="zh-CN"/>
        </w:rPr>
        <w:t>s</w:t>
      </w:r>
      <w:r w:rsidR="00906E84">
        <w:rPr>
          <w:lang w:eastAsia="zh-CN"/>
        </w:rPr>
        <w:t xml:space="preserve"> </w:t>
      </w:r>
      <w:r w:rsidR="00483A3A">
        <w:rPr>
          <w:lang w:eastAsia="zh-CN"/>
        </w:rPr>
        <w:t xml:space="preserve">Van </w:t>
      </w:r>
      <w:proofErr w:type="spellStart"/>
      <w:r w:rsidR="00483A3A">
        <w:rPr>
          <w:lang w:eastAsia="zh-CN"/>
        </w:rPr>
        <w:t>Aelst</w:t>
      </w:r>
      <w:proofErr w:type="spellEnd"/>
      <w:r w:rsidR="00483A3A">
        <w:rPr>
          <w:lang w:eastAsia="zh-CN"/>
        </w:rPr>
        <w:t xml:space="preserve"> et </w:t>
      </w:r>
      <w:proofErr w:type="spellStart"/>
      <w:r w:rsidR="00483A3A">
        <w:rPr>
          <w:lang w:eastAsia="zh-CN"/>
        </w:rPr>
        <w:t>al’s</w:t>
      </w:r>
      <w:proofErr w:type="spellEnd"/>
      <w:r w:rsidR="00483A3A">
        <w:rPr>
          <w:lang w:eastAsia="zh-CN"/>
        </w:rPr>
        <w:t xml:space="preserve"> </w:t>
      </w:r>
      <w:r w:rsidR="00930C80">
        <w:rPr>
          <w:lang w:eastAsia="zh-CN"/>
        </w:rPr>
        <w:fldChar w:fldCharType="begin"/>
      </w:r>
      <w:r w:rsidR="00483A3A">
        <w:rPr>
          <w:lang w:eastAsia="zh-CN"/>
        </w:rPr>
        <w:instrText xml:space="preserve"> ADDIN EN.CITE &lt;EndNote&gt;&lt;Cite ExcludeAuth="1"&gt;&lt;Author&gt;Van Aelst&lt;/Author&gt;&lt;Year&gt;2014&lt;/Year&gt;&lt;RecNum&gt;618&lt;/RecNum&gt;&lt;DisplayText&gt;(2014)&lt;/DisplayText&gt;&lt;record&gt;&lt;rec-number&gt;618&lt;/rec-number&gt;&lt;foreign-keys&gt;&lt;key app="EN" db-id="2xd0pvrd6xxp05evvtepd0f9vppe5rtsxa20" timestamp="1624030570"&gt;618&lt;/key&gt;&lt;/foreign-keys&gt;&lt;ref-type name="Book Section"&gt;5&lt;/ref-type&gt;&lt;contributors&gt;&lt;authors&gt;&lt;author&gt;Van Aelst, Peter&lt;/author&gt;&lt;author&gt;Thesen, Gunnar&lt;/author&gt;&lt;author&gt;Walgrave, Stefaan&lt;/author&gt;&lt;author&gt;Vliegenthart, Rens&lt;/author&gt;&lt;/authors&gt;&lt;/contributors&gt;&lt;titles&gt;&lt;title&gt;Mediatization and political agenda-setting: changing issue priorities?&lt;/title&gt;&lt;secondary-title&gt;Mediatization of politics&lt;/secondary-title&gt;&lt;/titles&gt;&lt;pages&gt;200-220&lt;/pages&gt;&lt;dates&gt;&lt;year&gt;2014&lt;/year&gt;&lt;/dates&gt;&lt;publisher&gt;Springer&lt;/publisher&gt;&lt;urls&gt;&lt;/urls&gt;&lt;/record&gt;&lt;/Cite&gt;&lt;/EndNote&gt;</w:instrText>
      </w:r>
      <w:r w:rsidR="00930C80">
        <w:rPr>
          <w:lang w:eastAsia="zh-CN"/>
        </w:rPr>
        <w:fldChar w:fldCharType="separate"/>
      </w:r>
      <w:r w:rsidR="00483A3A">
        <w:rPr>
          <w:noProof/>
          <w:lang w:eastAsia="zh-CN"/>
        </w:rPr>
        <w:t>(2014)</w:t>
      </w:r>
      <w:r w:rsidR="00930C80">
        <w:rPr>
          <w:lang w:eastAsia="zh-CN"/>
        </w:rPr>
        <w:fldChar w:fldCharType="end"/>
      </w:r>
      <w:r w:rsidR="00483A3A">
        <w:rPr>
          <w:lang w:eastAsia="zh-CN"/>
        </w:rPr>
        <w:t xml:space="preserve"> </w:t>
      </w:r>
      <w:r w:rsidR="00A7529E">
        <w:rPr>
          <w:lang w:eastAsia="zh-CN"/>
        </w:rPr>
        <w:t>argument</w:t>
      </w:r>
      <w:r w:rsidR="00483A3A">
        <w:rPr>
          <w:lang w:eastAsia="zh-CN"/>
        </w:rPr>
        <w:t>:</w:t>
      </w:r>
      <w:r w:rsidR="00930C80">
        <w:rPr>
          <w:lang w:eastAsia="zh-CN"/>
        </w:rPr>
        <w:t xml:space="preserve"> “politicians react to the </w:t>
      </w:r>
      <w:r w:rsidR="00930C80">
        <w:rPr>
          <w:lang w:eastAsia="zh-CN"/>
        </w:rPr>
        <w:lastRenderedPageBreak/>
        <w:t>media because they want to, not only because they have to”</w:t>
      </w:r>
      <w:r w:rsidR="009F02CE">
        <w:rPr>
          <w:lang w:eastAsia="zh-CN"/>
        </w:rPr>
        <w:t xml:space="preserve"> </w:t>
      </w:r>
      <w:r w:rsidR="009F02CE">
        <w:rPr>
          <w:lang w:eastAsia="zh-CN"/>
        </w:rPr>
        <w:fldChar w:fldCharType="begin"/>
      </w:r>
      <w:r w:rsidR="009F02CE">
        <w:rPr>
          <w:lang w:eastAsia="zh-CN"/>
        </w:rPr>
        <w:instrText xml:space="preserve"> ADDIN EN.CITE &lt;EndNote&gt;&lt;Cite ExcludeAuth="1" ExcludeYear="1"&gt;&lt;Author&gt;Van Aelst&lt;/Author&gt;&lt;Year&gt;2014&lt;/Year&gt;&lt;RecNum&gt;618&lt;/RecNum&gt;&lt;Pages&gt;211&lt;/Pages&gt;&lt;DisplayText&gt;(p. 211)&lt;/DisplayText&gt;&lt;record&gt;&lt;rec-number&gt;618&lt;/rec-number&gt;&lt;foreign-keys&gt;&lt;key app="EN" db-id="2xd0pvrd6xxp05evvtepd0f9vppe5rtsxa20" timestamp="1624030570"&gt;618&lt;/key&gt;&lt;/foreign-keys&gt;&lt;ref-type name="Book Section"&gt;5&lt;/ref-type&gt;&lt;contributors&gt;&lt;authors&gt;&lt;author&gt;Van Aelst, Peter&lt;/author&gt;&lt;author&gt;Thesen, Gunnar&lt;/author&gt;&lt;author&gt;Walgrave, Stefaan&lt;/author&gt;&lt;author&gt;Vliegenthart, Rens&lt;/author&gt;&lt;/authors&gt;&lt;/contributors&gt;&lt;titles&gt;&lt;title&gt;Mediatization and political agenda-setting: changing issue priorities?&lt;/title&gt;&lt;secondary-title&gt;Mediatization of politics&lt;/secondary-title&gt;&lt;/titles&gt;&lt;pages&gt;200-220&lt;/pages&gt;&lt;dates&gt;&lt;year&gt;2014&lt;/year&gt;&lt;/dates&gt;&lt;publisher&gt;Springer&lt;/publisher&gt;&lt;urls&gt;&lt;/urls&gt;&lt;/record&gt;&lt;/Cite&gt;&lt;/EndNote&gt;</w:instrText>
      </w:r>
      <w:r w:rsidR="009F02CE">
        <w:rPr>
          <w:lang w:eastAsia="zh-CN"/>
        </w:rPr>
        <w:fldChar w:fldCharType="separate"/>
      </w:r>
      <w:r w:rsidR="009F02CE">
        <w:rPr>
          <w:noProof/>
          <w:lang w:eastAsia="zh-CN"/>
        </w:rPr>
        <w:t>(p. 211)</w:t>
      </w:r>
      <w:r w:rsidR="009F02CE">
        <w:rPr>
          <w:lang w:eastAsia="zh-CN"/>
        </w:rPr>
        <w:fldChar w:fldCharType="end"/>
      </w:r>
      <w:r w:rsidR="00930C80">
        <w:rPr>
          <w:lang w:eastAsia="zh-CN"/>
        </w:rPr>
        <w:t>.</w:t>
      </w:r>
      <w:r w:rsidR="00A7529E">
        <w:rPr>
          <w:lang w:eastAsia="zh-CN"/>
        </w:rPr>
        <w:t xml:space="preserve"> </w:t>
      </w:r>
      <w:r w:rsidR="00DA27E2">
        <w:rPr>
          <w:lang w:eastAsia="zh-CN"/>
        </w:rPr>
        <w:t>The first debate is more important than its following debates because it usually attracts</w:t>
      </w:r>
      <w:r w:rsidR="00511D1C">
        <w:rPr>
          <w:lang w:eastAsia="zh-CN"/>
        </w:rPr>
        <w:t xml:space="preserve"> the</w:t>
      </w:r>
      <w:r w:rsidR="00DA27E2">
        <w:rPr>
          <w:lang w:eastAsia="zh-CN"/>
        </w:rPr>
        <w:t xml:space="preserve"> highest viewership. Plus, by the time of the second debate, lots of voters would have voted. </w:t>
      </w:r>
      <w:r w:rsidR="00483A3A">
        <w:rPr>
          <w:lang w:eastAsia="zh-CN"/>
        </w:rPr>
        <w:t>Consequently</w:t>
      </w:r>
      <w:r w:rsidR="00DA27E2">
        <w:rPr>
          <w:lang w:eastAsia="zh-CN"/>
        </w:rPr>
        <w:t xml:space="preserve">, </w:t>
      </w:r>
      <w:r w:rsidR="00D141CB">
        <w:rPr>
          <w:lang w:eastAsia="zh-CN"/>
        </w:rPr>
        <w:t>image building</w:t>
      </w:r>
      <w:r w:rsidR="00DA27E2">
        <w:rPr>
          <w:lang w:eastAsia="zh-CN"/>
        </w:rPr>
        <w:t xml:space="preserve"> in the first debate</w:t>
      </w:r>
      <w:r w:rsidR="00483A3A">
        <w:rPr>
          <w:lang w:eastAsia="zh-CN"/>
        </w:rPr>
        <w:t xml:space="preserve"> could be more efficient for candidates to attract ballots than in the following debates, </w:t>
      </w:r>
      <w:r w:rsidR="00DA27E2">
        <w:rPr>
          <w:lang w:eastAsia="zh-CN"/>
        </w:rPr>
        <w:t>which result</w:t>
      </w:r>
      <w:r w:rsidR="00483A3A">
        <w:rPr>
          <w:lang w:eastAsia="zh-CN"/>
        </w:rPr>
        <w:t>s</w:t>
      </w:r>
      <w:r w:rsidR="00DA27E2">
        <w:rPr>
          <w:lang w:eastAsia="zh-CN"/>
        </w:rPr>
        <w:t xml:space="preserve"> in the most self-centered speech during the first debate, thus the biggest moral divergence. </w:t>
      </w:r>
      <w:r w:rsidR="00483A3A">
        <w:rPr>
          <w:lang w:eastAsia="zh-CN"/>
        </w:rPr>
        <w:t xml:space="preserve">In other words, presidential candidates chose to abide to more media logic in the first </w:t>
      </w:r>
      <w:r>
        <w:rPr>
          <w:lang w:eastAsia="zh-CN"/>
        </w:rPr>
        <w:t xml:space="preserve">round of presidential </w:t>
      </w:r>
      <w:r w:rsidR="00483A3A">
        <w:rPr>
          <w:lang w:eastAsia="zh-CN"/>
        </w:rPr>
        <w:t>debate</w:t>
      </w:r>
      <w:r w:rsidR="009F02CE">
        <w:rPr>
          <w:lang w:eastAsia="zh-CN"/>
        </w:rPr>
        <w:t>.</w:t>
      </w:r>
    </w:p>
    <w:p w14:paraId="7D07ACBD" w14:textId="2974BF94" w:rsidR="009F02CE" w:rsidRDefault="00F73438" w:rsidP="0088162F">
      <w:pPr>
        <w:rPr>
          <w:lang w:eastAsia="zh-CN"/>
        </w:rPr>
      </w:pPr>
      <w:r>
        <w:rPr>
          <w:rFonts w:hint="eastAsia"/>
          <w:lang w:eastAsia="zh-CN"/>
        </w:rPr>
        <w:t>I</w:t>
      </w:r>
      <w:r>
        <w:rPr>
          <w:lang w:eastAsia="zh-CN"/>
        </w:rPr>
        <w:t>t is worth mentioning that it</w:t>
      </w:r>
      <w:r w:rsidR="00C239BB">
        <w:rPr>
          <w:lang w:eastAsia="zh-CN"/>
        </w:rPr>
        <w:t xml:space="preserve"> would be</w:t>
      </w:r>
      <w:r>
        <w:rPr>
          <w:lang w:eastAsia="zh-CN"/>
        </w:rPr>
        <w:t xml:space="preserve"> not fair to blame the presidential candidates </w:t>
      </w:r>
      <w:r w:rsidR="00C36A64">
        <w:rPr>
          <w:lang w:eastAsia="zh-CN"/>
        </w:rPr>
        <w:t xml:space="preserve">themselves </w:t>
      </w:r>
      <w:r>
        <w:rPr>
          <w:lang w:eastAsia="zh-CN"/>
        </w:rPr>
        <w:t>for want</w:t>
      </w:r>
      <w:r w:rsidR="00511D1C">
        <w:rPr>
          <w:lang w:eastAsia="zh-CN"/>
        </w:rPr>
        <w:t>ing to</w:t>
      </w:r>
      <w:r w:rsidR="009F02CE">
        <w:rPr>
          <w:lang w:eastAsia="zh-CN"/>
        </w:rPr>
        <w:t xml:space="preserve"> </w:t>
      </w:r>
      <w:r w:rsidR="00D141CB">
        <w:rPr>
          <w:lang w:eastAsia="zh-CN"/>
        </w:rPr>
        <w:t xml:space="preserve">internalize </w:t>
      </w:r>
      <w:r w:rsidR="009F02CE">
        <w:rPr>
          <w:lang w:eastAsia="zh-CN"/>
        </w:rPr>
        <w:t>media logic</w:t>
      </w:r>
      <w:r w:rsidR="00C36A64">
        <w:rPr>
          <w:lang w:eastAsia="zh-CN"/>
        </w:rPr>
        <w:t xml:space="preserve"> because there </w:t>
      </w:r>
      <w:r w:rsidR="00F40A24">
        <w:rPr>
          <w:lang w:eastAsia="zh-CN"/>
        </w:rPr>
        <w:t>is</w:t>
      </w:r>
      <w:r w:rsidR="00C36A64">
        <w:rPr>
          <w:lang w:eastAsia="zh-CN"/>
        </w:rPr>
        <w:t xml:space="preserve"> systematic driving force from the political communication system of the United States:</w:t>
      </w:r>
    </w:p>
    <w:p w14:paraId="5B681287" w14:textId="595F07F7" w:rsidR="00C36A64" w:rsidRPr="00C36A64" w:rsidRDefault="00C36A64" w:rsidP="00F40A24">
      <w:pPr>
        <w:widowControl/>
        <w:ind w:left="720" w:firstLine="0"/>
        <w:rPr>
          <w:lang w:eastAsia="zh-CN"/>
        </w:rPr>
      </w:pPr>
      <w:r w:rsidRPr="00C36A64">
        <w:rPr>
          <w:lang w:eastAsia="zh-CN"/>
        </w:rPr>
        <w:t>Weakened political parties and image campaigns; technological channel</w:t>
      </w:r>
      <w:r>
        <w:rPr>
          <w:lang w:eastAsia="zh-CN"/>
        </w:rPr>
        <w:t xml:space="preserve"> </w:t>
      </w:r>
      <w:r w:rsidRPr="00C36A64">
        <w:rPr>
          <w:lang w:eastAsia="zh-CN"/>
        </w:rPr>
        <w:t>abundance and widespread media use by campaign organizations and</w:t>
      </w:r>
      <w:r>
        <w:rPr>
          <w:lang w:eastAsia="zh-CN"/>
        </w:rPr>
        <w:t xml:space="preserve"> </w:t>
      </w:r>
      <w:r w:rsidRPr="00C36A64">
        <w:rPr>
          <w:lang w:eastAsia="zh-CN"/>
        </w:rPr>
        <w:t>voters; journalistic autonomy fostered by an institutional vacuum; a political</w:t>
      </w:r>
      <w:r>
        <w:rPr>
          <w:lang w:eastAsia="zh-CN"/>
        </w:rPr>
        <w:t xml:space="preserve"> </w:t>
      </w:r>
      <w:r w:rsidRPr="00C36A64">
        <w:rPr>
          <w:lang w:eastAsia="zh-CN"/>
        </w:rPr>
        <w:t>logic that requires campaigns to use and manage (news) media; a press</w:t>
      </w:r>
      <w:r>
        <w:rPr>
          <w:lang w:eastAsia="zh-CN"/>
        </w:rPr>
        <w:t xml:space="preserve"> </w:t>
      </w:r>
      <w:r w:rsidRPr="00C36A64">
        <w:rPr>
          <w:lang w:eastAsia="zh-CN"/>
        </w:rPr>
        <w:t>corps eager to tell stories about a political logic bound to mediation –</w:t>
      </w:r>
      <w:r w:rsidR="00F40A24">
        <w:rPr>
          <w:lang w:eastAsia="zh-CN"/>
        </w:rPr>
        <w:t xml:space="preserve"> </w:t>
      </w:r>
      <w:r w:rsidRPr="00C36A64">
        <w:rPr>
          <w:lang w:eastAsia="zh-CN"/>
        </w:rPr>
        <w:t>these and other characteristics signal that the commercial imperatives,</w:t>
      </w:r>
      <w:r w:rsidR="00F40A24">
        <w:rPr>
          <w:lang w:eastAsia="zh-CN"/>
        </w:rPr>
        <w:t xml:space="preserve"> </w:t>
      </w:r>
      <w:r w:rsidRPr="00C36A64">
        <w:rPr>
          <w:lang w:eastAsia="zh-CN"/>
        </w:rPr>
        <w:t>production routines, message formats, and narrative interpretations of</w:t>
      </w:r>
      <w:r w:rsidR="00F40A24">
        <w:rPr>
          <w:lang w:eastAsia="zh-CN"/>
        </w:rPr>
        <w:t xml:space="preserve"> </w:t>
      </w:r>
      <w:r w:rsidRPr="00C36A64">
        <w:rPr>
          <w:lang w:eastAsia="zh-CN"/>
        </w:rPr>
        <w:t>mass media organizations have moved to the center of the contemporary</w:t>
      </w:r>
      <w:r w:rsidR="00F40A24">
        <w:rPr>
          <w:lang w:eastAsia="zh-CN"/>
        </w:rPr>
        <w:t xml:space="preserve"> </w:t>
      </w:r>
      <w:r w:rsidRPr="00C36A64">
        <w:rPr>
          <w:lang w:eastAsia="zh-CN"/>
        </w:rPr>
        <w:t>U.S. presidential election, becoming threaded into the operations of political</w:t>
      </w:r>
      <w:r w:rsidR="00F40A24">
        <w:rPr>
          <w:lang w:eastAsia="zh-CN"/>
        </w:rPr>
        <w:t xml:space="preserve"> </w:t>
      </w:r>
      <w:r w:rsidRPr="00C36A64">
        <w:rPr>
          <w:lang w:eastAsia="zh-CN"/>
        </w:rPr>
        <w:t>campaigns and transforming party-based elections into mediatized</w:t>
      </w:r>
      <w:r w:rsidR="00F40A24">
        <w:rPr>
          <w:lang w:eastAsia="zh-CN"/>
        </w:rPr>
        <w:t xml:space="preserve"> </w:t>
      </w:r>
      <w:r w:rsidRPr="00C36A64">
        <w:rPr>
          <w:lang w:eastAsia="zh-CN"/>
        </w:rPr>
        <w:t>elections.</w:t>
      </w:r>
      <w:r w:rsidR="00F40A24">
        <w:rPr>
          <w:lang w:eastAsia="zh-CN"/>
        </w:rPr>
        <w:t xml:space="preserve"> </w:t>
      </w:r>
      <w:r w:rsidR="00F40A24">
        <w:rPr>
          <w:lang w:eastAsia="zh-CN"/>
        </w:rPr>
        <w:fldChar w:fldCharType="begin"/>
      </w:r>
      <w:r w:rsidR="00F40A24">
        <w:rPr>
          <w:lang w:eastAsia="zh-CN"/>
        </w:rPr>
        <w:instrText xml:space="preserve"> ADDIN EN.CITE &lt;EndNote&gt;&lt;Cite&gt;&lt;Author&gt;D’Angelo&lt;/Author&gt;&lt;Year&gt;2014&lt;/Year&gt;&lt;RecNum&gt;619&lt;/RecNum&gt;&lt;Pages&gt;160&lt;/Pages&gt;&lt;DisplayText&gt;(D’Angelo, Büchel, &amp;amp; Esser, 2014, p. 160)&lt;/DisplayText&gt;&lt;record&gt;&lt;rec-number&gt;619&lt;/rec-number&gt;&lt;foreign-keys&gt;&lt;key app="EN" db-id="2xd0pvrd6xxp05evvtepd0f9vppe5rtsxa20" timestamp="1624033409"&gt;619&lt;/key&gt;&lt;/foreign-keys&gt;&lt;ref-type name="Book Section"&gt;5&lt;/ref-type&gt;&lt;contributors&gt;&lt;authors&gt;&lt;author&gt;D’Angelo, Paul&lt;/author&gt;&lt;author&gt;Büchel, Florin&lt;/author&gt;&lt;author&gt;Esser, Frank&lt;/author&gt;&lt;/authors&gt;&lt;/contributors&gt;&lt;titles&gt;&lt;title&gt;Mediatization of campaign coverage: Metacoverage of US elections&lt;/title&gt;&lt;secondary-title&gt;Mediatization of politics&lt;/secondary-title&gt;&lt;/titles&gt;&lt;pages&gt;156-180&lt;/pages&gt;&lt;dates&gt;&lt;year&gt;2014&lt;/year&gt;&lt;/dates&gt;&lt;publisher&gt;Springer&lt;/publisher&gt;&lt;urls&gt;&lt;/urls&gt;&lt;/record&gt;&lt;/Cite&gt;&lt;/EndNote&gt;</w:instrText>
      </w:r>
      <w:r w:rsidR="00F40A24">
        <w:rPr>
          <w:lang w:eastAsia="zh-CN"/>
        </w:rPr>
        <w:fldChar w:fldCharType="separate"/>
      </w:r>
      <w:r w:rsidR="00F40A24">
        <w:rPr>
          <w:noProof/>
          <w:lang w:eastAsia="zh-CN"/>
        </w:rPr>
        <w:t>(D’Angelo, Büchel, &amp; Esser, 2014, p. 160)</w:t>
      </w:r>
      <w:r w:rsidR="00F40A24">
        <w:rPr>
          <w:lang w:eastAsia="zh-CN"/>
        </w:rPr>
        <w:fldChar w:fldCharType="end"/>
      </w:r>
    </w:p>
    <w:p w14:paraId="17433E80" w14:textId="77233D41" w:rsidR="003F15F4" w:rsidRDefault="00F40A24" w:rsidP="009857CD">
      <w:pPr>
        <w:widowControl/>
        <w:autoSpaceDE/>
        <w:autoSpaceDN/>
        <w:adjustRightInd/>
        <w:ind w:firstLine="0"/>
        <w:rPr>
          <w:b/>
          <w:bCs/>
          <w:lang w:eastAsia="zh-CN"/>
        </w:rPr>
      </w:pPr>
      <w:r>
        <w:rPr>
          <w:lang w:eastAsia="zh-CN"/>
        </w:rPr>
        <w:t>Actually,</w:t>
      </w:r>
      <w:r w:rsidR="0052295E">
        <w:rPr>
          <w:lang w:eastAsia="zh-CN"/>
        </w:rPr>
        <w:t xml:space="preserve"> </w:t>
      </w:r>
      <w:r>
        <w:rPr>
          <w:lang w:eastAsia="zh-CN"/>
        </w:rPr>
        <w:t>election campaign is highly susceptible to mediatization</w:t>
      </w:r>
      <w:r w:rsidR="0052295E">
        <w:rPr>
          <w:lang w:eastAsia="zh-CN"/>
        </w:rPr>
        <w:t xml:space="preserve"> not only in U.S. but also</w:t>
      </w:r>
      <w:r>
        <w:rPr>
          <w:lang w:eastAsia="zh-CN"/>
        </w:rPr>
        <w:t xml:space="preserve"> in </w:t>
      </w:r>
      <w:r w:rsidR="0052295E">
        <w:rPr>
          <w:lang w:eastAsia="zh-CN"/>
        </w:rPr>
        <w:t xml:space="preserve">other </w:t>
      </w:r>
      <w:r>
        <w:rPr>
          <w:rFonts w:hint="eastAsia"/>
          <w:lang w:eastAsia="zh-CN"/>
        </w:rPr>
        <w:t>Western</w:t>
      </w:r>
      <w:r>
        <w:rPr>
          <w:lang w:eastAsia="zh-CN"/>
        </w:rPr>
        <w:t xml:space="preserve"> democratic system</w:t>
      </w:r>
      <w:r w:rsidR="0052295E">
        <w:rPr>
          <w:lang w:eastAsia="zh-CN"/>
        </w:rPr>
        <w:t xml:space="preserve"> </w:t>
      </w:r>
      <w:r w:rsidR="00D41BD0">
        <w:rPr>
          <w:lang w:eastAsia="zh-CN"/>
        </w:rPr>
        <w:t xml:space="preserve">because </w:t>
      </w:r>
      <w:r w:rsidR="0052295E">
        <w:rPr>
          <w:lang w:eastAsia="zh-CN"/>
        </w:rPr>
        <w:t xml:space="preserve">those </w:t>
      </w:r>
      <w:r w:rsidR="00D141CB">
        <w:rPr>
          <w:lang w:eastAsia="zh-CN"/>
        </w:rPr>
        <w:t>campaigns</w:t>
      </w:r>
      <w:r w:rsidR="0052295E">
        <w:rPr>
          <w:lang w:eastAsia="zh-CN"/>
        </w:rPr>
        <w:t xml:space="preserve"> are highly dependent on involving more citizens to participate </w:t>
      </w:r>
      <w:r w:rsidR="0052295E">
        <w:rPr>
          <w:lang w:eastAsia="zh-CN"/>
        </w:rPr>
        <w:fldChar w:fldCharType="begin"/>
      </w:r>
      <w:r w:rsidR="0052295E">
        <w:rPr>
          <w:lang w:eastAsia="zh-CN"/>
        </w:rPr>
        <w:instrText xml:space="preserve"> ADDIN EN.CITE &lt;EndNote&gt;&lt;Cite&gt;&lt;Author&gt;Marcinkowski&lt;/Author&gt;&lt;Year&gt;2014&lt;/Year&gt;&lt;RecNum&gt;613&lt;/RecNum&gt;&lt;DisplayText&gt;(Esser &amp;amp; Strömbäck, 2014; Marcinkowski &amp;amp; Steiner, 2014)&lt;/DisplayText&gt;&lt;record&gt;&lt;rec-number&gt;613&lt;/rec-number&gt;&lt;foreign-keys&gt;&lt;key app="EN" db-id="2xd0pvrd6xxp05evvtepd0f9vppe5rtsxa20" timestamp="1623993187"&gt;613&lt;/key&gt;&lt;/foreign-keys&gt;&lt;ref-type name="Book Section"&gt;5&lt;/ref-type&gt;&lt;contributors&gt;&lt;authors&gt;&lt;author&gt;Marcinkowski, Frank&lt;/author&gt;&lt;author&gt;Steiner, Adrian&lt;/author&gt;&lt;/authors&gt;&lt;/contributors&gt;&lt;titles&gt;&lt;title&gt;Mediatization and political autonomy: A systems approach&lt;/title&gt;&lt;secondary-title&gt;Mediatization of Politics&lt;/secondary-title&gt;&lt;/titles&gt;&lt;pages&gt;74-89&lt;/pages&gt;&lt;dates&gt;&lt;year&gt;2014&lt;/year&gt;&lt;/dates&gt;&lt;publisher&gt;Springer&lt;/publisher&gt;&lt;urls&gt;&lt;/urls&gt;&lt;/record&gt;&lt;/Cite&gt;&lt;Cite&gt;&lt;Author&gt;Esser&lt;/Author&gt;&lt;Year&gt;2014&lt;/Year&gt;&lt;RecNum&gt;614&lt;/RecNum&gt;&lt;record&gt;&lt;rec-number&gt;614&lt;/rec-number&gt;&lt;foreign-keys&gt;&lt;key app="EN" db-id="2xd0pvrd6xxp05evvtepd0f9vppe5rtsxa20" timestamp="1623993225"&gt;614&lt;/key&gt;&lt;/foreign-keys&gt;&lt;ref-type name="Book Section"&gt;5&lt;/ref-type&gt;&lt;contributors&gt;&lt;authors&gt;&lt;author&gt;Esser, Frank&lt;/author&gt;&lt;author&gt;Strömbäck, Jesper&lt;/author&gt;&lt;/authors&gt;&lt;/contributors&gt;&lt;titles&gt;&lt;title&gt;A paradigm in the making: Lessons for the future of mediatization research&lt;/title&gt;&lt;secondary-title&gt;Mediatization of Politics&lt;/secondary-title&gt;&lt;/titles&gt;&lt;pages&gt;223-242&lt;/pages&gt;&lt;dates&gt;&lt;year&gt;2014&lt;/year&gt;&lt;/dates&gt;&lt;publisher&gt;Springer&lt;/publisher&gt;&lt;urls&gt;&lt;/urls&gt;&lt;/record&gt;&lt;/Cite&gt;&lt;/EndNote&gt;</w:instrText>
      </w:r>
      <w:r w:rsidR="0052295E">
        <w:rPr>
          <w:lang w:eastAsia="zh-CN"/>
        </w:rPr>
        <w:fldChar w:fldCharType="separate"/>
      </w:r>
      <w:r w:rsidR="0052295E">
        <w:rPr>
          <w:noProof/>
          <w:lang w:eastAsia="zh-CN"/>
        </w:rPr>
        <w:t>(Esser &amp; Strömbäck, 2014; Marcinkowski &amp; Steiner, 2014)</w:t>
      </w:r>
      <w:r w:rsidR="0052295E">
        <w:rPr>
          <w:lang w:eastAsia="zh-CN"/>
        </w:rPr>
        <w:fldChar w:fldCharType="end"/>
      </w:r>
      <w:r w:rsidR="0052295E">
        <w:rPr>
          <w:lang w:eastAsia="zh-CN"/>
        </w:rPr>
        <w:t xml:space="preserve">. </w:t>
      </w:r>
      <w:r w:rsidR="00187BE7">
        <w:rPr>
          <w:lang w:eastAsia="zh-CN"/>
        </w:rPr>
        <w:t>Accordingly</w:t>
      </w:r>
      <w:r w:rsidR="0052295E">
        <w:rPr>
          <w:lang w:eastAsia="zh-CN"/>
        </w:rPr>
        <w:t xml:space="preserve">, </w:t>
      </w:r>
      <w:r w:rsidR="006D35D9">
        <w:rPr>
          <w:lang w:eastAsia="zh-CN"/>
        </w:rPr>
        <w:t>presidential debate</w:t>
      </w:r>
      <w:r w:rsidR="00BA2B4B">
        <w:rPr>
          <w:lang w:eastAsia="zh-CN"/>
        </w:rPr>
        <w:t xml:space="preserve"> </w:t>
      </w:r>
      <w:r w:rsidR="006D35D9">
        <w:rPr>
          <w:lang w:eastAsia="zh-CN"/>
        </w:rPr>
        <w:t>needs to be further explored from a</w:t>
      </w:r>
      <w:r w:rsidR="00C8177C">
        <w:rPr>
          <w:lang w:eastAsia="zh-CN"/>
        </w:rPr>
        <w:t>n</w:t>
      </w:r>
      <w:r w:rsidR="006D35D9">
        <w:rPr>
          <w:lang w:eastAsia="zh-CN"/>
        </w:rPr>
        <w:t xml:space="preserve"> </w:t>
      </w:r>
      <w:r w:rsidR="00C8177C">
        <w:rPr>
          <w:lang w:eastAsia="zh-CN"/>
        </w:rPr>
        <w:t>institutional</w:t>
      </w:r>
      <w:r w:rsidR="006D35D9">
        <w:rPr>
          <w:lang w:eastAsia="zh-CN"/>
        </w:rPr>
        <w:t xml:space="preserve"> perspective</w:t>
      </w:r>
      <w:r w:rsidR="00187BE7">
        <w:rPr>
          <w:lang w:eastAsia="zh-CN"/>
        </w:rPr>
        <w:t xml:space="preserve">, </w:t>
      </w:r>
      <w:r w:rsidR="00187BE7">
        <w:rPr>
          <w:lang w:eastAsia="zh-CN"/>
        </w:rPr>
        <w:lastRenderedPageBreak/>
        <w:t xml:space="preserve">which could </w:t>
      </w:r>
      <w:r w:rsidR="00F73438">
        <w:rPr>
          <w:lang w:eastAsia="zh-CN"/>
        </w:rPr>
        <w:t xml:space="preserve">prevent </w:t>
      </w:r>
      <w:r w:rsidR="00187BE7">
        <w:rPr>
          <w:lang w:eastAsia="zh-CN"/>
        </w:rPr>
        <w:t xml:space="preserve">debaters’ </w:t>
      </w:r>
      <w:r w:rsidR="00F73438">
        <w:rPr>
          <w:lang w:eastAsia="zh-CN"/>
        </w:rPr>
        <w:t>moral divergence from being further widened</w:t>
      </w:r>
      <w:r w:rsidR="00C8177C">
        <w:rPr>
          <w:lang w:eastAsia="zh-CN"/>
        </w:rPr>
        <w:t xml:space="preserve">, </w:t>
      </w:r>
      <w:r w:rsidR="00187BE7">
        <w:rPr>
          <w:lang w:eastAsia="zh-CN"/>
        </w:rPr>
        <w:t xml:space="preserve">stop </w:t>
      </w:r>
      <w:r w:rsidR="00F73438">
        <w:rPr>
          <w:lang w:eastAsia="zh-CN"/>
        </w:rPr>
        <w:t>personalization</w:t>
      </w:r>
      <w:r w:rsidR="000E049B">
        <w:rPr>
          <w:lang w:eastAsia="zh-CN"/>
        </w:rPr>
        <w:t xml:space="preserve"> </w:t>
      </w:r>
      <w:r w:rsidR="00B3003A">
        <w:rPr>
          <w:lang w:eastAsia="zh-CN"/>
        </w:rPr>
        <w:t xml:space="preserve">caused by mediatization </w:t>
      </w:r>
      <w:r w:rsidR="003246C2">
        <w:rPr>
          <w:lang w:eastAsia="zh-CN"/>
        </w:rPr>
        <w:t>m</w:t>
      </w:r>
      <w:r w:rsidR="00F73438">
        <w:rPr>
          <w:lang w:eastAsia="zh-CN"/>
        </w:rPr>
        <w:t>aking the debate less</w:t>
      </w:r>
      <w:r w:rsidR="00511D1C">
        <w:rPr>
          <w:lang w:eastAsia="zh-CN"/>
        </w:rPr>
        <w:t xml:space="preserve"> of a</w:t>
      </w:r>
      <w:r w:rsidR="00F73438">
        <w:rPr>
          <w:lang w:eastAsia="zh-CN"/>
        </w:rPr>
        <w:t xml:space="preserve"> debate</w:t>
      </w:r>
      <w:r w:rsidR="003246C2">
        <w:rPr>
          <w:lang w:eastAsia="zh-CN"/>
        </w:rPr>
        <w:t xml:space="preserve">, </w:t>
      </w:r>
      <w:r w:rsidR="00BA2B4B">
        <w:rPr>
          <w:lang w:eastAsia="zh-CN"/>
        </w:rPr>
        <w:t>help the election campaign focus more on long-term sustainable solutions</w:t>
      </w:r>
      <w:r w:rsidR="00D41BD0">
        <w:rPr>
          <w:lang w:eastAsia="zh-CN"/>
        </w:rPr>
        <w:t xml:space="preserve">, and archive more efficient political communication. </w:t>
      </w:r>
      <w:r w:rsidR="00F73438">
        <w:rPr>
          <w:lang w:eastAsia="zh-CN"/>
        </w:rPr>
        <w:br w:type="page"/>
      </w:r>
    </w:p>
    <w:p w14:paraId="09C17CE2" w14:textId="77777777" w:rsidR="00891CA9" w:rsidRDefault="00F73438" w:rsidP="006B74AF">
      <w:pPr>
        <w:pStyle w:val="Heading1"/>
        <w:ind w:left="0" w:firstLine="0"/>
        <w:rPr>
          <w:lang w:eastAsia="zh-CN"/>
        </w:rPr>
      </w:pPr>
      <w:r w:rsidRPr="009E2D9F">
        <w:rPr>
          <w:lang w:eastAsia="zh-CN"/>
        </w:rPr>
        <w:lastRenderedPageBreak/>
        <w:t>References</w:t>
      </w:r>
    </w:p>
    <w:p w14:paraId="6B8C7814" w14:textId="77777777" w:rsidR="00277FA6" w:rsidRPr="00277FA6" w:rsidRDefault="00F73438" w:rsidP="00277FA6">
      <w:pPr>
        <w:pStyle w:val="EndNoteBibliography"/>
        <w:ind w:left="720" w:hanging="720"/>
        <w:rPr>
          <w:noProof/>
        </w:rPr>
      </w:pPr>
      <w:r>
        <w:rPr>
          <w:lang w:eastAsia="zh-CN"/>
        </w:rPr>
        <w:fldChar w:fldCharType="begin"/>
      </w:r>
      <w:r>
        <w:rPr>
          <w:lang w:eastAsia="zh-CN"/>
        </w:rPr>
        <w:instrText xml:space="preserve"> ADDIN EN.REFLIST </w:instrText>
      </w:r>
      <w:r>
        <w:rPr>
          <w:lang w:eastAsia="zh-CN"/>
        </w:rPr>
        <w:fldChar w:fldCharType="separate"/>
      </w:r>
      <w:r w:rsidR="00277FA6" w:rsidRPr="00277FA6">
        <w:rPr>
          <w:noProof/>
        </w:rPr>
        <w:t xml:space="preserve">Altheide, D. L., &amp; Snow, R. P. (1979). </w:t>
      </w:r>
      <w:r w:rsidR="00277FA6" w:rsidRPr="00277FA6">
        <w:rPr>
          <w:i/>
          <w:noProof/>
        </w:rPr>
        <w:t>Media Logic</w:t>
      </w:r>
      <w:r w:rsidR="00277FA6" w:rsidRPr="00277FA6">
        <w:rPr>
          <w:noProof/>
        </w:rPr>
        <w:t>. Beverly Hills, CA: Sage.</w:t>
      </w:r>
    </w:p>
    <w:p w14:paraId="7D7F8A34" w14:textId="77777777" w:rsidR="00277FA6" w:rsidRPr="00277FA6" w:rsidRDefault="00277FA6" w:rsidP="00277FA6">
      <w:pPr>
        <w:pStyle w:val="EndNoteBibliography"/>
        <w:ind w:left="720" w:hanging="720"/>
        <w:rPr>
          <w:noProof/>
        </w:rPr>
      </w:pPr>
      <w:r w:rsidRPr="00277FA6">
        <w:rPr>
          <w:noProof/>
        </w:rPr>
        <w:t xml:space="preserve">Altheide, D. L., &amp; Snow, R. P. (1988). Toward a theory of mediation. </w:t>
      </w:r>
      <w:r w:rsidRPr="00277FA6">
        <w:rPr>
          <w:i/>
          <w:noProof/>
        </w:rPr>
        <w:t>Annals of the International Communication Association, 11</w:t>
      </w:r>
      <w:r w:rsidRPr="00277FA6">
        <w:rPr>
          <w:noProof/>
        </w:rPr>
        <w:t xml:space="preserve">(1), 194-223. </w:t>
      </w:r>
    </w:p>
    <w:p w14:paraId="78F160DF" w14:textId="77777777" w:rsidR="00277FA6" w:rsidRPr="00277FA6" w:rsidRDefault="00277FA6" w:rsidP="00277FA6">
      <w:pPr>
        <w:pStyle w:val="EndNoteBibliography"/>
        <w:ind w:left="720" w:hanging="720"/>
        <w:rPr>
          <w:noProof/>
        </w:rPr>
      </w:pPr>
      <w:r w:rsidRPr="00277FA6">
        <w:rPr>
          <w:noProof/>
        </w:rPr>
        <w:t xml:space="preserve">Altheide, D. L., &amp; Snow, R. P. (1991). </w:t>
      </w:r>
      <w:r w:rsidRPr="00277FA6">
        <w:rPr>
          <w:i/>
          <w:noProof/>
        </w:rPr>
        <w:t>Media Worlds in the Postjournalism Era</w:t>
      </w:r>
      <w:r w:rsidRPr="00277FA6">
        <w:rPr>
          <w:noProof/>
        </w:rPr>
        <w:t>. New York: Aldine de Gruyter.</w:t>
      </w:r>
    </w:p>
    <w:p w14:paraId="7E070F02" w14:textId="77777777" w:rsidR="00277FA6" w:rsidRPr="00277FA6" w:rsidRDefault="00277FA6" w:rsidP="00277FA6">
      <w:pPr>
        <w:pStyle w:val="EndNoteBibliography"/>
        <w:ind w:left="720" w:hanging="720"/>
        <w:rPr>
          <w:noProof/>
        </w:rPr>
      </w:pPr>
      <w:r w:rsidRPr="00277FA6">
        <w:rPr>
          <w:noProof/>
        </w:rPr>
        <w:t xml:space="preserve">Araque, O., Gatti, L., &amp; Kalimeri, K. (2020). MoralStrength: Exploiting a moral lexicon and embedding similarity for moral foundations prediction. </w:t>
      </w:r>
      <w:r w:rsidRPr="00277FA6">
        <w:rPr>
          <w:i/>
          <w:noProof/>
        </w:rPr>
        <w:t>Knowledge-based systems, 191</w:t>
      </w:r>
      <w:r w:rsidRPr="00277FA6">
        <w:rPr>
          <w:noProof/>
        </w:rPr>
        <w:t xml:space="preserve">, 105184. </w:t>
      </w:r>
    </w:p>
    <w:p w14:paraId="42DF5FBA" w14:textId="77777777" w:rsidR="00277FA6" w:rsidRPr="00277FA6" w:rsidRDefault="00277FA6" w:rsidP="00277FA6">
      <w:pPr>
        <w:pStyle w:val="EndNoteBibliography"/>
        <w:ind w:left="720" w:hanging="720"/>
        <w:rPr>
          <w:noProof/>
        </w:rPr>
      </w:pPr>
      <w:r w:rsidRPr="00277FA6">
        <w:rPr>
          <w:noProof/>
        </w:rPr>
        <w:t xml:space="preserve">Bastien, F. (2018). Using parallel content analysis to measure mediatization of politics: The televised leaders’ debates in Canada, 1968–2008. </w:t>
      </w:r>
      <w:r w:rsidRPr="00277FA6">
        <w:rPr>
          <w:i/>
          <w:noProof/>
        </w:rPr>
        <w:t>Journalism</w:t>
      </w:r>
      <w:r w:rsidRPr="00277FA6">
        <w:rPr>
          <w:noProof/>
        </w:rPr>
        <w:t xml:space="preserve">. </w:t>
      </w:r>
    </w:p>
    <w:p w14:paraId="59801E9E" w14:textId="77777777" w:rsidR="00277FA6" w:rsidRPr="00277FA6" w:rsidRDefault="00277FA6" w:rsidP="00277FA6">
      <w:pPr>
        <w:pStyle w:val="EndNoteBibliography"/>
        <w:ind w:left="720" w:hanging="720"/>
        <w:rPr>
          <w:noProof/>
        </w:rPr>
      </w:pPr>
      <w:r w:rsidRPr="00277FA6">
        <w:rPr>
          <w:noProof/>
        </w:rPr>
        <w:t xml:space="preserve">Bates, D., Mächler, M., Bolker, B., &amp; Walker, S. (2014). Fitting linear mixed-effects models using lme4. </w:t>
      </w:r>
      <w:r w:rsidRPr="00277FA6">
        <w:rPr>
          <w:i/>
          <w:noProof/>
        </w:rPr>
        <w:t>arXiv preprint arXiv:1406.5823</w:t>
      </w:r>
      <w:r w:rsidRPr="00277FA6">
        <w:rPr>
          <w:noProof/>
        </w:rPr>
        <w:t xml:space="preserve">. </w:t>
      </w:r>
    </w:p>
    <w:p w14:paraId="25304026" w14:textId="77777777" w:rsidR="00277FA6" w:rsidRPr="00277FA6" w:rsidRDefault="00277FA6" w:rsidP="00277FA6">
      <w:pPr>
        <w:pStyle w:val="EndNoteBibliography"/>
        <w:ind w:left="720" w:hanging="720"/>
        <w:rPr>
          <w:noProof/>
        </w:rPr>
      </w:pPr>
      <w:r w:rsidRPr="00277FA6">
        <w:rPr>
          <w:noProof/>
        </w:rPr>
        <w:t xml:space="preserve">Beck, C. S. (1996). “I've got some points I'd like to make here”: The achievement of social face through turn management during the 1992 vice presidential debate. </w:t>
      </w:r>
      <w:r w:rsidRPr="00277FA6">
        <w:rPr>
          <w:i/>
          <w:noProof/>
        </w:rPr>
        <w:t>Political communication, 13</w:t>
      </w:r>
      <w:r w:rsidRPr="00277FA6">
        <w:rPr>
          <w:noProof/>
        </w:rPr>
        <w:t xml:space="preserve">(2), 165-180. </w:t>
      </w:r>
    </w:p>
    <w:p w14:paraId="6823BCB4" w14:textId="77777777" w:rsidR="00277FA6" w:rsidRPr="00277FA6" w:rsidRDefault="00277FA6" w:rsidP="00277FA6">
      <w:pPr>
        <w:pStyle w:val="EndNoteBibliography"/>
        <w:ind w:left="720" w:hanging="720"/>
        <w:rPr>
          <w:noProof/>
        </w:rPr>
      </w:pPr>
      <w:r w:rsidRPr="00277FA6">
        <w:rPr>
          <w:noProof/>
        </w:rPr>
        <w:t xml:space="preserve">Benoit, W. L., &amp; Wells, W. T. (1996). </w:t>
      </w:r>
      <w:r w:rsidRPr="00277FA6">
        <w:rPr>
          <w:i/>
          <w:noProof/>
        </w:rPr>
        <w:t>Candidates in conflict: Persuasive attack and defense in the 1992 presidential debates</w:t>
      </w:r>
      <w:r w:rsidRPr="00277FA6">
        <w:rPr>
          <w:noProof/>
        </w:rPr>
        <w:t>: University of Alabama Press.</w:t>
      </w:r>
    </w:p>
    <w:p w14:paraId="6728CFA6" w14:textId="77777777" w:rsidR="00277FA6" w:rsidRPr="00277FA6" w:rsidRDefault="00277FA6" w:rsidP="00277FA6">
      <w:pPr>
        <w:pStyle w:val="EndNoteBibliography"/>
        <w:ind w:left="720" w:hanging="720"/>
        <w:rPr>
          <w:noProof/>
        </w:rPr>
      </w:pPr>
      <w:r w:rsidRPr="00277FA6">
        <w:rPr>
          <w:noProof/>
        </w:rPr>
        <w:t xml:space="preserve">Bilmes, J. (1999). Questions, answers, and the organization of talk in the 1992 vice presidential debate: Fundamental considerations. </w:t>
      </w:r>
      <w:r w:rsidRPr="00277FA6">
        <w:rPr>
          <w:i/>
          <w:noProof/>
        </w:rPr>
        <w:t>Research on Language and Social Interaction, 32</w:t>
      </w:r>
      <w:r w:rsidRPr="00277FA6">
        <w:rPr>
          <w:noProof/>
        </w:rPr>
        <w:t xml:space="preserve">(3), 213-242. </w:t>
      </w:r>
    </w:p>
    <w:p w14:paraId="24993B16" w14:textId="77777777" w:rsidR="00277FA6" w:rsidRPr="00277FA6" w:rsidRDefault="00277FA6" w:rsidP="00277FA6">
      <w:pPr>
        <w:pStyle w:val="EndNoteBibliography"/>
        <w:ind w:left="720" w:hanging="720"/>
        <w:rPr>
          <w:noProof/>
        </w:rPr>
      </w:pPr>
      <w:r w:rsidRPr="00277FA6">
        <w:rPr>
          <w:noProof/>
        </w:rPr>
        <w:t xml:space="preserve">Blumler, J. G. (2014). Mediatization and democracy. In </w:t>
      </w:r>
      <w:r w:rsidRPr="00277FA6">
        <w:rPr>
          <w:i/>
          <w:noProof/>
        </w:rPr>
        <w:t>Mediatization of politics</w:t>
      </w:r>
      <w:r w:rsidRPr="00277FA6">
        <w:rPr>
          <w:noProof/>
        </w:rPr>
        <w:t xml:space="preserve"> (pp. 31-41): Springer.</w:t>
      </w:r>
    </w:p>
    <w:p w14:paraId="5B41A106" w14:textId="77777777" w:rsidR="00277FA6" w:rsidRPr="00277FA6" w:rsidRDefault="00277FA6" w:rsidP="00277FA6">
      <w:pPr>
        <w:pStyle w:val="EndNoteBibliography"/>
        <w:ind w:left="720" w:hanging="720"/>
        <w:rPr>
          <w:noProof/>
        </w:rPr>
      </w:pPr>
      <w:r w:rsidRPr="00277FA6">
        <w:rPr>
          <w:noProof/>
        </w:rPr>
        <w:lastRenderedPageBreak/>
        <w:t xml:space="preserve">Blumler, J. G., &amp; Kavanagh, D. (1999). The third age of political communication: Influences and features. </w:t>
      </w:r>
      <w:r w:rsidRPr="00277FA6">
        <w:rPr>
          <w:i/>
          <w:noProof/>
        </w:rPr>
        <w:t>Political communication, 16</w:t>
      </w:r>
      <w:r w:rsidRPr="00277FA6">
        <w:rPr>
          <w:noProof/>
        </w:rPr>
        <w:t xml:space="preserve">(3), 209-230. </w:t>
      </w:r>
    </w:p>
    <w:p w14:paraId="35242124" w14:textId="77777777" w:rsidR="00277FA6" w:rsidRPr="00277FA6" w:rsidRDefault="00277FA6" w:rsidP="00277FA6">
      <w:pPr>
        <w:pStyle w:val="EndNoteBibliography"/>
        <w:ind w:left="720" w:hanging="720"/>
        <w:rPr>
          <w:noProof/>
        </w:rPr>
      </w:pPr>
      <w:r w:rsidRPr="00277FA6">
        <w:rPr>
          <w:noProof/>
        </w:rPr>
        <w:t xml:space="preserve">Brants, K., &amp; Voltmer, K. (2011). </w:t>
      </w:r>
      <w:r w:rsidRPr="00277FA6">
        <w:rPr>
          <w:i/>
          <w:noProof/>
        </w:rPr>
        <w:t>Political communication in postmodern democracy: Challenging the primacy of politics</w:t>
      </w:r>
      <w:r w:rsidRPr="00277FA6">
        <w:rPr>
          <w:noProof/>
        </w:rPr>
        <w:t>: Springer.</w:t>
      </w:r>
    </w:p>
    <w:p w14:paraId="459FDAE2" w14:textId="77777777" w:rsidR="00277FA6" w:rsidRPr="00277FA6" w:rsidRDefault="00277FA6" w:rsidP="00277FA6">
      <w:pPr>
        <w:pStyle w:val="EndNoteBibliography"/>
        <w:ind w:left="720" w:hanging="720"/>
        <w:rPr>
          <w:noProof/>
        </w:rPr>
      </w:pPr>
      <w:r w:rsidRPr="00277FA6">
        <w:rPr>
          <w:noProof/>
        </w:rPr>
        <w:t xml:space="preserve">Carlin, D. B., Morris, E., &amp; Smith, S. (2001). The influence of format and questions on candidates' strategic argument choices In the 2000 presidential debates. </w:t>
      </w:r>
      <w:r w:rsidRPr="00277FA6">
        <w:rPr>
          <w:i/>
          <w:noProof/>
        </w:rPr>
        <w:t>American Behavioral Scientist, 44</w:t>
      </w:r>
      <w:r w:rsidRPr="00277FA6">
        <w:rPr>
          <w:noProof/>
        </w:rPr>
        <w:t xml:space="preserve">(12), 2196-2218. </w:t>
      </w:r>
    </w:p>
    <w:p w14:paraId="65BDA48E" w14:textId="77777777" w:rsidR="00277FA6" w:rsidRPr="00277FA6" w:rsidRDefault="00277FA6" w:rsidP="00277FA6">
      <w:pPr>
        <w:pStyle w:val="EndNoteBibliography"/>
        <w:ind w:left="720" w:hanging="720"/>
        <w:rPr>
          <w:noProof/>
        </w:rPr>
      </w:pPr>
      <w:r w:rsidRPr="00277FA6">
        <w:rPr>
          <w:noProof/>
        </w:rPr>
        <w:t xml:space="preserve">Carlin, D. P. (1989). A defense of the “debate” in presidential debates. </w:t>
      </w:r>
      <w:r w:rsidRPr="00277FA6">
        <w:rPr>
          <w:i/>
          <w:noProof/>
        </w:rPr>
        <w:t>The Journal of the American Forensic Association, 25</w:t>
      </w:r>
      <w:r w:rsidRPr="00277FA6">
        <w:rPr>
          <w:noProof/>
        </w:rPr>
        <w:t xml:space="preserve">(4), 208-213. </w:t>
      </w:r>
    </w:p>
    <w:p w14:paraId="4AF4FF25" w14:textId="77777777" w:rsidR="00277FA6" w:rsidRPr="00277FA6" w:rsidRDefault="00277FA6" w:rsidP="00277FA6">
      <w:pPr>
        <w:pStyle w:val="EndNoteBibliography"/>
        <w:ind w:left="720" w:hanging="720"/>
        <w:rPr>
          <w:noProof/>
        </w:rPr>
      </w:pPr>
      <w:r w:rsidRPr="00277FA6">
        <w:rPr>
          <w:noProof/>
        </w:rPr>
        <w:t xml:space="preserve">Carlin, D. P. (1992). Presidential debates as focal points for campaign arguments. </w:t>
      </w:r>
    </w:p>
    <w:p w14:paraId="4790CF07" w14:textId="77777777" w:rsidR="00277FA6" w:rsidRPr="00277FA6" w:rsidRDefault="00277FA6" w:rsidP="00277FA6">
      <w:pPr>
        <w:pStyle w:val="EndNoteBibliography"/>
        <w:ind w:left="720" w:hanging="720"/>
        <w:rPr>
          <w:noProof/>
        </w:rPr>
      </w:pPr>
      <w:r w:rsidRPr="00277FA6">
        <w:rPr>
          <w:noProof/>
        </w:rPr>
        <w:t xml:space="preserve">Clifford, S., &amp; Jerit, J. (2013). How words do the work of politics: Moral foundations theory and the debate over stem cell research. </w:t>
      </w:r>
      <w:r w:rsidRPr="00277FA6">
        <w:rPr>
          <w:i/>
          <w:noProof/>
        </w:rPr>
        <w:t>The Journal of Politics, 75</w:t>
      </w:r>
      <w:r w:rsidRPr="00277FA6">
        <w:rPr>
          <w:noProof/>
        </w:rPr>
        <w:t xml:space="preserve">(3), 659-671. </w:t>
      </w:r>
    </w:p>
    <w:p w14:paraId="08E30103" w14:textId="77777777" w:rsidR="00277FA6" w:rsidRPr="00277FA6" w:rsidRDefault="00277FA6" w:rsidP="00277FA6">
      <w:pPr>
        <w:pStyle w:val="EndNoteBibliography"/>
        <w:ind w:left="720" w:hanging="720"/>
        <w:rPr>
          <w:noProof/>
        </w:rPr>
      </w:pPr>
      <w:r w:rsidRPr="00277FA6">
        <w:rPr>
          <w:noProof/>
        </w:rPr>
        <w:t xml:space="preserve">D’Angelo, P., Büchel, F., &amp; Esser, F. (2014). Mediatization of campaign coverage: Metacoverage of US elections. In </w:t>
      </w:r>
      <w:r w:rsidRPr="00277FA6">
        <w:rPr>
          <w:i/>
          <w:noProof/>
        </w:rPr>
        <w:t>Mediatization of politics</w:t>
      </w:r>
      <w:r w:rsidRPr="00277FA6">
        <w:rPr>
          <w:noProof/>
        </w:rPr>
        <w:t xml:space="preserve"> (pp. 156-180): Springer.</w:t>
      </w:r>
    </w:p>
    <w:p w14:paraId="208CA215" w14:textId="77777777" w:rsidR="00277FA6" w:rsidRPr="00277FA6" w:rsidRDefault="00277FA6" w:rsidP="00277FA6">
      <w:pPr>
        <w:pStyle w:val="EndNoteBibliography"/>
        <w:ind w:left="720" w:hanging="720"/>
        <w:rPr>
          <w:noProof/>
        </w:rPr>
      </w:pPr>
      <w:r w:rsidRPr="00277FA6">
        <w:rPr>
          <w:noProof/>
        </w:rPr>
        <w:t xml:space="preserve">Dayan, D., &amp; Katz, E. (1992). </w:t>
      </w:r>
      <w:r w:rsidRPr="00277FA6">
        <w:rPr>
          <w:i/>
          <w:noProof/>
        </w:rPr>
        <w:t>Media events</w:t>
      </w:r>
      <w:r w:rsidRPr="00277FA6">
        <w:rPr>
          <w:noProof/>
        </w:rPr>
        <w:t>. Cambridge, MA: Harvard University Press.</w:t>
      </w:r>
    </w:p>
    <w:p w14:paraId="0B4FD600" w14:textId="77777777" w:rsidR="00277FA6" w:rsidRPr="00277FA6" w:rsidRDefault="00277FA6" w:rsidP="00277FA6">
      <w:pPr>
        <w:pStyle w:val="EndNoteBibliography"/>
        <w:ind w:left="720" w:hanging="720"/>
        <w:rPr>
          <w:noProof/>
        </w:rPr>
      </w:pPr>
      <w:r w:rsidRPr="00277FA6">
        <w:rPr>
          <w:noProof/>
        </w:rPr>
        <w:t xml:space="preserve">Ekström, M., Fornäs, J., Jansson, A., &amp; Jerslev, A. (2016). Three tasks for mediatization research: Contributions to an open agenda. </w:t>
      </w:r>
      <w:r w:rsidRPr="00277FA6">
        <w:rPr>
          <w:i/>
          <w:noProof/>
        </w:rPr>
        <w:t>Media, culture &amp; society, 38</w:t>
      </w:r>
      <w:r w:rsidRPr="00277FA6">
        <w:rPr>
          <w:noProof/>
        </w:rPr>
        <w:t xml:space="preserve">(7), 1090-1108. </w:t>
      </w:r>
    </w:p>
    <w:p w14:paraId="3D069E12" w14:textId="77777777" w:rsidR="00277FA6" w:rsidRPr="00277FA6" w:rsidRDefault="00277FA6" w:rsidP="00277FA6">
      <w:pPr>
        <w:pStyle w:val="EndNoteBibliography"/>
        <w:ind w:left="720" w:hanging="720"/>
        <w:rPr>
          <w:noProof/>
        </w:rPr>
      </w:pPr>
      <w:r w:rsidRPr="00277FA6">
        <w:rPr>
          <w:noProof/>
        </w:rPr>
        <w:t xml:space="preserve">Esser, F. (2013). Mediatization as a challenge: Media logic versus political logic. In H. Kriesi, S. Lavenex, F. Esser, J. Matthes, M. Bühlmann, &amp; D. Bochsler (Eds.), </w:t>
      </w:r>
      <w:r w:rsidRPr="00277FA6">
        <w:rPr>
          <w:i/>
          <w:noProof/>
        </w:rPr>
        <w:t>Democracy in the Age of Globalization and Mediatization</w:t>
      </w:r>
      <w:r w:rsidRPr="00277FA6">
        <w:rPr>
          <w:noProof/>
        </w:rPr>
        <w:t xml:space="preserve"> (pp. 155-176). London: Palgrave Macmillan.</w:t>
      </w:r>
    </w:p>
    <w:p w14:paraId="20B9DB03" w14:textId="77777777" w:rsidR="00277FA6" w:rsidRPr="00277FA6" w:rsidRDefault="00277FA6" w:rsidP="00277FA6">
      <w:pPr>
        <w:pStyle w:val="EndNoteBibliography"/>
        <w:ind w:left="720" w:hanging="720"/>
        <w:rPr>
          <w:noProof/>
        </w:rPr>
      </w:pPr>
      <w:r w:rsidRPr="00277FA6">
        <w:rPr>
          <w:noProof/>
        </w:rPr>
        <w:t xml:space="preserve">Esser, F., &amp; Strömbäck, J. (2014). A paradigm in the making: Lessons for the future of mediatization research. In </w:t>
      </w:r>
      <w:r w:rsidRPr="00277FA6">
        <w:rPr>
          <w:i/>
          <w:noProof/>
        </w:rPr>
        <w:t>Mediatization of Politics</w:t>
      </w:r>
      <w:r w:rsidRPr="00277FA6">
        <w:rPr>
          <w:noProof/>
        </w:rPr>
        <w:t xml:space="preserve"> (pp. 223-242): Springer.</w:t>
      </w:r>
    </w:p>
    <w:p w14:paraId="5AF05299" w14:textId="77777777" w:rsidR="00277FA6" w:rsidRPr="00277FA6" w:rsidRDefault="00277FA6" w:rsidP="00277FA6">
      <w:pPr>
        <w:pStyle w:val="EndNoteBibliography"/>
        <w:ind w:left="720" w:hanging="720"/>
        <w:rPr>
          <w:noProof/>
        </w:rPr>
      </w:pPr>
      <w:r w:rsidRPr="00277FA6">
        <w:rPr>
          <w:noProof/>
        </w:rPr>
        <w:t xml:space="preserve">Fernandes, D. (2020). Politics at the Mall: The Moral Foundations of Boycotts. </w:t>
      </w:r>
      <w:r w:rsidRPr="00277FA6">
        <w:rPr>
          <w:i/>
          <w:noProof/>
        </w:rPr>
        <w:t xml:space="preserve">Journal of Public </w:t>
      </w:r>
      <w:r w:rsidRPr="00277FA6">
        <w:rPr>
          <w:i/>
          <w:noProof/>
        </w:rPr>
        <w:lastRenderedPageBreak/>
        <w:t>Policy &amp; Marketing, 39</w:t>
      </w:r>
      <w:r w:rsidRPr="00277FA6">
        <w:rPr>
          <w:noProof/>
        </w:rPr>
        <w:t xml:space="preserve">(4), 494-513. </w:t>
      </w:r>
    </w:p>
    <w:p w14:paraId="69DE2B00" w14:textId="77777777" w:rsidR="00277FA6" w:rsidRPr="00277FA6" w:rsidRDefault="00277FA6" w:rsidP="00277FA6">
      <w:pPr>
        <w:pStyle w:val="EndNoteBibliography"/>
        <w:ind w:left="720" w:hanging="720"/>
        <w:rPr>
          <w:noProof/>
        </w:rPr>
      </w:pPr>
      <w:r w:rsidRPr="00277FA6">
        <w:rPr>
          <w:noProof/>
        </w:rPr>
        <w:t xml:space="preserve">Garten, J., Hoover, J., Johnson, K. M., Boghrati, R., Iskiwitch, C., &amp; Dehghani, M. (2018). Dictionaries and distributions: Combining expert knowledge and large scale textual data content analysis. </w:t>
      </w:r>
      <w:r w:rsidRPr="00277FA6">
        <w:rPr>
          <w:i/>
          <w:noProof/>
        </w:rPr>
        <w:t>Behavior research methods, 50</w:t>
      </w:r>
      <w:r w:rsidRPr="00277FA6">
        <w:rPr>
          <w:noProof/>
        </w:rPr>
        <w:t xml:space="preserve">(1), 344-361. </w:t>
      </w:r>
    </w:p>
    <w:p w14:paraId="535D914B" w14:textId="77777777" w:rsidR="00277FA6" w:rsidRPr="00277FA6" w:rsidRDefault="00277FA6" w:rsidP="00277FA6">
      <w:pPr>
        <w:pStyle w:val="EndNoteBibliography"/>
        <w:ind w:left="720" w:hanging="720"/>
        <w:rPr>
          <w:noProof/>
        </w:rPr>
      </w:pPr>
      <w:r w:rsidRPr="00277FA6">
        <w:rPr>
          <w:noProof/>
        </w:rPr>
        <w:t xml:space="preserve">Graham, J., Haidt, J., Koleva, S., Motyl, M., Iyer, R., Wojcik, S. P., &amp; Ditto, P. H. (2013). Moral foundations theory: The pragmatic validity of moral pluralism. In </w:t>
      </w:r>
      <w:r w:rsidRPr="00277FA6">
        <w:rPr>
          <w:i/>
          <w:noProof/>
        </w:rPr>
        <w:t>Advances in experimental social psychology</w:t>
      </w:r>
      <w:r w:rsidRPr="00277FA6">
        <w:rPr>
          <w:noProof/>
        </w:rPr>
        <w:t xml:space="preserve"> (Vol. 47, pp. 55-130). Cambridge, Massachusetts: Academic Press.</w:t>
      </w:r>
    </w:p>
    <w:p w14:paraId="3F64DEA7" w14:textId="77777777" w:rsidR="00277FA6" w:rsidRPr="00277FA6" w:rsidRDefault="00277FA6" w:rsidP="00277FA6">
      <w:pPr>
        <w:pStyle w:val="EndNoteBibliography"/>
        <w:ind w:left="720" w:hanging="720"/>
        <w:rPr>
          <w:noProof/>
        </w:rPr>
      </w:pPr>
      <w:r w:rsidRPr="00277FA6">
        <w:rPr>
          <w:noProof/>
        </w:rPr>
        <w:t xml:space="preserve">Graham, J., Haidt, J., &amp; Nosek, B. A. (2009). Liberals and conservatives rely on different sets of moral foundations. </w:t>
      </w:r>
      <w:r w:rsidRPr="00277FA6">
        <w:rPr>
          <w:i/>
          <w:noProof/>
        </w:rPr>
        <w:t>Journal of personality and social psychology, 96</w:t>
      </w:r>
      <w:r w:rsidRPr="00277FA6">
        <w:rPr>
          <w:noProof/>
        </w:rPr>
        <w:t xml:space="preserve">(5), 1029. </w:t>
      </w:r>
    </w:p>
    <w:p w14:paraId="2E7FE9E7" w14:textId="77777777" w:rsidR="00277FA6" w:rsidRPr="00277FA6" w:rsidRDefault="00277FA6" w:rsidP="00277FA6">
      <w:pPr>
        <w:pStyle w:val="EndNoteBibliography"/>
        <w:ind w:left="720" w:hanging="720"/>
        <w:rPr>
          <w:noProof/>
        </w:rPr>
      </w:pPr>
      <w:r w:rsidRPr="00277FA6">
        <w:rPr>
          <w:noProof/>
        </w:rPr>
        <w:t xml:space="preserve">Graham, J., Nosek, B. A., Haidt, J., Iyer, R., Koleva, S., &amp; Ditto, P. H. (2011). Mapping the moral domain. </w:t>
      </w:r>
      <w:r w:rsidRPr="00277FA6">
        <w:rPr>
          <w:i/>
          <w:noProof/>
        </w:rPr>
        <w:t>Journal of personality and social psychology, 101</w:t>
      </w:r>
      <w:r w:rsidRPr="00277FA6">
        <w:rPr>
          <w:noProof/>
        </w:rPr>
        <w:t xml:space="preserve">(2), 366. </w:t>
      </w:r>
    </w:p>
    <w:p w14:paraId="52C72CD6" w14:textId="77777777" w:rsidR="00277FA6" w:rsidRPr="00277FA6" w:rsidRDefault="00277FA6" w:rsidP="00277FA6">
      <w:pPr>
        <w:pStyle w:val="EndNoteBibliography"/>
        <w:ind w:left="720" w:hanging="720"/>
        <w:rPr>
          <w:noProof/>
        </w:rPr>
      </w:pPr>
      <w:r w:rsidRPr="00277FA6">
        <w:rPr>
          <w:noProof/>
        </w:rPr>
        <w:t xml:space="preserve">Haidt, J. (2001). The emotional dog and its rational tail: a social intuitionist approach to moral judgment. </w:t>
      </w:r>
      <w:r w:rsidRPr="00277FA6">
        <w:rPr>
          <w:i/>
          <w:noProof/>
        </w:rPr>
        <w:t>Psychological review, 108</w:t>
      </w:r>
      <w:r w:rsidRPr="00277FA6">
        <w:rPr>
          <w:noProof/>
        </w:rPr>
        <w:t xml:space="preserve">(4), 814. </w:t>
      </w:r>
    </w:p>
    <w:p w14:paraId="06110FD4" w14:textId="77777777" w:rsidR="00277FA6" w:rsidRPr="00277FA6" w:rsidRDefault="00277FA6" w:rsidP="00277FA6">
      <w:pPr>
        <w:pStyle w:val="EndNoteBibliography"/>
        <w:ind w:left="720" w:hanging="720"/>
        <w:rPr>
          <w:noProof/>
        </w:rPr>
      </w:pPr>
      <w:r w:rsidRPr="00277FA6">
        <w:rPr>
          <w:noProof/>
        </w:rPr>
        <w:t xml:space="preserve">Haidt, J. (2012). </w:t>
      </w:r>
      <w:r w:rsidRPr="00277FA6">
        <w:rPr>
          <w:i/>
          <w:noProof/>
        </w:rPr>
        <w:t>The righteous mind: Why good people are divided by politics and religion</w:t>
      </w:r>
      <w:r w:rsidRPr="00277FA6">
        <w:rPr>
          <w:noProof/>
        </w:rPr>
        <w:t xml:space="preserve"> (1 ed.). New York: Pantheon Books.</w:t>
      </w:r>
    </w:p>
    <w:p w14:paraId="00D3D971" w14:textId="77777777" w:rsidR="00277FA6" w:rsidRPr="00277FA6" w:rsidRDefault="00277FA6" w:rsidP="00277FA6">
      <w:pPr>
        <w:pStyle w:val="EndNoteBibliography"/>
        <w:ind w:left="720" w:hanging="720"/>
        <w:rPr>
          <w:noProof/>
        </w:rPr>
      </w:pPr>
      <w:r w:rsidRPr="00277FA6">
        <w:rPr>
          <w:noProof/>
        </w:rPr>
        <w:t xml:space="preserve">Haidt, J., &amp; Graham, J. (2007). When morality opposes justice: Conservatives have moral intuitions that liberals may not recognize. </w:t>
      </w:r>
      <w:r w:rsidRPr="00277FA6">
        <w:rPr>
          <w:i/>
          <w:noProof/>
        </w:rPr>
        <w:t>Social Justice Research, 20</w:t>
      </w:r>
      <w:r w:rsidRPr="00277FA6">
        <w:rPr>
          <w:noProof/>
        </w:rPr>
        <w:t xml:space="preserve">(1), 98-116. </w:t>
      </w:r>
    </w:p>
    <w:p w14:paraId="4D9E1D2F" w14:textId="77777777" w:rsidR="00277FA6" w:rsidRPr="00277FA6" w:rsidRDefault="00277FA6" w:rsidP="00277FA6">
      <w:pPr>
        <w:pStyle w:val="EndNoteBibliography"/>
        <w:ind w:left="720" w:hanging="720"/>
        <w:rPr>
          <w:noProof/>
        </w:rPr>
      </w:pPr>
      <w:r w:rsidRPr="00277FA6">
        <w:rPr>
          <w:noProof/>
        </w:rPr>
        <w:t xml:space="preserve">Haidt, J., &amp; Joseph, C. (2004). Intuitive ethics: How innately prepared intuitions generate culturally variable virtues. </w:t>
      </w:r>
      <w:r w:rsidRPr="00277FA6">
        <w:rPr>
          <w:i/>
          <w:noProof/>
        </w:rPr>
        <w:t>Daedalus, 133</w:t>
      </w:r>
      <w:r w:rsidRPr="00277FA6">
        <w:rPr>
          <w:noProof/>
        </w:rPr>
        <w:t xml:space="preserve">(4), 55-66. </w:t>
      </w:r>
    </w:p>
    <w:p w14:paraId="5D8FD6EE" w14:textId="77777777" w:rsidR="00277FA6" w:rsidRPr="00277FA6" w:rsidRDefault="00277FA6" w:rsidP="00277FA6">
      <w:pPr>
        <w:pStyle w:val="EndNoteBibliography"/>
        <w:ind w:left="720" w:hanging="720"/>
        <w:rPr>
          <w:noProof/>
        </w:rPr>
      </w:pPr>
      <w:r w:rsidRPr="00277FA6">
        <w:rPr>
          <w:noProof/>
        </w:rPr>
        <w:t xml:space="preserve">Haidt, J., &amp; Joseph, C. (2007). The moral mind: How five sets of innate intuitions guide the development of many culture-specific virtues, and perhaps even modules. </w:t>
      </w:r>
      <w:r w:rsidRPr="00277FA6">
        <w:rPr>
          <w:i/>
          <w:noProof/>
        </w:rPr>
        <w:t>The innate mind</w:t>
      </w:r>
      <w:r w:rsidRPr="00277FA6">
        <w:rPr>
          <w:noProof/>
        </w:rPr>
        <w:t xml:space="preserve">, 367-391. </w:t>
      </w:r>
    </w:p>
    <w:p w14:paraId="01EC8240" w14:textId="77777777" w:rsidR="00277FA6" w:rsidRPr="00277FA6" w:rsidRDefault="00277FA6" w:rsidP="00277FA6">
      <w:pPr>
        <w:pStyle w:val="EndNoteBibliography"/>
        <w:ind w:left="720" w:hanging="720"/>
        <w:rPr>
          <w:noProof/>
        </w:rPr>
      </w:pPr>
      <w:r w:rsidRPr="00277FA6">
        <w:rPr>
          <w:noProof/>
        </w:rPr>
        <w:lastRenderedPageBreak/>
        <w:t xml:space="preserve">Hjarvard, S. (2008). The mediatization of society. </w:t>
      </w:r>
      <w:r w:rsidRPr="00277FA6">
        <w:rPr>
          <w:i/>
          <w:noProof/>
        </w:rPr>
        <w:t>Nordicom review, 29</w:t>
      </w:r>
      <w:r w:rsidRPr="00277FA6">
        <w:rPr>
          <w:noProof/>
        </w:rPr>
        <w:t xml:space="preserve">(2), 102-131. </w:t>
      </w:r>
    </w:p>
    <w:p w14:paraId="55DAB2EA" w14:textId="77777777" w:rsidR="00277FA6" w:rsidRPr="00277FA6" w:rsidRDefault="00277FA6" w:rsidP="00277FA6">
      <w:pPr>
        <w:pStyle w:val="EndNoteBibliography"/>
        <w:ind w:left="720" w:hanging="720"/>
        <w:rPr>
          <w:noProof/>
        </w:rPr>
      </w:pPr>
      <w:r w:rsidRPr="00277FA6">
        <w:rPr>
          <w:noProof/>
        </w:rPr>
        <w:t xml:space="preserve">Hjarvard, S. (2013). </w:t>
      </w:r>
      <w:r w:rsidRPr="00277FA6">
        <w:rPr>
          <w:i/>
          <w:noProof/>
        </w:rPr>
        <w:t>The mediatization of culture and society</w:t>
      </w:r>
      <w:r w:rsidRPr="00277FA6">
        <w:rPr>
          <w:noProof/>
        </w:rPr>
        <w:t>. New York, NY: Routledge.</w:t>
      </w:r>
    </w:p>
    <w:p w14:paraId="12F7E171" w14:textId="77777777" w:rsidR="00277FA6" w:rsidRPr="00277FA6" w:rsidRDefault="00277FA6" w:rsidP="00277FA6">
      <w:pPr>
        <w:pStyle w:val="EndNoteBibliography"/>
        <w:ind w:left="720" w:hanging="720"/>
        <w:rPr>
          <w:noProof/>
        </w:rPr>
      </w:pPr>
      <w:r w:rsidRPr="00277FA6">
        <w:rPr>
          <w:noProof/>
        </w:rPr>
        <w:t xml:space="preserve">Hoover, J., Johnson, K., Boghrati, R., Graham, J., &amp; Dehghani, M. (2018). Moral framing and charitable donation: Integrating exploratory social media analyses and confirmatory experimentation. </w:t>
      </w:r>
      <w:r w:rsidRPr="00277FA6">
        <w:rPr>
          <w:i/>
          <w:noProof/>
        </w:rPr>
        <w:t>Collabra: Psychology, 4</w:t>
      </w:r>
      <w:r w:rsidRPr="00277FA6">
        <w:rPr>
          <w:noProof/>
        </w:rPr>
        <w:t xml:space="preserve">(1). </w:t>
      </w:r>
    </w:p>
    <w:p w14:paraId="3D1B29C2" w14:textId="77777777" w:rsidR="00277FA6" w:rsidRPr="00277FA6" w:rsidRDefault="00277FA6" w:rsidP="00277FA6">
      <w:pPr>
        <w:pStyle w:val="EndNoteBibliography"/>
        <w:ind w:left="720" w:hanging="720"/>
        <w:rPr>
          <w:noProof/>
        </w:rPr>
      </w:pPr>
      <w:r w:rsidRPr="00277FA6">
        <w:rPr>
          <w:noProof/>
        </w:rPr>
        <w:t xml:space="preserve">Hoover, J., Portillo-Wightman, G., Yeh, L., Havaldar, S., Davani, A. M., Lin, Y., . . . Mendlen, M. (2020). Moral Foundations Twitter Corpus: A collection of 35k tweets annotated for moral sentiment. </w:t>
      </w:r>
      <w:r w:rsidRPr="00277FA6">
        <w:rPr>
          <w:i/>
          <w:noProof/>
        </w:rPr>
        <w:t>Social Psychological and Personality Science, 11</w:t>
      </w:r>
      <w:r w:rsidRPr="00277FA6">
        <w:rPr>
          <w:noProof/>
        </w:rPr>
        <w:t xml:space="preserve">(8), 1057-1071. </w:t>
      </w:r>
    </w:p>
    <w:p w14:paraId="516C9CAA" w14:textId="77777777" w:rsidR="00277FA6" w:rsidRPr="00277FA6" w:rsidRDefault="00277FA6" w:rsidP="00277FA6">
      <w:pPr>
        <w:pStyle w:val="EndNoteBibliography"/>
        <w:ind w:left="720" w:hanging="720"/>
        <w:rPr>
          <w:noProof/>
        </w:rPr>
      </w:pPr>
      <w:r w:rsidRPr="00277FA6">
        <w:rPr>
          <w:noProof/>
        </w:rPr>
        <w:t xml:space="preserve">Jackson-Beeck, M., &amp; Meadow, R. G. (1979). The triple agenda of presidential debates. </w:t>
      </w:r>
      <w:r w:rsidRPr="00277FA6">
        <w:rPr>
          <w:i/>
          <w:noProof/>
        </w:rPr>
        <w:t>Public Opinion Quarterly, 43</w:t>
      </w:r>
      <w:r w:rsidRPr="00277FA6">
        <w:rPr>
          <w:noProof/>
        </w:rPr>
        <w:t xml:space="preserve">(2), 173-180. </w:t>
      </w:r>
    </w:p>
    <w:p w14:paraId="6EE71E52" w14:textId="77777777" w:rsidR="00277FA6" w:rsidRPr="00277FA6" w:rsidRDefault="00277FA6" w:rsidP="00277FA6">
      <w:pPr>
        <w:pStyle w:val="EndNoteBibliography"/>
        <w:ind w:left="720" w:hanging="720"/>
        <w:rPr>
          <w:noProof/>
        </w:rPr>
      </w:pPr>
      <w:r w:rsidRPr="00277FA6">
        <w:rPr>
          <w:noProof/>
        </w:rPr>
        <w:t xml:space="preserve">Jamieson, K. H., &amp; Birdsell, D. S. (1990). </w:t>
      </w:r>
      <w:r w:rsidRPr="00277FA6">
        <w:rPr>
          <w:i/>
          <w:noProof/>
        </w:rPr>
        <w:t>Presidential debates: The challenge of creating an informed electorate</w:t>
      </w:r>
      <w:r w:rsidRPr="00277FA6">
        <w:rPr>
          <w:noProof/>
        </w:rPr>
        <w:t>: Oxford University Press on Demand.</w:t>
      </w:r>
    </w:p>
    <w:p w14:paraId="4B4ACFA4" w14:textId="77777777" w:rsidR="00277FA6" w:rsidRPr="00277FA6" w:rsidRDefault="00277FA6" w:rsidP="00277FA6">
      <w:pPr>
        <w:pStyle w:val="EndNoteBibliography"/>
        <w:ind w:left="720" w:hanging="720"/>
        <w:rPr>
          <w:noProof/>
        </w:rPr>
      </w:pPr>
      <w:r w:rsidRPr="00277FA6">
        <w:rPr>
          <w:noProof/>
        </w:rPr>
        <w:t xml:space="preserve">Kepplinger, H. M. (2002). Mediatization of politics: Theory and data. </w:t>
      </w:r>
      <w:r w:rsidRPr="00277FA6">
        <w:rPr>
          <w:i/>
          <w:noProof/>
        </w:rPr>
        <w:t>Journal of communication, 52</w:t>
      </w:r>
      <w:r w:rsidRPr="00277FA6">
        <w:rPr>
          <w:noProof/>
        </w:rPr>
        <w:t xml:space="preserve">(4), 972-986. </w:t>
      </w:r>
    </w:p>
    <w:p w14:paraId="55402D31" w14:textId="77777777" w:rsidR="00277FA6" w:rsidRPr="00277FA6" w:rsidRDefault="00277FA6" w:rsidP="00277FA6">
      <w:pPr>
        <w:pStyle w:val="EndNoteBibliography"/>
        <w:ind w:left="720" w:hanging="720"/>
        <w:rPr>
          <w:noProof/>
        </w:rPr>
      </w:pPr>
      <w:r w:rsidRPr="00277FA6">
        <w:rPr>
          <w:noProof/>
        </w:rPr>
        <w:t xml:space="preserve">Koleva, S. P., Graham, J., Iyer, R., Ditto, P. H., &amp; Haidt, J. (2012). Tracing the threads: How five moral concerns (especially Purity) help explain culture war attitudes. </w:t>
      </w:r>
      <w:r w:rsidRPr="00277FA6">
        <w:rPr>
          <w:i/>
          <w:noProof/>
        </w:rPr>
        <w:t>Journal of Research in Personality, 46</w:t>
      </w:r>
      <w:r w:rsidRPr="00277FA6">
        <w:rPr>
          <w:noProof/>
        </w:rPr>
        <w:t xml:space="preserve">(2), 184-194. </w:t>
      </w:r>
    </w:p>
    <w:p w14:paraId="42053117" w14:textId="77777777" w:rsidR="00277FA6" w:rsidRPr="00277FA6" w:rsidRDefault="00277FA6" w:rsidP="00277FA6">
      <w:pPr>
        <w:pStyle w:val="EndNoteBibliography"/>
        <w:ind w:left="720" w:hanging="720"/>
        <w:rPr>
          <w:noProof/>
        </w:rPr>
      </w:pPr>
      <w:r w:rsidRPr="00277FA6">
        <w:rPr>
          <w:noProof/>
        </w:rPr>
        <w:t xml:space="preserve">Kraft, P. W. (2018). Measuring morality in political attitude expression. </w:t>
      </w:r>
      <w:r w:rsidRPr="00277FA6">
        <w:rPr>
          <w:i/>
          <w:noProof/>
        </w:rPr>
        <w:t>The Journal of Politics, 80</w:t>
      </w:r>
      <w:r w:rsidRPr="00277FA6">
        <w:rPr>
          <w:noProof/>
        </w:rPr>
        <w:t xml:space="preserve">(3), 1028-1033. </w:t>
      </w:r>
    </w:p>
    <w:p w14:paraId="14495332" w14:textId="77777777" w:rsidR="00277FA6" w:rsidRPr="00277FA6" w:rsidRDefault="00277FA6" w:rsidP="00277FA6">
      <w:pPr>
        <w:pStyle w:val="EndNoteBibliography"/>
        <w:ind w:left="720" w:hanging="720"/>
        <w:rPr>
          <w:noProof/>
        </w:rPr>
      </w:pPr>
      <w:r w:rsidRPr="00277FA6">
        <w:rPr>
          <w:noProof/>
        </w:rPr>
        <w:t xml:space="preserve">Kriesi, H. (2013). Conclusion: An assessment of the state of democracy given the challenges of globalization and mediatization. In </w:t>
      </w:r>
      <w:r w:rsidRPr="00277FA6">
        <w:rPr>
          <w:i/>
          <w:noProof/>
        </w:rPr>
        <w:t>Democracy in the Age of Globalization and Mediatization</w:t>
      </w:r>
      <w:r w:rsidRPr="00277FA6">
        <w:rPr>
          <w:noProof/>
        </w:rPr>
        <w:t xml:space="preserve"> (pp. 202-215): Springer.</w:t>
      </w:r>
    </w:p>
    <w:p w14:paraId="73979C8F" w14:textId="77777777" w:rsidR="00277FA6" w:rsidRPr="00277FA6" w:rsidRDefault="00277FA6" w:rsidP="00277FA6">
      <w:pPr>
        <w:pStyle w:val="EndNoteBibliography"/>
        <w:ind w:left="720" w:hanging="720"/>
        <w:rPr>
          <w:noProof/>
        </w:rPr>
      </w:pPr>
      <w:r w:rsidRPr="00277FA6">
        <w:rPr>
          <w:noProof/>
        </w:rPr>
        <w:t xml:space="preserve">Kristensen, N. N. (2000). Journalistik som profession. </w:t>
      </w:r>
      <w:r w:rsidRPr="00277FA6">
        <w:rPr>
          <w:i/>
          <w:noProof/>
        </w:rPr>
        <w:t xml:space="preserve">Om journalistens rolleplacering i et </w:t>
      </w:r>
      <w:r w:rsidRPr="00277FA6">
        <w:rPr>
          <w:i/>
          <w:noProof/>
        </w:rPr>
        <w:lastRenderedPageBreak/>
        <w:t>professionssociologisk perspektiv.[Journalism as profession] In F. Henriksen (Ed.), Sekvens</w:t>
      </w:r>
      <w:r w:rsidRPr="00277FA6">
        <w:rPr>
          <w:noProof/>
        </w:rPr>
        <w:t xml:space="preserve">, 159-184. </w:t>
      </w:r>
    </w:p>
    <w:p w14:paraId="189C91EB" w14:textId="77777777" w:rsidR="00277FA6" w:rsidRPr="00277FA6" w:rsidRDefault="00277FA6" w:rsidP="00277FA6">
      <w:pPr>
        <w:pStyle w:val="EndNoteBibliography"/>
        <w:ind w:left="720" w:hanging="720"/>
        <w:rPr>
          <w:noProof/>
        </w:rPr>
      </w:pPr>
      <w:r w:rsidRPr="00277FA6">
        <w:rPr>
          <w:noProof/>
        </w:rPr>
        <w:t xml:space="preserve">Lewis, P. G. (2019). Moral Foundations in the 2015-16 US Presidential Primary Debates: The Positive and Negative Moral Vocabulary of Partisan Elites. </w:t>
      </w:r>
      <w:r w:rsidRPr="00277FA6">
        <w:rPr>
          <w:i/>
          <w:noProof/>
        </w:rPr>
        <w:t>Social Sciences, 8</w:t>
      </w:r>
      <w:r w:rsidRPr="00277FA6">
        <w:rPr>
          <w:noProof/>
        </w:rPr>
        <w:t xml:space="preserve">(8), 233. </w:t>
      </w:r>
    </w:p>
    <w:p w14:paraId="1E065609" w14:textId="77777777" w:rsidR="00277FA6" w:rsidRPr="00277FA6" w:rsidRDefault="00277FA6" w:rsidP="00277FA6">
      <w:pPr>
        <w:pStyle w:val="EndNoteBibliography"/>
        <w:ind w:left="720" w:hanging="720"/>
        <w:rPr>
          <w:noProof/>
        </w:rPr>
      </w:pPr>
      <w:r w:rsidRPr="00277FA6">
        <w:rPr>
          <w:noProof/>
        </w:rPr>
        <w:t xml:space="preserve">Lowry, D. T., Bridges, J. A., &amp; Barefield, P. A. (1990). Effects of TV “Instant Analysis and Querulous Criticism:” following the First Bush-Dukakis Debate. </w:t>
      </w:r>
      <w:r w:rsidRPr="00277FA6">
        <w:rPr>
          <w:i/>
          <w:noProof/>
        </w:rPr>
        <w:t>Journalism quarterly, 67</w:t>
      </w:r>
      <w:r w:rsidRPr="00277FA6">
        <w:rPr>
          <w:noProof/>
        </w:rPr>
        <w:t xml:space="preserve">(4), 814-825. </w:t>
      </w:r>
    </w:p>
    <w:p w14:paraId="700A6CFA" w14:textId="77777777" w:rsidR="00277FA6" w:rsidRPr="00277FA6" w:rsidRDefault="00277FA6" w:rsidP="00277FA6">
      <w:pPr>
        <w:pStyle w:val="EndNoteBibliography"/>
        <w:ind w:left="720" w:hanging="720"/>
        <w:rPr>
          <w:noProof/>
        </w:rPr>
      </w:pPr>
      <w:r w:rsidRPr="00277FA6">
        <w:rPr>
          <w:noProof/>
        </w:rPr>
        <w:t xml:space="preserve">Marcinkowski, F., &amp; Steiner, A. (2014). Mediatization and political autonomy: A systems approach. In </w:t>
      </w:r>
      <w:r w:rsidRPr="00277FA6">
        <w:rPr>
          <w:i/>
          <w:noProof/>
        </w:rPr>
        <w:t>Mediatization of Politics</w:t>
      </w:r>
      <w:r w:rsidRPr="00277FA6">
        <w:rPr>
          <w:noProof/>
        </w:rPr>
        <w:t xml:space="preserve"> (pp. 74-89): Springer.</w:t>
      </w:r>
    </w:p>
    <w:p w14:paraId="4A2401BC" w14:textId="77777777" w:rsidR="00277FA6" w:rsidRPr="00277FA6" w:rsidRDefault="00277FA6" w:rsidP="00277FA6">
      <w:pPr>
        <w:pStyle w:val="EndNoteBibliography"/>
        <w:ind w:left="720" w:hanging="720"/>
        <w:rPr>
          <w:noProof/>
        </w:rPr>
      </w:pPr>
      <w:r w:rsidRPr="00277FA6">
        <w:rPr>
          <w:noProof/>
        </w:rPr>
        <w:t xml:space="preserve">Matsuo, A., Sasahara, K., Taguchi, Y., &amp; Karasawa, M. (2019). Development and validation of the japanese moral foundations dictionary. </w:t>
      </w:r>
      <w:r w:rsidRPr="00277FA6">
        <w:rPr>
          <w:i/>
          <w:noProof/>
        </w:rPr>
        <w:t>PloS one, 14</w:t>
      </w:r>
      <w:r w:rsidRPr="00277FA6">
        <w:rPr>
          <w:noProof/>
        </w:rPr>
        <w:t xml:space="preserve">(3), e0213343. </w:t>
      </w:r>
    </w:p>
    <w:p w14:paraId="1B93F3BB" w14:textId="77777777" w:rsidR="00277FA6" w:rsidRPr="00277FA6" w:rsidRDefault="00277FA6" w:rsidP="00277FA6">
      <w:pPr>
        <w:pStyle w:val="EndNoteBibliography"/>
        <w:ind w:left="720" w:hanging="720"/>
        <w:rPr>
          <w:noProof/>
        </w:rPr>
      </w:pPr>
      <w:r w:rsidRPr="00277FA6">
        <w:rPr>
          <w:noProof/>
        </w:rPr>
        <w:t xml:space="preserve">Mazzoleni, G. (2008). Mediatization of politics. In </w:t>
      </w:r>
      <w:r w:rsidRPr="00277FA6">
        <w:rPr>
          <w:i/>
          <w:noProof/>
        </w:rPr>
        <w:t>The international encyclopedia of communication</w:t>
      </w:r>
      <w:r w:rsidRPr="00277FA6">
        <w:rPr>
          <w:noProof/>
        </w:rPr>
        <w:t xml:space="preserve"> (Vol. 7, pp. 3047-3051). Hoboken, NJ: John Wiley &amp; Sons, Inc.</w:t>
      </w:r>
    </w:p>
    <w:p w14:paraId="1DBB335D" w14:textId="77777777" w:rsidR="00277FA6" w:rsidRPr="00277FA6" w:rsidRDefault="00277FA6" w:rsidP="00277FA6">
      <w:pPr>
        <w:pStyle w:val="EndNoteBibliography"/>
        <w:ind w:left="720" w:hanging="720"/>
        <w:rPr>
          <w:noProof/>
        </w:rPr>
      </w:pPr>
      <w:r w:rsidRPr="00277FA6">
        <w:rPr>
          <w:noProof/>
        </w:rPr>
        <w:t xml:space="preserve">Mazzoleni, G. (2014). Mediatization and political populism. In </w:t>
      </w:r>
      <w:r w:rsidRPr="00277FA6">
        <w:rPr>
          <w:i/>
          <w:noProof/>
        </w:rPr>
        <w:t>Mediatization of politics</w:t>
      </w:r>
      <w:r w:rsidRPr="00277FA6">
        <w:rPr>
          <w:noProof/>
        </w:rPr>
        <w:t xml:space="preserve"> (pp. 42-56): Springer.</w:t>
      </w:r>
    </w:p>
    <w:p w14:paraId="01953E25" w14:textId="77777777" w:rsidR="00277FA6" w:rsidRPr="00277FA6" w:rsidRDefault="00277FA6" w:rsidP="00277FA6">
      <w:pPr>
        <w:pStyle w:val="EndNoteBibliography"/>
        <w:ind w:left="720" w:hanging="720"/>
        <w:rPr>
          <w:noProof/>
        </w:rPr>
      </w:pPr>
      <w:r w:rsidRPr="00277FA6">
        <w:rPr>
          <w:noProof/>
        </w:rPr>
        <w:t xml:space="preserve">Mazzoleni, G., &amp; Schulz, W. (1999). " Mediatization" of politics: A challenge for democracy? </w:t>
      </w:r>
      <w:r w:rsidRPr="00277FA6">
        <w:rPr>
          <w:i/>
          <w:noProof/>
        </w:rPr>
        <w:t>Political communication, 16</w:t>
      </w:r>
      <w:r w:rsidRPr="00277FA6">
        <w:rPr>
          <w:noProof/>
        </w:rPr>
        <w:t xml:space="preserve">(3), 247-261. </w:t>
      </w:r>
    </w:p>
    <w:p w14:paraId="6DC4F87D" w14:textId="77777777" w:rsidR="00277FA6" w:rsidRPr="00277FA6" w:rsidRDefault="00277FA6" w:rsidP="00277FA6">
      <w:pPr>
        <w:pStyle w:val="EndNoteBibliography"/>
        <w:ind w:left="720" w:hanging="720"/>
        <w:rPr>
          <w:noProof/>
        </w:rPr>
      </w:pPr>
      <w:r w:rsidRPr="00277FA6">
        <w:rPr>
          <w:noProof/>
        </w:rPr>
        <w:t xml:space="preserve">McKinney, M. S., &amp; Carlin, D. B. (2004). Political campaign debates. </w:t>
      </w:r>
      <w:r w:rsidRPr="00277FA6">
        <w:rPr>
          <w:i/>
          <w:noProof/>
        </w:rPr>
        <w:t>Handbook of political communication research</w:t>
      </w:r>
      <w:r w:rsidRPr="00277FA6">
        <w:rPr>
          <w:noProof/>
        </w:rPr>
        <w:t xml:space="preserve">, 203-234. </w:t>
      </w:r>
    </w:p>
    <w:p w14:paraId="365653BF" w14:textId="77777777" w:rsidR="00277FA6" w:rsidRPr="00277FA6" w:rsidRDefault="00277FA6" w:rsidP="00277FA6">
      <w:pPr>
        <w:pStyle w:val="EndNoteBibliography"/>
        <w:ind w:left="720" w:hanging="720"/>
        <w:rPr>
          <w:noProof/>
        </w:rPr>
      </w:pPr>
      <w:r w:rsidRPr="00277FA6">
        <w:rPr>
          <w:noProof/>
        </w:rPr>
        <w:t xml:space="preserve">McKinney, M. S., Dudash, E. A., &amp; Hodgkinson, G. (2003). Viewer reactions to the 2000 presidential debates. </w:t>
      </w:r>
      <w:r w:rsidRPr="00277FA6">
        <w:rPr>
          <w:i/>
          <w:noProof/>
        </w:rPr>
        <w:t>The millennium election: Communication in the 2000 campaign</w:t>
      </w:r>
      <w:r w:rsidRPr="00277FA6">
        <w:rPr>
          <w:noProof/>
        </w:rPr>
        <w:t xml:space="preserve">, 43-58. </w:t>
      </w:r>
    </w:p>
    <w:p w14:paraId="6F3C9001" w14:textId="77777777" w:rsidR="00277FA6" w:rsidRPr="00277FA6" w:rsidRDefault="00277FA6" w:rsidP="00277FA6">
      <w:pPr>
        <w:pStyle w:val="EndNoteBibliography"/>
        <w:ind w:left="720" w:hanging="720"/>
        <w:rPr>
          <w:noProof/>
        </w:rPr>
      </w:pPr>
      <w:r w:rsidRPr="00277FA6">
        <w:rPr>
          <w:noProof/>
        </w:rPr>
        <w:t xml:space="preserve">McKinnon, L. M., &amp; Tedesco, J. C. (1996). The influence of medium and media commentary on </w:t>
      </w:r>
      <w:r w:rsidRPr="00277FA6">
        <w:rPr>
          <w:noProof/>
        </w:rPr>
        <w:lastRenderedPageBreak/>
        <w:t xml:space="preserve">presidential debate effects. </w:t>
      </w:r>
      <w:r w:rsidRPr="00277FA6">
        <w:rPr>
          <w:i/>
          <w:noProof/>
        </w:rPr>
        <w:t>The electronic election: Perspectives on the</w:t>
      </w:r>
      <w:r w:rsidRPr="00277FA6">
        <w:rPr>
          <w:noProof/>
        </w:rPr>
        <w:t xml:space="preserve">, 191-206. </w:t>
      </w:r>
    </w:p>
    <w:p w14:paraId="3E31E0C6" w14:textId="77777777" w:rsidR="00277FA6" w:rsidRPr="00277FA6" w:rsidRDefault="00277FA6" w:rsidP="00277FA6">
      <w:pPr>
        <w:pStyle w:val="EndNoteBibliography"/>
        <w:ind w:left="720" w:hanging="720"/>
        <w:rPr>
          <w:noProof/>
        </w:rPr>
      </w:pPr>
      <w:r w:rsidRPr="00277FA6">
        <w:rPr>
          <w:noProof/>
        </w:rPr>
        <w:t xml:space="preserve">McKinnon, L. M., Tedesco, J. C., &amp; Kaid, L. L. (1993). The third 1992 presidential debate: Channel and commentary effects. </w:t>
      </w:r>
      <w:r w:rsidRPr="00277FA6">
        <w:rPr>
          <w:i/>
          <w:noProof/>
        </w:rPr>
        <w:t>Argumentation and Advocacy, 30</w:t>
      </w:r>
      <w:r w:rsidRPr="00277FA6">
        <w:rPr>
          <w:noProof/>
        </w:rPr>
        <w:t xml:space="preserve">(2), 106-118. </w:t>
      </w:r>
    </w:p>
    <w:p w14:paraId="7459EDB7" w14:textId="77777777" w:rsidR="00277FA6" w:rsidRPr="00277FA6" w:rsidRDefault="00277FA6" w:rsidP="00277FA6">
      <w:pPr>
        <w:pStyle w:val="EndNoteBibliography"/>
        <w:ind w:left="720" w:hanging="720"/>
        <w:rPr>
          <w:noProof/>
        </w:rPr>
      </w:pPr>
      <w:r w:rsidRPr="00277FA6">
        <w:rPr>
          <w:noProof/>
        </w:rPr>
        <w:t xml:space="preserve">Mikolov, T., Sutskever, I., Chen, K., Corrado, G. S., &amp; Dean, J. (2013). </w:t>
      </w:r>
      <w:r w:rsidRPr="00277FA6">
        <w:rPr>
          <w:i/>
          <w:noProof/>
        </w:rPr>
        <w:t>Distributed representations of words and phrases and their compositionality.</w:t>
      </w:r>
      <w:r w:rsidRPr="00277FA6">
        <w:rPr>
          <w:noProof/>
        </w:rPr>
        <w:t xml:space="preserve"> Paper presented at the Advances in neural information processing systems.</w:t>
      </w:r>
    </w:p>
    <w:p w14:paraId="093BEA4B" w14:textId="77777777" w:rsidR="00277FA6" w:rsidRPr="00277FA6" w:rsidRDefault="00277FA6" w:rsidP="00277FA6">
      <w:pPr>
        <w:pStyle w:val="EndNoteBibliography"/>
        <w:ind w:left="720" w:hanging="720"/>
        <w:rPr>
          <w:noProof/>
        </w:rPr>
      </w:pPr>
      <w:r w:rsidRPr="00277FA6">
        <w:rPr>
          <w:noProof/>
        </w:rPr>
        <w:t xml:space="preserve">Nisbett, R. E., &amp; Wilson, T. D. (1977). Telling more than we can know: verbal reports on mental processes. </w:t>
      </w:r>
      <w:r w:rsidRPr="00277FA6">
        <w:rPr>
          <w:i/>
          <w:noProof/>
        </w:rPr>
        <w:t>Psychological review, 84</w:t>
      </w:r>
      <w:r w:rsidRPr="00277FA6">
        <w:rPr>
          <w:noProof/>
        </w:rPr>
        <w:t xml:space="preserve">(3), 231. </w:t>
      </w:r>
    </w:p>
    <w:p w14:paraId="742D4FEB" w14:textId="77777777" w:rsidR="00277FA6" w:rsidRPr="00277FA6" w:rsidRDefault="00277FA6" w:rsidP="00277FA6">
      <w:pPr>
        <w:pStyle w:val="EndNoteBibliography"/>
        <w:ind w:left="720" w:hanging="720"/>
        <w:rPr>
          <w:noProof/>
        </w:rPr>
      </w:pPr>
      <w:r w:rsidRPr="00277FA6">
        <w:rPr>
          <w:noProof/>
        </w:rPr>
        <w:t xml:space="preserve">Sagi, E., &amp; Dehghani, M. (2014). Measuring moral rhetoric in text. </w:t>
      </w:r>
      <w:r w:rsidRPr="00277FA6">
        <w:rPr>
          <w:i/>
          <w:noProof/>
        </w:rPr>
        <w:t>Social science computer review, 32</w:t>
      </w:r>
      <w:r w:rsidRPr="00277FA6">
        <w:rPr>
          <w:noProof/>
        </w:rPr>
        <w:t xml:space="preserve">(2), 132-144. </w:t>
      </w:r>
    </w:p>
    <w:p w14:paraId="3D2778A3" w14:textId="77777777" w:rsidR="00277FA6" w:rsidRPr="00277FA6" w:rsidRDefault="00277FA6" w:rsidP="00277FA6">
      <w:pPr>
        <w:pStyle w:val="EndNoteBibliography"/>
        <w:ind w:left="720" w:hanging="720"/>
        <w:rPr>
          <w:noProof/>
        </w:rPr>
      </w:pPr>
      <w:r w:rsidRPr="00277FA6">
        <w:rPr>
          <w:noProof/>
        </w:rPr>
        <w:t xml:space="preserve">Schudson, M. (1981). </w:t>
      </w:r>
      <w:r w:rsidRPr="00277FA6">
        <w:rPr>
          <w:i/>
          <w:noProof/>
        </w:rPr>
        <w:t>Discovering the news: A social history of American newspapers</w:t>
      </w:r>
      <w:r w:rsidRPr="00277FA6">
        <w:rPr>
          <w:noProof/>
        </w:rPr>
        <w:t>: Basic books.</w:t>
      </w:r>
    </w:p>
    <w:p w14:paraId="5EF075C8" w14:textId="77777777" w:rsidR="00277FA6" w:rsidRPr="00277FA6" w:rsidRDefault="00277FA6" w:rsidP="00277FA6">
      <w:pPr>
        <w:pStyle w:val="EndNoteBibliography"/>
        <w:ind w:left="720" w:hanging="720"/>
        <w:rPr>
          <w:noProof/>
        </w:rPr>
      </w:pPr>
      <w:r w:rsidRPr="00277FA6">
        <w:rPr>
          <w:noProof/>
        </w:rPr>
        <w:t xml:space="preserve">Steeper, F. T. (1978). Public response to Gerald Ford's statements on Eastern Europe in the second debate. </w:t>
      </w:r>
      <w:r w:rsidRPr="00277FA6">
        <w:rPr>
          <w:i/>
          <w:noProof/>
        </w:rPr>
        <w:t>The presidential debates: Media, electoral, and policy perspectives</w:t>
      </w:r>
      <w:r w:rsidRPr="00277FA6">
        <w:rPr>
          <w:noProof/>
        </w:rPr>
        <w:t xml:space="preserve">, 81-101. </w:t>
      </w:r>
    </w:p>
    <w:p w14:paraId="2DD08627" w14:textId="77777777" w:rsidR="00277FA6" w:rsidRPr="00277FA6" w:rsidRDefault="00277FA6" w:rsidP="00277FA6">
      <w:pPr>
        <w:pStyle w:val="EndNoteBibliography"/>
        <w:ind w:left="720" w:hanging="720"/>
        <w:rPr>
          <w:noProof/>
        </w:rPr>
      </w:pPr>
      <w:r w:rsidRPr="00277FA6">
        <w:rPr>
          <w:noProof/>
        </w:rPr>
        <w:t xml:space="preserve">Strömbäck, J. (2008). Four phases of mediatization: An analysis of the mediatization of politics. </w:t>
      </w:r>
      <w:r w:rsidRPr="00277FA6">
        <w:rPr>
          <w:i/>
          <w:noProof/>
        </w:rPr>
        <w:t>The international journal of press/politics, 13</w:t>
      </w:r>
      <w:r w:rsidRPr="00277FA6">
        <w:rPr>
          <w:noProof/>
        </w:rPr>
        <w:t xml:space="preserve">(3), 228-246. </w:t>
      </w:r>
    </w:p>
    <w:p w14:paraId="1B66EFDC" w14:textId="77777777" w:rsidR="00277FA6" w:rsidRPr="00277FA6" w:rsidRDefault="00277FA6" w:rsidP="00277FA6">
      <w:pPr>
        <w:pStyle w:val="EndNoteBibliography"/>
        <w:ind w:left="720" w:hanging="720"/>
        <w:rPr>
          <w:noProof/>
        </w:rPr>
      </w:pPr>
      <w:r w:rsidRPr="00277FA6">
        <w:rPr>
          <w:noProof/>
        </w:rPr>
        <w:t xml:space="preserve">Strömbäck, J., &amp; Esser, F. (2014). Mediatization of politics: Towards a theoretical framework. In </w:t>
      </w:r>
      <w:r w:rsidRPr="00277FA6">
        <w:rPr>
          <w:i/>
          <w:noProof/>
        </w:rPr>
        <w:t>Mediatization of politics</w:t>
      </w:r>
      <w:r w:rsidRPr="00277FA6">
        <w:rPr>
          <w:noProof/>
        </w:rPr>
        <w:t xml:space="preserve"> (pp. 3-28): Springer.</w:t>
      </w:r>
    </w:p>
    <w:p w14:paraId="5318EB84" w14:textId="77777777" w:rsidR="00277FA6" w:rsidRPr="00277FA6" w:rsidRDefault="00277FA6" w:rsidP="00277FA6">
      <w:pPr>
        <w:pStyle w:val="EndNoteBibliography"/>
        <w:ind w:left="720" w:hanging="720"/>
        <w:rPr>
          <w:noProof/>
        </w:rPr>
      </w:pPr>
      <w:r w:rsidRPr="00277FA6">
        <w:rPr>
          <w:noProof/>
        </w:rPr>
        <w:t xml:space="preserve">Strömbäck, J., Esser, F., &amp; Lundby, K. (2009). Shaping politics: Mediatization and media interventionism. </w:t>
      </w:r>
    </w:p>
    <w:p w14:paraId="47D5B397" w14:textId="77777777" w:rsidR="00277FA6" w:rsidRPr="00277FA6" w:rsidRDefault="00277FA6" w:rsidP="00277FA6">
      <w:pPr>
        <w:pStyle w:val="EndNoteBibliography"/>
        <w:ind w:left="720" w:hanging="720"/>
        <w:rPr>
          <w:noProof/>
        </w:rPr>
      </w:pPr>
      <w:r w:rsidRPr="00277FA6">
        <w:rPr>
          <w:noProof/>
        </w:rPr>
        <w:t xml:space="preserve">Van Aelst, P., Thesen, G., Walgrave, S., &amp; Vliegenthart, R. (2014). Mediatization and political agenda-setting: changing issue priorities? In </w:t>
      </w:r>
      <w:r w:rsidRPr="00277FA6">
        <w:rPr>
          <w:i/>
          <w:noProof/>
        </w:rPr>
        <w:t>Mediatization of politics</w:t>
      </w:r>
      <w:r w:rsidRPr="00277FA6">
        <w:rPr>
          <w:noProof/>
        </w:rPr>
        <w:t xml:space="preserve"> (pp. 200-220): </w:t>
      </w:r>
      <w:r w:rsidRPr="00277FA6">
        <w:rPr>
          <w:noProof/>
        </w:rPr>
        <w:lastRenderedPageBreak/>
        <w:t>Springer.</w:t>
      </w:r>
    </w:p>
    <w:p w14:paraId="56E36567" w14:textId="77777777" w:rsidR="00277FA6" w:rsidRPr="00277FA6" w:rsidRDefault="00277FA6" w:rsidP="00277FA6">
      <w:pPr>
        <w:pStyle w:val="EndNoteBibliography"/>
        <w:ind w:left="720" w:hanging="720"/>
        <w:rPr>
          <w:noProof/>
        </w:rPr>
      </w:pPr>
      <w:r w:rsidRPr="00277FA6">
        <w:rPr>
          <w:noProof/>
        </w:rPr>
        <w:t xml:space="preserve">Weber, C. R., &amp; Federico, C. M. (2013). Moral foundations and heterogeneity in ideological preferences. </w:t>
      </w:r>
      <w:r w:rsidRPr="00277FA6">
        <w:rPr>
          <w:i/>
          <w:noProof/>
        </w:rPr>
        <w:t>Political Psychology, 34</w:t>
      </w:r>
      <w:r w:rsidRPr="00277FA6">
        <w:rPr>
          <w:noProof/>
        </w:rPr>
        <w:t xml:space="preserve">(1), 107-126. </w:t>
      </w:r>
    </w:p>
    <w:p w14:paraId="1D797A33" w14:textId="77777777" w:rsidR="00277FA6" w:rsidRPr="00277FA6" w:rsidRDefault="00277FA6" w:rsidP="00277FA6">
      <w:pPr>
        <w:pStyle w:val="EndNoteBibliography"/>
        <w:ind w:left="720" w:hanging="720"/>
        <w:rPr>
          <w:noProof/>
        </w:rPr>
      </w:pPr>
      <w:r w:rsidRPr="00277FA6">
        <w:rPr>
          <w:noProof/>
        </w:rPr>
        <w:t xml:space="preserve">Wheatley, T., &amp; Haidt, J. (2005). Hypnotic disgust makes moral judgments more severe. </w:t>
      </w:r>
      <w:r w:rsidRPr="00277FA6">
        <w:rPr>
          <w:i/>
          <w:noProof/>
        </w:rPr>
        <w:t>Psychological science, 16</w:t>
      </w:r>
      <w:r w:rsidRPr="00277FA6">
        <w:rPr>
          <w:noProof/>
        </w:rPr>
        <w:t xml:space="preserve">(10), 780-784. </w:t>
      </w:r>
    </w:p>
    <w:p w14:paraId="1DAE20C4" w14:textId="01A2CFD5" w:rsidR="00AF1BC7" w:rsidRPr="009E2D9F" w:rsidRDefault="00F73438" w:rsidP="006B74AF">
      <w:pPr>
        <w:pStyle w:val="Heading1"/>
        <w:ind w:left="0" w:firstLine="0"/>
        <w:rPr>
          <w:lang w:eastAsia="zh-CN"/>
        </w:rPr>
      </w:pPr>
      <w:r>
        <w:rPr>
          <w:lang w:eastAsia="zh-CN"/>
        </w:rPr>
        <w:fldChar w:fldCharType="end"/>
      </w:r>
    </w:p>
    <w:sectPr w:rsidR="00AF1BC7" w:rsidRPr="009E2D9F" w:rsidSect="008F6871">
      <w:headerReference w:type="default" r:id="rId16"/>
      <w:pgSz w:w="12240" w:h="15840"/>
      <w:pgMar w:top="1440" w:right="1440" w:bottom="1440" w:left="1440" w:header="720" w:footer="720" w:gutter="0"/>
      <w:pgNumType w:start="1"/>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u, Lingshu (MU-Student)" w:date="2021-09-11T10:18:00Z" w:initials="HL(S">
    <w:p w14:paraId="055525C9" w14:textId="04020A95" w:rsidR="005428F4" w:rsidRDefault="005428F4">
      <w:pPr>
        <w:pStyle w:val="CommentText"/>
        <w:rPr>
          <w:lang w:eastAsia="zh-CN"/>
        </w:rPr>
      </w:pPr>
      <w:r>
        <w:rPr>
          <w:rStyle w:val="CommentReference"/>
        </w:rPr>
        <w:annotationRef/>
      </w:r>
      <w:r>
        <w:rPr>
          <w:rFonts w:ascii="SimSun" w:eastAsia="SimSun" w:hAnsi="SimSun" w:cs="SimSun" w:hint="eastAsia"/>
          <w:lang w:eastAsia="zh-CN"/>
        </w:rPr>
        <w:t>感觉我们做不到这点。我们只能证明分歧有增加，但无法说明是什么导致了分歧，</w:t>
      </w:r>
      <w:r>
        <w:rPr>
          <w:rFonts w:ascii="SimSun" w:eastAsia="SimSun" w:hAnsi="SimSun" w:cs="SimSun"/>
          <w:lang w:eastAsia="zh-CN"/>
        </w:rPr>
        <w:t>mediatization</w:t>
      </w:r>
      <w:r>
        <w:rPr>
          <w:rFonts w:ascii="SimSun" w:eastAsia="SimSun" w:hAnsi="SimSun" w:cs="SimSun" w:hint="eastAsia"/>
          <w:lang w:eastAsia="zh-CN"/>
        </w:rPr>
        <w:t>是我们推测的一个可能性。无法证明me</w:t>
      </w:r>
      <w:r>
        <w:rPr>
          <w:rFonts w:ascii="SimSun" w:eastAsia="SimSun" w:hAnsi="SimSun" w:cs="SimSun"/>
          <w:lang w:eastAsia="zh-CN"/>
        </w:rPr>
        <w:t>diatization</w:t>
      </w:r>
      <w:r>
        <w:rPr>
          <w:rFonts w:ascii="SimSun" w:eastAsia="SimSun" w:hAnsi="SimSun" w:cs="SimSun" w:hint="eastAsia"/>
          <w:lang w:eastAsia="zh-CN"/>
        </w:rPr>
        <w:t xml:space="preserve"> 影响了democracies。</w:t>
      </w:r>
    </w:p>
  </w:comment>
  <w:comment w:id="6" w:author="Hu, Lingshu (MU-Student)" w:date="2021-09-11T10:31:00Z" w:initials="HL(S">
    <w:p w14:paraId="7254A2AB" w14:textId="6EDBA387" w:rsidR="00DA51D4" w:rsidRDefault="00DA51D4">
      <w:pPr>
        <w:pStyle w:val="CommentText"/>
        <w:rPr>
          <w:lang w:eastAsia="zh-CN"/>
        </w:rPr>
      </w:pPr>
      <w:r>
        <w:rPr>
          <w:rStyle w:val="CommentReference"/>
        </w:rPr>
        <w:annotationRef/>
      </w:r>
      <w:r>
        <w:rPr>
          <w:lang w:eastAsia="zh-CN"/>
        </w:rPr>
        <w:t xml:space="preserve">Clear is a bit too strong. Maybe </w:t>
      </w:r>
      <w:r w:rsidR="004E2259">
        <w:rPr>
          <w:lang w:eastAsia="zh-CN"/>
        </w:rPr>
        <w:t>delete it</w:t>
      </w:r>
      <w:r>
        <w:rPr>
          <w:lang w:eastAsia="zh-CN"/>
        </w:rPr>
        <w:t>?</w:t>
      </w:r>
    </w:p>
  </w:comment>
  <w:comment w:id="9" w:author="Hu, Lingshu (MU-Student)" w:date="2021-09-11T17:28:00Z" w:initials="HL(S">
    <w:p w14:paraId="35A0C75B" w14:textId="1833AED8" w:rsidR="001E544F" w:rsidRDefault="001E544F">
      <w:pPr>
        <w:pStyle w:val="CommentText"/>
        <w:rPr>
          <w:rFonts w:hint="eastAsia"/>
          <w:lang w:eastAsia="zh-CN"/>
        </w:rPr>
      </w:pPr>
      <w:r>
        <w:rPr>
          <w:rStyle w:val="CommentReference"/>
        </w:rPr>
        <w:annotationRef/>
      </w:r>
      <w:r>
        <w:rPr>
          <w:rFonts w:ascii="SimSun" w:eastAsia="SimSun" w:hAnsi="SimSun" w:cs="SimSun" w:hint="eastAsia"/>
          <w:lang w:eastAsia="zh-CN"/>
        </w:rPr>
        <w:t>感觉语气需要软一点。我们并不能证明这个，只能说m</w:t>
      </w:r>
      <w:r>
        <w:rPr>
          <w:rFonts w:ascii="SimSun" w:eastAsia="SimSun" w:hAnsi="SimSun" w:cs="SimSun"/>
          <w:lang w:eastAsia="zh-CN"/>
        </w:rPr>
        <w:t>ediatization</w:t>
      </w:r>
      <w:r>
        <w:rPr>
          <w:rFonts w:ascii="SimSun" w:eastAsia="SimSun" w:hAnsi="SimSun" w:cs="SimSun" w:hint="eastAsia"/>
          <w:lang w:eastAsia="zh-CN"/>
        </w:rPr>
        <w:t>是一个可能的原因。我们的大部分discussion都是speculation，而不是prove，所以都需要说得不那么绝对。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5525C9" w15:done="0"/>
  <w15:commentEx w15:paraId="7254A2AB" w15:done="0"/>
  <w15:commentEx w15:paraId="35A0C7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E700F7" w16cex:dateUtc="2021-09-11T14:18:00Z"/>
  <w16cex:commentExtensible w16cex:durableId="24E703EE" w16cex:dateUtc="2021-09-11T14:31:00Z"/>
  <w16cex:commentExtensible w16cex:durableId="24E765AD" w16cex:dateUtc="2021-09-11T2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5525C9" w16cid:durableId="24E700F7"/>
  <w16cid:commentId w16cid:paraId="7254A2AB" w16cid:durableId="24E703EE"/>
  <w16cid:commentId w16cid:paraId="35A0C75B" w16cid:durableId="24E765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5958D" w14:textId="77777777" w:rsidR="008823F3" w:rsidRDefault="008823F3">
      <w:pPr>
        <w:spacing w:line="240" w:lineRule="auto"/>
      </w:pPr>
      <w:r>
        <w:separator/>
      </w:r>
    </w:p>
  </w:endnote>
  <w:endnote w:type="continuationSeparator" w:id="0">
    <w:p w14:paraId="076FBFBD" w14:textId="77777777" w:rsidR="008823F3" w:rsidRDefault="008823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Lucida Grande">
    <w:altName w:val="Lucida Grande"/>
    <w:panose1 w:val="020B0600040502020204"/>
    <w:charset w:val="00"/>
    <w:family w:val="swiss"/>
    <w:pitch w:val="variable"/>
    <w:sig w:usb0="E1000AEF" w:usb1="5000A1FF" w:usb2="00000000" w:usb3="00000000" w:csb0="000001BF" w:csb1="00000000"/>
  </w:font>
  <w:font w:name="Monaco">
    <w:altName w:val="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2FF" w:usb1="400004FF"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3ECA9" w14:textId="77777777" w:rsidR="008823F3" w:rsidRDefault="008823F3">
      <w:pPr>
        <w:spacing w:line="240" w:lineRule="auto"/>
      </w:pPr>
      <w:r>
        <w:separator/>
      </w:r>
    </w:p>
  </w:footnote>
  <w:footnote w:type="continuationSeparator" w:id="0">
    <w:p w14:paraId="235C42C1" w14:textId="77777777" w:rsidR="008823F3" w:rsidRDefault="008823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1180177"/>
      <w:docPartObj>
        <w:docPartGallery w:val="Page Numbers (Top of Page)"/>
        <w:docPartUnique/>
      </w:docPartObj>
    </w:sdtPr>
    <w:sdtEndPr>
      <w:rPr>
        <w:rStyle w:val="PageNumber"/>
      </w:rPr>
    </w:sdtEndPr>
    <w:sdtContent>
      <w:p w14:paraId="6DB09DCE" w14:textId="77777777" w:rsidR="005428F4" w:rsidRDefault="005428F4"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A2EB09" w14:textId="77777777" w:rsidR="005428F4" w:rsidRDefault="005428F4" w:rsidP="009C3DDA">
    <w:pPr>
      <w:widowControl/>
      <w:autoSpaceDE/>
      <w:autoSpaceDN/>
      <w:adjustRightInd/>
      <w:ind w:firstLine="0"/>
      <w:rPr>
        <w:lang w:eastAsia="zh-CN"/>
      </w:rPr>
    </w:pPr>
    <w:r>
      <w:rPr>
        <w:color w:val="333333"/>
        <w:shd w:val="clear" w:color="auto" w:fill="FFFFFF"/>
        <w:lang w:eastAsia="zh-CN"/>
      </w:rPr>
      <w:t>MORAL DIVERGENCE IN PRESIDENTIAL DEBATES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6695731"/>
      <w:docPartObj>
        <w:docPartGallery w:val="Page Numbers (Top of Page)"/>
        <w:docPartUnique/>
      </w:docPartObj>
    </w:sdtPr>
    <w:sdtEndPr>
      <w:rPr>
        <w:rStyle w:val="PageNumber"/>
      </w:rPr>
    </w:sdtEndPr>
    <w:sdtContent>
      <w:p w14:paraId="6A858A38" w14:textId="77777777" w:rsidR="005428F4" w:rsidRDefault="005428F4"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1485CD" w14:textId="77777777" w:rsidR="005428F4" w:rsidRDefault="005428F4" w:rsidP="008F76D5">
    <w:pPr>
      <w:widowControl/>
      <w:autoSpaceDE/>
      <w:autoSpaceDN/>
      <w:adjustRightInd/>
      <w:ind w:firstLine="0"/>
      <w:rPr>
        <w:lang w:eastAsia="zh-CN"/>
      </w:rPr>
    </w:pPr>
    <w:r>
      <w:rPr>
        <w:color w:val="333333"/>
        <w:shd w:val="clear" w:color="auto" w:fill="FFFFFF"/>
        <w:lang w:eastAsia="zh-CN"/>
      </w:rPr>
      <w:t>MORAL DIVERGENCE IN PRESIDENTIAL DEBATES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1370" w:hanging="360"/>
      </w:pPr>
    </w:lvl>
    <w:lvl w:ilvl="2">
      <w:numFmt w:val="bullet"/>
      <w:lvlText w:val="‘"/>
      <w:lvlJc w:val="left"/>
      <w:pPr>
        <w:ind w:left="2280" w:hanging="360"/>
      </w:pPr>
    </w:lvl>
    <w:lvl w:ilvl="3">
      <w:numFmt w:val="bullet"/>
      <w:lvlText w:val="‘"/>
      <w:lvlJc w:val="left"/>
      <w:pPr>
        <w:ind w:left="3190" w:hanging="360"/>
      </w:pPr>
    </w:lvl>
    <w:lvl w:ilvl="4">
      <w:numFmt w:val="bullet"/>
      <w:lvlText w:val="‘"/>
      <w:lvlJc w:val="left"/>
      <w:pPr>
        <w:ind w:left="4100" w:hanging="360"/>
      </w:pPr>
    </w:lvl>
    <w:lvl w:ilvl="5">
      <w:numFmt w:val="bullet"/>
      <w:lvlText w:val="‘"/>
      <w:lvlJc w:val="left"/>
      <w:pPr>
        <w:ind w:left="5010" w:hanging="360"/>
      </w:pPr>
    </w:lvl>
    <w:lvl w:ilvl="6">
      <w:numFmt w:val="bullet"/>
      <w:lvlText w:val="‘"/>
      <w:lvlJc w:val="left"/>
      <w:pPr>
        <w:ind w:left="5920" w:hanging="360"/>
      </w:pPr>
    </w:lvl>
    <w:lvl w:ilvl="7">
      <w:numFmt w:val="bullet"/>
      <w:lvlText w:val="‘"/>
      <w:lvlJc w:val="left"/>
      <w:pPr>
        <w:ind w:left="6830" w:hanging="360"/>
      </w:pPr>
    </w:lvl>
    <w:lvl w:ilvl="8">
      <w:numFmt w:val="bullet"/>
      <w:lvlText w:val="‘"/>
      <w:lvlJc w:val="left"/>
      <w:pPr>
        <w:ind w:left="7740" w:hanging="360"/>
      </w:pPr>
    </w:lvl>
  </w:abstractNum>
  <w:abstractNum w:abstractNumId="1" w15:restartNumberingAfterBreak="0">
    <w:nsid w:val="00000403"/>
    <w:multiLevelType w:val="multilevel"/>
    <w:tmpl w:val="00000886"/>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836" w:hanging="360"/>
      </w:pPr>
      <w:rPr>
        <w:rFonts w:ascii="Symbol" w:hAnsi="Symbol"/>
        <w:b w:val="0"/>
        <w:w w:val="99"/>
        <w:sz w:val="24"/>
      </w:rPr>
    </w:lvl>
    <w:lvl w:ilvl="2">
      <w:numFmt w:val="bullet"/>
      <w:lvlText w:val="‘"/>
      <w:lvlJc w:val="left"/>
      <w:pPr>
        <w:ind w:left="1805" w:hanging="360"/>
      </w:pPr>
    </w:lvl>
    <w:lvl w:ilvl="3">
      <w:numFmt w:val="bullet"/>
      <w:lvlText w:val="‘"/>
      <w:lvlJc w:val="left"/>
      <w:pPr>
        <w:ind w:left="2774" w:hanging="360"/>
      </w:pPr>
    </w:lvl>
    <w:lvl w:ilvl="4">
      <w:numFmt w:val="bullet"/>
      <w:lvlText w:val="‘"/>
      <w:lvlJc w:val="left"/>
      <w:pPr>
        <w:ind w:left="3744" w:hanging="360"/>
      </w:pPr>
    </w:lvl>
    <w:lvl w:ilvl="5">
      <w:numFmt w:val="bullet"/>
      <w:lvlText w:val="‘"/>
      <w:lvlJc w:val="left"/>
      <w:pPr>
        <w:ind w:left="4713" w:hanging="360"/>
      </w:pPr>
    </w:lvl>
    <w:lvl w:ilvl="6">
      <w:numFmt w:val="bullet"/>
      <w:lvlText w:val="‘"/>
      <w:lvlJc w:val="left"/>
      <w:pPr>
        <w:ind w:left="5682" w:hanging="360"/>
      </w:pPr>
    </w:lvl>
    <w:lvl w:ilvl="7">
      <w:numFmt w:val="bullet"/>
      <w:lvlText w:val="‘"/>
      <w:lvlJc w:val="left"/>
      <w:pPr>
        <w:ind w:left="6652" w:hanging="360"/>
      </w:pPr>
    </w:lvl>
    <w:lvl w:ilvl="8">
      <w:numFmt w:val="bullet"/>
      <w:lvlText w:val="‘"/>
      <w:lvlJc w:val="left"/>
      <w:pPr>
        <w:ind w:left="7621" w:hanging="360"/>
      </w:pPr>
    </w:lvl>
  </w:abstractNum>
  <w:abstractNum w:abstractNumId="2" w15:restartNumberingAfterBreak="0">
    <w:nsid w:val="02D83B5E"/>
    <w:multiLevelType w:val="hybridMultilevel"/>
    <w:tmpl w:val="74AAFD16"/>
    <w:lvl w:ilvl="0" w:tplc="4002E74A">
      <w:start w:val="1"/>
      <w:numFmt w:val="bullet"/>
      <w:lvlText w:val=""/>
      <w:lvlJc w:val="left"/>
      <w:pPr>
        <w:ind w:left="720" w:hanging="360"/>
      </w:pPr>
      <w:rPr>
        <w:rFonts w:ascii="Symbol" w:hAnsi="Symbol" w:hint="default"/>
      </w:rPr>
    </w:lvl>
    <w:lvl w:ilvl="1" w:tplc="AA922AD8">
      <w:start w:val="1"/>
      <w:numFmt w:val="bullet"/>
      <w:lvlText w:val="o"/>
      <w:lvlJc w:val="left"/>
      <w:pPr>
        <w:ind w:left="1440" w:hanging="360"/>
      </w:pPr>
      <w:rPr>
        <w:rFonts w:ascii="Courier New" w:hAnsi="Courier New" w:hint="default"/>
      </w:rPr>
    </w:lvl>
    <w:lvl w:ilvl="2" w:tplc="FB2096DE" w:tentative="1">
      <w:start w:val="1"/>
      <w:numFmt w:val="bullet"/>
      <w:lvlText w:val=""/>
      <w:lvlJc w:val="left"/>
      <w:pPr>
        <w:ind w:left="2160" w:hanging="360"/>
      </w:pPr>
      <w:rPr>
        <w:rFonts w:ascii="Wingdings" w:hAnsi="Wingdings" w:hint="default"/>
      </w:rPr>
    </w:lvl>
    <w:lvl w:ilvl="3" w:tplc="4614ED12" w:tentative="1">
      <w:start w:val="1"/>
      <w:numFmt w:val="bullet"/>
      <w:lvlText w:val=""/>
      <w:lvlJc w:val="left"/>
      <w:pPr>
        <w:ind w:left="2880" w:hanging="360"/>
      </w:pPr>
      <w:rPr>
        <w:rFonts w:ascii="Symbol" w:hAnsi="Symbol" w:hint="default"/>
      </w:rPr>
    </w:lvl>
    <w:lvl w:ilvl="4" w:tplc="659CA3C4" w:tentative="1">
      <w:start w:val="1"/>
      <w:numFmt w:val="bullet"/>
      <w:lvlText w:val="o"/>
      <w:lvlJc w:val="left"/>
      <w:pPr>
        <w:ind w:left="3600" w:hanging="360"/>
      </w:pPr>
      <w:rPr>
        <w:rFonts w:ascii="Courier New" w:hAnsi="Courier New" w:hint="default"/>
      </w:rPr>
    </w:lvl>
    <w:lvl w:ilvl="5" w:tplc="0298CE14" w:tentative="1">
      <w:start w:val="1"/>
      <w:numFmt w:val="bullet"/>
      <w:lvlText w:val=""/>
      <w:lvlJc w:val="left"/>
      <w:pPr>
        <w:ind w:left="4320" w:hanging="360"/>
      </w:pPr>
      <w:rPr>
        <w:rFonts w:ascii="Wingdings" w:hAnsi="Wingdings" w:hint="default"/>
      </w:rPr>
    </w:lvl>
    <w:lvl w:ilvl="6" w:tplc="6DE685B6" w:tentative="1">
      <w:start w:val="1"/>
      <w:numFmt w:val="bullet"/>
      <w:lvlText w:val=""/>
      <w:lvlJc w:val="left"/>
      <w:pPr>
        <w:ind w:left="5040" w:hanging="360"/>
      </w:pPr>
      <w:rPr>
        <w:rFonts w:ascii="Symbol" w:hAnsi="Symbol" w:hint="default"/>
      </w:rPr>
    </w:lvl>
    <w:lvl w:ilvl="7" w:tplc="0F4AE5D4" w:tentative="1">
      <w:start w:val="1"/>
      <w:numFmt w:val="bullet"/>
      <w:lvlText w:val="o"/>
      <w:lvlJc w:val="left"/>
      <w:pPr>
        <w:ind w:left="5760" w:hanging="360"/>
      </w:pPr>
      <w:rPr>
        <w:rFonts w:ascii="Courier New" w:hAnsi="Courier New" w:hint="default"/>
      </w:rPr>
    </w:lvl>
    <w:lvl w:ilvl="8" w:tplc="7A4C25D8" w:tentative="1">
      <w:start w:val="1"/>
      <w:numFmt w:val="bullet"/>
      <w:lvlText w:val=""/>
      <w:lvlJc w:val="left"/>
      <w:pPr>
        <w:ind w:left="6480" w:hanging="360"/>
      </w:pPr>
      <w:rPr>
        <w:rFonts w:ascii="Wingdings" w:hAnsi="Wingdings" w:hint="default"/>
      </w:rPr>
    </w:lvl>
  </w:abstractNum>
  <w:abstractNum w:abstractNumId="3" w15:restartNumberingAfterBreak="0">
    <w:nsid w:val="15DD73BB"/>
    <w:multiLevelType w:val="hybridMultilevel"/>
    <w:tmpl w:val="33CEBC44"/>
    <w:lvl w:ilvl="0" w:tplc="8B06DEFA">
      <w:start w:val="1"/>
      <w:numFmt w:val="bullet"/>
      <w:lvlText w:val=""/>
      <w:lvlJc w:val="left"/>
      <w:pPr>
        <w:ind w:left="1440" w:hanging="360"/>
      </w:pPr>
      <w:rPr>
        <w:rFonts w:ascii="Symbol" w:hAnsi="Symbol" w:hint="default"/>
      </w:rPr>
    </w:lvl>
    <w:lvl w:ilvl="1" w:tplc="98AED168" w:tentative="1">
      <w:start w:val="1"/>
      <w:numFmt w:val="bullet"/>
      <w:lvlText w:val="o"/>
      <w:lvlJc w:val="left"/>
      <w:pPr>
        <w:ind w:left="2160" w:hanging="360"/>
      </w:pPr>
      <w:rPr>
        <w:rFonts w:ascii="Courier New" w:hAnsi="Courier New" w:cs="Courier New" w:hint="default"/>
      </w:rPr>
    </w:lvl>
    <w:lvl w:ilvl="2" w:tplc="40F6AB82" w:tentative="1">
      <w:start w:val="1"/>
      <w:numFmt w:val="bullet"/>
      <w:lvlText w:val=""/>
      <w:lvlJc w:val="left"/>
      <w:pPr>
        <w:ind w:left="2880" w:hanging="360"/>
      </w:pPr>
      <w:rPr>
        <w:rFonts w:ascii="Wingdings" w:hAnsi="Wingdings" w:hint="default"/>
      </w:rPr>
    </w:lvl>
    <w:lvl w:ilvl="3" w:tplc="39802D38" w:tentative="1">
      <w:start w:val="1"/>
      <w:numFmt w:val="bullet"/>
      <w:lvlText w:val=""/>
      <w:lvlJc w:val="left"/>
      <w:pPr>
        <w:ind w:left="3600" w:hanging="360"/>
      </w:pPr>
      <w:rPr>
        <w:rFonts w:ascii="Symbol" w:hAnsi="Symbol" w:hint="default"/>
      </w:rPr>
    </w:lvl>
    <w:lvl w:ilvl="4" w:tplc="28F6BCD0" w:tentative="1">
      <w:start w:val="1"/>
      <w:numFmt w:val="bullet"/>
      <w:lvlText w:val="o"/>
      <w:lvlJc w:val="left"/>
      <w:pPr>
        <w:ind w:left="4320" w:hanging="360"/>
      </w:pPr>
      <w:rPr>
        <w:rFonts w:ascii="Courier New" w:hAnsi="Courier New" w:cs="Courier New" w:hint="default"/>
      </w:rPr>
    </w:lvl>
    <w:lvl w:ilvl="5" w:tplc="1A963E90" w:tentative="1">
      <w:start w:val="1"/>
      <w:numFmt w:val="bullet"/>
      <w:lvlText w:val=""/>
      <w:lvlJc w:val="left"/>
      <w:pPr>
        <w:ind w:left="5040" w:hanging="360"/>
      </w:pPr>
      <w:rPr>
        <w:rFonts w:ascii="Wingdings" w:hAnsi="Wingdings" w:hint="default"/>
      </w:rPr>
    </w:lvl>
    <w:lvl w:ilvl="6" w:tplc="7938E642" w:tentative="1">
      <w:start w:val="1"/>
      <w:numFmt w:val="bullet"/>
      <w:lvlText w:val=""/>
      <w:lvlJc w:val="left"/>
      <w:pPr>
        <w:ind w:left="5760" w:hanging="360"/>
      </w:pPr>
      <w:rPr>
        <w:rFonts w:ascii="Symbol" w:hAnsi="Symbol" w:hint="default"/>
      </w:rPr>
    </w:lvl>
    <w:lvl w:ilvl="7" w:tplc="EDFEAE66" w:tentative="1">
      <w:start w:val="1"/>
      <w:numFmt w:val="bullet"/>
      <w:lvlText w:val="o"/>
      <w:lvlJc w:val="left"/>
      <w:pPr>
        <w:ind w:left="6480" w:hanging="360"/>
      </w:pPr>
      <w:rPr>
        <w:rFonts w:ascii="Courier New" w:hAnsi="Courier New" w:cs="Courier New" w:hint="default"/>
      </w:rPr>
    </w:lvl>
    <w:lvl w:ilvl="8" w:tplc="F0D60414" w:tentative="1">
      <w:start w:val="1"/>
      <w:numFmt w:val="bullet"/>
      <w:lvlText w:val=""/>
      <w:lvlJc w:val="left"/>
      <w:pPr>
        <w:ind w:left="7200" w:hanging="360"/>
      </w:pPr>
      <w:rPr>
        <w:rFonts w:ascii="Wingdings" w:hAnsi="Wingdings" w:hint="default"/>
      </w:rPr>
    </w:lvl>
  </w:abstractNum>
  <w:abstractNum w:abstractNumId="4" w15:restartNumberingAfterBreak="0">
    <w:nsid w:val="1DF44B9E"/>
    <w:multiLevelType w:val="hybridMultilevel"/>
    <w:tmpl w:val="454A8FAC"/>
    <w:lvl w:ilvl="0" w:tplc="A604885C">
      <w:start w:val="1"/>
      <w:numFmt w:val="bullet"/>
      <w:lvlText w:val=""/>
      <w:lvlJc w:val="left"/>
      <w:pPr>
        <w:ind w:left="720" w:hanging="360"/>
      </w:pPr>
      <w:rPr>
        <w:rFonts w:ascii="Symbol" w:hAnsi="Symbol" w:hint="default"/>
      </w:rPr>
    </w:lvl>
    <w:lvl w:ilvl="1" w:tplc="CC48A398" w:tentative="1">
      <w:start w:val="1"/>
      <w:numFmt w:val="bullet"/>
      <w:lvlText w:val="o"/>
      <w:lvlJc w:val="left"/>
      <w:pPr>
        <w:ind w:left="1440" w:hanging="360"/>
      </w:pPr>
      <w:rPr>
        <w:rFonts w:ascii="Courier New" w:hAnsi="Courier New" w:hint="default"/>
      </w:rPr>
    </w:lvl>
    <w:lvl w:ilvl="2" w:tplc="A9D49DAE" w:tentative="1">
      <w:start w:val="1"/>
      <w:numFmt w:val="bullet"/>
      <w:lvlText w:val=""/>
      <w:lvlJc w:val="left"/>
      <w:pPr>
        <w:ind w:left="2160" w:hanging="360"/>
      </w:pPr>
      <w:rPr>
        <w:rFonts w:ascii="Wingdings" w:hAnsi="Wingdings" w:hint="default"/>
      </w:rPr>
    </w:lvl>
    <w:lvl w:ilvl="3" w:tplc="BE46206A" w:tentative="1">
      <w:start w:val="1"/>
      <w:numFmt w:val="bullet"/>
      <w:lvlText w:val=""/>
      <w:lvlJc w:val="left"/>
      <w:pPr>
        <w:ind w:left="2880" w:hanging="360"/>
      </w:pPr>
      <w:rPr>
        <w:rFonts w:ascii="Symbol" w:hAnsi="Symbol" w:hint="default"/>
      </w:rPr>
    </w:lvl>
    <w:lvl w:ilvl="4" w:tplc="D6D8A324" w:tentative="1">
      <w:start w:val="1"/>
      <w:numFmt w:val="bullet"/>
      <w:lvlText w:val="o"/>
      <w:lvlJc w:val="left"/>
      <w:pPr>
        <w:ind w:left="3600" w:hanging="360"/>
      </w:pPr>
      <w:rPr>
        <w:rFonts w:ascii="Courier New" w:hAnsi="Courier New" w:hint="default"/>
      </w:rPr>
    </w:lvl>
    <w:lvl w:ilvl="5" w:tplc="4AE252E2" w:tentative="1">
      <w:start w:val="1"/>
      <w:numFmt w:val="bullet"/>
      <w:lvlText w:val=""/>
      <w:lvlJc w:val="left"/>
      <w:pPr>
        <w:ind w:left="4320" w:hanging="360"/>
      </w:pPr>
      <w:rPr>
        <w:rFonts w:ascii="Wingdings" w:hAnsi="Wingdings" w:hint="default"/>
      </w:rPr>
    </w:lvl>
    <w:lvl w:ilvl="6" w:tplc="23467A00" w:tentative="1">
      <w:start w:val="1"/>
      <w:numFmt w:val="bullet"/>
      <w:lvlText w:val=""/>
      <w:lvlJc w:val="left"/>
      <w:pPr>
        <w:ind w:left="5040" w:hanging="360"/>
      </w:pPr>
      <w:rPr>
        <w:rFonts w:ascii="Symbol" w:hAnsi="Symbol" w:hint="default"/>
      </w:rPr>
    </w:lvl>
    <w:lvl w:ilvl="7" w:tplc="ADB488B2" w:tentative="1">
      <w:start w:val="1"/>
      <w:numFmt w:val="bullet"/>
      <w:lvlText w:val="o"/>
      <w:lvlJc w:val="left"/>
      <w:pPr>
        <w:ind w:left="5760" w:hanging="360"/>
      </w:pPr>
      <w:rPr>
        <w:rFonts w:ascii="Courier New" w:hAnsi="Courier New" w:hint="default"/>
      </w:rPr>
    </w:lvl>
    <w:lvl w:ilvl="8" w:tplc="98800876" w:tentative="1">
      <w:start w:val="1"/>
      <w:numFmt w:val="bullet"/>
      <w:lvlText w:val=""/>
      <w:lvlJc w:val="left"/>
      <w:pPr>
        <w:ind w:left="6480" w:hanging="360"/>
      </w:pPr>
      <w:rPr>
        <w:rFonts w:ascii="Wingdings" w:hAnsi="Wingdings" w:hint="default"/>
      </w:rPr>
    </w:lvl>
  </w:abstractNum>
  <w:abstractNum w:abstractNumId="5" w15:restartNumberingAfterBreak="0">
    <w:nsid w:val="25D6399B"/>
    <w:multiLevelType w:val="hybridMultilevel"/>
    <w:tmpl w:val="56E64F14"/>
    <w:lvl w:ilvl="0" w:tplc="5986005A">
      <w:start w:val="1"/>
      <w:numFmt w:val="decimal"/>
      <w:lvlText w:val="%1."/>
      <w:lvlJc w:val="left"/>
      <w:pPr>
        <w:ind w:left="720" w:hanging="360"/>
      </w:pPr>
      <w:rPr>
        <w:rFonts w:hint="default"/>
      </w:rPr>
    </w:lvl>
    <w:lvl w:ilvl="1" w:tplc="C1F0C67E" w:tentative="1">
      <w:start w:val="1"/>
      <w:numFmt w:val="lowerLetter"/>
      <w:lvlText w:val="%2."/>
      <w:lvlJc w:val="left"/>
      <w:pPr>
        <w:ind w:left="1440" w:hanging="360"/>
      </w:pPr>
    </w:lvl>
    <w:lvl w:ilvl="2" w:tplc="6CAA1A84" w:tentative="1">
      <w:start w:val="1"/>
      <w:numFmt w:val="lowerRoman"/>
      <w:lvlText w:val="%3."/>
      <w:lvlJc w:val="right"/>
      <w:pPr>
        <w:ind w:left="2160" w:hanging="180"/>
      </w:pPr>
    </w:lvl>
    <w:lvl w:ilvl="3" w:tplc="B48CF8EA" w:tentative="1">
      <w:start w:val="1"/>
      <w:numFmt w:val="decimal"/>
      <w:lvlText w:val="%4."/>
      <w:lvlJc w:val="left"/>
      <w:pPr>
        <w:ind w:left="2880" w:hanging="360"/>
      </w:pPr>
    </w:lvl>
    <w:lvl w:ilvl="4" w:tplc="D70A2968" w:tentative="1">
      <w:start w:val="1"/>
      <w:numFmt w:val="lowerLetter"/>
      <w:lvlText w:val="%5."/>
      <w:lvlJc w:val="left"/>
      <w:pPr>
        <w:ind w:left="3600" w:hanging="360"/>
      </w:pPr>
    </w:lvl>
    <w:lvl w:ilvl="5" w:tplc="E0001CD6" w:tentative="1">
      <w:start w:val="1"/>
      <w:numFmt w:val="lowerRoman"/>
      <w:lvlText w:val="%6."/>
      <w:lvlJc w:val="right"/>
      <w:pPr>
        <w:ind w:left="4320" w:hanging="180"/>
      </w:pPr>
    </w:lvl>
    <w:lvl w:ilvl="6" w:tplc="B55E59DC" w:tentative="1">
      <w:start w:val="1"/>
      <w:numFmt w:val="decimal"/>
      <w:lvlText w:val="%7."/>
      <w:lvlJc w:val="left"/>
      <w:pPr>
        <w:ind w:left="5040" w:hanging="360"/>
      </w:pPr>
    </w:lvl>
    <w:lvl w:ilvl="7" w:tplc="A6D48832" w:tentative="1">
      <w:start w:val="1"/>
      <w:numFmt w:val="lowerLetter"/>
      <w:lvlText w:val="%8."/>
      <w:lvlJc w:val="left"/>
      <w:pPr>
        <w:ind w:left="5760" w:hanging="360"/>
      </w:pPr>
    </w:lvl>
    <w:lvl w:ilvl="8" w:tplc="78E2E34A" w:tentative="1">
      <w:start w:val="1"/>
      <w:numFmt w:val="lowerRoman"/>
      <w:lvlText w:val="%9."/>
      <w:lvlJc w:val="right"/>
      <w:pPr>
        <w:ind w:left="6480" w:hanging="180"/>
      </w:pPr>
    </w:lvl>
  </w:abstractNum>
  <w:abstractNum w:abstractNumId="6" w15:restartNumberingAfterBreak="0">
    <w:nsid w:val="324B1A18"/>
    <w:multiLevelType w:val="multilevel"/>
    <w:tmpl w:val="8A6C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815B43"/>
    <w:multiLevelType w:val="hybridMultilevel"/>
    <w:tmpl w:val="53D22878"/>
    <w:lvl w:ilvl="0" w:tplc="10B8E41A">
      <w:numFmt w:val="bullet"/>
      <w:lvlText w:val="-"/>
      <w:lvlJc w:val="left"/>
      <w:pPr>
        <w:ind w:left="360" w:hanging="360"/>
      </w:pPr>
      <w:rPr>
        <w:rFonts w:ascii="Times New Roman" w:eastAsia="SimSun" w:hAnsi="Times New Roman" w:cs="Times New Roman" w:hint="default"/>
      </w:rPr>
    </w:lvl>
    <w:lvl w:ilvl="1" w:tplc="7B12EFCC" w:tentative="1">
      <w:start w:val="1"/>
      <w:numFmt w:val="bullet"/>
      <w:lvlText w:val=""/>
      <w:lvlJc w:val="left"/>
      <w:pPr>
        <w:ind w:left="840" w:hanging="420"/>
      </w:pPr>
      <w:rPr>
        <w:rFonts w:ascii="Wingdings" w:hAnsi="Wingdings" w:hint="default"/>
      </w:rPr>
    </w:lvl>
    <w:lvl w:ilvl="2" w:tplc="0AC8F4F4" w:tentative="1">
      <w:start w:val="1"/>
      <w:numFmt w:val="bullet"/>
      <w:lvlText w:val=""/>
      <w:lvlJc w:val="left"/>
      <w:pPr>
        <w:ind w:left="1260" w:hanging="420"/>
      </w:pPr>
      <w:rPr>
        <w:rFonts w:ascii="Wingdings" w:hAnsi="Wingdings" w:hint="default"/>
      </w:rPr>
    </w:lvl>
    <w:lvl w:ilvl="3" w:tplc="B64E6E0C" w:tentative="1">
      <w:start w:val="1"/>
      <w:numFmt w:val="bullet"/>
      <w:lvlText w:val=""/>
      <w:lvlJc w:val="left"/>
      <w:pPr>
        <w:ind w:left="1680" w:hanging="420"/>
      </w:pPr>
      <w:rPr>
        <w:rFonts w:ascii="Wingdings" w:hAnsi="Wingdings" w:hint="default"/>
      </w:rPr>
    </w:lvl>
    <w:lvl w:ilvl="4" w:tplc="47F010DC" w:tentative="1">
      <w:start w:val="1"/>
      <w:numFmt w:val="bullet"/>
      <w:lvlText w:val=""/>
      <w:lvlJc w:val="left"/>
      <w:pPr>
        <w:ind w:left="2100" w:hanging="420"/>
      </w:pPr>
      <w:rPr>
        <w:rFonts w:ascii="Wingdings" w:hAnsi="Wingdings" w:hint="default"/>
      </w:rPr>
    </w:lvl>
    <w:lvl w:ilvl="5" w:tplc="2EB8A63A" w:tentative="1">
      <w:start w:val="1"/>
      <w:numFmt w:val="bullet"/>
      <w:lvlText w:val=""/>
      <w:lvlJc w:val="left"/>
      <w:pPr>
        <w:ind w:left="2520" w:hanging="420"/>
      </w:pPr>
      <w:rPr>
        <w:rFonts w:ascii="Wingdings" w:hAnsi="Wingdings" w:hint="default"/>
      </w:rPr>
    </w:lvl>
    <w:lvl w:ilvl="6" w:tplc="A65A3B48" w:tentative="1">
      <w:start w:val="1"/>
      <w:numFmt w:val="bullet"/>
      <w:lvlText w:val=""/>
      <w:lvlJc w:val="left"/>
      <w:pPr>
        <w:ind w:left="2940" w:hanging="420"/>
      </w:pPr>
      <w:rPr>
        <w:rFonts w:ascii="Wingdings" w:hAnsi="Wingdings" w:hint="default"/>
      </w:rPr>
    </w:lvl>
    <w:lvl w:ilvl="7" w:tplc="90185DF8" w:tentative="1">
      <w:start w:val="1"/>
      <w:numFmt w:val="bullet"/>
      <w:lvlText w:val=""/>
      <w:lvlJc w:val="left"/>
      <w:pPr>
        <w:ind w:left="3360" w:hanging="420"/>
      </w:pPr>
      <w:rPr>
        <w:rFonts w:ascii="Wingdings" w:hAnsi="Wingdings" w:hint="default"/>
      </w:rPr>
    </w:lvl>
    <w:lvl w:ilvl="8" w:tplc="85F0BC26" w:tentative="1">
      <w:start w:val="1"/>
      <w:numFmt w:val="bullet"/>
      <w:lvlText w:val=""/>
      <w:lvlJc w:val="left"/>
      <w:pPr>
        <w:ind w:left="3780" w:hanging="420"/>
      </w:pPr>
      <w:rPr>
        <w:rFonts w:ascii="Wingdings" w:hAnsi="Wingdings" w:hint="default"/>
      </w:rPr>
    </w:lvl>
  </w:abstractNum>
  <w:abstractNum w:abstractNumId="8" w15:restartNumberingAfterBreak="0">
    <w:nsid w:val="48564E6A"/>
    <w:multiLevelType w:val="hybridMultilevel"/>
    <w:tmpl w:val="64D6D4DC"/>
    <w:lvl w:ilvl="0" w:tplc="229AE1FE">
      <w:start w:val="1"/>
      <w:numFmt w:val="decimal"/>
      <w:lvlText w:val="%1."/>
      <w:lvlJc w:val="left"/>
      <w:pPr>
        <w:ind w:left="720" w:hanging="360"/>
      </w:pPr>
      <w:rPr>
        <w:rFonts w:hint="default"/>
      </w:rPr>
    </w:lvl>
    <w:lvl w:ilvl="1" w:tplc="564ADDE4" w:tentative="1">
      <w:start w:val="1"/>
      <w:numFmt w:val="lowerLetter"/>
      <w:lvlText w:val="%2."/>
      <w:lvlJc w:val="left"/>
      <w:pPr>
        <w:ind w:left="1440" w:hanging="360"/>
      </w:pPr>
    </w:lvl>
    <w:lvl w:ilvl="2" w:tplc="00F657F4" w:tentative="1">
      <w:start w:val="1"/>
      <w:numFmt w:val="lowerRoman"/>
      <w:lvlText w:val="%3."/>
      <w:lvlJc w:val="right"/>
      <w:pPr>
        <w:ind w:left="2160" w:hanging="180"/>
      </w:pPr>
    </w:lvl>
    <w:lvl w:ilvl="3" w:tplc="90885974" w:tentative="1">
      <w:start w:val="1"/>
      <w:numFmt w:val="decimal"/>
      <w:lvlText w:val="%4."/>
      <w:lvlJc w:val="left"/>
      <w:pPr>
        <w:ind w:left="2880" w:hanging="360"/>
      </w:pPr>
    </w:lvl>
    <w:lvl w:ilvl="4" w:tplc="2584A9F6" w:tentative="1">
      <w:start w:val="1"/>
      <w:numFmt w:val="lowerLetter"/>
      <w:lvlText w:val="%5."/>
      <w:lvlJc w:val="left"/>
      <w:pPr>
        <w:ind w:left="3600" w:hanging="360"/>
      </w:pPr>
    </w:lvl>
    <w:lvl w:ilvl="5" w:tplc="B740A416" w:tentative="1">
      <w:start w:val="1"/>
      <w:numFmt w:val="lowerRoman"/>
      <w:lvlText w:val="%6."/>
      <w:lvlJc w:val="right"/>
      <w:pPr>
        <w:ind w:left="4320" w:hanging="180"/>
      </w:pPr>
    </w:lvl>
    <w:lvl w:ilvl="6" w:tplc="68A03AE8" w:tentative="1">
      <w:start w:val="1"/>
      <w:numFmt w:val="decimal"/>
      <w:lvlText w:val="%7."/>
      <w:lvlJc w:val="left"/>
      <w:pPr>
        <w:ind w:left="5040" w:hanging="360"/>
      </w:pPr>
    </w:lvl>
    <w:lvl w:ilvl="7" w:tplc="5EB83344" w:tentative="1">
      <w:start w:val="1"/>
      <w:numFmt w:val="lowerLetter"/>
      <w:lvlText w:val="%8."/>
      <w:lvlJc w:val="left"/>
      <w:pPr>
        <w:ind w:left="5760" w:hanging="360"/>
      </w:pPr>
    </w:lvl>
    <w:lvl w:ilvl="8" w:tplc="35A2DE04" w:tentative="1">
      <w:start w:val="1"/>
      <w:numFmt w:val="lowerRoman"/>
      <w:lvlText w:val="%9."/>
      <w:lvlJc w:val="right"/>
      <w:pPr>
        <w:ind w:left="6480" w:hanging="180"/>
      </w:pPr>
    </w:lvl>
  </w:abstractNum>
  <w:abstractNum w:abstractNumId="9" w15:restartNumberingAfterBreak="0">
    <w:nsid w:val="48CA247A"/>
    <w:multiLevelType w:val="hybridMultilevel"/>
    <w:tmpl w:val="44DAE26A"/>
    <w:lvl w:ilvl="0" w:tplc="8DC2DF26">
      <w:start w:val="1"/>
      <w:numFmt w:val="bullet"/>
      <w:lvlText w:val=""/>
      <w:lvlJc w:val="left"/>
      <w:pPr>
        <w:ind w:left="720" w:hanging="360"/>
      </w:pPr>
      <w:rPr>
        <w:rFonts w:ascii="Symbol" w:hAnsi="Symbol" w:hint="default"/>
      </w:rPr>
    </w:lvl>
    <w:lvl w:ilvl="1" w:tplc="5D64523A">
      <w:start w:val="1"/>
      <w:numFmt w:val="bullet"/>
      <w:lvlText w:val="o"/>
      <w:lvlJc w:val="left"/>
      <w:pPr>
        <w:ind w:left="1440" w:hanging="360"/>
      </w:pPr>
      <w:rPr>
        <w:rFonts w:ascii="Courier New" w:hAnsi="Courier New" w:hint="default"/>
      </w:rPr>
    </w:lvl>
    <w:lvl w:ilvl="2" w:tplc="D1CABAA6" w:tentative="1">
      <w:start w:val="1"/>
      <w:numFmt w:val="bullet"/>
      <w:lvlText w:val=""/>
      <w:lvlJc w:val="left"/>
      <w:pPr>
        <w:ind w:left="2160" w:hanging="360"/>
      </w:pPr>
      <w:rPr>
        <w:rFonts w:ascii="Wingdings" w:hAnsi="Wingdings" w:hint="default"/>
      </w:rPr>
    </w:lvl>
    <w:lvl w:ilvl="3" w:tplc="10AAB774" w:tentative="1">
      <w:start w:val="1"/>
      <w:numFmt w:val="bullet"/>
      <w:lvlText w:val=""/>
      <w:lvlJc w:val="left"/>
      <w:pPr>
        <w:ind w:left="2880" w:hanging="360"/>
      </w:pPr>
      <w:rPr>
        <w:rFonts w:ascii="Symbol" w:hAnsi="Symbol" w:hint="default"/>
      </w:rPr>
    </w:lvl>
    <w:lvl w:ilvl="4" w:tplc="7940F318" w:tentative="1">
      <w:start w:val="1"/>
      <w:numFmt w:val="bullet"/>
      <w:lvlText w:val="o"/>
      <w:lvlJc w:val="left"/>
      <w:pPr>
        <w:ind w:left="3600" w:hanging="360"/>
      </w:pPr>
      <w:rPr>
        <w:rFonts w:ascii="Courier New" w:hAnsi="Courier New" w:hint="default"/>
      </w:rPr>
    </w:lvl>
    <w:lvl w:ilvl="5" w:tplc="7B1EB854" w:tentative="1">
      <w:start w:val="1"/>
      <w:numFmt w:val="bullet"/>
      <w:lvlText w:val=""/>
      <w:lvlJc w:val="left"/>
      <w:pPr>
        <w:ind w:left="4320" w:hanging="360"/>
      </w:pPr>
      <w:rPr>
        <w:rFonts w:ascii="Wingdings" w:hAnsi="Wingdings" w:hint="default"/>
      </w:rPr>
    </w:lvl>
    <w:lvl w:ilvl="6" w:tplc="0B122DCE" w:tentative="1">
      <w:start w:val="1"/>
      <w:numFmt w:val="bullet"/>
      <w:lvlText w:val=""/>
      <w:lvlJc w:val="left"/>
      <w:pPr>
        <w:ind w:left="5040" w:hanging="360"/>
      </w:pPr>
      <w:rPr>
        <w:rFonts w:ascii="Symbol" w:hAnsi="Symbol" w:hint="default"/>
      </w:rPr>
    </w:lvl>
    <w:lvl w:ilvl="7" w:tplc="B7560B14" w:tentative="1">
      <w:start w:val="1"/>
      <w:numFmt w:val="bullet"/>
      <w:lvlText w:val="o"/>
      <w:lvlJc w:val="left"/>
      <w:pPr>
        <w:ind w:left="5760" w:hanging="360"/>
      </w:pPr>
      <w:rPr>
        <w:rFonts w:ascii="Courier New" w:hAnsi="Courier New" w:hint="default"/>
      </w:rPr>
    </w:lvl>
    <w:lvl w:ilvl="8" w:tplc="61B23FB4" w:tentative="1">
      <w:start w:val="1"/>
      <w:numFmt w:val="bullet"/>
      <w:lvlText w:val=""/>
      <w:lvlJc w:val="left"/>
      <w:pPr>
        <w:ind w:left="6480" w:hanging="360"/>
      </w:pPr>
      <w:rPr>
        <w:rFonts w:ascii="Wingdings" w:hAnsi="Wingdings" w:hint="default"/>
      </w:rPr>
    </w:lvl>
  </w:abstractNum>
  <w:abstractNum w:abstractNumId="10" w15:restartNumberingAfterBreak="0">
    <w:nsid w:val="4BF83978"/>
    <w:multiLevelType w:val="hybridMultilevel"/>
    <w:tmpl w:val="64D6D4DC"/>
    <w:lvl w:ilvl="0" w:tplc="5EDCA73C">
      <w:start w:val="1"/>
      <w:numFmt w:val="decimal"/>
      <w:lvlText w:val="%1."/>
      <w:lvlJc w:val="left"/>
      <w:pPr>
        <w:ind w:left="720" w:hanging="360"/>
      </w:pPr>
      <w:rPr>
        <w:rFonts w:hint="default"/>
      </w:rPr>
    </w:lvl>
    <w:lvl w:ilvl="1" w:tplc="119CF552" w:tentative="1">
      <w:start w:val="1"/>
      <w:numFmt w:val="lowerLetter"/>
      <w:lvlText w:val="%2."/>
      <w:lvlJc w:val="left"/>
      <w:pPr>
        <w:ind w:left="1440" w:hanging="360"/>
      </w:pPr>
    </w:lvl>
    <w:lvl w:ilvl="2" w:tplc="EF2C0A2A" w:tentative="1">
      <w:start w:val="1"/>
      <w:numFmt w:val="lowerRoman"/>
      <w:lvlText w:val="%3."/>
      <w:lvlJc w:val="right"/>
      <w:pPr>
        <w:ind w:left="2160" w:hanging="180"/>
      </w:pPr>
    </w:lvl>
    <w:lvl w:ilvl="3" w:tplc="349A5B2C" w:tentative="1">
      <w:start w:val="1"/>
      <w:numFmt w:val="decimal"/>
      <w:lvlText w:val="%4."/>
      <w:lvlJc w:val="left"/>
      <w:pPr>
        <w:ind w:left="2880" w:hanging="360"/>
      </w:pPr>
    </w:lvl>
    <w:lvl w:ilvl="4" w:tplc="1C740E26" w:tentative="1">
      <w:start w:val="1"/>
      <w:numFmt w:val="lowerLetter"/>
      <w:lvlText w:val="%5."/>
      <w:lvlJc w:val="left"/>
      <w:pPr>
        <w:ind w:left="3600" w:hanging="360"/>
      </w:pPr>
    </w:lvl>
    <w:lvl w:ilvl="5" w:tplc="2FF2AF44" w:tentative="1">
      <w:start w:val="1"/>
      <w:numFmt w:val="lowerRoman"/>
      <w:lvlText w:val="%6."/>
      <w:lvlJc w:val="right"/>
      <w:pPr>
        <w:ind w:left="4320" w:hanging="180"/>
      </w:pPr>
    </w:lvl>
    <w:lvl w:ilvl="6" w:tplc="3A6CC5A4" w:tentative="1">
      <w:start w:val="1"/>
      <w:numFmt w:val="decimal"/>
      <w:lvlText w:val="%7."/>
      <w:lvlJc w:val="left"/>
      <w:pPr>
        <w:ind w:left="5040" w:hanging="360"/>
      </w:pPr>
    </w:lvl>
    <w:lvl w:ilvl="7" w:tplc="9F4466B4" w:tentative="1">
      <w:start w:val="1"/>
      <w:numFmt w:val="lowerLetter"/>
      <w:lvlText w:val="%8."/>
      <w:lvlJc w:val="left"/>
      <w:pPr>
        <w:ind w:left="5760" w:hanging="360"/>
      </w:pPr>
    </w:lvl>
    <w:lvl w:ilvl="8" w:tplc="9BD85540" w:tentative="1">
      <w:start w:val="1"/>
      <w:numFmt w:val="lowerRoman"/>
      <w:lvlText w:val="%9."/>
      <w:lvlJc w:val="right"/>
      <w:pPr>
        <w:ind w:left="6480" w:hanging="180"/>
      </w:pPr>
    </w:lvl>
  </w:abstractNum>
  <w:abstractNum w:abstractNumId="11" w15:restartNumberingAfterBreak="0">
    <w:nsid w:val="5B40751F"/>
    <w:multiLevelType w:val="hybridMultilevel"/>
    <w:tmpl w:val="13AAB3DC"/>
    <w:lvl w:ilvl="0" w:tplc="00729518">
      <w:start w:val="1"/>
      <w:numFmt w:val="bullet"/>
      <w:lvlText w:val=""/>
      <w:lvlJc w:val="left"/>
      <w:pPr>
        <w:ind w:left="720" w:hanging="360"/>
      </w:pPr>
      <w:rPr>
        <w:rFonts w:ascii="Symbol" w:hAnsi="Symbol" w:hint="default"/>
      </w:rPr>
    </w:lvl>
    <w:lvl w:ilvl="1" w:tplc="24DA11C2" w:tentative="1">
      <w:start w:val="1"/>
      <w:numFmt w:val="bullet"/>
      <w:lvlText w:val="o"/>
      <w:lvlJc w:val="left"/>
      <w:pPr>
        <w:ind w:left="1440" w:hanging="360"/>
      </w:pPr>
      <w:rPr>
        <w:rFonts w:ascii="Courier New" w:hAnsi="Courier New" w:cs="Courier New" w:hint="default"/>
      </w:rPr>
    </w:lvl>
    <w:lvl w:ilvl="2" w:tplc="99D4E624" w:tentative="1">
      <w:start w:val="1"/>
      <w:numFmt w:val="bullet"/>
      <w:lvlText w:val=""/>
      <w:lvlJc w:val="left"/>
      <w:pPr>
        <w:ind w:left="2160" w:hanging="360"/>
      </w:pPr>
      <w:rPr>
        <w:rFonts w:ascii="Wingdings" w:hAnsi="Wingdings" w:hint="default"/>
      </w:rPr>
    </w:lvl>
    <w:lvl w:ilvl="3" w:tplc="8DA0CC7A" w:tentative="1">
      <w:start w:val="1"/>
      <w:numFmt w:val="bullet"/>
      <w:lvlText w:val=""/>
      <w:lvlJc w:val="left"/>
      <w:pPr>
        <w:ind w:left="2880" w:hanging="360"/>
      </w:pPr>
      <w:rPr>
        <w:rFonts w:ascii="Symbol" w:hAnsi="Symbol" w:hint="default"/>
      </w:rPr>
    </w:lvl>
    <w:lvl w:ilvl="4" w:tplc="FAF8C3AC" w:tentative="1">
      <w:start w:val="1"/>
      <w:numFmt w:val="bullet"/>
      <w:lvlText w:val="o"/>
      <w:lvlJc w:val="left"/>
      <w:pPr>
        <w:ind w:left="3600" w:hanging="360"/>
      </w:pPr>
      <w:rPr>
        <w:rFonts w:ascii="Courier New" w:hAnsi="Courier New" w:cs="Courier New" w:hint="default"/>
      </w:rPr>
    </w:lvl>
    <w:lvl w:ilvl="5" w:tplc="4F7EE330" w:tentative="1">
      <w:start w:val="1"/>
      <w:numFmt w:val="bullet"/>
      <w:lvlText w:val=""/>
      <w:lvlJc w:val="left"/>
      <w:pPr>
        <w:ind w:left="4320" w:hanging="360"/>
      </w:pPr>
      <w:rPr>
        <w:rFonts w:ascii="Wingdings" w:hAnsi="Wingdings" w:hint="default"/>
      </w:rPr>
    </w:lvl>
    <w:lvl w:ilvl="6" w:tplc="53EC0B60" w:tentative="1">
      <w:start w:val="1"/>
      <w:numFmt w:val="bullet"/>
      <w:lvlText w:val=""/>
      <w:lvlJc w:val="left"/>
      <w:pPr>
        <w:ind w:left="5040" w:hanging="360"/>
      </w:pPr>
      <w:rPr>
        <w:rFonts w:ascii="Symbol" w:hAnsi="Symbol" w:hint="default"/>
      </w:rPr>
    </w:lvl>
    <w:lvl w:ilvl="7" w:tplc="A8FC4A1A" w:tentative="1">
      <w:start w:val="1"/>
      <w:numFmt w:val="bullet"/>
      <w:lvlText w:val="o"/>
      <w:lvlJc w:val="left"/>
      <w:pPr>
        <w:ind w:left="5760" w:hanging="360"/>
      </w:pPr>
      <w:rPr>
        <w:rFonts w:ascii="Courier New" w:hAnsi="Courier New" w:cs="Courier New" w:hint="default"/>
      </w:rPr>
    </w:lvl>
    <w:lvl w:ilvl="8" w:tplc="532C1FBE" w:tentative="1">
      <w:start w:val="1"/>
      <w:numFmt w:val="bullet"/>
      <w:lvlText w:val=""/>
      <w:lvlJc w:val="left"/>
      <w:pPr>
        <w:ind w:left="6480" w:hanging="360"/>
      </w:pPr>
      <w:rPr>
        <w:rFonts w:ascii="Wingdings" w:hAnsi="Wingdings" w:hint="default"/>
      </w:rPr>
    </w:lvl>
  </w:abstractNum>
  <w:abstractNum w:abstractNumId="12" w15:restartNumberingAfterBreak="0">
    <w:nsid w:val="60FC6EF6"/>
    <w:multiLevelType w:val="hybridMultilevel"/>
    <w:tmpl w:val="2E6AE9D0"/>
    <w:lvl w:ilvl="0" w:tplc="24C84F42">
      <w:start w:val="1"/>
      <w:numFmt w:val="bullet"/>
      <w:lvlText w:val=""/>
      <w:lvlJc w:val="left"/>
      <w:pPr>
        <w:ind w:left="720" w:hanging="360"/>
      </w:pPr>
      <w:rPr>
        <w:rFonts w:ascii="Symbol" w:hAnsi="Symbol" w:hint="default"/>
      </w:rPr>
    </w:lvl>
    <w:lvl w:ilvl="1" w:tplc="F4A4C464" w:tentative="1">
      <w:start w:val="1"/>
      <w:numFmt w:val="bullet"/>
      <w:lvlText w:val="o"/>
      <w:lvlJc w:val="left"/>
      <w:pPr>
        <w:ind w:left="1440" w:hanging="360"/>
      </w:pPr>
      <w:rPr>
        <w:rFonts w:ascii="Courier New" w:hAnsi="Courier New" w:hint="default"/>
      </w:rPr>
    </w:lvl>
    <w:lvl w:ilvl="2" w:tplc="A7667CFA" w:tentative="1">
      <w:start w:val="1"/>
      <w:numFmt w:val="bullet"/>
      <w:lvlText w:val=""/>
      <w:lvlJc w:val="left"/>
      <w:pPr>
        <w:ind w:left="2160" w:hanging="360"/>
      </w:pPr>
      <w:rPr>
        <w:rFonts w:ascii="Wingdings" w:hAnsi="Wingdings" w:hint="default"/>
      </w:rPr>
    </w:lvl>
    <w:lvl w:ilvl="3" w:tplc="E8B03542" w:tentative="1">
      <w:start w:val="1"/>
      <w:numFmt w:val="bullet"/>
      <w:lvlText w:val=""/>
      <w:lvlJc w:val="left"/>
      <w:pPr>
        <w:ind w:left="2880" w:hanging="360"/>
      </w:pPr>
      <w:rPr>
        <w:rFonts w:ascii="Symbol" w:hAnsi="Symbol" w:hint="default"/>
      </w:rPr>
    </w:lvl>
    <w:lvl w:ilvl="4" w:tplc="A14E9510" w:tentative="1">
      <w:start w:val="1"/>
      <w:numFmt w:val="bullet"/>
      <w:lvlText w:val="o"/>
      <w:lvlJc w:val="left"/>
      <w:pPr>
        <w:ind w:left="3600" w:hanging="360"/>
      </w:pPr>
      <w:rPr>
        <w:rFonts w:ascii="Courier New" w:hAnsi="Courier New" w:hint="default"/>
      </w:rPr>
    </w:lvl>
    <w:lvl w:ilvl="5" w:tplc="0B841F60" w:tentative="1">
      <w:start w:val="1"/>
      <w:numFmt w:val="bullet"/>
      <w:lvlText w:val=""/>
      <w:lvlJc w:val="left"/>
      <w:pPr>
        <w:ind w:left="4320" w:hanging="360"/>
      </w:pPr>
      <w:rPr>
        <w:rFonts w:ascii="Wingdings" w:hAnsi="Wingdings" w:hint="default"/>
      </w:rPr>
    </w:lvl>
    <w:lvl w:ilvl="6" w:tplc="1D548CDE" w:tentative="1">
      <w:start w:val="1"/>
      <w:numFmt w:val="bullet"/>
      <w:lvlText w:val=""/>
      <w:lvlJc w:val="left"/>
      <w:pPr>
        <w:ind w:left="5040" w:hanging="360"/>
      </w:pPr>
      <w:rPr>
        <w:rFonts w:ascii="Symbol" w:hAnsi="Symbol" w:hint="default"/>
      </w:rPr>
    </w:lvl>
    <w:lvl w:ilvl="7" w:tplc="C39CE4AE" w:tentative="1">
      <w:start w:val="1"/>
      <w:numFmt w:val="bullet"/>
      <w:lvlText w:val="o"/>
      <w:lvlJc w:val="left"/>
      <w:pPr>
        <w:ind w:left="5760" w:hanging="360"/>
      </w:pPr>
      <w:rPr>
        <w:rFonts w:ascii="Courier New" w:hAnsi="Courier New" w:hint="default"/>
      </w:rPr>
    </w:lvl>
    <w:lvl w:ilvl="8" w:tplc="9D5C786C" w:tentative="1">
      <w:start w:val="1"/>
      <w:numFmt w:val="bullet"/>
      <w:lvlText w:val=""/>
      <w:lvlJc w:val="left"/>
      <w:pPr>
        <w:ind w:left="6480" w:hanging="360"/>
      </w:pPr>
      <w:rPr>
        <w:rFonts w:ascii="Wingdings" w:hAnsi="Wingdings" w:hint="default"/>
      </w:rPr>
    </w:lvl>
  </w:abstractNum>
  <w:abstractNum w:abstractNumId="13" w15:restartNumberingAfterBreak="0">
    <w:nsid w:val="6C007B10"/>
    <w:multiLevelType w:val="hybridMultilevel"/>
    <w:tmpl w:val="DFCAF2D0"/>
    <w:lvl w:ilvl="0" w:tplc="1A1634C4">
      <w:start w:val="1"/>
      <w:numFmt w:val="bullet"/>
      <w:lvlText w:val=""/>
      <w:lvlJc w:val="left"/>
      <w:pPr>
        <w:ind w:left="360" w:hanging="360"/>
      </w:pPr>
      <w:rPr>
        <w:rFonts w:ascii="Symbol" w:hAnsi="Symbol" w:hint="default"/>
      </w:rPr>
    </w:lvl>
    <w:lvl w:ilvl="1" w:tplc="B8A63358" w:tentative="1">
      <w:start w:val="1"/>
      <w:numFmt w:val="bullet"/>
      <w:lvlText w:val="o"/>
      <w:lvlJc w:val="left"/>
      <w:pPr>
        <w:ind w:left="1080" w:hanging="360"/>
      </w:pPr>
      <w:rPr>
        <w:rFonts w:ascii="Courier New" w:hAnsi="Courier New" w:cs="Courier New" w:hint="default"/>
      </w:rPr>
    </w:lvl>
    <w:lvl w:ilvl="2" w:tplc="2BC0AF92" w:tentative="1">
      <w:start w:val="1"/>
      <w:numFmt w:val="bullet"/>
      <w:lvlText w:val=""/>
      <w:lvlJc w:val="left"/>
      <w:pPr>
        <w:ind w:left="1800" w:hanging="360"/>
      </w:pPr>
      <w:rPr>
        <w:rFonts w:ascii="Wingdings" w:hAnsi="Wingdings" w:hint="default"/>
      </w:rPr>
    </w:lvl>
    <w:lvl w:ilvl="3" w:tplc="1292E806" w:tentative="1">
      <w:start w:val="1"/>
      <w:numFmt w:val="bullet"/>
      <w:lvlText w:val=""/>
      <w:lvlJc w:val="left"/>
      <w:pPr>
        <w:ind w:left="2520" w:hanging="360"/>
      </w:pPr>
      <w:rPr>
        <w:rFonts w:ascii="Symbol" w:hAnsi="Symbol" w:hint="default"/>
      </w:rPr>
    </w:lvl>
    <w:lvl w:ilvl="4" w:tplc="C53C22FA" w:tentative="1">
      <w:start w:val="1"/>
      <w:numFmt w:val="bullet"/>
      <w:lvlText w:val="o"/>
      <w:lvlJc w:val="left"/>
      <w:pPr>
        <w:ind w:left="3240" w:hanging="360"/>
      </w:pPr>
      <w:rPr>
        <w:rFonts w:ascii="Courier New" w:hAnsi="Courier New" w:cs="Courier New" w:hint="default"/>
      </w:rPr>
    </w:lvl>
    <w:lvl w:ilvl="5" w:tplc="1B9C7606" w:tentative="1">
      <w:start w:val="1"/>
      <w:numFmt w:val="bullet"/>
      <w:lvlText w:val=""/>
      <w:lvlJc w:val="left"/>
      <w:pPr>
        <w:ind w:left="3960" w:hanging="360"/>
      </w:pPr>
      <w:rPr>
        <w:rFonts w:ascii="Wingdings" w:hAnsi="Wingdings" w:hint="default"/>
      </w:rPr>
    </w:lvl>
    <w:lvl w:ilvl="6" w:tplc="4222A2AE" w:tentative="1">
      <w:start w:val="1"/>
      <w:numFmt w:val="bullet"/>
      <w:lvlText w:val=""/>
      <w:lvlJc w:val="left"/>
      <w:pPr>
        <w:ind w:left="4680" w:hanging="360"/>
      </w:pPr>
      <w:rPr>
        <w:rFonts w:ascii="Symbol" w:hAnsi="Symbol" w:hint="default"/>
      </w:rPr>
    </w:lvl>
    <w:lvl w:ilvl="7" w:tplc="94C868EC" w:tentative="1">
      <w:start w:val="1"/>
      <w:numFmt w:val="bullet"/>
      <w:lvlText w:val="o"/>
      <w:lvlJc w:val="left"/>
      <w:pPr>
        <w:ind w:left="5400" w:hanging="360"/>
      </w:pPr>
      <w:rPr>
        <w:rFonts w:ascii="Courier New" w:hAnsi="Courier New" w:cs="Courier New" w:hint="default"/>
      </w:rPr>
    </w:lvl>
    <w:lvl w:ilvl="8" w:tplc="B9B4DD16" w:tentative="1">
      <w:start w:val="1"/>
      <w:numFmt w:val="bullet"/>
      <w:lvlText w:val=""/>
      <w:lvlJc w:val="left"/>
      <w:pPr>
        <w:ind w:left="6120" w:hanging="360"/>
      </w:pPr>
      <w:rPr>
        <w:rFonts w:ascii="Wingdings" w:hAnsi="Wingdings" w:hint="default"/>
      </w:rPr>
    </w:lvl>
  </w:abstractNum>
  <w:abstractNum w:abstractNumId="14" w15:restartNumberingAfterBreak="0">
    <w:nsid w:val="6C6D5AA1"/>
    <w:multiLevelType w:val="hybridMultilevel"/>
    <w:tmpl w:val="64D6D4DC"/>
    <w:lvl w:ilvl="0" w:tplc="E2DA59FA">
      <w:start w:val="1"/>
      <w:numFmt w:val="decimal"/>
      <w:lvlText w:val="%1."/>
      <w:lvlJc w:val="left"/>
      <w:pPr>
        <w:ind w:left="720" w:hanging="360"/>
      </w:pPr>
      <w:rPr>
        <w:rFonts w:hint="default"/>
      </w:rPr>
    </w:lvl>
    <w:lvl w:ilvl="1" w:tplc="401A8BA8" w:tentative="1">
      <w:start w:val="1"/>
      <w:numFmt w:val="lowerLetter"/>
      <w:lvlText w:val="%2."/>
      <w:lvlJc w:val="left"/>
      <w:pPr>
        <w:ind w:left="1440" w:hanging="360"/>
      </w:pPr>
    </w:lvl>
    <w:lvl w:ilvl="2" w:tplc="0EECE74A" w:tentative="1">
      <w:start w:val="1"/>
      <w:numFmt w:val="lowerRoman"/>
      <w:lvlText w:val="%3."/>
      <w:lvlJc w:val="right"/>
      <w:pPr>
        <w:ind w:left="2160" w:hanging="180"/>
      </w:pPr>
    </w:lvl>
    <w:lvl w:ilvl="3" w:tplc="8C5041EC" w:tentative="1">
      <w:start w:val="1"/>
      <w:numFmt w:val="decimal"/>
      <w:lvlText w:val="%4."/>
      <w:lvlJc w:val="left"/>
      <w:pPr>
        <w:ind w:left="2880" w:hanging="360"/>
      </w:pPr>
    </w:lvl>
    <w:lvl w:ilvl="4" w:tplc="7058475E" w:tentative="1">
      <w:start w:val="1"/>
      <w:numFmt w:val="lowerLetter"/>
      <w:lvlText w:val="%5."/>
      <w:lvlJc w:val="left"/>
      <w:pPr>
        <w:ind w:left="3600" w:hanging="360"/>
      </w:pPr>
    </w:lvl>
    <w:lvl w:ilvl="5" w:tplc="51C6B022" w:tentative="1">
      <w:start w:val="1"/>
      <w:numFmt w:val="lowerRoman"/>
      <w:lvlText w:val="%6."/>
      <w:lvlJc w:val="right"/>
      <w:pPr>
        <w:ind w:left="4320" w:hanging="180"/>
      </w:pPr>
    </w:lvl>
    <w:lvl w:ilvl="6" w:tplc="BAEC7F5C" w:tentative="1">
      <w:start w:val="1"/>
      <w:numFmt w:val="decimal"/>
      <w:lvlText w:val="%7."/>
      <w:lvlJc w:val="left"/>
      <w:pPr>
        <w:ind w:left="5040" w:hanging="360"/>
      </w:pPr>
    </w:lvl>
    <w:lvl w:ilvl="7" w:tplc="8F30CCB0" w:tentative="1">
      <w:start w:val="1"/>
      <w:numFmt w:val="lowerLetter"/>
      <w:lvlText w:val="%8."/>
      <w:lvlJc w:val="left"/>
      <w:pPr>
        <w:ind w:left="5760" w:hanging="360"/>
      </w:pPr>
    </w:lvl>
    <w:lvl w:ilvl="8" w:tplc="15DCD6AC" w:tentative="1">
      <w:start w:val="1"/>
      <w:numFmt w:val="lowerRoman"/>
      <w:lvlText w:val="%9."/>
      <w:lvlJc w:val="right"/>
      <w:pPr>
        <w:ind w:left="6480" w:hanging="180"/>
      </w:pPr>
    </w:lvl>
  </w:abstractNum>
  <w:abstractNum w:abstractNumId="15" w15:restartNumberingAfterBreak="0">
    <w:nsid w:val="6DAE7F01"/>
    <w:multiLevelType w:val="hybridMultilevel"/>
    <w:tmpl w:val="2DB259C0"/>
    <w:lvl w:ilvl="0" w:tplc="6E86A990">
      <w:start w:val="1"/>
      <w:numFmt w:val="bullet"/>
      <w:lvlText w:val=""/>
      <w:lvlJc w:val="left"/>
      <w:pPr>
        <w:ind w:left="360" w:hanging="360"/>
      </w:pPr>
      <w:rPr>
        <w:rFonts w:ascii="Symbol" w:hAnsi="Symbol" w:hint="default"/>
      </w:rPr>
    </w:lvl>
    <w:lvl w:ilvl="1" w:tplc="9BAA689C" w:tentative="1">
      <w:start w:val="1"/>
      <w:numFmt w:val="bullet"/>
      <w:lvlText w:val="o"/>
      <w:lvlJc w:val="left"/>
      <w:pPr>
        <w:ind w:left="1080" w:hanging="360"/>
      </w:pPr>
      <w:rPr>
        <w:rFonts w:ascii="Courier New" w:hAnsi="Courier New" w:hint="default"/>
      </w:rPr>
    </w:lvl>
    <w:lvl w:ilvl="2" w:tplc="95D6CCB0" w:tentative="1">
      <w:start w:val="1"/>
      <w:numFmt w:val="bullet"/>
      <w:lvlText w:val=""/>
      <w:lvlJc w:val="left"/>
      <w:pPr>
        <w:ind w:left="1800" w:hanging="360"/>
      </w:pPr>
      <w:rPr>
        <w:rFonts w:ascii="Wingdings" w:hAnsi="Wingdings" w:hint="default"/>
      </w:rPr>
    </w:lvl>
    <w:lvl w:ilvl="3" w:tplc="0C52E476" w:tentative="1">
      <w:start w:val="1"/>
      <w:numFmt w:val="bullet"/>
      <w:lvlText w:val=""/>
      <w:lvlJc w:val="left"/>
      <w:pPr>
        <w:ind w:left="2520" w:hanging="360"/>
      </w:pPr>
      <w:rPr>
        <w:rFonts w:ascii="Symbol" w:hAnsi="Symbol" w:hint="default"/>
      </w:rPr>
    </w:lvl>
    <w:lvl w:ilvl="4" w:tplc="1480D976" w:tentative="1">
      <w:start w:val="1"/>
      <w:numFmt w:val="bullet"/>
      <w:lvlText w:val="o"/>
      <w:lvlJc w:val="left"/>
      <w:pPr>
        <w:ind w:left="3240" w:hanging="360"/>
      </w:pPr>
      <w:rPr>
        <w:rFonts w:ascii="Courier New" w:hAnsi="Courier New" w:hint="default"/>
      </w:rPr>
    </w:lvl>
    <w:lvl w:ilvl="5" w:tplc="FD5439C8" w:tentative="1">
      <w:start w:val="1"/>
      <w:numFmt w:val="bullet"/>
      <w:lvlText w:val=""/>
      <w:lvlJc w:val="left"/>
      <w:pPr>
        <w:ind w:left="3960" w:hanging="360"/>
      </w:pPr>
      <w:rPr>
        <w:rFonts w:ascii="Wingdings" w:hAnsi="Wingdings" w:hint="default"/>
      </w:rPr>
    </w:lvl>
    <w:lvl w:ilvl="6" w:tplc="1C0C3C96" w:tentative="1">
      <w:start w:val="1"/>
      <w:numFmt w:val="bullet"/>
      <w:lvlText w:val=""/>
      <w:lvlJc w:val="left"/>
      <w:pPr>
        <w:ind w:left="4680" w:hanging="360"/>
      </w:pPr>
      <w:rPr>
        <w:rFonts w:ascii="Symbol" w:hAnsi="Symbol" w:hint="default"/>
      </w:rPr>
    </w:lvl>
    <w:lvl w:ilvl="7" w:tplc="A2DC43AA" w:tentative="1">
      <w:start w:val="1"/>
      <w:numFmt w:val="bullet"/>
      <w:lvlText w:val="o"/>
      <w:lvlJc w:val="left"/>
      <w:pPr>
        <w:ind w:left="5400" w:hanging="360"/>
      </w:pPr>
      <w:rPr>
        <w:rFonts w:ascii="Courier New" w:hAnsi="Courier New" w:hint="default"/>
      </w:rPr>
    </w:lvl>
    <w:lvl w:ilvl="8" w:tplc="5AF26D12" w:tentative="1">
      <w:start w:val="1"/>
      <w:numFmt w:val="bullet"/>
      <w:lvlText w:val=""/>
      <w:lvlJc w:val="left"/>
      <w:pPr>
        <w:ind w:left="6120" w:hanging="360"/>
      </w:pPr>
      <w:rPr>
        <w:rFonts w:ascii="Wingdings" w:hAnsi="Wingdings" w:hint="default"/>
      </w:rPr>
    </w:lvl>
  </w:abstractNum>
  <w:abstractNum w:abstractNumId="16" w15:restartNumberingAfterBreak="0">
    <w:nsid w:val="6E01789A"/>
    <w:multiLevelType w:val="hybridMultilevel"/>
    <w:tmpl w:val="EEFA7AE6"/>
    <w:lvl w:ilvl="0" w:tplc="A69C3BE4">
      <w:start w:val="1"/>
      <w:numFmt w:val="bullet"/>
      <w:lvlText w:val=""/>
      <w:lvlJc w:val="left"/>
      <w:pPr>
        <w:ind w:left="720" w:hanging="360"/>
      </w:pPr>
      <w:rPr>
        <w:rFonts w:ascii="Symbol" w:hAnsi="Symbol" w:hint="default"/>
      </w:rPr>
    </w:lvl>
    <w:lvl w:ilvl="1" w:tplc="1EF4F0BC">
      <w:start w:val="1"/>
      <w:numFmt w:val="bullet"/>
      <w:lvlText w:val="o"/>
      <w:lvlJc w:val="left"/>
      <w:pPr>
        <w:ind w:left="1440" w:hanging="360"/>
      </w:pPr>
      <w:rPr>
        <w:rFonts w:ascii="Courier New" w:hAnsi="Courier New" w:hint="default"/>
      </w:rPr>
    </w:lvl>
    <w:lvl w:ilvl="2" w:tplc="FD147E50" w:tentative="1">
      <w:start w:val="1"/>
      <w:numFmt w:val="bullet"/>
      <w:lvlText w:val=""/>
      <w:lvlJc w:val="left"/>
      <w:pPr>
        <w:ind w:left="2160" w:hanging="360"/>
      </w:pPr>
      <w:rPr>
        <w:rFonts w:ascii="Wingdings" w:hAnsi="Wingdings" w:hint="default"/>
      </w:rPr>
    </w:lvl>
    <w:lvl w:ilvl="3" w:tplc="6B5E7F4C" w:tentative="1">
      <w:start w:val="1"/>
      <w:numFmt w:val="bullet"/>
      <w:lvlText w:val=""/>
      <w:lvlJc w:val="left"/>
      <w:pPr>
        <w:ind w:left="2880" w:hanging="360"/>
      </w:pPr>
      <w:rPr>
        <w:rFonts w:ascii="Symbol" w:hAnsi="Symbol" w:hint="default"/>
      </w:rPr>
    </w:lvl>
    <w:lvl w:ilvl="4" w:tplc="EC78598C" w:tentative="1">
      <w:start w:val="1"/>
      <w:numFmt w:val="bullet"/>
      <w:lvlText w:val="o"/>
      <w:lvlJc w:val="left"/>
      <w:pPr>
        <w:ind w:left="3600" w:hanging="360"/>
      </w:pPr>
      <w:rPr>
        <w:rFonts w:ascii="Courier New" w:hAnsi="Courier New" w:hint="default"/>
      </w:rPr>
    </w:lvl>
    <w:lvl w:ilvl="5" w:tplc="A6BC1AAA" w:tentative="1">
      <w:start w:val="1"/>
      <w:numFmt w:val="bullet"/>
      <w:lvlText w:val=""/>
      <w:lvlJc w:val="left"/>
      <w:pPr>
        <w:ind w:left="4320" w:hanging="360"/>
      </w:pPr>
      <w:rPr>
        <w:rFonts w:ascii="Wingdings" w:hAnsi="Wingdings" w:hint="default"/>
      </w:rPr>
    </w:lvl>
    <w:lvl w:ilvl="6" w:tplc="55680080" w:tentative="1">
      <w:start w:val="1"/>
      <w:numFmt w:val="bullet"/>
      <w:lvlText w:val=""/>
      <w:lvlJc w:val="left"/>
      <w:pPr>
        <w:ind w:left="5040" w:hanging="360"/>
      </w:pPr>
      <w:rPr>
        <w:rFonts w:ascii="Symbol" w:hAnsi="Symbol" w:hint="default"/>
      </w:rPr>
    </w:lvl>
    <w:lvl w:ilvl="7" w:tplc="809432EE" w:tentative="1">
      <w:start w:val="1"/>
      <w:numFmt w:val="bullet"/>
      <w:lvlText w:val="o"/>
      <w:lvlJc w:val="left"/>
      <w:pPr>
        <w:ind w:left="5760" w:hanging="360"/>
      </w:pPr>
      <w:rPr>
        <w:rFonts w:ascii="Courier New" w:hAnsi="Courier New" w:hint="default"/>
      </w:rPr>
    </w:lvl>
    <w:lvl w:ilvl="8" w:tplc="3460B8E0" w:tentative="1">
      <w:start w:val="1"/>
      <w:numFmt w:val="bullet"/>
      <w:lvlText w:val=""/>
      <w:lvlJc w:val="left"/>
      <w:pPr>
        <w:ind w:left="6480" w:hanging="360"/>
      </w:pPr>
      <w:rPr>
        <w:rFonts w:ascii="Wingdings" w:hAnsi="Wingdings" w:hint="default"/>
      </w:rPr>
    </w:lvl>
  </w:abstractNum>
  <w:abstractNum w:abstractNumId="17" w15:restartNumberingAfterBreak="0">
    <w:nsid w:val="732A6633"/>
    <w:multiLevelType w:val="hybridMultilevel"/>
    <w:tmpl w:val="AEFC97AE"/>
    <w:lvl w:ilvl="0" w:tplc="4588E792">
      <w:start w:val="1"/>
      <w:numFmt w:val="decimal"/>
      <w:lvlText w:val="%1."/>
      <w:lvlJc w:val="left"/>
      <w:pPr>
        <w:ind w:left="720" w:hanging="360"/>
      </w:pPr>
      <w:rPr>
        <w:rFonts w:hint="default"/>
      </w:rPr>
    </w:lvl>
    <w:lvl w:ilvl="1" w:tplc="4BE0474C" w:tentative="1">
      <w:start w:val="1"/>
      <w:numFmt w:val="lowerLetter"/>
      <w:lvlText w:val="%2."/>
      <w:lvlJc w:val="left"/>
      <w:pPr>
        <w:ind w:left="1440" w:hanging="360"/>
      </w:pPr>
    </w:lvl>
    <w:lvl w:ilvl="2" w:tplc="88163592" w:tentative="1">
      <w:start w:val="1"/>
      <w:numFmt w:val="lowerRoman"/>
      <w:lvlText w:val="%3."/>
      <w:lvlJc w:val="right"/>
      <w:pPr>
        <w:ind w:left="2160" w:hanging="180"/>
      </w:pPr>
    </w:lvl>
    <w:lvl w:ilvl="3" w:tplc="A38E2D8E" w:tentative="1">
      <w:start w:val="1"/>
      <w:numFmt w:val="decimal"/>
      <w:lvlText w:val="%4."/>
      <w:lvlJc w:val="left"/>
      <w:pPr>
        <w:ind w:left="2880" w:hanging="360"/>
      </w:pPr>
    </w:lvl>
    <w:lvl w:ilvl="4" w:tplc="22568966" w:tentative="1">
      <w:start w:val="1"/>
      <w:numFmt w:val="lowerLetter"/>
      <w:lvlText w:val="%5."/>
      <w:lvlJc w:val="left"/>
      <w:pPr>
        <w:ind w:left="3600" w:hanging="360"/>
      </w:pPr>
    </w:lvl>
    <w:lvl w:ilvl="5" w:tplc="9E9A03EE" w:tentative="1">
      <w:start w:val="1"/>
      <w:numFmt w:val="lowerRoman"/>
      <w:lvlText w:val="%6."/>
      <w:lvlJc w:val="right"/>
      <w:pPr>
        <w:ind w:left="4320" w:hanging="180"/>
      </w:pPr>
    </w:lvl>
    <w:lvl w:ilvl="6" w:tplc="1E283FAE" w:tentative="1">
      <w:start w:val="1"/>
      <w:numFmt w:val="decimal"/>
      <w:lvlText w:val="%7."/>
      <w:lvlJc w:val="left"/>
      <w:pPr>
        <w:ind w:left="5040" w:hanging="360"/>
      </w:pPr>
    </w:lvl>
    <w:lvl w:ilvl="7" w:tplc="64E4159A" w:tentative="1">
      <w:start w:val="1"/>
      <w:numFmt w:val="lowerLetter"/>
      <w:lvlText w:val="%8."/>
      <w:lvlJc w:val="left"/>
      <w:pPr>
        <w:ind w:left="5760" w:hanging="360"/>
      </w:pPr>
    </w:lvl>
    <w:lvl w:ilvl="8" w:tplc="13B691C8" w:tentative="1">
      <w:start w:val="1"/>
      <w:numFmt w:val="lowerRoman"/>
      <w:lvlText w:val="%9."/>
      <w:lvlJc w:val="right"/>
      <w:pPr>
        <w:ind w:left="6480" w:hanging="180"/>
      </w:pPr>
    </w:lvl>
  </w:abstractNum>
  <w:abstractNum w:abstractNumId="18" w15:restartNumberingAfterBreak="0">
    <w:nsid w:val="742506BC"/>
    <w:multiLevelType w:val="hybridMultilevel"/>
    <w:tmpl w:val="7B26FCD0"/>
    <w:lvl w:ilvl="0" w:tplc="EF5E6FC8">
      <w:numFmt w:val="bullet"/>
      <w:lvlText w:val="-"/>
      <w:lvlJc w:val="left"/>
      <w:pPr>
        <w:ind w:left="360" w:hanging="360"/>
      </w:pPr>
      <w:rPr>
        <w:rFonts w:ascii="Times New Roman" w:eastAsia="SimSun" w:hAnsi="Times New Roman" w:cs="Times New Roman" w:hint="default"/>
      </w:rPr>
    </w:lvl>
    <w:lvl w:ilvl="1" w:tplc="C66810E8" w:tentative="1">
      <w:start w:val="1"/>
      <w:numFmt w:val="bullet"/>
      <w:lvlText w:val=""/>
      <w:lvlJc w:val="left"/>
      <w:pPr>
        <w:ind w:left="840" w:hanging="420"/>
      </w:pPr>
      <w:rPr>
        <w:rFonts w:ascii="Wingdings" w:hAnsi="Wingdings" w:hint="default"/>
      </w:rPr>
    </w:lvl>
    <w:lvl w:ilvl="2" w:tplc="0A64F5E2" w:tentative="1">
      <w:start w:val="1"/>
      <w:numFmt w:val="bullet"/>
      <w:lvlText w:val=""/>
      <w:lvlJc w:val="left"/>
      <w:pPr>
        <w:ind w:left="1260" w:hanging="420"/>
      </w:pPr>
      <w:rPr>
        <w:rFonts w:ascii="Wingdings" w:hAnsi="Wingdings" w:hint="default"/>
      </w:rPr>
    </w:lvl>
    <w:lvl w:ilvl="3" w:tplc="64440750" w:tentative="1">
      <w:start w:val="1"/>
      <w:numFmt w:val="bullet"/>
      <w:lvlText w:val=""/>
      <w:lvlJc w:val="left"/>
      <w:pPr>
        <w:ind w:left="1680" w:hanging="420"/>
      </w:pPr>
      <w:rPr>
        <w:rFonts w:ascii="Wingdings" w:hAnsi="Wingdings" w:hint="default"/>
      </w:rPr>
    </w:lvl>
    <w:lvl w:ilvl="4" w:tplc="FD06540A" w:tentative="1">
      <w:start w:val="1"/>
      <w:numFmt w:val="bullet"/>
      <w:lvlText w:val=""/>
      <w:lvlJc w:val="left"/>
      <w:pPr>
        <w:ind w:left="2100" w:hanging="420"/>
      </w:pPr>
      <w:rPr>
        <w:rFonts w:ascii="Wingdings" w:hAnsi="Wingdings" w:hint="default"/>
      </w:rPr>
    </w:lvl>
    <w:lvl w:ilvl="5" w:tplc="685C187E" w:tentative="1">
      <w:start w:val="1"/>
      <w:numFmt w:val="bullet"/>
      <w:lvlText w:val=""/>
      <w:lvlJc w:val="left"/>
      <w:pPr>
        <w:ind w:left="2520" w:hanging="420"/>
      </w:pPr>
      <w:rPr>
        <w:rFonts w:ascii="Wingdings" w:hAnsi="Wingdings" w:hint="default"/>
      </w:rPr>
    </w:lvl>
    <w:lvl w:ilvl="6" w:tplc="0D5A89AC" w:tentative="1">
      <w:start w:val="1"/>
      <w:numFmt w:val="bullet"/>
      <w:lvlText w:val=""/>
      <w:lvlJc w:val="left"/>
      <w:pPr>
        <w:ind w:left="2940" w:hanging="420"/>
      </w:pPr>
      <w:rPr>
        <w:rFonts w:ascii="Wingdings" w:hAnsi="Wingdings" w:hint="default"/>
      </w:rPr>
    </w:lvl>
    <w:lvl w:ilvl="7" w:tplc="EE5A9DC2" w:tentative="1">
      <w:start w:val="1"/>
      <w:numFmt w:val="bullet"/>
      <w:lvlText w:val=""/>
      <w:lvlJc w:val="left"/>
      <w:pPr>
        <w:ind w:left="3360" w:hanging="420"/>
      </w:pPr>
      <w:rPr>
        <w:rFonts w:ascii="Wingdings" w:hAnsi="Wingdings" w:hint="default"/>
      </w:rPr>
    </w:lvl>
    <w:lvl w:ilvl="8" w:tplc="B3A8D5F6"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9"/>
  </w:num>
  <w:num w:numId="5">
    <w:abstractNumId w:val="16"/>
  </w:num>
  <w:num w:numId="6">
    <w:abstractNumId w:val="12"/>
  </w:num>
  <w:num w:numId="7">
    <w:abstractNumId w:val="4"/>
  </w:num>
  <w:num w:numId="8">
    <w:abstractNumId w:val="15"/>
  </w:num>
  <w:num w:numId="9">
    <w:abstractNumId w:val="6"/>
  </w:num>
  <w:num w:numId="10">
    <w:abstractNumId w:val="5"/>
  </w:num>
  <w:num w:numId="11">
    <w:abstractNumId w:val="17"/>
  </w:num>
  <w:num w:numId="12">
    <w:abstractNumId w:val="14"/>
  </w:num>
  <w:num w:numId="13">
    <w:abstractNumId w:val="8"/>
  </w:num>
  <w:num w:numId="14">
    <w:abstractNumId w:val="10"/>
  </w:num>
  <w:num w:numId="15">
    <w:abstractNumId w:val="13"/>
  </w:num>
  <w:num w:numId="16">
    <w:abstractNumId w:val="7"/>
  </w:num>
  <w:num w:numId="17">
    <w:abstractNumId w:val="18"/>
  </w:num>
  <w:num w:numId="18">
    <w:abstractNumId w:val="11"/>
  </w:num>
  <w:num w:numId="1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u, Lingshu (MU-Student)">
    <w15:presenceInfo w15:providerId="AD" w15:userId="S::lhn95@mail.missouri.edu::a73e4791-a14c-454e-b17c-cad7c92e42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2xd0pvrd6xxp05evvtepd0f9vppe5rtsxa20&quot;&gt;My EndNote Library&lt;record-ids&gt;&lt;item&gt;6&lt;/item&gt;&lt;item&gt;30&lt;/item&gt;&lt;item&gt;55&lt;/item&gt;&lt;item&gt;85&lt;/item&gt;&lt;item&gt;86&lt;/item&gt;&lt;item&gt;94&lt;/item&gt;&lt;item&gt;95&lt;/item&gt;&lt;item&gt;99&lt;/item&gt;&lt;item&gt;104&lt;/item&gt;&lt;item&gt;128&lt;/item&gt;&lt;item&gt;129&lt;/item&gt;&lt;item&gt;193&lt;/item&gt;&lt;item&gt;194&lt;/item&gt;&lt;item&gt;195&lt;/item&gt;&lt;item&gt;232&lt;/item&gt;&lt;item&gt;234&lt;/item&gt;&lt;item&gt;295&lt;/item&gt;&lt;item&gt;297&lt;/item&gt;&lt;item&gt;299&lt;/item&gt;&lt;item&gt;300&lt;/item&gt;&lt;item&gt;302&lt;/item&gt;&lt;item&gt;303&lt;/item&gt;&lt;item&gt;329&lt;/item&gt;&lt;item&gt;330&lt;/item&gt;&lt;item&gt;331&lt;/item&gt;&lt;item&gt;332&lt;/item&gt;&lt;item&gt;333&lt;/item&gt;&lt;item&gt;344&lt;/item&gt;&lt;item&gt;347&lt;/item&gt;&lt;item&gt;348&lt;/item&gt;&lt;item&gt;350&lt;/item&gt;&lt;item&gt;352&lt;/item&gt;&lt;item&gt;353&lt;/item&gt;&lt;item&gt;354&lt;/item&gt;&lt;item&gt;358&lt;/item&gt;&lt;item&gt;360&lt;/item&gt;&lt;item&gt;361&lt;/item&gt;&lt;item&gt;362&lt;/item&gt;&lt;item&gt;363&lt;/item&gt;&lt;item&gt;365&lt;/item&gt;&lt;item&gt;464&lt;/item&gt;&lt;item&gt;468&lt;/item&gt;&lt;item&gt;487&lt;/item&gt;&lt;item&gt;488&lt;/item&gt;&lt;item&gt;489&lt;/item&gt;&lt;item&gt;490&lt;/item&gt;&lt;item&gt;491&lt;/item&gt;&lt;item&gt;492&lt;/item&gt;&lt;item&gt;493&lt;/item&gt;&lt;item&gt;495&lt;/item&gt;&lt;item&gt;496&lt;/item&gt;&lt;item&gt;497&lt;/item&gt;&lt;item&gt;530&lt;/item&gt;&lt;item&gt;531&lt;/item&gt;&lt;item&gt;610&lt;/item&gt;&lt;item&gt;611&lt;/item&gt;&lt;item&gt;612&lt;/item&gt;&lt;item&gt;613&lt;/item&gt;&lt;item&gt;614&lt;/item&gt;&lt;item&gt;615&lt;/item&gt;&lt;item&gt;616&lt;/item&gt;&lt;item&gt;617&lt;/item&gt;&lt;item&gt;618&lt;/item&gt;&lt;item&gt;619&lt;/item&gt;&lt;/record-ids&gt;&lt;/item&gt;&lt;/Libraries&gt;"/>
  </w:docVars>
  <w:rsids>
    <w:rsidRoot w:val="00AE0707"/>
    <w:rsid w:val="00000A3B"/>
    <w:rsid w:val="0000124E"/>
    <w:rsid w:val="00001798"/>
    <w:rsid w:val="000037AE"/>
    <w:rsid w:val="00003BAB"/>
    <w:rsid w:val="00005473"/>
    <w:rsid w:val="000057A6"/>
    <w:rsid w:val="0000617D"/>
    <w:rsid w:val="0001097B"/>
    <w:rsid w:val="000127F0"/>
    <w:rsid w:val="00012DF3"/>
    <w:rsid w:val="000135CE"/>
    <w:rsid w:val="000144BE"/>
    <w:rsid w:val="0001775A"/>
    <w:rsid w:val="00017A98"/>
    <w:rsid w:val="00017BBC"/>
    <w:rsid w:val="000206BE"/>
    <w:rsid w:val="00020737"/>
    <w:rsid w:val="00020CF0"/>
    <w:rsid w:val="00022AB3"/>
    <w:rsid w:val="00024AFC"/>
    <w:rsid w:val="00024B98"/>
    <w:rsid w:val="00025648"/>
    <w:rsid w:val="00025CF6"/>
    <w:rsid w:val="000274F3"/>
    <w:rsid w:val="00030D78"/>
    <w:rsid w:val="000342EA"/>
    <w:rsid w:val="00034EF6"/>
    <w:rsid w:val="000354B0"/>
    <w:rsid w:val="00035B4D"/>
    <w:rsid w:val="00035F23"/>
    <w:rsid w:val="00036C3E"/>
    <w:rsid w:val="000405AD"/>
    <w:rsid w:val="000415F0"/>
    <w:rsid w:val="00041B1E"/>
    <w:rsid w:val="00043928"/>
    <w:rsid w:val="00043C0B"/>
    <w:rsid w:val="00044025"/>
    <w:rsid w:val="00045F03"/>
    <w:rsid w:val="00046809"/>
    <w:rsid w:val="00047349"/>
    <w:rsid w:val="00047C13"/>
    <w:rsid w:val="00051A93"/>
    <w:rsid w:val="00053C33"/>
    <w:rsid w:val="000560CD"/>
    <w:rsid w:val="00056E9A"/>
    <w:rsid w:val="00057574"/>
    <w:rsid w:val="00061C23"/>
    <w:rsid w:val="00061F05"/>
    <w:rsid w:val="00062624"/>
    <w:rsid w:val="00062F9C"/>
    <w:rsid w:val="0006305D"/>
    <w:rsid w:val="00064202"/>
    <w:rsid w:val="00064394"/>
    <w:rsid w:val="00064A67"/>
    <w:rsid w:val="0006579E"/>
    <w:rsid w:val="00066371"/>
    <w:rsid w:val="0006793A"/>
    <w:rsid w:val="00070552"/>
    <w:rsid w:val="00070AAF"/>
    <w:rsid w:val="00070BF6"/>
    <w:rsid w:val="00073D74"/>
    <w:rsid w:val="00074AD2"/>
    <w:rsid w:val="00076659"/>
    <w:rsid w:val="00076D98"/>
    <w:rsid w:val="00076DB5"/>
    <w:rsid w:val="00077548"/>
    <w:rsid w:val="0007787A"/>
    <w:rsid w:val="00077D7E"/>
    <w:rsid w:val="00080B3D"/>
    <w:rsid w:val="0008185A"/>
    <w:rsid w:val="00081E6D"/>
    <w:rsid w:val="00081E71"/>
    <w:rsid w:val="00082346"/>
    <w:rsid w:val="000846CB"/>
    <w:rsid w:val="0009019A"/>
    <w:rsid w:val="00090386"/>
    <w:rsid w:val="00090456"/>
    <w:rsid w:val="000904F6"/>
    <w:rsid w:val="00091E4A"/>
    <w:rsid w:val="000932E6"/>
    <w:rsid w:val="000955BF"/>
    <w:rsid w:val="00095A95"/>
    <w:rsid w:val="00095BCD"/>
    <w:rsid w:val="00096D94"/>
    <w:rsid w:val="00097120"/>
    <w:rsid w:val="000974E5"/>
    <w:rsid w:val="00097CA6"/>
    <w:rsid w:val="00097D13"/>
    <w:rsid w:val="000A0138"/>
    <w:rsid w:val="000A01EC"/>
    <w:rsid w:val="000A1093"/>
    <w:rsid w:val="000A1281"/>
    <w:rsid w:val="000A12CC"/>
    <w:rsid w:val="000A2300"/>
    <w:rsid w:val="000A26F9"/>
    <w:rsid w:val="000A3224"/>
    <w:rsid w:val="000A3560"/>
    <w:rsid w:val="000A482C"/>
    <w:rsid w:val="000A5400"/>
    <w:rsid w:val="000A5601"/>
    <w:rsid w:val="000A6CB6"/>
    <w:rsid w:val="000B01E7"/>
    <w:rsid w:val="000B025E"/>
    <w:rsid w:val="000B11F2"/>
    <w:rsid w:val="000B1885"/>
    <w:rsid w:val="000B1A63"/>
    <w:rsid w:val="000B2127"/>
    <w:rsid w:val="000B2254"/>
    <w:rsid w:val="000B22E5"/>
    <w:rsid w:val="000B236E"/>
    <w:rsid w:val="000B2DB6"/>
    <w:rsid w:val="000B3608"/>
    <w:rsid w:val="000B3806"/>
    <w:rsid w:val="000B425C"/>
    <w:rsid w:val="000B4F68"/>
    <w:rsid w:val="000B50D9"/>
    <w:rsid w:val="000B52DB"/>
    <w:rsid w:val="000B56B2"/>
    <w:rsid w:val="000B5C68"/>
    <w:rsid w:val="000B60D3"/>
    <w:rsid w:val="000B7FBE"/>
    <w:rsid w:val="000C02B6"/>
    <w:rsid w:val="000C0942"/>
    <w:rsid w:val="000C2133"/>
    <w:rsid w:val="000C2459"/>
    <w:rsid w:val="000C3257"/>
    <w:rsid w:val="000C3EA0"/>
    <w:rsid w:val="000C448C"/>
    <w:rsid w:val="000C61E3"/>
    <w:rsid w:val="000C645B"/>
    <w:rsid w:val="000C6824"/>
    <w:rsid w:val="000C70C0"/>
    <w:rsid w:val="000C7E31"/>
    <w:rsid w:val="000D01AA"/>
    <w:rsid w:val="000D0D8D"/>
    <w:rsid w:val="000D1196"/>
    <w:rsid w:val="000D1259"/>
    <w:rsid w:val="000D1849"/>
    <w:rsid w:val="000D1B99"/>
    <w:rsid w:val="000D1F83"/>
    <w:rsid w:val="000D20DB"/>
    <w:rsid w:val="000D2333"/>
    <w:rsid w:val="000D2A42"/>
    <w:rsid w:val="000D2B36"/>
    <w:rsid w:val="000D3791"/>
    <w:rsid w:val="000D37FD"/>
    <w:rsid w:val="000D3B79"/>
    <w:rsid w:val="000D3B94"/>
    <w:rsid w:val="000D4B9F"/>
    <w:rsid w:val="000D4E58"/>
    <w:rsid w:val="000D5505"/>
    <w:rsid w:val="000D55AB"/>
    <w:rsid w:val="000D6164"/>
    <w:rsid w:val="000D6592"/>
    <w:rsid w:val="000D698D"/>
    <w:rsid w:val="000D7029"/>
    <w:rsid w:val="000D758B"/>
    <w:rsid w:val="000E049B"/>
    <w:rsid w:val="000E1803"/>
    <w:rsid w:val="000E1BA3"/>
    <w:rsid w:val="000E278C"/>
    <w:rsid w:val="000E305F"/>
    <w:rsid w:val="000E4A52"/>
    <w:rsid w:val="000E5FCD"/>
    <w:rsid w:val="000E61DF"/>
    <w:rsid w:val="000E6219"/>
    <w:rsid w:val="000E6927"/>
    <w:rsid w:val="000E6F95"/>
    <w:rsid w:val="000E74BB"/>
    <w:rsid w:val="000E7C01"/>
    <w:rsid w:val="000F0428"/>
    <w:rsid w:val="000F0D9F"/>
    <w:rsid w:val="000F1249"/>
    <w:rsid w:val="000F264B"/>
    <w:rsid w:val="000F2974"/>
    <w:rsid w:val="000F32FB"/>
    <w:rsid w:val="000F534F"/>
    <w:rsid w:val="000F59F6"/>
    <w:rsid w:val="000F6DA4"/>
    <w:rsid w:val="000F6E21"/>
    <w:rsid w:val="000F729D"/>
    <w:rsid w:val="000F79BA"/>
    <w:rsid w:val="000F7DB1"/>
    <w:rsid w:val="001002C8"/>
    <w:rsid w:val="00100319"/>
    <w:rsid w:val="001017E3"/>
    <w:rsid w:val="001029AC"/>
    <w:rsid w:val="00103401"/>
    <w:rsid w:val="00103CB8"/>
    <w:rsid w:val="0010611A"/>
    <w:rsid w:val="001071FB"/>
    <w:rsid w:val="001103E3"/>
    <w:rsid w:val="00110422"/>
    <w:rsid w:val="0011201B"/>
    <w:rsid w:val="001123BC"/>
    <w:rsid w:val="001135E4"/>
    <w:rsid w:val="00115F5E"/>
    <w:rsid w:val="00116064"/>
    <w:rsid w:val="00116376"/>
    <w:rsid w:val="00117EAD"/>
    <w:rsid w:val="00120433"/>
    <w:rsid w:val="00120C3E"/>
    <w:rsid w:val="00122A49"/>
    <w:rsid w:val="001232A1"/>
    <w:rsid w:val="001235CA"/>
    <w:rsid w:val="00124719"/>
    <w:rsid w:val="001257E8"/>
    <w:rsid w:val="00125844"/>
    <w:rsid w:val="00126F2A"/>
    <w:rsid w:val="0013082F"/>
    <w:rsid w:val="001312C3"/>
    <w:rsid w:val="001333BA"/>
    <w:rsid w:val="00133C62"/>
    <w:rsid w:val="00137269"/>
    <w:rsid w:val="0013789B"/>
    <w:rsid w:val="00137D6E"/>
    <w:rsid w:val="00140EFF"/>
    <w:rsid w:val="00141036"/>
    <w:rsid w:val="00142EEC"/>
    <w:rsid w:val="00144C93"/>
    <w:rsid w:val="00145E33"/>
    <w:rsid w:val="00150951"/>
    <w:rsid w:val="00150C7F"/>
    <w:rsid w:val="00151294"/>
    <w:rsid w:val="001517A6"/>
    <w:rsid w:val="00151962"/>
    <w:rsid w:val="00151E99"/>
    <w:rsid w:val="00152ADC"/>
    <w:rsid w:val="00152B49"/>
    <w:rsid w:val="00152C11"/>
    <w:rsid w:val="00153FDB"/>
    <w:rsid w:val="001551D6"/>
    <w:rsid w:val="00156BA9"/>
    <w:rsid w:val="00161C3F"/>
    <w:rsid w:val="00161D1E"/>
    <w:rsid w:val="001631A4"/>
    <w:rsid w:val="00164761"/>
    <w:rsid w:val="0016599F"/>
    <w:rsid w:val="001659FF"/>
    <w:rsid w:val="001670BE"/>
    <w:rsid w:val="00167231"/>
    <w:rsid w:val="00167B77"/>
    <w:rsid w:val="00170936"/>
    <w:rsid w:val="00171596"/>
    <w:rsid w:val="00171673"/>
    <w:rsid w:val="00171DC9"/>
    <w:rsid w:val="001728F1"/>
    <w:rsid w:val="001732CE"/>
    <w:rsid w:val="00173630"/>
    <w:rsid w:val="00174121"/>
    <w:rsid w:val="001746CF"/>
    <w:rsid w:val="00175566"/>
    <w:rsid w:val="001757E5"/>
    <w:rsid w:val="00175C06"/>
    <w:rsid w:val="00175FE5"/>
    <w:rsid w:val="00176EDB"/>
    <w:rsid w:val="001774E0"/>
    <w:rsid w:val="001814BC"/>
    <w:rsid w:val="00181D7A"/>
    <w:rsid w:val="00182017"/>
    <w:rsid w:val="001826D3"/>
    <w:rsid w:val="00182A55"/>
    <w:rsid w:val="00182E72"/>
    <w:rsid w:val="00184F41"/>
    <w:rsid w:val="001860DB"/>
    <w:rsid w:val="00186B4F"/>
    <w:rsid w:val="00186C39"/>
    <w:rsid w:val="001877EC"/>
    <w:rsid w:val="00187B09"/>
    <w:rsid w:val="00187BE7"/>
    <w:rsid w:val="001917AD"/>
    <w:rsid w:val="001946AC"/>
    <w:rsid w:val="00194CDC"/>
    <w:rsid w:val="00194D33"/>
    <w:rsid w:val="001963E5"/>
    <w:rsid w:val="001A2312"/>
    <w:rsid w:val="001A311B"/>
    <w:rsid w:val="001A4711"/>
    <w:rsid w:val="001A4867"/>
    <w:rsid w:val="001A58A6"/>
    <w:rsid w:val="001A5C82"/>
    <w:rsid w:val="001A6C6D"/>
    <w:rsid w:val="001A6F6F"/>
    <w:rsid w:val="001B0443"/>
    <w:rsid w:val="001B0668"/>
    <w:rsid w:val="001B1A22"/>
    <w:rsid w:val="001B1BF1"/>
    <w:rsid w:val="001B1C4A"/>
    <w:rsid w:val="001B22F5"/>
    <w:rsid w:val="001B2ECB"/>
    <w:rsid w:val="001B310B"/>
    <w:rsid w:val="001B35E4"/>
    <w:rsid w:val="001B3DA4"/>
    <w:rsid w:val="001B4948"/>
    <w:rsid w:val="001B521E"/>
    <w:rsid w:val="001B57E7"/>
    <w:rsid w:val="001B66DF"/>
    <w:rsid w:val="001B6C88"/>
    <w:rsid w:val="001B6F14"/>
    <w:rsid w:val="001B757E"/>
    <w:rsid w:val="001B75D3"/>
    <w:rsid w:val="001C03B4"/>
    <w:rsid w:val="001C3A9E"/>
    <w:rsid w:val="001C524E"/>
    <w:rsid w:val="001C5A19"/>
    <w:rsid w:val="001C5D18"/>
    <w:rsid w:val="001C6ABB"/>
    <w:rsid w:val="001D0A07"/>
    <w:rsid w:val="001D0C00"/>
    <w:rsid w:val="001D222C"/>
    <w:rsid w:val="001D24D2"/>
    <w:rsid w:val="001D2843"/>
    <w:rsid w:val="001D487F"/>
    <w:rsid w:val="001D4989"/>
    <w:rsid w:val="001D4C08"/>
    <w:rsid w:val="001D7539"/>
    <w:rsid w:val="001D7D5E"/>
    <w:rsid w:val="001E1421"/>
    <w:rsid w:val="001E153B"/>
    <w:rsid w:val="001E524A"/>
    <w:rsid w:val="001E544F"/>
    <w:rsid w:val="001E5632"/>
    <w:rsid w:val="001E63A9"/>
    <w:rsid w:val="001E69EA"/>
    <w:rsid w:val="001E749E"/>
    <w:rsid w:val="001E7D90"/>
    <w:rsid w:val="001F12EB"/>
    <w:rsid w:val="001F1495"/>
    <w:rsid w:val="001F24C3"/>
    <w:rsid w:val="001F28CB"/>
    <w:rsid w:val="001F29AC"/>
    <w:rsid w:val="001F38B5"/>
    <w:rsid w:val="001F685B"/>
    <w:rsid w:val="001F7664"/>
    <w:rsid w:val="001F7D7B"/>
    <w:rsid w:val="00200B77"/>
    <w:rsid w:val="00201386"/>
    <w:rsid w:val="002014E1"/>
    <w:rsid w:val="00201596"/>
    <w:rsid w:val="00202083"/>
    <w:rsid w:val="0020223A"/>
    <w:rsid w:val="0020243F"/>
    <w:rsid w:val="00202632"/>
    <w:rsid w:val="002027AB"/>
    <w:rsid w:val="00202E41"/>
    <w:rsid w:val="0020376A"/>
    <w:rsid w:val="00204615"/>
    <w:rsid w:val="0020498D"/>
    <w:rsid w:val="00205744"/>
    <w:rsid w:val="00205DD8"/>
    <w:rsid w:val="00206A38"/>
    <w:rsid w:val="002078A4"/>
    <w:rsid w:val="00207F0C"/>
    <w:rsid w:val="00212279"/>
    <w:rsid w:val="00212E5E"/>
    <w:rsid w:val="00213FFB"/>
    <w:rsid w:val="00214622"/>
    <w:rsid w:val="00214BFA"/>
    <w:rsid w:val="0021567A"/>
    <w:rsid w:val="00215C55"/>
    <w:rsid w:val="00216961"/>
    <w:rsid w:val="00217AE8"/>
    <w:rsid w:val="002201AB"/>
    <w:rsid w:val="00222548"/>
    <w:rsid w:val="00222748"/>
    <w:rsid w:val="00222CD3"/>
    <w:rsid w:val="002234A3"/>
    <w:rsid w:val="002241CE"/>
    <w:rsid w:val="00225C1F"/>
    <w:rsid w:val="00225CB0"/>
    <w:rsid w:val="0022645C"/>
    <w:rsid w:val="002267D6"/>
    <w:rsid w:val="002267F8"/>
    <w:rsid w:val="0023072F"/>
    <w:rsid w:val="002362DB"/>
    <w:rsid w:val="002365D1"/>
    <w:rsid w:val="00236869"/>
    <w:rsid w:val="00241A85"/>
    <w:rsid w:val="00241F90"/>
    <w:rsid w:val="00242981"/>
    <w:rsid w:val="002446E5"/>
    <w:rsid w:val="00246691"/>
    <w:rsid w:val="00246833"/>
    <w:rsid w:val="00246889"/>
    <w:rsid w:val="00247A2D"/>
    <w:rsid w:val="00247C7E"/>
    <w:rsid w:val="00250722"/>
    <w:rsid w:val="00250DCD"/>
    <w:rsid w:val="00252033"/>
    <w:rsid w:val="00252B81"/>
    <w:rsid w:val="0025410C"/>
    <w:rsid w:val="0025418C"/>
    <w:rsid w:val="00254518"/>
    <w:rsid w:val="00254E2C"/>
    <w:rsid w:val="002555F0"/>
    <w:rsid w:val="00256323"/>
    <w:rsid w:val="002570DE"/>
    <w:rsid w:val="00260F46"/>
    <w:rsid w:val="00262733"/>
    <w:rsid w:val="00263312"/>
    <w:rsid w:val="00263D61"/>
    <w:rsid w:val="00263E92"/>
    <w:rsid w:val="0026430A"/>
    <w:rsid w:val="0026450E"/>
    <w:rsid w:val="002656CA"/>
    <w:rsid w:val="002657FB"/>
    <w:rsid w:val="00265FC5"/>
    <w:rsid w:val="00266558"/>
    <w:rsid w:val="002668F4"/>
    <w:rsid w:val="00266904"/>
    <w:rsid w:val="0026711C"/>
    <w:rsid w:val="00270940"/>
    <w:rsid w:val="002710C2"/>
    <w:rsid w:val="00271A2E"/>
    <w:rsid w:val="002720D7"/>
    <w:rsid w:val="00272252"/>
    <w:rsid w:val="00272467"/>
    <w:rsid w:val="00273BBA"/>
    <w:rsid w:val="00274D6D"/>
    <w:rsid w:val="00275B0F"/>
    <w:rsid w:val="00276D82"/>
    <w:rsid w:val="00277FA6"/>
    <w:rsid w:val="002803D5"/>
    <w:rsid w:val="00281656"/>
    <w:rsid w:val="00281CD1"/>
    <w:rsid w:val="00281FA4"/>
    <w:rsid w:val="00282825"/>
    <w:rsid w:val="00283057"/>
    <w:rsid w:val="002830F4"/>
    <w:rsid w:val="002836D8"/>
    <w:rsid w:val="00283B2D"/>
    <w:rsid w:val="00283BE9"/>
    <w:rsid w:val="00283FAC"/>
    <w:rsid w:val="00284093"/>
    <w:rsid w:val="002843B5"/>
    <w:rsid w:val="00285979"/>
    <w:rsid w:val="00286ADE"/>
    <w:rsid w:val="0028706B"/>
    <w:rsid w:val="002874FF"/>
    <w:rsid w:val="00290DB3"/>
    <w:rsid w:val="0029114A"/>
    <w:rsid w:val="0029197C"/>
    <w:rsid w:val="00293833"/>
    <w:rsid w:val="00293BEC"/>
    <w:rsid w:val="00294598"/>
    <w:rsid w:val="002956D8"/>
    <w:rsid w:val="00295EF9"/>
    <w:rsid w:val="002A021B"/>
    <w:rsid w:val="002A03FC"/>
    <w:rsid w:val="002A04F2"/>
    <w:rsid w:val="002A16EE"/>
    <w:rsid w:val="002A2850"/>
    <w:rsid w:val="002A2F5A"/>
    <w:rsid w:val="002A32B1"/>
    <w:rsid w:val="002A5C70"/>
    <w:rsid w:val="002A678B"/>
    <w:rsid w:val="002A713E"/>
    <w:rsid w:val="002A78FB"/>
    <w:rsid w:val="002B05BD"/>
    <w:rsid w:val="002B165C"/>
    <w:rsid w:val="002B1A1C"/>
    <w:rsid w:val="002B21FD"/>
    <w:rsid w:val="002B2EBF"/>
    <w:rsid w:val="002B33A6"/>
    <w:rsid w:val="002B4595"/>
    <w:rsid w:val="002B474E"/>
    <w:rsid w:val="002B611F"/>
    <w:rsid w:val="002B706F"/>
    <w:rsid w:val="002C06FA"/>
    <w:rsid w:val="002C178F"/>
    <w:rsid w:val="002C261B"/>
    <w:rsid w:val="002C3256"/>
    <w:rsid w:val="002C5B49"/>
    <w:rsid w:val="002C6AB0"/>
    <w:rsid w:val="002C6C0A"/>
    <w:rsid w:val="002C7B8F"/>
    <w:rsid w:val="002D0C19"/>
    <w:rsid w:val="002D1791"/>
    <w:rsid w:val="002D34F6"/>
    <w:rsid w:val="002D3B73"/>
    <w:rsid w:val="002D3F3D"/>
    <w:rsid w:val="002D5EB2"/>
    <w:rsid w:val="002D6305"/>
    <w:rsid w:val="002E246D"/>
    <w:rsid w:val="002E2728"/>
    <w:rsid w:val="002E276A"/>
    <w:rsid w:val="002E4797"/>
    <w:rsid w:val="002E5241"/>
    <w:rsid w:val="002E72FA"/>
    <w:rsid w:val="002F000A"/>
    <w:rsid w:val="002F0295"/>
    <w:rsid w:val="002F16CD"/>
    <w:rsid w:val="002F1AD8"/>
    <w:rsid w:val="002F1CD4"/>
    <w:rsid w:val="002F29D1"/>
    <w:rsid w:val="002F3B50"/>
    <w:rsid w:val="002F601E"/>
    <w:rsid w:val="002F6560"/>
    <w:rsid w:val="002F6A22"/>
    <w:rsid w:val="00301484"/>
    <w:rsid w:val="0030269D"/>
    <w:rsid w:val="00302EB9"/>
    <w:rsid w:val="00302FBE"/>
    <w:rsid w:val="0030378F"/>
    <w:rsid w:val="003047B5"/>
    <w:rsid w:val="003054BD"/>
    <w:rsid w:val="00305616"/>
    <w:rsid w:val="00305761"/>
    <w:rsid w:val="00306368"/>
    <w:rsid w:val="00306927"/>
    <w:rsid w:val="00310E74"/>
    <w:rsid w:val="00311BD2"/>
    <w:rsid w:val="00312045"/>
    <w:rsid w:val="00313B82"/>
    <w:rsid w:val="00314E1A"/>
    <w:rsid w:val="00314F41"/>
    <w:rsid w:val="0031532F"/>
    <w:rsid w:val="00317359"/>
    <w:rsid w:val="003202D1"/>
    <w:rsid w:val="0032137F"/>
    <w:rsid w:val="0032153C"/>
    <w:rsid w:val="003240E8"/>
    <w:rsid w:val="003246C2"/>
    <w:rsid w:val="0032546F"/>
    <w:rsid w:val="00325643"/>
    <w:rsid w:val="00325CA5"/>
    <w:rsid w:val="0032604E"/>
    <w:rsid w:val="00326325"/>
    <w:rsid w:val="00326631"/>
    <w:rsid w:val="0032687F"/>
    <w:rsid w:val="00326F89"/>
    <w:rsid w:val="003308FF"/>
    <w:rsid w:val="00330C15"/>
    <w:rsid w:val="00331E15"/>
    <w:rsid w:val="00332EA1"/>
    <w:rsid w:val="003345D7"/>
    <w:rsid w:val="00334FC4"/>
    <w:rsid w:val="0033526C"/>
    <w:rsid w:val="00335903"/>
    <w:rsid w:val="00335C28"/>
    <w:rsid w:val="00336E63"/>
    <w:rsid w:val="0034048F"/>
    <w:rsid w:val="003408DC"/>
    <w:rsid w:val="00342CA1"/>
    <w:rsid w:val="00342EAA"/>
    <w:rsid w:val="00343533"/>
    <w:rsid w:val="00343781"/>
    <w:rsid w:val="003441BC"/>
    <w:rsid w:val="0034473F"/>
    <w:rsid w:val="00344AD1"/>
    <w:rsid w:val="00345D77"/>
    <w:rsid w:val="003464F1"/>
    <w:rsid w:val="00347228"/>
    <w:rsid w:val="003552A1"/>
    <w:rsid w:val="003557D0"/>
    <w:rsid w:val="003567B4"/>
    <w:rsid w:val="00357114"/>
    <w:rsid w:val="00360F3A"/>
    <w:rsid w:val="00363544"/>
    <w:rsid w:val="00363BD3"/>
    <w:rsid w:val="00363EE0"/>
    <w:rsid w:val="00364001"/>
    <w:rsid w:val="003647C8"/>
    <w:rsid w:val="00364897"/>
    <w:rsid w:val="00365555"/>
    <w:rsid w:val="003657B7"/>
    <w:rsid w:val="00365980"/>
    <w:rsid w:val="00365DB9"/>
    <w:rsid w:val="00366597"/>
    <w:rsid w:val="00366B9E"/>
    <w:rsid w:val="00370439"/>
    <w:rsid w:val="0037072C"/>
    <w:rsid w:val="003712ED"/>
    <w:rsid w:val="00371409"/>
    <w:rsid w:val="00371694"/>
    <w:rsid w:val="00372512"/>
    <w:rsid w:val="00372604"/>
    <w:rsid w:val="0037299F"/>
    <w:rsid w:val="00374915"/>
    <w:rsid w:val="00374FC6"/>
    <w:rsid w:val="003753DD"/>
    <w:rsid w:val="00375F76"/>
    <w:rsid w:val="0037606C"/>
    <w:rsid w:val="003764EA"/>
    <w:rsid w:val="00376886"/>
    <w:rsid w:val="00376F05"/>
    <w:rsid w:val="00377E9A"/>
    <w:rsid w:val="00380F43"/>
    <w:rsid w:val="00381AB1"/>
    <w:rsid w:val="003824CF"/>
    <w:rsid w:val="00383451"/>
    <w:rsid w:val="0038349D"/>
    <w:rsid w:val="00383DAD"/>
    <w:rsid w:val="003845D6"/>
    <w:rsid w:val="0038601F"/>
    <w:rsid w:val="00386187"/>
    <w:rsid w:val="00386B50"/>
    <w:rsid w:val="003874D0"/>
    <w:rsid w:val="00390638"/>
    <w:rsid w:val="00391890"/>
    <w:rsid w:val="003921DE"/>
    <w:rsid w:val="00393DE0"/>
    <w:rsid w:val="003945FD"/>
    <w:rsid w:val="00394B0D"/>
    <w:rsid w:val="00394B18"/>
    <w:rsid w:val="00395510"/>
    <w:rsid w:val="00395FA3"/>
    <w:rsid w:val="003965FC"/>
    <w:rsid w:val="00396A47"/>
    <w:rsid w:val="003979F4"/>
    <w:rsid w:val="003A0D46"/>
    <w:rsid w:val="003A12B6"/>
    <w:rsid w:val="003A1EE4"/>
    <w:rsid w:val="003A2730"/>
    <w:rsid w:val="003A2980"/>
    <w:rsid w:val="003A2E6A"/>
    <w:rsid w:val="003A6725"/>
    <w:rsid w:val="003B14B2"/>
    <w:rsid w:val="003B1693"/>
    <w:rsid w:val="003B18B7"/>
    <w:rsid w:val="003B2838"/>
    <w:rsid w:val="003B2A37"/>
    <w:rsid w:val="003B2EE8"/>
    <w:rsid w:val="003B3F83"/>
    <w:rsid w:val="003B4886"/>
    <w:rsid w:val="003B4CD5"/>
    <w:rsid w:val="003B5901"/>
    <w:rsid w:val="003B688E"/>
    <w:rsid w:val="003B69EC"/>
    <w:rsid w:val="003B6A1D"/>
    <w:rsid w:val="003B6F68"/>
    <w:rsid w:val="003C00E1"/>
    <w:rsid w:val="003C335E"/>
    <w:rsid w:val="003C3C97"/>
    <w:rsid w:val="003C3FC3"/>
    <w:rsid w:val="003C425A"/>
    <w:rsid w:val="003C61BC"/>
    <w:rsid w:val="003D1CEC"/>
    <w:rsid w:val="003D57A3"/>
    <w:rsid w:val="003D6E54"/>
    <w:rsid w:val="003D7205"/>
    <w:rsid w:val="003D74F6"/>
    <w:rsid w:val="003D781A"/>
    <w:rsid w:val="003E140C"/>
    <w:rsid w:val="003E1796"/>
    <w:rsid w:val="003E1C0D"/>
    <w:rsid w:val="003E1D84"/>
    <w:rsid w:val="003E31F3"/>
    <w:rsid w:val="003E343B"/>
    <w:rsid w:val="003E5A31"/>
    <w:rsid w:val="003E6C02"/>
    <w:rsid w:val="003E6FE9"/>
    <w:rsid w:val="003E7179"/>
    <w:rsid w:val="003F0687"/>
    <w:rsid w:val="003F0771"/>
    <w:rsid w:val="003F08E6"/>
    <w:rsid w:val="003F15F4"/>
    <w:rsid w:val="003F180D"/>
    <w:rsid w:val="003F2582"/>
    <w:rsid w:val="003F3A3C"/>
    <w:rsid w:val="003F479E"/>
    <w:rsid w:val="003F49F4"/>
    <w:rsid w:val="003F6708"/>
    <w:rsid w:val="003F6FAD"/>
    <w:rsid w:val="003F72EA"/>
    <w:rsid w:val="003F77F1"/>
    <w:rsid w:val="0040049A"/>
    <w:rsid w:val="00402DCC"/>
    <w:rsid w:val="00403F47"/>
    <w:rsid w:val="0040420C"/>
    <w:rsid w:val="00405404"/>
    <w:rsid w:val="00405564"/>
    <w:rsid w:val="00405585"/>
    <w:rsid w:val="00406F54"/>
    <w:rsid w:val="00406FD9"/>
    <w:rsid w:val="00407E85"/>
    <w:rsid w:val="0041072B"/>
    <w:rsid w:val="004109E1"/>
    <w:rsid w:val="004112B3"/>
    <w:rsid w:val="00412516"/>
    <w:rsid w:val="004126C4"/>
    <w:rsid w:val="00414BAB"/>
    <w:rsid w:val="00415F33"/>
    <w:rsid w:val="00416735"/>
    <w:rsid w:val="0041696D"/>
    <w:rsid w:val="00417213"/>
    <w:rsid w:val="004174B6"/>
    <w:rsid w:val="004176CA"/>
    <w:rsid w:val="00417819"/>
    <w:rsid w:val="00417C80"/>
    <w:rsid w:val="004207A7"/>
    <w:rsid w:val="00421B73"/>
    <w:rsid w:val="00425061"/>
    <w:rsid w:val="004255A8"/>
    <w:rsid w:val="004257AB"/>
    <w:rsid w:val="00425F74"/>
    <w:rsid w:val="0042635C"/>
    <w:rsid w:val="00426619"/>
    <w:rsid w:val="00427043"/>
    <w:rsid w:val="00430BD9"/>
    <w:rsid w:val="00430D37"/>
    <w:rsid w:val="004313EC"/>
    <w:rsid w:val="00431A1C"/>
    <w:rsid w:val="00433C7E"/>
    <w:rsid w:val="00433F79"/>
    <w:rsid w:val="00435952"/>
    <w:rsid w:val="00436DB3"/>
    <w:rsid w:val="00437030"/>
    <w:rsid w:val="0043703A"/>
    <w:rsid w:val="0044092C"/>
    <w:rsid w:val="00440D88"/>
    <w:rsid w:val="00441DFA"/>
    <w:rsid w:val="004421AD"/>
    <w:rsid w:val="0044450E"/>
    <w:rsid w:val="0044752E"/>
    <w:rsid w:val="00447953"/>
    <w:rsid w:val="00450B36"/>
    <w:rsid w:val="00450CE5"/>
    <w:rsid w:val="00451BE5"/>
    <w:rsid w:val="00454F25"/>
    <w:rsid w:val="00454F5C"/>
    <w:rsid w:val="0045608C"/>
    <w:rsid w:val="00457045"/>
    <w:rsid w:val="00460ED5"/>
    <w:rsid w:val="0046139A"/>
    <w:rsid w:val="004614D0"/>
    <w:rsid w:val="004615F3"/>
    <w:rsid w:val="00461E0C"/>
    <w:rsid w:val="00463307"/>
    <w:rsid w:val="00463986"/>
    <w:rsid w:val="004667A9"/>
    <w:rsid w:val="004703FA"/>
    <w:rsid w:val="00470A03"/>
    <w:rsid w:val="0047142F"/>
    <w:rsid w:val="0047331E"/>
    <w:rsid w:val="0047342F"/>
    <w:rsid w:val="0047397B"/>
    <w:rsid w:val="004740F3"/>
    <w:rsid w:val="00476260"/>
    <w:rsid w:val="00476ECE"/>
    <w:rsid w:val="004772CD"/>
    <w:rsid w:val="004775D7"/>
    <w:rsid w:val="0047780C"/>
    <w:rsid w:val="0048008C"/>
    <w:rsid w:val="00480A52"/>
    <w:rsid w:val="00482CE9"/>
    <w:rsid w:val="00482D17"/>
    <w:rsid w:val="00483A3A"/>
    <w:rsid w:val="00483BEB"/>
    <w:rsid w:val="00483EA8"/>
    <w:rsid w:val="00484F38"/>
    <w:rsid w:val="004853AF"/>
    <w:rsid w:val="00485D11"/>
    <w:rsid w:val="00485ED6"/>
    <w:rsid w:val="00490A28"/>
    <w:rsid w:val="00490D3B"/>
    <w:rsid w:val="004949E3"/>
    <w:rsid w:val="00494E0D"/>
    <w:rsid w:val="00495E75"/>
    <w:rsid w:val="00496D0C"/>
    <w:rsid w:val="00497B50"/>
    <w:rsid w:val="00497C56"/>
    <w:rsid w:val="004A0482"/>
    <w:rsid w:val="004A0804"/>
    <w:rsid w:val="004A3A59"/>
    <w:rsid w:val="004A4371"/>
    <w:rsid w:val="004A4492"/>
    <w:rsid w:val="004A5405"/>
    <w:rsid w:val="004A588D"/>
    <w:rsid w:val="004A6832"/>
    <w:rsid w:val="004A7093"/>
    <w:rsid w:val="004A75F7"/>
    <w:rsid w:val="004B0021"/>
    <w:rsid w:val="004B083F"/>
    <w:rsid w:val="004B0871"/>
    <w:rsid w:val="004B2E70"/>
    <w:rsid w:val="004B4D57"/>
    <w:rsid w:val="004B5344"/>
    <w:rsid w:val="004B644D"/>
    <w:rsid w:val="004B7BA0"/>
    <w:rsid w:val="004C1F2C"/>
    <w:rsid w:val="004C27A4"/>
    <w:rsid w:val="004C32E4"/>
    <w:rsid w:val="004C39AC"/>
    <w:rsid w:val="004C3D20"/>
    <w:rsid w:val="004C535B"/>
    <w:rsid w:val="004C6524"/>
    <w:rsid w:val="004C7E1E"/>
    <w:rsid w:val="004C7F25"/>
    <w:rsid w:val="004D2F6A"/>
    <w:rsid w:val="004D327E"/>
    <w:rsid w:val="004D3E49"/>
    <w:rsid w:val="004D4A18"/>
    <w:rsid w:val="004D4AED"/>
    <w:rsid w:val="004D5589"/>
    <w:rsid w:val="004D576A"/>
    <w:rsid w:val="004D7E80"/>
    <w:rsid w:val="004E2259"/>
    <w:rsid w:val="004E3CA3"/>
    <w:rsid w:val="004E4321"/>
    <w:rsid w:val="004E47A0"/>
    <w:rsid w:val="004E5B97"/>
    <w:rsid w:val="004E66CA"/>
    <w:rsid w:val="004E66EA"/>
    <w:rsid w:val="004E676C"/>
    <w:rsid w:val="004E7AFB"/>
    <w:rsid w:val="004E7E24"/>
    <w:rsid w:val="004E7EC5"/>
    <w:rsid w:val="004F00C5"/>
    <w:rsid w:val="004F0202"/>
    <w:rsid w:val="004F06E8"/>
    <w:rsid w:val="004F0D3D"/>
    <w:rsid w:val="004F1E28"/>
    <w:rsid w:val="004F244D"/>
    <w:rsid w:val="004F27D7"/>
    <w:rsid w:val="004F3695"/>
    <w:rsid w:val="004F3F61"/>
    <w:rsid w:val="004F4C8A"/>
    <w:rsid w:val="004F5831"/>
    <w:rsid w:val="004F594E"/>
    <w:rsid w:val="004F75DB"/>
    <w:rsid w:val="004F79CE"/>
    <w:rsid w:val="00500A43"/>
    <w:rsid w:val="00500E15"/>
    <w:rsid w:val="00500ECF"/>
    <w:rsid w:val="005016B6"/>
    <w:rsid w:val="00501A70"/>
    <w:rsid w:val="00501C57"/>
    <w:rsid w:val="00501CFC"/>
    <w:rsid w:val="0050422B"/>
    <w:rsid w:val="005048D8"/>
    <w:rsid w:val="00504DA8"/>
    <w:rsid w:val="00506357"/>
    <w:rsid w:val="00506B87"/>
    <w:rsid w:val="00507DC1"/>
    <w:rsid w:val="00510D9A"/>
    <w:rsid w:val="005118D6"/>
    <w:rsid w:val="00511D1C"/>
    <w:rsid w:val="00512895"/>
    <w:rsid w:val="00512EBE"/>
    <w:rsid w:val="00513734"/>
    <w:rsid w:val="005154C7"/>
    <w:rsid w:val="00515790"/>
    <w:rsid w:val="00516BF4"/>
    <w:rsid w:val="00517971"/>
    <w:rsid w:val="00517CB1"/>
    <w:rsid w:val="0052295E"/>
    <w:rsid w:val="00523143"/>
    <w:rsid w:val="005240AE"/>
    <w:rsid w:val="00524461"/>
    <w:rsid w:val="00524D0F"/>
    <w:rsid w:val="00525E6F"/>
    <w:rsid w:val="00526356"/>
    <w:rsid w:val="00526B95"/>
    <w:rsid w:val="00527100"/>
    <w:rsid w:val="00527A8F"/>
    <w:rsid w:val="0053195C"/>
    <w:rsid w:val="00532242"/>
    <w:rsid w:val="00532AC9"/>
    <w:rsid w:val="00533564"/>
    <w:rsid w:val="005346AE"/>
    <w:rsid w:val="00535D78"/>
    <w:rsid w:val="00537B7B"/>
    <w:rsid w:val="00537D17"/>
    <w:rsid w:val="005403BC"/>
    <w:rsid w:val="00540745"/>
    <w:rsid w:val="00540F01"/>
    <w:rsid w:val="00541040"/>
    <w:rsid w:val="005412FB"/>
    <w:rsid w:val="00541609"/>
    <w:rsid w:val="00541EAF"/>
    <w:rsid w:val="005425A0"/>
    <w:rsid w:val="005428E0"/>
    <w:rsid w:val="005428F4"/>
    <w:rsid w:val="00542A22"/>
    <w:rsid w:val="00542BE6"/>
    <w:rsid w:val="00546B51"/>
    <w:rsid w:val="005476E9"/>
    <w:rsid w:val="0054772A"/>
    <w:rsid w:val="00547B26"/>
    <w:rsid w:val="0055120A"/>
    <w:rsid w:val="00551A21"/>
    <w:rsid w:val="0055336A"/>
    <w:rsid w:val="00553525"/>
    <w:rsid w:val="0055442D"/>
    <w:rsid w:val="00554ABE"/>
    <w:rsid w:val="00556D80"/>
    <w:rsid w:val="005572F5"/>
    <w:rsid w:val="0055745B"/>
    <w:rsid w:val="0055779A"/>
    <w:rsid w:val="00560E7C"/>
    <w:rsid w:val="00561211"/>
    <w:rsid w:val="005616F2"/>
    <w:rsid w:val="005620F1"/>
    <w:rsid w:val="005622EB"/>
    <w:rsid w:val="00562EE5"/>
    <w:rsid w:val="005638ED"/>
    <w:rsid w:val="005651F4"/>
    <w:rsid w:val="005654F3"/>
    <w:rsid w:val="00565501"/>
    <w:rsid w:val="0056605F"/>
    <w:rsid w:val="005669CA"/>
    <w:rsid w:val="00567226"/>
    <w:rsid w:val="005678B0"/>
    <w:rsid w:val="00570D38"/>
    <w:rsid w:val="00570F14"/>
    <w:rsid w:val="00571D9B"/>
    <w:rsid w:val="00571DA1"/>
    <w:rsid w:val="00572909"/>
    <w:rsid w:val="005734AF"/>
    <w:rsid w:val="0057356E"/>
    <w:rsid w:val="00573A6C"/>
    <w:rsid w:val="00573E61"/>
    <w:rsid w:val="00574352"/>
    <w:rsid w:val="0057454A"/>
    <w:rsid w:val="00574C90"/>
    <w:rsid w:val="00574E1F"/>
    <w:rsid w:val="00575471"/>
    <w:rsid w:val="00575EC1"/>
    <w:rsid w:val="00575FC3"/>
    <w:rsid w:val="00582895"/>
    <w:rsid w:val="00582931"/>
    <w:rsid w:val="00583396"/>
    <w:rsid w:val="005843E9"/>
    <w:rsid w:val="00584480"/>
    <w:rsid w:val="005851E2"/>
    <w:rsid w:val="00586609"/>
    <w:rsid w:val="00593F0F"/>
    <w:rsid w:val="005953E9"/>
    <w:rsid w:val="00596640"/>
    <w:rsid w:val="005966E8"/>
    <w:rsid w:val="00596CE2"/>
    <w:rsid w:val="0059795B"/>
    <w:rsid w:val="005A079E"/>
    <w:rsid w:val="005A262C"/>
    <w:rsid w:val="005A2780"/>
    <w:rsid w:val="005A35FF"/>
    <w:rsid w:val="005A39C6"/>
    <w:rsid w:val="005A4C38"/>
    <w:rsid w:val="005A4C8B"/>
    <w:rsid w:val="005A4DFF"/>
    <w:rsid w:val="005A5579"/>
    <w:rsid w:val="005A59BD"/>
    <w:rsid w:val="005A5B5F"/>
    <w:rsid w:val="005A5CB7"/>
    <w:rsid w:val="005A633F"/>
    <w:rsid w:val="005B0CDD"/>
    <w:rsid w:val="005B147A"/>
    <w:rsid w:val="005B1D8F"/>
    <w:rsid w:val="005B2B17"/>
    <w:rsid w:val="005B2D03"/>
    <w:rsid w:val="005B536C"/>
    <w:rsid w:val="005B5A53"/>
    <w:rsid w:val="005C05EE"/>
    <w:rsid w:val="005C07A9"/>
    <w:rsid w:val="005C15D5"/>
    <w:rsid w:val="005C194B"/>
    <w:rsid w:val="005C29A1"/>
    <w:rsid w:val="005C4EB8"/>
    <w:rsid w:val="005C5C47"/>
    <w:rsid w:val="005C5F44"/>
    <w:rsid w:val="005C7293"/>
    <w:rsid w:val="005D02EE"/>
    <w:rsid w:val="005D06DD"/>
    <w:rsid w:val="005D106C"/>
    <w:rsid w:val="005D12C2"/>
    <w:rsid w:val="005D22BA"/>
    <w:rsid w:val="005D2E3A"/>
    <w:rsid w:val="005D3A0B"/>
    <w:rsid w:val="005D5787"/>
    <w:rsid w:val="005D65D5"/>
    <w:rsid w:val="005D75B5"/>
    <w:rsid w:val="005D79C6"/>
    <w:rsid w:val="005E2D88"/>
    <w:rsid w:val="005E3CC8"/>
    <w:rsid w:val="005E43BB"/>
    <w:rsid w:val="005E5963"/>
    <w:rsid w:val="005E61F0"/>
    <w:rsid w:val="005E7B0C"/>
    <w:rsid w:val="005E7DC3"/>
    <w:rsid w:val="005E7E36"/>
    <w:rsid w:val="005F00E1"/>
    <w:rsid w:val="005F0597"/>
    <w:rsid w:val="005F05A7"/>
    <w:rsid w:val="005F0BEC"/>
    <w:rsid w:val="005F3465"/>
    <w:rsid w:val="005F3F15"/>
    <w:rsid w:val="005F4413"/>
    <w:rsid w:val="005F4E52"/>
    <w:rsid w:val="005F649E"/>
    <w:rsid w:val="005F675C"/>
    <w:rsid w:val="005F6D3F"/>
    <w:rsid w:val="005F6D7E"/>
    <w:rsid w:val="005F6FF8"/>
    <w:rsid w:val="005F77B2"/>
    <w:rsid w:val="005F79C2"/>
    <w:rsid w:val="005F7AB9"/>
    <w:rsid w:val="005F7F12"/>
    <w:rsid w:val="00600CC4"/>
    <w:rsid w:val="00601831"/>
    <w:rsid w:val="0060210C"/>
    <w:rsid w:val="00603087"/>
    <w:rsid w:val="006038BE"/>
    <w:rsid w:val="00603FD6"/>
    <w:rsid w:val="00604086"/>
    <w:rsid w:val="006043F9"/>
    <w:rsid w:val="006047EE"/>
    <w:rsid w:val="00605128"/>
    <w:rsid w:val="00607BAF"/>
    <w:rsid w:val="00607F95"/>
    <w:rsid w:val="00610CB3"/>
    <w:rsid w:val="00610F5A"/>
    <w:rsid w:val="00612D71"/>
    <w:rsid w:val="00612FC1"/>
    <w:rsid w:val="00614336"/>
    <w:rsid w:val="00614482"/>
    <w:rsid w:val="00615012"/>
    <w:rsid w:val="0061560A"/>
    <w:rsid w:val="0061620F"/>
    <w:rsid w:val="006163E0"/>
    <w:rsid w:val="00616D51"/>
    <w:rsid w:val="00616F4D"/>
    <w:rsid w:val="00617E58"/>
    <w:rsid w:val="00620AA5"/>
    <w:rsid w:val="006216F1"/>
    <w:rsid w:val="00621B73"/>
    <w:rsid w:val="00623580"/>
    <w:rsid w:val="00624B1B"/>
    <w:rsid w:val="00625AD2"/>
    <w:rsid w:val="006260BD"/>
    <w:rsid w:val="00630575"/>
    <w:rsid w:val="00632D49"/>
    <w:rsid w:val="00632F89"/>
    <w:rsid w:val="006335C9"/>
    <w:rsid w:val="006336D5"/>
    <w:rsid w:val="00636B13"/>
    <w:rsid w:val="0063748E"/>
    <w:rsid w:val="00640482"/>
    <w:rsid w:val="00640759"/>
    <w:rsid w:val="00641AF9"/>
    <w:rsid w:val="00642EB2"/>
    <w:rsid w:val="00644402"/>
    <w:rsid w:val="006468EE"/>
    <w:rsid w:val="00647590"/>
    <w:rsid w:val="00647C8D"/>
    <w:rsid w:val="006500FD"/>
    <w:rsid w:val="0065190D"/>
    <w:rsid w:val="006519C1"/>
    <w:rsid w:val="00651B6F"/>
    <w:rsid w:val="00652682"/>
    <w:rsid w:val="0065402C"/>
    <w:rsid w:val="00656529"/>
    <w:rsid w:val="00656993"/>
    <w:rsid w:val="00656CA1"/>
    <w:rsid w:val="00656DB6"/>
    <w:rsid w:val="0066040E"/>
    <w:rsid w:val="00661632"/>
    <w:rsid w:val="00662003"/>
    <w:rsid w:val="0066238B"/>
    <w:rsid w:val="00662CFE"/>
    <w:rsid w:val="00663001"/>
    <w:rsid w:val="006633FC"/>
    <w:rsid w:val="00663444"/>
    <w:rsid w:val="00663580"/>
    <w:rsid w:val="006640A9"/>
    <w:rsid w:val="006656D5"/>
    <w:rsid w:val="00665B97"/>
    <w:rsid w:val="006663D2"/>
    <w:rsid w:val="00666BF8"/>
    <w:rsid w:val="00666F29"/>
    <w:rsid w:val="006676CB"/>
    <w:rsid w:val="0067011B"/>
    <w:rsid w:val="006703CE"/>
    <w:rsid w:val="00671A3D"/>
    <w:rsid w:val="006729D1"/>
    <w:rsid w:val="0067338D"/>
    <w:rsid w:val="006739A7"/>
    <w:rsid w:val="00673F08"/>
    <w:rsid w:val="00675C88"/>
    <w:rsid w:val="00677A15"/>
    <w:rsid w:val="00677FFD"/>
    <w:rsid w:val="0068053F"/>
    <w:rsid w:val="00682256"/>
    <w:rsid w:val="00684D26"/>
    <w:rsid w:val="00685854"/>
    <w:rsid w:val="00687091"/>
    <w:rsid w:val="0068755E"/>
    <w:rsid w:val="00690BAC"/>
    <w:rsid w:val="00690E14"/>
    <w:rsid w:val="00690F09"/>
    <w:rsid w:val="0069123D"/>
    <w:rsid w:val="00691769"/>
    <w:rsid w:val="0069249A"/>
    <w:rsid w:val="00692AC1"/>
    <w:rsid w:val="00692B02"/>
    <w:rsid w:val="00692C0E"/>
    <w:rsid w:val="00694C75"/>
    <w:rsid w:val="006961B9"/>
    <w:rsid w:val="006962D6"/>
    <w:rsid w:val="006A079E"/>
    <w:rsid w:val="006A0B2D"/>
    <w:rsid w:val="006A0F6B"/>
    <w:rsid w:val="006A2972"/>
    <w:rsid w:val="006A3C4F"/>
    <w:rsid w:val="006A4882"/>
    <w:rsid w:val="006A4A16"/>
    <w:rsid w:val="006A6303"/>
    <w:rsid w:val="006A6447"/>
    <w:rsid w:val="006A73A3"/>
    <w:rsid w:val="006A7BB7"/>
    <w:rsid w:val="006A7D90"/>
    <w:rsid w:val="006B027C"/>
    <w:rsid w:val="006B06F6"/>
    <w:rsid w:val="006B1722"/>
    <w:rsid w:val="006B224F"/>
    <w:rsid w:val="006B268C"/>
    <w:rsid w:val="006B294B"/>
    <w:rsid w:val="006B2DCD"/>
    <w:rsid w:val="006B3A35"/>
    <w:rsid w:val="006B3CDD"/>
    <w:rsid w:val="006B3F9B"/>
    <w:rsid w:val="006B4A08"/>
    <w:rsid w:val="006B74AF"/>
    <w:rsid w:val="006B7B33"/>
    <w:rsid w:val="006C0197"/>
    <w:rsid w:val="006C083E"/>
    <w:rsid w:val="006C134F"/>
    <w:rsid w:val="006C16BC"/>
    <w:rsid w:val="006C18DA"/>
    <w:rsid w:val="006C2EE0"/>
    <w:rsid w:val="006C3557"/>
    <w:rsid w:val="006C3890"/>
    <w:rsid w:val="006C4AD4"/>
    <w:rsid w:val="006C6B36"/>
    <w:rsid w:val="006C6E04"/>
    <w:rsid w:val="006C76F2"/>
    <w:rsid w:val="006D17C0"/>
    <w:rsid w:val="006D2CD9"/>
    <w:rsid w:val="006D2EE8"/>
    <w:rsid w:val="006D3133"/>
    <w:rsid w:val="006D3492"/>
    <w:rsid w:val="006D35D9"/>
    <w:rsid w:val="006D585B"/>
    <w:rsid w:val="006D5EC9"/>
    <w:rsid w:val="006D63BA"/>
    <w:rsid w:val="006D67F8"/>
    <w:rsid w:val="006D7091"/>
    <w:rsid w:val="006E1D6E"/>
    <w:rsid w:val="006E34AC"/>
    <w:rsid w:val="006E3AE6"/>
    <w:rsid w:val="006E4D7E"/>
    <w:rsid w:val="006E50B0"/>
    <w:rsid w:val="006E5A42"/>
    <w:rsid w:val="006E612A"/>
    <w:rsid w:val="006E7C24"/>
    <w:rsid w:val="006F0520"/>
    <w:rsid w:val="006F0FDE"/>
    <w:rsid w:val="006F39BB"/>
    <w:rsid w:val="006F44FB"/>
    <w:rsid w:val="006F7BC3"/>
    <w:rsid w:val="00700A2D"/>
    <w:rsid w:val="00701D2C"/>
    <w:rsid w:val="00702C5B"/>
    <w:rsid w:val="00703841"/>
    <w:rsid w:val="0070410F"/>
    <w:rsid w:val="00704BD1"/>
    <w:rsid w:val="00707268"/>
    <w:rsid w:val="00707366"/>
    <w:rsid w:val="00711112"/>
    <w:rsid w:val="007112EA"/>
    <w:rsid w:val="0071247E"/>
    <w:rsid w:val="007125AF"/>
    <w:rsid w:val="007128BA"/>
    <w:rsid w:val="007135C2"/>
    <w:rsid w:val="007141F0"/>
    <w:rsid w:val="00714522"/>
    <w:rsid w:val="00714A2A"/>
    <w:rsid w:val="007155CB"/>
    <w:rsid w:val="007164EF"/>
    <w:rsid w:val="00716C87"/>
    <w:rsid w:val="00717BE7"/>
    <w:rsid w:val="007200E9"/>
    <w:rsid w:val="00720662"/>
    <w:rsid w:val="007208B6"/>
    <w:rsid w:val="00722B0F"/>
    <w:rsid w:val="00722CEB"/>
    <w:rsid w:val="00722E76"/>
    <w:rsid w:val="0072345A"/>
    <w:rsid w:val="00724510"/>
    <w:rsid w:val="00725D1D"/>
    <w:rsid w:val="00727AF7"/>
    <w:rsid w:val="00727B38"/>
    <w:rsid w:val="00727DA6"/>
    <w:rsid w:val="00734CA3"/>
    <w:rsid w:val="007353CA"/>
    <w:rsid w:val="007357CE"/>
    <w:rsid w:val="007359AE"/>
    <w:rsid w:val="00736B9A"/>
    <w:rsid w:val="00736F2E"/>
    <w:rsid w:val="00737042"/>
    <w:rsid w:val="00737428"/>
    <w:rsid w:val="00740181"/>
    <w:rsid w:val="00740329"/>
    <w:rsid w:val="00740E51"/>
    <w:rsid w:val="00740F77"/>
    <w:rsid w:val="0074157E"/>
    <w:rsid w:val="0074169E"/>
    <w:rsid w:val="00741D27"/>
    <w:rsid w:val="00741D7E"/>
    <w:rsid w:val="00741E3E"/>
    <w:rsid w:val="0074230F"/>
    <w:rsid w:val="007424F4"/>
    <w:rsid w:val="0074305C"/>
    <w:rsid w:val="00743E15"/>
    <w:rsid w:val="00745521"/>
    <w:rsid w:val="00745676"/>
    <w:rsid w:val="00745E41"/>
    <w:rsid w:val="007464F1"/>
    <w:rsid w:val="007467A6"/>
    <w:rsid w:val="007475F4"/>
    <w:rsid w:val="0075073D"/>
    <w:rsid w:val="00750B72"/>
    <w:rsid w:val="0075119F"/>
    <w:rsid w:val="00752191"/>
    <w:rsid w:val="0075389C"/>
    <w:rsid w:val="00753E5A"/>
    <w:rsid w:val="0075453A"/>
    <w:rsid w:val="00754925"/>
    <w:rsid w:val="00755722"/>
    <w:rsid w:val="00756885"/>
    <w:rsid w:val="007569FE"/>
    <w:rsid w:val="00756D7F"/>
    <w:rsid w:val="00757B0C"/>
    <w:rsid w:val="007609D8"/>
    <w:rsid w:val="007618F3"/>
    <w:rsid w:val="00761A39"/>
    <w:rsid w:val="00761C88"/>
    <w:rsid w:val="00761E05"/>
    <w:rsid w:val="007625A0"/>
    <w:rsid w:val="00762747"/>
    <w:rsid w:val="00762CD5"/>
    <w:rsid w:val="00762CDE"/>
    <w:rsid w:val="00763175"/>
    <w:rsid w:val="007633D1"/>
    <w:rsid w:val="00763D27"/>
    <w:rsid w:val="00763F1E"/>
    <w:rsid w:val="00764CBF"/>
    <w:rsid w:val="00765F4A"/>
    <w:rsid w:val="007662AF"/>
    <w:rsid w:val="00766EBB"/>
    <w:rsid w:val="00767958"/>
    <w:rsid w:val="00770BC8"/>
    <w:rsid w:val="00771B0F"/>
    <w:rsid w:val="00772887"/>
    <w:rsid w:val="007736B2"/>
    <w:rsid w:val="0077370D"/>
    <w:rsid w:val="00774E2E"/>
    <w:rsid w:val="00775569"/>
    <w:rsid w:val="007762C0"/>
    <w:rsid w:val="00776DB4"/>
    <w:rsid w:val="00777C9C"/>
    <w:rsid w:val="00780232"/>
    <w:rsid w:val="0078156D"/>
    <w:rsid w:val="007818AF"/>
    <w:rsid w:val="00781CC3"/>
    <w:rsid w:val="00783084"/>
    <w:rsid w:val="00783C20"/>
    <w:rsid w:val="00784F0E"/>
    <w:rsid w:val="007850D1"/>
    <w:rsid w:val="007852CF"/>
    <w:rsid w:val="00785E63"/>
    <w:rsid w:val="00786AF5"/>
    <w:rsid w:val="00786B3A"/>
    <w:rsid w:val="00786BC6"/>
    <w:rsid w:val="007875FC"/>
    <w:rsid w:val="0079026D"/>
    <w:rsid w:val="007905E6"/>
    <w:rsid w:val="00790C1B"/>
    <w:rsid w:val="00790EF4"/>
    <w:rsid w:val="007911F4"/>
    <w:rsid w:val="00791415"/>
    <w:rsid w:val="007917C2"/>
    <w:rsid w:val="00793AE1"/>
    <w:rsid w:val="007943F6"/>
    <w:rsid w:val="00794EF8"/>
    <w:rsid w:val="007972A0"/>
    <w:rsid w:val="00797E84"/>
    <w:rsid w:val="007A01C0"/>
    <w:rsid w:val="007A0291"/>
    <w:rsid w:val="007A0EFF"/>
    <w:rsid w:val="007A139A"/>
    <w:rsid w:val="007A26C7"/>
    <w:rsid w:val="007A274F"/>
    <w:rsid w:val="007A5839"/>
    <w:rsid w:val="007A594F"/>
    <w:rsid w:val="007A59F8"/>
    <w:rsid w:val="007A5BD3"/>
    <w:rsid w:val="007A7B5D"/>
    <w:rsid w:val="007A7C68"/>
    <w:rsid w:val="007B0114"/>
    <w:rsid w:val="007B16CE"/>
    <w:rsid w:val="007B3B56"/>
    <w:rsid w:val="007B5BA1"/>
    <w:rsid w:val="007C0419"/>
    <w:rsid w:val="007C0A14"/>
    <w:rsid w:val="007C1DCD"/>
    <w:rsid w:val="007C4547"/>
    <w:rsid w:val="007C5E7A"/>
    <w:rsid w:val="007C6828"/>
    <w:rsid w:val="007C7111"/>
    <w:rsid w:val="007C7580"/>
    <w:rsid w:val="007D0086"/>
    <w:rsid w:val="007D035E"/>
    <w:rsid w:val="007D389D"/>
    <w:rsid w:val="007D3991"/>
    <w:rsid w:val="007D39A1"/>
    <w:rsid w:val="007D421B"/>
    <w:rsid w:val="007D4A11"/>
    <w:rsid w:val="007D517E"/>
    <w:rsid w:val="007D51FB"/>
    <w:rsid w:val="007D5749"/>
    <w:rsid w:val="007D58E2"/>
    <w:rsid w:val="007D5CF2"/>
    <w:rsid w:val="007D5EF6"/>
    <w:rsid w:val="007D63A5"/>
    <w:rsid w:val="007D688D"/>
    <w:rsid w:val="007D6E0A"/>
    <w:rsid w:val="007D72E3"/>
    <w:rsid w:val="007D7BAA"/>
    <w:rsid w:val="007D7F75"/>
    <w:rsid w:val="007E1256"/>
    <w:rsid w:val="007E1656"/>
    <w:rsid w:val="007E1CEE"/>
    <w:rsid w:val="007E1F51"/>
    <w:rsid w:val="007E2107"/>
    <w:rsid w:val="007E299C"/>
    <w:rsid w:val="007E2A8B"/>
    <w:rsid w:val="007E3516"/>
    <w:rsid w:val="007E46CF"/>
    <w:rsid w:val="007E52EF"/>
    <w:rsid w:val="007E65C5"/>
    <w:rsid w:val="007E6A25"/>
    <w:rsid w:val="007E6EA7"/>
    <w:rsid w:val="007E7195"/>
    <w:rsid w:val="007E73B8"/>
    <w:rsid w:val="007E75F6"/>
    <w:rsid w:val="007E7CC1"/>
    <w:rsid w:val="007E7E3A"/>
    <w:rsid w:val="007F02A3"/>
    <w:rsid w:val="007F138E"/>
    <w:rsid w:val="007F34AE"/>
    <w:rsid w:val="007F3F87"/>
    <w:rsid w:val="007F421E"/>
    <w:rsid w:val="007F5158"/>
    <w:rsid w:val="007F7256"/>
    <w:rsid w:val="007F79B0"/>
    <w:rsid w:val="0080031F"/>
    <w:rsid w:val="00800B85"/>
    <w:rsid w:val="00803A10"/>
    <w:rsid w:val="00803F9E"/>
    <w:rsid w:val="00804E9A"/>
    <w:rsid w:val="00807479"/>
    <w:rsid w:val="0081155B"/>
    <w:rsid w:val="00811596"/>
    <w:rsid w:val="00811CC5"/>
    <w:rsid w:val="00814D93"/>
    <w:rsid w:val="00814FD9"/>
    <w:rsid w:val="008153FC"/>
    <w:rsid w:val="00815F56"/>
    <w:rsid w:val="008161C8"/>
    <w:rsid w:val="00817AAB"/>
    <w:rsid w:val="00820054"/>
    <w:rsid w:val="00820DAE"/>
    <w:rsid w:val="00822207"/>
    <w:rsid w:val="00822C4F"/>
    <w:rsid w:val="008232D6"/>
    <w:rsid w:val="00823936"/>
    <w:rsid w:val="008248A3"/>
    <w:rsid w:val="00827D21"/>
    <w:rsid w:val="00830E17"/>
    <w:rsid w:val="00832AC9"/>
    <w:rsid w:val="00832BDF"/>
    <w:rsid w:val="0083348D"/>
    <w:rsid w:val="0083576B"/>
    <w:rsid w:val="00835FA9"/>
    <w:rsid w:val="00837289"/>
    <w:rsid w:val="00837CCF"/>
    <w:rsid w:val="00840DED"/>
    <w:rsid w:val="00841582"/>
    <w:rsid w:val="0084284A"/>
    <w:rsid w:val="00843441"/>
    <w:rsid w:val="008434DF"/>
    <w:rsid w:val="008436B9"/>
    <w:rsid w:val="00844465"/>
    <w:rsid w:val="00844708"/>
    <w:rsid w:val="00844FE9"/>
    <w:rsid w:val="00846916"/>
    <w:rsid w:val="008472DD"/>
    <w:rsid w:val="008478FE"/>
    <w:rsid w:val="00852044"/>
    <w:rsid w:val="00853923"/>
    <w:rsid w:val="00853BF7"/>
    <w:rsid w:val="008541B7"/>
    <w:rsid w:val="008542D6"/>
    <w:rsid w:val="0085639E"/>
    <w:rsid w:val="00861A8E"/>
    <w:rsid w:val="00861ACE"/>
    <w:rsid w:val="0086328B"/>
    <w:rsid w:val="008649B0"/>
    <w:rsid w:val="00864C8C"/>
    <w:rsid w:val="00864FE0"/>
    <w:rsid w:val="008656DD"/>
    <w:rsid w:val="00865EB0"/>
    <w:rsid w:val="00866A41"/>
    <w:rsid w:val="00866D4D"/>
    <w:rsid w:val="008673FC"/>
    <w:rsid w:val="00867452"/>
    <w:rsid w:val="008701D7"/>
    <w:rsid w:val="00870217"/>
    <w:rsid w:val="00870EFC"/>
    <w:rsid w:val="008725C2"/>
    <w:rsid w:val="00872679"/>
    <w:rsid w:val="008735C8"/>
    <w:rsid w:val="008746B7"/>
    <w:rsid w:val="0087573F"/>
    <w:rsid w:val="00876A60"/>
    <w:rsid w:val="00876F17"/>
    <w:rsid w:val="00877B3C"/>
    <w:rsid w:val="00877E23"/>
    <w:rsid w:val="00880213"/>
    <w:rsid w:val="00880752"/>
    <w:rsid w:val="0088162F"/>
    <w:rsid w:val="00882278"/>
    <w:rsid w:val="008823F3"/>
    <w:rsid w:val="00882F9D"/>
    <w:rsid w:val="00883CCA"/>
    <w:rsid w:val="00883CEF"/>
    <w:rsid w:val="00884823"/>
    <w:rsid w:val="00884B41"/>
    <w:rsid w:val="00885CB1"/>
    <w:rsid w:val="00885E37"/>
    <w:rsid w:val="0088768A"/>
    <w:rsid w:val="00890121"/>
    <w:rsid w:val="008913E8"/>
    <w:rsid w:val="00891CA9"/>
    <w:rsid w:val="00895A44"/>
    <w:rsid w:val="008979AB"/>
    <w:rsid w:val="008A1B75"/>
    <w:rsid w:val="008A2DA3"/>
    <w:rsid w:val="008A4137"/>
    <w:rsid w:val="008A4720"/>
    <w:rsid w:val="008A596A"/>
    <w:rsid w:val="008A6442"/>
    <w:rsid w:val="008A6A77"/>
    <w:rsid w:val="008A7E31"/>
    <w:rsid w:val="008B1C0B"/>
    <w:rsid w:val="008B1C24"/>
    <w:rsid w:val="008B1FE3"/>
    <w:rsid w:val="008B2337"/>
    <w:rsid w:val="008B3948"/>
    <w:rsid w:val="008B4235"/>
    <w:rsid w:val="008B529B"/>
    <w:rsid w:val="008B53AE"/>
    <w:rsid w:val="008B60A0"/>
    <w:rsid w:val="008B66D4"/>
    <w:rsid w:val="008B68B7"/>
    <w:rsid w:val="008C26B8"/>
    <w:rsid w:val="008C2DDF"/>
    <w:rsid w:val="008C3D1B"/>
    <w:rsid w:val="008C3D2A"/>
    <w:rsid w:val="008C40EC"/>
    <w:rsid w:val="008C61E7"/>
    <w:rsid w:val="008C6A66"/>
    <w:rsid w:val="008C6F64"/>
    <w:rsid w:val="008C7399"/>
    <w:rsid w:val="008C7840"/>
    <w:rsid w:val="008D05EF"/>
    <w:rsid w:val="008D2AC6"/>
    <w:rsid w:val="008D2BA3"/>
    <w:rsid w:val="008D2E4F"/>
    <w:rsid w:val="008D46DD"/>
    <w:rsid w:val="008D5680"/>
    <w:rsid w:val="008D5698"/>
    <w:rsid w:val="008D6117"/>
    <w:rsid w:val="008D69B2"/>
    <w:rsid w:val="008E0AC0"/>
    <w:rsid w:val="008E1960"/>
    <w:rsid w:val="008E1C43"/>
    <w:rsid w:val="008E21B0"/>
    <w:rsid w:val="008E24CD"/>
    <w:rsid w:val="008E2AF8"/>
    <w:rsid w:val="008E3B45"/>
    <w:rsid w:val="008E3BA4"/>
    <w:rsid w:val="008E44D2"/>
    <w:rsid w:val="008E518A"/>
    <w:rsid w:val="008E6E6D"/>
    <w:rsid w:val="008E71B9"/>
    <w:rsid w:val="008F097C"/>
    <w:rsid w:val="008F0B90"/>
    <w:rsid w:val="008F21D7"/>
    <w:rsid w:val="008F2320"/>
    <w:rsid w:val="008F32D6"/>
    <w:rsid w:val="008F3DB3"/>
    <w:rsid w:val="008F47F5"/>
    <w:rsid w:val="008F4A67"/>
    <w:rsid w:val="008F5323"/>
    <w:rsid w:val="008F5972"/>
    <w:rsid w:val="008F6806"/>
    <w:rsid w:val="008F6871"/>
    <w:rsid w:val="008F76D5"/>
    <w:rsid w:val="008F78E9"/>
    <w:rsid w:val="009000BE"/>
    <w:rsid w:val="009005AE"/>
    <w:rsid w:val="0090091E"/>
    <w:rsid w:val="009016CA"/>
    <w:rsid w:val="00903A76"/>
    <w:rsid w:val="0090400B"/>
    <w:rsid w:val="00904F1E"/>
    <w:rsid w:val="00906E84"/>
    <w:rsid w:val="00907B45"/>
    <w:rsid w:val="009128AD"/>
    <w:rsid w:val="0091331C"/>
    <w:rsid w:val="0091410A"/>
    <w:rsid w:val="0091461D"/>
    <w:rsid w:val="00914C55"/>
    <w:rsid w:val="0091631F"/>
    <w:rsid w:val="00920527"/>
    <w:rsid w:val="00921DF7"/>
    <w:rsid w:val="00922E7B"/>
    <w:rsid w:val="00923033"/>
    <w:rsid w:val="009231D5"/>
    <w:rsid w:val="009246D4"/>
    <w:rsid w:val="0092501E"/>
    <w:rsid w:val="009260ED"/>
    <w:rsid w:val="00927106"/>
    <w:rsid w:val="00927498"/>
    <w:rsid w:val="00927EFB"/>
    <w:rsid w:val="00930C80"/>
    <w:rsid w:val="00932237"/>
    <w:rsid w:val="00932573"/>
    <w:rsid w:val="0093367E"/>
    <w:rsid w:val="00934DE9"/>
    <w:rsid w:val="009351F3"/>
    <w:rsid w:val="00935843"/>
    <w:rsid w:val="00935C36"/>
    <w:rsid w:val="00937088"/>
    <w:rsid w:val="0093791A"/>
    <w:rsid w:val="00941026"/>
    <w:rsid w:val="00941279"/>
    <w:rsid w:val="009413C3"/>
    <w:rsid w:val="00941B0A"/>
    <w:rsid w:val="00942521"/>
    <w:rsid w:val="009429CD"/>
    <w:rsid w:val="00943762"/>
    <w:rsid w:val="00944380"/>
    <w:rsid w:val="009443E6"/>
    <w:rsid w:val="00944464"/>
    <w:rsid w:val="0094472E"/>
    <w:rsid w:val="009467A1"/>
    <w:rsid w:val="00947026"/>
    <w:rsid w:val="00947C96"/>
    <w:rsid w:val="00947D84"/>
    <w:rsid w:val="00951D70"/>
    <w:rsid w:val="00953C49"/>
    <w:rsid w:val="00954EFA"/>
    <w:rsid w:val="00955BC6"/>
    <w:rsid w:val="00955D35"/>
    <w:rsid w:val="009568C4"/>
    <w:rsid w:val="00956BB5"/>
    <w:rsid w:val="009570CA"/>
    <w:rsid w:val="009574FC"/>
    <w:rsid w:val="0096002D"/>
    <w:rsid w:val="0096043C"/>
    <w:rsid w:val="009611D5"/>
    <w:rsid w:val="009613C9"/>
    <w:rsid w:val="0096153B"/>
    <w:rsid w:val="00961845"/>
    <w:rsid w:val="0096185C"/>
    <w:rsid w:val="00963AB4"/>
    <w:rsid w:val="009659FE"/>
    <w:rsid w:val="0096761F"/>
    <w:rsid w:val="00967815"/>
    <w:rsid w:val="00970D52"/>
    <w:rsid w:val="00971235"/>
    <w:rsid w:val="00972300"/>
    <w:rsid w:val="009725B5"/>
    <w:rsid w:val="009738DE"/>
    <w:rsid w:val="00974E86"/>
    <w:rsid w:val="00975009"/>
    <w:rsid w:val="0097578A"/>
    <w:rsid w:val="009766ED"/>
    <w:rsid w:val="009776A2"/>
    <w:rsid w:val="00977D99"/>
    <w:rsid w:val="00980230"/>
    <w:rsid w:val="0098096A"/>
    <w:rsid w:val="00981336"/>
    <w:rsid w:val="00981CEE"/>
    <w:rsid w:val="00982548"/>
    <w:rsid w:val="0098279E"/>
    <w:rsid w:val="00982D50"/>
    <w:rsid w:val="0098333D"/>
    <w:rsid w:val="009852DD"/>
    <w:rsid w:val="009857CD"/>
    <w:rsid w:val="009857EA"/>
    <w:rsid w:val="009870C7"/>
    <w:rsid w:val="009905C6"/>
    <w:rsid w:val="00991639"/>
    <w:rsid w:val="00991D04"/>
    <w:rsid w:val="009926ED"/>
    <w:rsid w:val="00992D3B"/>
    <w:rsid w:val="009935B6"/>
    <w:rsid w:val="00993AB9"/>
    <w:rsid w:val="00994CE2"/>
    <w:rsid w:val="009953DA"/>
    <w:rsid w:val="009955C3"/>
    <w:rsid w:val="00995DEA"/>
    <w:rsid w:val="0099650D"/>
    <w:rsid w:val="009969BB"/>
    <w:rsid w:val="009972FD"/>
    <w:rsid w:val="009A0325"/>
    <w:rsid w:val="009A0572"/>
    <w:rsid w:val="009A05D1"/>
    <w:rsid w:val="009A0E87"/>
    <w:rsid w:val="009A2371"/>
    <w:rsid w:val="009A2817"/>
    <w:rsid w:val="009A3BA8"/>
    <w:rsid w:val="009A3DA6"/>
    <w:rsid w:val="009A4662"/>
    <w:rsid w:val="009A4A0D"/>
    <w:rsid w:val="009A4AC6"/>
    <w:rsid w:val="009A51B6"/>
    <w:rsid w:val="009A55DD"/>
    <w:rsid w:val="009A59CE"/>
    <w:rsid w:val="009B1D81"/>
    <w:rsid w:val="009B2861"/>
    <w:rsid w:val="009B2A45"/>
    <w:rsid w:val="009B2BFC"/>
    <w:rsid w:val="009B304B"/>
    <w:rsid w:val="009B5188"/>
    <w:rsid w:val="009B6257"/>
    <w:rsid w:val="009B63BF"/>
    <w:rsid w:val="009C0255"/>
    <w:rsid w:val="009C0258"/>
    <w:rsid w:val="009C13F0"/>
    <w:rsid w:val="009C1E62"/>
    <w:rsid w:val="009C25E8"/>
    <w:rsid w:val="009C368F"/>
    <w:rsid w:val="009C3DDA"/>
    <w:rsid w:val="009C4F28"/>
    <w:rsid w:val="009C6C9D"/>
    <w:rsid w:val="009D0619"/>
    <w:rsid w:val="009D14FF"/>
    <w:rsid w:val="009D1F8A"/>
    <w:rsid w:val="009D3598"/>
    <w:rsid w:val="009D37C8"/>
    <w:rsid w:val="009D647F"/>
    <w:rsid w:val="009D6B74"/>
    <w:rsid w:val="009D6BBC"/>
    <w:rsid w:val="009D6DEE"/>
    <w:rsid w:val="009D71DA"/>
    <w:rsid w:val="009E03E6"/>
    <w:rsid w:val="009E2D9F"/>
    <w:rsid w:val="009E41E8"/>
    <w:rsid w:val="009E4440"/>
    <w:rsid w:val="009E4B3D"/>
    <w:rsid w:val="009E4BAD"/>
    <w:rsid w:val="009E7546"/>
    <w:rsid w:val="009F02CE"/>
    <w:rsid w:val="009F2D9D"/>
    <w:rsid w:val="009F34F0"/>
    <w:rsid w:val="009F5260"/>
    <w:rsid w:val="009F5411"/>
    <w:rsid w:val="009F57A2"/>
    <w:rsid w:val="009F5A95"/>
    <w:rsid w:val="009F5D8F"/>
    <w:rsid w:val="009F63FD"/>
    <w:rsid w:val="009F6C71"/>
    <w:rsid w:val="009F7302"/>
    <w:rsid w:val="009F793B"/>
    <w:rsid w:val="00A00178"/>
    <w:rsid w:val="00A015C5"/>
    <w:rsid w:val="00A01701"/>
    <w:rsid w:val="00A01F34"/>
    <w:rsid w:val="00A03873"/>
    <w:rsid w:val="00A03AE4"/>
    <w:rsid w:val="00A04871"/>
    <w:rsid w:val="00A05434"/>
    <w:rsid w:val="00A05598"/>
    <w:rsid w:val="00A0650C"/>
    <w:rsid w:val="00A077BF"/>
    <w:rsid w:val="00A078FC"/>
    <w:rsid w:val="00A07D98"/>
    <w:rsid w:val="00A07F95"/>
    <w:rsid w:val="00A10975"/>
    <w:rsid w:val="00A10F27"/>
    <w:rsid w:val="00A12597"/>
    <w:rsid w:val="00A12F95"/>
    <w:rsid w:val="00A13DBB"/>
    <w:rsid w:val="00A13E44"/>
    <w:rsid w:val="00A15E5E"/>
    <w:rsid w:val="00A15FA2"/>
    <w:rsid w:val="00A2040F"/>
    <w:rsid w:val="00A20BDD"/>
    <w:rsid w:val="00A20DEA"/>
    <w:rsid w:val="00A20F09"/>
    <w:rsid w:val="00A21676"/>
    <w:rsid w:val="00A22261"/>
    <w:rsid w:val="00A24F85"/>
    <w:rsid w:val="00A25B2E"/>
    <w:rsid w:val="00A263E3"/>
    <w:rsid w:val="00A26442"/>
    <w:rsid w:val="00A268D9"/>
    <w:rsid w:val="00A27234"/>
    <w:rsid w:val="00A30950"/>
    <w:rsid w:val="00A30DA6"/>
    <w:rsid w:val="00A3391F"/>
    <w:rsid w:val="00A33F64"/>
    <w:rsid w:val="00A34089"/>
    <w:rsid w:val="00A36950"/>
    <w:rsid w:val="00A36F76"/>
    <w:rsid w:val="00A37937"/>
    <w:rsid w:val="00A37E07"/>
    <w:rsid w:val="00A40D1E"/>
    <w:rsid w:val="00A410B0"/>
    <w:rsid w:val="00A42CEA"/>
    <w:rsid w:val="00A4363B"/>
    <w:rsid w:val="00A44E4A"/>
    <w:rsid w:val="00A4593B"/>
    <w:rsid w:val="00A460E3"/>
    <w:rsid w:val="00A46DC8"/>
    <w:rsid w:val="00A47C36"/>
    <w:rsid w:val="00A50CC3"/>
    <w:rsid w:val="00A51ED7"/>
    <w:rsid w:val="00A53895"/>
    <w:rsid w:val="00A53F16"/>
    <w:rsid w:val="00A541EA"/>
    <w:rsid w:val="00A5481C"/>
    <w:rsid w:val="00A552D0"/>
    <w:rsid w:val="00A55324"/>
    <w:rsid w:val="00A560B9"/>
    <w:rsid w:val="00A565F1"/>
    <w:rsid w:val="00A56CE3"/>
    <w:rsid w:val="00A57025"/>
    <w:rsid w:val="00A579C0"/>
    <w:rsid w:val="00A60B67"/>
    <w:rsid w:val="00A60C96"/>
    <w:rsid w:val="00A60DED"/>
    <w:rsid w:val="00A616C3"/>
    <w:rsid w:val="00A61ECD"/>
    <w:rsid w:val="00A6206D"/>
    <w:rsid w:val="00A62BEF"/>
    <w:rsid w:val="00A633A3"/>
    <w:rsid w:val="00A6377E"/>
    <w:rsid w:val="00A63815"/>
    <w:rsid w:val="00A6430E"/>
    <w:rsid w:val="00A65DD2"/>
    <w:rsid w:val="00A66FB6"/>
    <w:rsid w:val="00A6745E"/>
    <w:rsid w:val="00A70C76"/>
    <w:rsid w:val="00A713A3"/>
    <w:rsid w:val="00A72CF9"/>
    <w:rsid w:val="00A74946"/>
    <w:rsid w:val="00A7529E"/>
    <w:rsid w:val="00A754FC"/>
    <w:rsid w:val="00A75B77"/>
    <w:rsid w:val="00A75DE1"/>
    <w:rsid w:val="00A7786E"/>
    <w:rsid w:val="00A77F83"/>
    <w:rsid w:val="00A81954"/>
    <w:rsid w:val="00A82A42"/>
    <w:rsid w:val="00A85C81"/>
    <w:rsid w:val="00A8603C"/>
    <w:rsid w:val="00A87FA7"/>
    <w:rsid w:val="00A900D4"/>
    <w:rsid w:val="00A90254"/>
    <w:rsid w:val="00A9031C"/>
    <w:rsid w:val="00A9035B"/>
    <w:rsid w:val="00A90753"/>
    <w:rsid w:val="00A908A9"/>
    <w:rsid w:val="00A913B4"/>
    <w:rsid w:val="00A91C31"/>
    <w:rsid w:val="00A91F73"/>
    <w:rsid w:val="00A928DD"/>
    <w:rsid w:val="00A94A95"/>
    <w:rsid w:val="00A96DB8"/>
    <w:rsid w:val="00A9786D"/>
    <w:rsid w:val="00A97913"/>
    <w:rsid w:val="00AA062B"/>
    <w:rsid w:val="00AA07C8"/>
    <w:rsid w:val="00AA1A22"/>
    <w:rsid w:val="00AA1FAE"/>
    <w:rsid w:val="00AA203A"/>
    <w:rsid w:val="00AA2A49"/>
    <w:rsid w:val="00AA2F47"/>
    <w:rsid w:val="00AA46AE"/>
    <w:rsid w:val="00AA471A"/>
    <w:rsid w:val="00AA47A0"/>
    <w:rsid w:val="00AA5C87"/>
    <w:rsid w:val="00AA6BF5"/>
    <w:rsid w:val="00AA706D"/>
    <w:rsid w:val="00AA77E9"/>
    <w:rsid w:val="00AB0A92"/>
    <w:rsid w:val="00AB1F95"/>
    <w:rsid w:val="00AB25D5"/>
    <w:rsid w:val="00AB2CBE"/>
    <w:rsid w:val="00AB3856"/>
    <w:rsid w:val="00AB3A99"/>
    <w:rsid w:val="00AB3AAE"/>
    <w:rsid w:val="00AB5369"/>
    <w:rsid w:val="00AB569B"/>
    <w:rsid w:val="00AB5CCC"/>
    <w:rsid w:val="00AB6162"/>
    <w:rsid w:val="00AB6399"/>
    <w:rsid w:val="00AB66C5"/>
    <w:rsid w:val="00AB672E"/>
    <w:rsid w:val="00AB689F"/>
    <w:rsid w:val="00AB6B3B"/>
    <w:rsid w:val="00AB6FA2"/>
    <w:rsid w:val="00AC1232"/>
    <w:rsid w:val="00AC148D"/>
    <w:rsid w:val="00AC177B"/>
    <w:rsid w:val="00AC17CD"/>
    <w:rsid w:val="00AC1DDC"/>
    <w:rsid w:val="00AC2AD1"/>
    <w:rsid w:val="00AC380A"/>
    <w:rsid w:val="00AC3C5F"/>
    <w:rsid w:val="00AC4028"/>
    <w:rsid w:val="00AC551C"/>
    <w:rsid w:val="00AC5BD3"/>
    <w:rsid w:val="00AC70DD"/>
    <w:rsid w:val="00AD2993"/>
    <w:rsid w:val="00AD4BEE"/>
    <w:rsid w:val="00AD519F"/>
    <w:rsid w:val="00AD5493"/>
    <w:rsid w:val="00AD6699"/>
    <w:rsid w:val="00AD760C"/>
    <w:rsid w:val="00AE002D"/>
    <w:rsid w:val="00AE0707"/>
    <w:rsid w:val="00AE1322"/>
    <w:rsid w:val="00AE222A"/>
    <w:rsid w:val="00AE259E"/>
    <w:rsid w:val="00AE26DB"/>
    <w:rsid w:val="00AE2856"/>
    <w:rsid w:val="00AE45C1"/>
    <w:rsid w:val="00AE5484"/>
    <w:rsid w:val="00AE56E2"/>
    <w:rsid w:val="00AE59CE"/>
    <w:rsid w:val="00AF0491"/>
    <w:rsid w:val="00AF0723"/>
    <w:rsid w:val="00AF08E3"/>
    <w:rsid w:val="00AF1BC7"/>
    <w:rsid w:val="00AF1E91"/>
    <w:rsid w:val="00AF2911"/>
    <w:rsid w:val="00AF2A02"/>
    <w:rsid w:val="00AF321F"/>
    <w:rsid w:val="00AF3519"/>
    <w:rsid w:val="00AF3C7D"/>
    <w:rsid w:val="00AF40F6"/>
    <w:rsid w:val="00AF433B"/>
    <w:rsid w:val="00AF5527"/>
    <w:rsid w:val="00B00519"/>
    <w:rsid w:val="00B01E5F"/>
    <w:rsid w:val="00B02661"/>
    <w:rsid w:val="00B02D6D"/>
    <w:rsid w:val="00B05664"/>
    <w:rsid w:val="00B06E89"/>
    <w:rsid w:val="00B07161"/>
    <w:rsid w:val="00B07BC5"/>
    <w:rsid w:val="00B10C34"/>
    <w:rsid w:val="00B11D24"/>
    <w:rsid w:val="00B12172"/>
    <w:rsid w:val="00B1258E"/>
    <w:rsid w:val="00B13736"/>
    <w:rsid w:val="00B1405B"/>
    <w:rsid w:val="00B148B1"/>
    <w:rsid w:val="00B148FE"/>
    <w:rsid w:val="00B14A49"/>
    <w:rsid w:val="00B14E80"/>
    <w:rsid w:val="00B15699"/>
    <w:rsid w:val="00B1604D"/>
    <w:rsid w:val="00B164D3"/>
    <w:rsid w:val="00B176AC"/>
    <w:rsid w:val="00B17F61"/>
    <w:rsid w:val="00B202C1"/>
    <w:rsid w:val="00B207C8"/>
    <w:rsid w:val="00B20F22"/>
    <w:rsid w:val="00B220F5"/>
    <w:rsid w:val="00B22406"/>
    <w:rsid w:val="00B23826"/>
    <w:rsid w:val="00B239A9"/>
    <w:rsid w:val="00B25B17"/>
    <w:rsid w:val="00B3003A"/>
    <w:rsid w:val="00B3203B"/>
    <w:rsid w:val="00B32132"/>
    <w:rsid w:val="00B3412A"/>
    <w:rsid w:val="00B34707"/>
    <w:rsid w:val="00B35C88"/>
    <w:rsid w:val="00B35DCA"/>
    <w:rsid w:val="00B36512"/>
    <w:rsid w:val="00B36CF9"/>
    <w:rsid w:val="00B376DC"/>
    <w:rsid w:val="00B40200"/>
    <w:rsid w:val="00B40297"/>
    <w:rsid w:val="00B406C6"/>
    <w:rsid w:val="00B41EF6"/>
    <w:rsid w:val="00B42D73"/>
    <w:rsid w:val="00B42E9E"/>
    <w:rsid w:val="00B43687"/>
    <w:rsid w:val="00B44994"/>
    <w:rsid w:val="00B44D42"/>
    <w:rsid w:val="00B45EAE"/>
    <w:rsid w:val="00B46955"/>
    <w:rsid w:val="00B46ACB"/>
    <w:rsid w:val="00B46EBF"/>
    <w:rsid w:val="00B4733F"/>
    <w:rsid w:val="00B5159B"/>
    <w:rsid w:val="00B52B8B"/>
    <w:rsid w:val="00B54A42"/>
    <w:rsid w:val="00B552EF"/>
    <w:rsid w:val="00B55797"/>
    <w:rsid w:val="00B55A79"/>
    <w:rsid w:val="00B573B4"/>
    <w:rsid w:val="00B61069"/>
    <w:rsid w:val="00B6265C"/>
    <w:rsid w:val="00B63709"/>
    <w:rsid w:val="00B64835"/>
    <w:rsid w:val="00B64B5C"/>
    <w:rsid w:val="00B657D5"/>
    <w:rsid w:val="00B65EB3"/>
    <w:rsid w:val="00B66111"/>
    <w:rsid w:val="00B66454"/>
    <w:rsid w:val="00B667E5"/>
    <w:rsid w:val="00B6683F"/>
    <w:rsid w:val="00B70B30"/>
    <w:rsid w:val="00B70BA6"/>
    <w:rsid w:val="00B71978"/>
    <w:rsid w:val="00B720B7"/>
    <w:rsid w:val="00B73BCE"/>
    <w:rsid w:val="00B74720"/>
    <w:rsid w:val="00B74CA3"/>
    <w:rsid w:val="00B74D66"/>
    <w:rsid w:val="00B754D7"/>
    <w:rsid w:val="00B825F0"/>
    <w:rsid w:val="00B834F6"/>
    <w:rsid w:val="00B839F6"/>
    <w:rsid w:val="00B841A6"/>
    <w:rsid w:val="00B841D8"/>
    <w:rsid w:val="00B874FC"/>
    <w:rsid w:val="00B87A6C"/>
    <w:rsid w:val="00B906C5"/>
    <w:rsid w:val="00B91EFE"/>
    <w:rsid w:val="00B9282A"/>
    <w:rsid w:val="00B92E38"/>
    <w:rsid w:val="00B93296"/>
    <w:rsid w:val="00B93EEA"/>
    <w:rsid w:val="00B9439F"/>
    <w:rsid w:val="00B94B26"/>
    <w:rsid w:val="00B952DC"/>
    <w:rsid w:val="00B96BB8"/>
    <w:rsid w:val="00BA16A4"/>
    <w:rsid w:val="00BA174D"/>
    <w:rsid w:val="00BA1A00"/>
    <w:rsid w:val="00BA2465"/>
    <w:rsid w:val="00BA2B4B"/>
    <w:rsid w:val="00BA32A9"/>
    <w:rsid w:val="00BA5734"/>
    <w:rsid w:val="00BA5951"/>
    <w:rsid w:val="00BA5B19"/>
    <w:rsid w:val="00BA73B7"/>
    <w:rsid w:val="00BB045B"/>
    <w:rsid w:val="00BB09C9"/>
    <w:rsid w:val="00BB13F7"/>
    <w:rsid w:val="00BB1F11"/>
    <w:rsid w:val="00BB282A"/>
    <w:rsid w:val="00BB30ED"/>
    <w:rsid w:val="00BB34F4"/>
    <w:rsid w:val="00BB4231"/>
    <w:rsid w:val="00BB4589"/>
    <w:rsid w:val="00BB4E48"/>
    <w:rsid w:val="00BB52D4"/>
    <w:rsid w:val="00BB52DD"/>
    <w:rsid w:val="00BB5C82"/>
    <w:rsid w:val="00BB66D7"/>
    <w:rsid w:val="00BB76E8"/>
    <w:rsid w:val="00BC13F9"/>
    <w:rsid w:val="00BC16A8"/>
    <w:rsid w:val="00BC313D"/>
    <w:rsid w:val="00BC3A28"/>
    <w:rsid w:val="00BC44F0"/>
    <w:rsid w:val="00BC499E"/>
    <w:rsid w:val="00BC677F"/>
    <w:rsid w:val="00BC6FFC"/>
    <w:rsid w:val="00BC794F"/>
    <w:rsid w:val="00BD17AF"/>
    <w:rsid w:val="00BD23E1"/>
    <w:rsid w:val="00BD32BE"/>
    <w:rsid w:val="00BD343C"/>
    <w:rsid w:val="00BD4EAF"/>
    <w:rsid w:val="00BD66BD"/>
    <w:rsid w:val="00BD73A3"/>
    <w:rsid w:val="00BD74DB"/>
    <w:rsid w:val="00BD7AD8"/>
    <w:rsid w:val="00BD7C4B"/>
    <w:rsid w:val="00BD7E41"/>
    <w:rsid w:val="00BE0334"/>
    <w:rsid w:val="00BE064F"/>
    <w:rsid w:val="00BE06BF"/>
    <w:rsid w:val="00BE0737"/>
    <w:rsid w:val="00BE105B"/>
    <w:rsid w:val="00BE16BF"/>
    <w:rsid w:val="00BE75A3"/>
    <w:rsid w:val="00BF187C"/>
    <w:rsid w:val="00BF41C3"/>
    <w:rsid w:val="00BF4674"/>
    <w:rsid w:val="00BF621A"/>
    <w:rsid w:val="00C0078C"/>
    <w:rsid w:val="00C015A6"/>
    <w:rsid w:val="00C019CA"/>
    <w:rsid w:val="00C02A84"/>
    <w:rsid w:val="00C03A17"/>
    <w:rsid w:val="00C03D28"/>
    <w:rsid w:val="00C03FA3"/>
    <w:rsid w:val="00C05389"/>
    <w:rsid w:val="00C05748"/>
    <w:rsid w:val="00C07075"/>
    <w:rsid w:val="00C07256"/>
    <w:rsid w:val="00C07F7A"/>
    <w:rsid w:val="00C10668"/>
    <w:rsid w:val="00C112FC"/>
    <w:rsid w:val="00C12984"/>
    <w:rsid w:val="00C1336F"/>
    <w:rsid w:val="00C139E8"/>
    <w:rsid w:val="00C14FDB"/>
    <w:rsid w:val="00C15224"/>
    <w:rsid w:val="00C1645A"/>
    <w:rsid w:val="00C1728B"/>
    <w:rsid w:val="00C17352"/>
    <w:rsid w:val="00C2017D"/>
    <w:rsid w:val="00C203CA"/>
    <w:rsid w:val="00C20833"/>
    <w:rsid w:val="00C2241B"/>
    <w:rsid w:val="00C239BB"/>
    <w:rsid w:val="00C23D5F"/>
    <w:rsid w:val="00C256C2"/>
    <w:rsid w:val="00C26324"/>
    <w:rsid w:val="00C27058"/>
    <w:rsid w:val="00C30691"/>
    <w:rsid w:val="00C30778"/>
    <w:rsid w:val="00C3103B"/>
    <w:rsid w:val="00C31393"/>
    <w:rsid w:val="00C31398"/>
    <w:rsid w:val="00C31759"/>
    <w:rsid w:val="00C3222A"/>
    <w:rsid w:val="00C336FD"/>
    <w:rsid w:val="00C3380D"/>
    <w:rsid w:val="00C34C42"/>
    <w:rsid w:val="00C34E78"/>
    <w:rsid w:val="00C35EA1"/>
    <w:rsid w:val="00C36A64"/>
    <w:rsid w:val="00C36B65"/>
    <w:rsid w:val="00C40301"/>
    <w:rsid w:val="00C40E0E"/>
    <w:rsid w:val="00C40F9E"/>
    <w:rsid w:val="00C41050"/>
    <w:rsid w:val="00C41550"/>
    <w:rsid w:val="00C429A3"/>
    <w:rsid w:val="00C42BE4"/>
    <w:rsid w:val="00C43A91"/>
    <w:rsid w:val="00C43B64"/>
    <w:rsid w:val="00C4477D"/>
    <w:rsid w:val="00C46299"/>
    <w:rsid w:val="00C46B51"/>
    <w:rsid w:val="00C46C6F"/>
    <w:rsid w:val="00C47793"/>
    <w:rsid w:val="00C50566"/>
    <w:rsid w:val="00C51210"/>
    <w:rsid w:val="00C51E57"/>
    <w:rsid w:val="00C51E78"/>
    <w:rsid w:val="00C51F80"/>
    <w:rsid w:val="00C521A2"/>
    <w:rsid w:val="00C52254"/>
    <w:rsid w:val="00C52571"/>
    <w:rsid w:val="00C5349F"/>
    <w:rsid w:val="00C53818"/>
    <w:rsid w:val="00C55DDF"/>
    <w:rsid w:val="00C56473"/>
    <w:rsid w:val="00C60197"/>
    <w:rsid w:val="00C60245"/>
    <w:rsid w:val="00C611AE"/>
    <w:rsid w:val="00C638F8"/>
    <w:rsid w:val="00C63E4B"/>
    <w:rsid w:val="00C64712"/>
    <w:rsid w:val="00C64BF3"/>
    <w:rsid w:val="00C66A38"/>
    <w:rsid w:val="00C6716C"/>
    <w:rsid w:val="00C7005E"/>
    <w:rsid w:val="00C71097"/>
    <w:rsid w:val="00C72171"/>
    <w:rsid w:val="00C72F54"/>
    <w:rsid w:val="00C73089"/>
    <w:rsid w:val="00C740A8"/>
    <w:rsid w:val="00C744C0"/>
    <w:rsid w:val="00C74506"/>
    <w:rsid w:val="00C745B1"/>
    <w:rsid w:val="00C74A82"/>
    <w:rsid w:val="00C75916"/>
    <w:rsid w:val="00C76221"/>
    <w:rsid w:val="00C76CDB"/>
    <w:rsid w:val="00C810E4"/>
    <w:rsid w:val="00C8177C"/>
    <w:rsid w:val="00C81AD0"/>
    <w:rsid w:val="00C8213D"/>
    <w:rsid w:val="00C830A1"/>
    <w:rsid w:val="00C834A6"/>
    <w:rsid w:val="00C838C7"/>
    <w:rsid w:val="00C83CD2"/>
    <w:rsid w:val="00C841C9"/>
    <w:rsid w:val="00C84DC3"/>
    <w:rsid w:val="00C85AC6"/>
    <w:rsid w:val="00C85B33"/>
    <w:rsid w:val="00C86138"/>
    <w:rsid w:val="00C8626D"/>
    <w:rsid w:val="00C879C0"/>
    <w:rsid w:val="00C87CAF"/>
    <w:rsid w:val="00C906C3"/>
    <w:rsid w:val="00C91A2F"/>
    <w:rsid w:val="00C93094"/>
    <w:rsid w:val="00C93B68"/>
    <w:rsid w:val="00C93ED4"/>
    <w:rsid w:val="00C93F8F"/>
    <w:rsid w:val="00C946D4"/>
    <w:rsid w:val="00C94795"/>
    <w:rsid w:val="00C94E12"/>
    <w:rsid w:val="00C95195"/>
    <w:rsid w:val="00C956CE"/>
    <w:rsid w:val="00C95948"/>
    <w:rsid w:val="00C9665E"/>
    <w:rsid w:val="00C97B98"/>
    <w:rsid w:val="00CA01C0"/>
    <w:rsid w:val="00CA11EB"/>
    <w:rsid w:val="00CA24EE"/>
    <w:rsid w:val="00CA45FF"/>
    <w:rsid w:val="00CA53CD"/>
    <w:rsid w:val="00CA5B6A"/>
    <w:rsid w:val="00CA5BE0"/>
    <w:rsid w:val="00CA5DA5"/>
    <w:rsid w:val="00CA6766"/>
    <w:rsid w:val="00CA7CA7"/>
    <w:rsid w:val="00CB0424"/>
    <w:rsid w:val="00CB04E5"/>
    <w:rsid w:val="00CB0A50"/>
    <w:rsid w:val="00CB0FC1"/>
    <w:rsid w:val="00CB1169"/>
    <w:rsid w:val="00CB22C4"/>
    <w:rsid w:val="00CB4BBD"/>
    <w:rsid w:val="00CB699F"/>
    <w:rsid w:val="00CB75C4"/>
    <w:rsid w:val="00CC0D2E"/>
    <w:rsid w:val="00CC15D3"/>
    <w:rsid w:val="00CC1D55"/>
    <w:rsid w:val="00CC25EA"/>
    <w:rsid w:val="00CC3D25"/>
    <w:rsid w:val="00CC4F46"/>
    <w:rsid w:val="00CC635B"/>
    <w:rsid w:val="00CC684F"/>
    <w:rsid w:val="00CC7345"/>
    <w:rsid w:val="00CC74D5"/>
    <w:rsid w:val="00CC7F4A"/>
    <w:rsid w:val="00CD0C74"/>
    <w:rsid w:val="00CD18B9"/>
    <w:rsid w:val="00CD1B6A"/>
    <w:rsid w:val="00CD2E6B"/>
    <w:rsid w:val="00CD304C"/>
    <w:rsid w:val="00CD37D9"/>
    <w:rsid w:val="00CD3813"/>
    <w:rsid w:val="00CD3BFF"/>
    <w:rsid w:val="00CD5188"/>
    <w:rsid w:val="00CD52DD"/>
    <w:rsid w:val="00CD57A5"/>
    <w:rsid w:val="00CD5902"/>
    <w:rsid w:val="00CD69E0"/>
    <w:rsid w:val="00CD6AF6"/>
    <w:rsid w:val="00CE0FC4"/>
    <w:rsid w:val="00CE2958"/>
    <w:rsid w:val="00CE2B21"/>
    <w:rsid w:val="00CE3C8B"/>
    <w:rsid w:val="00CE40FC"/>
    <w:rsid w:val="00CE55E8"/>
    <w:rsid w:val="00CE5A83"/>
    <w:rsid w:val="00CE65D6"/>
    <w:rsid w:val="00CE7071"/>
    <w:rsid w:val="00CE7D42"/>
    <w:rsid w:val="00CF0976"/>
    <w:rsid w:val="00CF0EDA"/>
    <w:rsid w:val="00CF3682"/>
    <w:rsid w:val="00CF3BFB"/>
    <w:rsid w:val="00CF4423"/>
    <w:rsid w:val="00CF47E0"/>
    <w:rsid w:val="00CF4937"/>
    <w:rsid w:val="00CF4CC4"/>
    <w:rsid w:val="00CF557B"/>
    <w:rsid w:val="00CF61CE"/>
    <w:rsid w:val="00CF6A02"/>
    <w:rsid w:val="00D022DA"/>
    <w:rsid w:val="00D0358C"/>
    <w:rsid w:val="00D03E4A"/>
    <w:rsid w:val="00D04295"/>
    <w:rsid w:val="00D043F9"/>
    <w:rsid w:val="00D049EE"/>
    <w:rsid w:val="00D055EB"/>
    <w:rsid w:val="00D059D2"/>
    <w:rsid w:val="00D06344"/>
    <w:rsid w:val="00D10B84"/>
    <w:rsid w:val="00D1123E"/>
    <w:rsid w:val="00D13EA2"/>
    <w:rsid w:val="00D140AE"/>
    <w:rsid w:val="00D141CB"/>
    <w:rsid w:val="00D1459B"/>
    <w:rsid w:val="00D14800"/>
    <w:rsid w:val="00D14BB2"/>
    <w:rsid w:val="00D1601B"/>
    <w:rsid w:val="00D175EA"/>
    <w:rsid w:val="00D17990"/>
    <w:rsid w:val="00D2070A"/>
    <w:rsid w:val="00D20BC6"/>
    <w:rsid w:val="00D2186A"/>
    <w:rsid w:val="00D22D28"/>
    <w:rsid w:val="00D236E9"/>
    <w:rsid w:val="00D23E3C"/>
    <w:rsid w:val="00D25A76"/>
    <w:rsid w:val="00D3151B"/>
    <w:rsid w:val="00D33236"/>
    <w:rsid w:val="00D33414"/>
    <w:rsid w:val="00D3365E"/>
    <w:rsid w:val="00D34F0E"/>
    <w:rsid w:val="00D35981"/>
    <w:rsid w:val="00D35E94"/>
    <w:rsid w:val="00D36FE1"/>
    <w:rsid w:val="00D3754B"/>
    <w:rsid w:val="00D41BD0"/>
    <w:rsid w:val="00D41CE2"/>
    <w:rsid w:val="00D444DB"/>
    <w:rsid w:val="00D44B3B"/>
    <w:rsid w:val="00D44B4F"/>
    <w:rsid w:val="00D452B0"/>
    <w:rsid w:val="00D45B6A"/>
    <w:rsid w:val="00D45C53"/>
    <w:rsid w:val="00D5028C"/>
    <w:rsid w:val="00D505CA"/>
    <w:rsid w:val="00D544D7"/>
    <w:rsid w:val="00D546A6"/>
    <w:rsid w:val="00D54716"/>
    <w:rsid w:val="00D54F67"/>
    <w:rsid w:val="00D557ED"/>
    <w:rsid w:val="00D56267"/>
    <w:rsid w:val="00D56439"/>
    <w:rsid w:val="00D56A9C"/>
    <w:rsid w:val="00D56B17"/>
    <w:rsid w:val="00D56BE6"/>
    <w:rsid w:val="00D57368"/>
    <w:rsid w:val="00D57DBF"/>
    <w:rsid w:val="00D60201"/>
    <w:rsid w:val="00D6026B"/>
    <w:rsid w:val="00D60426"/>
    <w:rsid w:val="00D61410"/>
    <w:rsid w:val="00D61B07"/>
    <w:rsid w:val="00D61DDD"/>
    <w:rsid w:val="00D62274"/>
    <w:rsid w:val="00D623FD"/>
    <w:rsid w:val="00D62AA7"/>
    <w:rsid w:val="00D62DBC"/>
    <w:rsid w:val="00D632CD"/>
    <w:rsid w:val="00D63615"/>
    <w:rsid w:val="00D640C8"/>
    <w:rsid w:val="00D640F3"/>
    <w:rsid w:val="00D655F1"/>
    <w:rsid w:val="00D66725"/>
    <w:rsid w:val="00D6683A"/>
    <w:rsid w:val="00D66EF7"/>
    <w:rsid w:val="00D66FE2"/>
    <w:rsid w:val="00D67565"/>
    <w:rsid w:val="00D6767D"/>
    <w:rsid w:val="00D67A0F"/>
    <w:rsid w:val="00D7036F"/>
    <w:rsid w:val="00D71874"/>
    <w:rsid w:val="00D71D31"/>
    <w:rsid w:val="00D71F65"/>
    <w:rsid w:val="00D71F6F"/>
    <w:rsid w:val="00D72367"/>
    <w:rsid w:val="00D734FE"/>
    <w:rsid w:val="00D742E5"/>
    <w:rsid w:val="00D74492"/>
    <w:rsid w:val="00D7468E"/>
    <w:rsid w:val="00D74A19"/>
    <w:rsid w:val="00D7538A"/>
    <w:rsid w:val="00D75B0B"/>
    <w:rsid w:val="00D77412"/>
    <w:rsid w:val="00D80691"/>
    <w:rsid w:val="00D81CA7"/>
    <w:rsid w:val="00D82429"/>
    <w:rsid w:val="00D8282E"/>
    <w:rsid w:val="00D837A7"/>
    <w:rsid w:val="00D84AE4"/>
    <w:rsid w:val="00D84E6A"/>
    <w:rsid w:val="00D85512"/>
    <w:rsid w:val="00D856BA"/>
    <w:rsid w:val="00D86796"/>
    <w:rsid w:val="00D86850"/>
    <w:rsid w:val="00D86D4E"/>
    <w:rsid w:val="00D877EA"/>
    <w:rsid w:val="00D87EC2"/>
    <w:rsid w:val="00D905C2"/>
    <w:rsid w:val="00D905DE"/>
    <w:rsid w:val="00D90B86"/>
    <w:rsid w:val="00D9176E"/>
    <w:rsid w:val="00D91917"/>
    <w:rsid w:val="00D919B7"/>
    <w:rsid w:val="00D91C55"/>
    <w:rsid w:val="00D91EDF"/>
    <w:rsid w:val="00D953D3"/>
    <w:rsid w:val="00D964C2"/>
    <w:rsid w:val="00D96E40"/>
    <w:rsid w:val="00D97CD1"/>
    <w:rsid w:val="00D97E3C"/>
    <w:rsid w:val="00D97F80"/>
    <w:rsid w:val="00DA0153"/>
    <w:rsid w:val="00DA2129"/>
    <w:rsid w:val="00DA27E2"/>
    <w:rsid w:val="00DA2B1B"/>
    <w:rsid w:val="00DA3146"/>
    <w:rsid w:val="00DA51D4"/>
    <w:rsid w:val="00DB0F52"/>
    <w:rsid w:val="00DB1D31"/>
    <w:rsid w:val="00DB1E25"/>
    <w:rsid w:val="00DB289A"/>
    <w:rsid w:val="00DB5464"/>
    <w:rsid w:val="00DB7F67"/>
    <w:rsid w:val="00DC0CC7"/>
    <w:rsid w:val="00DC1F0D"/>
    <w:rsid w:val="00DC20B1"/>
    <w:rsid w:val="00DC2475"/>
    <w:rsid w:val="00DC26D1"/>
    <w:rsid w:val="00DC2E6E"/>
    <w:rsid w:val="00DC4179"/>
    <w:rsid w:val="00DC451A"/>
    <w:rsid w:val="00DC482F"/>
    <w:rsid w:val="00DC48F8"/>
    <w:rsid w:val="00DC5BCE"/>
    <w:rsid w:val="00DC650E"/>
    <w:rsid w:val="00DC65A4"/>
    <w:rsid w:val="00DC7112"/>
    <w:rsid w:val="00DC77BF"/>
    <w:rsid w:val="00DC7856"/>
    <w:rsid w:val="00DD0588"/>
    <w:rsid w:val="00DD13DF"/>
    <w:rsid w:val="00DD1DC8"/>
    <w:rsid w:val="00DD41C0"/>
    <w:rsid w:val="00DD4C7A"/>
    <w:rsid w:val="00DD4CC4"/>
    <w:rsid w:val="00DD4FA3"/>
    <w:rsid w:val="00DD53B8"/>
    <w:rsid w:val="00DD6F71"/>
    <w:rsid w:val="00DD7695"/>
    <w:rsid w:val="00DE0117"/>
    <w:rsid w:val="00DE12E9"/>
    <w:rsid w:val="00DE191B"/>
    <w:rsid w:val="00DE1FA9"/>
    <w:rsid w:val="00DE2946"/>
    <w:rsid w:val="00DE3C30"/>
    <w:rsid w:val="00DE3D72"/>
    <w:rsid w:val="00DE4359"/>
    <w:rsid w:val="00DE46D3"/>
    <w:rsid w:val="00DE71AE"/>
    <w:rsid w:val="00DE7A44"/>
    <w:rsid w:val="00DF0CB4"/>
    <w:rsid w:val="00DF1477"/>
    <w:rsid w:val="00DF22D7"/>
    <w:rsid w:val="00DF336C"/>
    <w:rsid w:val="00DF3C1B"/>
    <w:rsid w:val="00DF3C60"/>
    <w:rsid w:val="00DF42D9"/>
    <w:rsid w:val="00DF4D2F"/>
    <w:rsid w:val="00DF6593"/>
    <w:rsid w:val="00DF6927"/>
    <w:rsid w:val="00DF79B1"/>
    <w:rsid w:val="00E007BB"/>
    <w:rsid w:val="00E03E25"/>
    <w:rsid w:val="00E03FDF"/>
    <w:rsid w:val="00E05946"/>
    <w:rsid w:val="00E05DC4"/>
    <w:rsid w:val="00E11702"/>
    <w:rsid w:val="00E12074"/>
    <w:rsid w:val="00E127CA"/>
    <w:rsid w:val="00E12F2C"/>
    <w:rsid w:val="00E1463C"/>
    <w:rsid w:val="00E14688"/>
    <w:rsid w:val="00E1558F"/>
    <w:rsid w:val="00E15ACA"/>
    <w:rsid w:val="00E163E3"/>
    <w:rsid w:val="00E16E00"/>
    <w:rsid w:val="00E1728D"/>
    <w:rsid w:val="00E174C0"/>
    <w:rsid w:val="00E1781D"/>
    <w:rsid w:val="00E20B20"/>
    <w:rsid w:val="00E20CBB"/>
    <w:rsid w:val="00E20E47"/>
    <w:rsid w:val="00E21467"/>
    <w:rsid w:val="00E223A0"/>
    <w:rsid w:val="00E2313D"/>
    <w:rsid w:val="00E238F1"/>
    <w:rsid w:val="00E23CD2"/>
    <w:rsid w:val="00E23E70"/>
    <w:rsid w:val="00E2408C"/>
    <w:rsid w:val="00E25018"/>
    <w:rsid w:val="00E254FA"/>
    <w:rsid w:val="00E26170"/>
    <w:rsid w:val="00E30948"/>
    <w:rsid w:val="00E30FB8"/>
    <w:rsid w:val="00E317DA"/>
    <w:rsid w:val="00E32039"/>
    <w:rsid w:val="00E32A96"/>
    <w:rsid w:val="00E3375F"/>
    <w:rsid w:val="00E339FA"/>
    <w:rsid w:val="00E3405D"/>
    <w:rsid w:val="00E35104"/>
    <w:rsid w:val="00E35875"/>
    <w:rsid w:val="00E35BDA"/>
    <w:rsid w:val="00E36F86"/>
    <w:rsid w:val="00E377E8"/>
    <w:rsid w:val="00E4301E"/>
    <w:rsid w:val="00E4401E"/>
    <w:rsid w:val="00E44188"/>
    <w:rsid w:val="00E44245"/>
    <w:rsid w:val="00E469F6"/>
    <w:rsid w:val="00E46CF0"/>
    <w:rsid w:val="00E47699"/>
    <w:rsid w:val="00E47945"/>
    <w:rsid w:val="00E51945"/>
    <w:rsid w:val="00E51B91"/>
    <w:rsid w:val="00E539CD"/>
    <w:rsid w:val="00E53B5F"/>
    <w:rsid w:val="00E53CE1"/>
    <w:rsid w:val="00E5566F"/>
    <w:rsid w:val="00E56903"/>
    <w:rsid w:val="00E56D12"/>
    <w:rsid w:val="00E56F33"/>
    <w:rsid w:val="00E57E18"/>
    <w:rsid w:val="00E60256"/>
    <w:rsid w:val="00E6082C"/>
    <w:rsid w:val="00E6091E"/>
    <w:rsid w:val="00E60C02"/>
    <w:rsid w:val="00E61214"/>
    <w:rsid w:val="00E61215"/>
    <w:rsid w:val="00E62DFA"/>
    <w:rsid w:val="00E6362A"/>
    <w:rsid w:val="00E66587"/>
    <w:rsid w:val="00E702AA"/>
    <w:rsid w:val="00E70409"/>
    <w:rsid w:val="00E70B68"/>
    <w:rsid w:val="00E70DEC"/>
    <w:rsid w:val="00E736CF"/>
    <w:rsid w:val="00E73BD0"/>
    <w:rsid w:val="00E740E8"/>
    <w:rsid w:val="00E7513C"/>
    <w:rsid w:val="00E75792"/>
    <w:rsid w:val="00E758B4"/>
    <w:rsid w:val="00E75B6B"/>
    <w:rsid w:val="00E7660F"/>
    <w:rsid w:val="00E7663E"/>
    <w:rsid w:val="00E779B5"/>
    <w:rsid w:val="00E8071B"/>
    <w:rsid w:val="00E80ACD"/>
    <w:rsid w:val="00E817A7"/>
    <w:rsid w:val="00E82E09"/>
    <w:rsid w:val="00E8372B"/>
    <w:rsid w:val="00E8480E"/>
    <w:rsid w:val="00E84DF2"/>
    <w:rsid w:val="00E851A0"/>
    <w:rsid w:val="00E8589F"/>
    <w:rsid w:val="00E85C5E"/>
    <w:rsid w:val="00E85D2A"/>
    <w:rsid w:val="00E86B5B"/>
    <w:rsid w:val="00E90A94"/>
    <w:rsid w:val="00E9149F"/>
    <w:rsid w:val="00E933C6"/>
    <w:rsid w:val="00E93AB2"/>
    <w:rsid w:val="00E93E7F"/>
    <w:rsid w:val="00E94F0C"/>
    <w:rsid w:val="00E95202"/>
    <w:rsid w:val="00E957B2"/>
    <w:rsid w:val="00E9612B"/>
    <w:rsid w:val="00E961CA"/>
    <w:rsid w:val="00E96A8D"/>
    <w:rsid w:val="00E96FF9"/>
    <w:rsid w:val="00EA0806"/>
    <w:rsid w:val="00EA0D5F"/>
    <w:rsid w:val="00EA0E55"/>
    <w:rsid w:val="00EA0EDC"/>
    <w:rsid w:val="00EA159E"/>
    <w:rsid w:val="00EA4D10"/>
    <w:rsid w:val="00EA5807"/>
    <w:rsid w:val="00EA6020"/>
    <w:rsid w:val="00EA6BD8"/>
    <w:rsid w:val="00EA78A1"/>
    <w:rsid w:val="00EB08F6"/>
    <w:rsid w:val="00EB1E90"/>
    <w:rsid w:val="00EB2658"/>
    <w:rsid w:val="00EB3015"/>
    <w:rsid w:val="00EB3991"/>
    <w:rsid w:val="00EB5304"/>
    <w:rsid w:val="00EB549C"/>
    <w:rsid w:val="00EB69A5"/>
    <w:rsid w:val="00EB6CA0"/>
    <w:rsid w:val="00EC0F51"/>
    <w:rsid w:val="00EC110C"/>
    <w:rsid w:val="00EC346E"/>
    <w:rsid w:val="00EC4093"/>
    <w:rsid w:val="00EC44B8"/>
    <w:rsid w:val="00EC5994"/>
    <w:rsid w:val="00ED3046"/>
    <w:rsid w:val="00EE00E6"/>
    <w:rsid w:val="00EE0A78"/>
    <w:rsid w:val="00EE0F9C"/>
    <w:rsid w:val="00EE1AE1"/>
    <w:rsid w:val="00EE34DE"/>
    <w:rsid w:val="00EE387A"/>
    <w:rsid w:val="00EE514A"/>
    <w:rsid w:val="00EE5290"/>
    <w:rsid w:val="00EE630C"/>
    <w:rsid w:val="00EE6C8C"/>
    <w:rsid w:val="00EF0E37"/>
    <w:rsid w:val="00EF19FD"/>
    <w:rsid w:val="00EF29CD"/>
    <w:rsid w:val="00EF3A20"/>
    <w:rsid w:val="00EF4631"/>
    <w:rsid w:val="00EF4A1D"/>
    <w:rsid w:val="00EF511F"/>
    <w:rsid w:val="00EF5596"/>
    <w:rsid w:val="00EF600B"/>
    <w:rsid w:val="00EF66BB"/>
    <w:rsid w:val="00EF6E73"/>
    <w:rsid w:val="00F00A98"/>
    <w:rsid w:val="00F00CA2"/>
    <w:rsid w:val="00F01E09"/>
    <w:rsid w:val="00F02C48"/>
    <w:rsid w:val="00F0402D"/>
    <w:rsid w:val="00F05E5D"/>
    <w:rsid w:val="00F06391"/>
    <w:rsid w:val="00F068C7"/>
    <w:rsid w:val="00F07433"/>
    <w:rsid w:val="00F07571"/>
    <w:rsid w:val="00F07941"/>
    <w:rsid w:val="00F10283"/>
    <w:rsid w:val="00F1035B"/>
    <w:rsid w:val="00F11132"/>
    <w:rsid w:val="00F1733D"/>
    <w:rsid w:val="00F20599"/>
    <w:rsid w:val="00F2134F"/>
    <w:rsid w:val="00F22516"/>
    <w:rsid w:val="00F2434F"/>
    <w:rsid w:val="00F25BB7"/>
    <w:rsid w:val="00F25F73"/>
    <w:rsid w:val="00F2643F"/>
    <w:rsid w:val="00F265AA"/>
    <w:rsid w:val="00F2797C"/>
    <w:rsid w:val="00F31723"/>
    <w:rsid w:val="00F32113"/>
    <w:rsid w:val="00F34402"/>
    <w:rsid w:val="00F347E5"/>
    <w:rsid w:val="00F34B9B"/>
    <w:rsid w:val="00F35861"/>
    <w:rsid w:val="00F367AF"/>
    <w:rsid w:val="00F40A24"/>
    <w:rsid w:val="00F40BE1"/>
    <w:rsid w:val="00F40D34"/>
    <w:rsid w:val="00F4227B"/>
    <w:rsid w:val="00F430AA"/>
    <w:rsid w:val="00F43E4F"/>
    <w:rsid w:val="00F4480B"/>
    <w:rsid w:val="00F464F5"/>
    <w:rsid w:val="00F47106"/>
    <w:rsid w:val="00F4797D"/>
    <w:rsid w:val="00F50673"/>
    <w:rsid w:val="00F50880"/>
    <w:rsid w:val="00F51C4E"/>
    <w:rsid w:val="00F537C4"/>
    <w:rsid w:val="00F53944"/>
    <w:rsid w:val="00F543B2"/>
    <w:rsid w:val="00F544C9"/>
    <w:rsid w:val="00F56C71"/>
    <w:rsid w:val="00F576A2"/>
    <w:rsid w:val="00F57847"/>
    <w:rsid w:val="00F6002D"/>
    <w:rsid w:val="00F6014D"/>
    <w:rsid w:val="00F60155"/>
    <w:rsid w:val="00F607BE"/>
    <w:rsid w:val="00F60ECA"/>
    <w:rsid w:val="00F61E31"/>
    <w:rsid w:val="00F622C4"/>
    <w:rsid w:val="00F62D8F"/>
    <w:rsid w:val="00F631D8"/>
    <w:rsid w:val="00F64D32"/>
    <w:rsid w:val="00F67D11"/>
    <w:rsid w:val="00F707F9"/>
    <w:rsid w:val="00F70C67"/>
    <w:rsid w:val="00F7113B"/>
    <w:rsid w:val="00F71B89"/>
    <w:rsid w:val="00F71BFC"/>
    <w:rsid w:val="00F71FDA"/>
    <w:rsid w:val="00F73438"/>
    <w:rsid w:val="00F73A57"/>
    <w:rsid w:val="00F73D7D"/>
    <w:rsid w:val="00F74B19"/>
    <w:rsid w:val="00F74E2A"/>
    <w:rsid w:val="00F75392"/>
    <w:rsid w:val="00F759F4"/>
    <w:rsid w:val="00F764AA"/>
    <w:rsid w:val="00F768E5"/>
    <w:rsid w:val="00F76A45"/>
    <w:rsid w:val="00F7750A"/>
    <w:rsid w:val="00F7796D"/>
    <w:rsid w:val="00F80C91"/>
    <w:rsid w:val="00F81D05"/>
    <w:rsid w:val="00F81D36"/>
    <w:rsid w:val="00F835AD"/>
    <w:rsid w:val="00F83BA7"/>
    <w:rsid w:val="00F83E61"/>
    <w:rsid w:val="00F84567"/>
    <w:rsid w:val="00F8480A"/>
    <w:rsid w:val="00F8492A"/>
    <w:rsid w:val="00F86702"/>
    <w:rsid w:val="00F902C8"/>
    <w:rsid w:val="00F904C4"/>
    <w:rsid w:val="00F91B99"/>
    <w:rsid w:val="00F91E7F"/>
    <w:rsid w:val="00F92E3D"/>
    <w:rsid w:val="00F94224"/>
    <w:rsid w:val="00F948C4"/>
    <w:rsid w:val="00F95F15"/>
    <w:rsid w:val="00F9618A"/>
    <w:rsid w:val="00F97464"/>
    <w:rsid w:val="00F97729"/>
    <w:rsid w:val="00F978B2"/>
    <w:rsid w:val="00F97C4E"/>
    <w:rsid w:val="00F97F62"/>
    <w:rsid w:val="00FA1076"/>
    <w:rsid w:val="00FA147A"/>
    <w:rsid w:val="00FA2F63"/>
    <w:rsid w:val="00FA3EBC"/>
    <w:rsid w:val="00FA4A6E"/>
    <w:rsid w:val="00FA4DDD"/>
    <w:rsid w:val="00FA4FC2"/>
    <w:rsid w:val="00FA567E"/>
    <w:rsid w:val="00FA5FC7"/>
    <w:rsid w:val="00FB03EC"/>
    <w:rsid w:val="00FB044C"/>
    <w:rsid w:val="00FB0612"/>
    <w:rsid w:val="00FB1949"/>
    <w:rsid w:val="00FB19D2"/>
    <w:rsid w:val="00FB37B4"/>
    <w:rsid w:val="00FB3F88"/>
    <w:rsid w:val="00FB6EF4"/>
    <w:rsid w:val="00FB7B1A"/>
    <w:rsid w:val="00FB7F45"/>
    <w:rsid w:val="00FC00B6"/>
    <w:rsid w:val="00FC05A6"/>
    <w:rsid w:val="00FC1543"/>
    <w:rsid w:val="00FC1AFC"/>
    <w:rsid w:val="00FC28DB"/>
    <w:rsid w:val="00FC2E2F"/>
    <w:rsid w:val="00FC2F6A"/>
    <w:rsid w:val="00FC31DA"/>
    <w:rsid w:val="00FC46F4"/>
    <w:rsid w:val="00FC549E"/>
    <w:rsid w:val="00FC5B45"/>
    <w:rsid w:val="00FC75F9"/>
    <w:rsid w:val="00FC7F5B"/>
    <w:rsid w:val="00FD0BFC"/>
    <w:rsid w:val="00FD206D"/>
    <w:rsid w:val="00FD3375"/>
    <w:rsid w:val="00FD39D9"/>
    <w:rsid w:val="00FD419E"/>
    <w:rsid w:val="00FD557A"/>
    <w:rsid w:val="00FD5950"/>
    <w:rsid w:val="00FD7A91"/>
    <w:rsid w:val="00FD7C93"/>
    <w:rsid w:val="00FE039F"/>
    <w:rsid w:val="00FE057B"/>
    <w:rsid w:val="00FE1C5A"/>
    <w:rsid w:val="00FE324B"/>
    <w:rsid w:val="00FE3C61"/>
    <w:rsid w:val="00FE4504"/>
    <w:rsid w:val="00FE5738"/>
    <w:rsid w:val="00FE5749"/>
    <w:rsid w:val="00FE7108"/>
    <w:rsid w:val="00FE75F0"/>
    <w:rsid w:val="00FF2204"/>
    <w:rsid w:val="00FF308E"/>
    <w:rsid w:val="00FF3991"/>
    <w:rsid w:val="00FF4844"/>
    <w:rsid w:val="00FF50D0"/>
    <w:rsid w:val="00FF5759"/>
    <w:rsid w:val="00FF5D0F"/>
    <w:rsid w:val="00FF5DF1"/>
    <w:rsid w:val="00FF6177"/>
    <w:rsid w:val="00FF6384"/>
    <w:rsid w:val="00FF6C95"/>
    <w:rsid w:val="00FF7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701175"/>
  <w15:docId w15:val="{8A72BC4E-F665-2A4C-9691-0FA0EA70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F097C"/>
    <w:pPr>
      <w:widowControl w:val="0"/>
      <w:autoSpaceDE w:val="0"/>
      <w:autoSpaceDN w:val="0"/>
      <w:adjustRightInd w:val="0"/>
      <w:spacing w:line="480" w:lineRule="auto"/>
      <w:ind w:firstLine="720"/>
    </w:pPr>
    <w:rPr>
      <w:rFonts w:eastAsia="Times New Roman"/>
      <w:color w:val="000000" w:themeColor="text1"/>
      <w:sz w:val="24"/>
      <w:szCs w:val="24"/>
    </w:rPr>
  </w:style>
  <w:style w:type="paragraph" w:styleId="Heading1">
    <w:name w:val="heading 1"/>
    <w:basedOn w:val="Normal"/>
    <w:next w:val="Normal"/>
    <w:link w:val="Heading1Char"/>
    <w:uiPriority w:val="1"/>
    <w:qFormat/>
    <w:rsid w:val="003A2E6A"/>
    <w:pPr>
      <w:spacing w:before="120" w:after="120"/>
      <w:ind w:left="115"/>
      <w:jc w:val="center"/>
      <w:outlineLvl w:val="0"/>
    </w:pPr>
    <w:rPr>
      <w:b/>
      <w:bCs/>
    </w:rPr>
  </w:style>
  <w:style w:type="paragraph" w:styleId="Heading2">
    <w:name w:val="heading 2"/>
    <w:basedOn w:val="Normal"/>
    <w:next w:val="Normal"/>
    <w:link w:val="Heading2Char"/>
    <w:uiPriority w:val="9"/>
    <w:unhideWhenUsed/>
    <w:qFormat/>
    <w:rsid w:val="008F097C"/>
    <w:pPr>
      <w:keepNext/>
      <w:keepLines/>
      <w:ind w:firstLine="0"/>
      <w:outlineLvl w:val="1"/>
    </w:pPr>
    <w:rPr>
      <w:rFonts w:cstheme="majorBidi"/>
      <w:bCs/>
      <w:i/>
      <w:szCs w:val="26"/>
    </w:rPr>
  </w:style>
  <w:style w:type="paragraph" w:styleId="Heading3">
    <w:name w:val="heading 3"/>
    <w:basedOn w:val="Normal"/>
    <w:next w:val="Normal"/>
    <w:link w:val="Heading3Char"/>
    <w:uiPriority w:val="9"/>
    <w:unhideWhenUsed/>
    <w:qFormat/>
    <w:rsid w:val="004C39AC"/>
    <w:pPr>
      <w:keepNext/>
      <w:keepLines/>
      <w:outlineLvl w:val="2"/>
    </w:pPr>
    <w:rPr>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3A2E6A"/>
    <w:rPr>
      <w:rFonts w:eastAsia="Times New Roman"/>
      <w:b/>
      <w:bCs/>
      <w:sz w:val="24"/>
      <w:szCs w:val="24"/>
    </w:rPr>
  </w:style>
  <w:style w:type="paragraph" w:styleId="BodyText">
    <w:name w:val="Body Text"/>
    <w:basedOn w:val="Normal"/>
    <w:link w:val="BodyTextChar"/>
    <w:uiPriority w:val="1"/>
    <w:pPr>
      <w:ind w:left="836"/>
    </w:p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ListParagraph">
    <w:name w:val="List Paragraph"/>
    <w:basedOn w:val="Normal"/>
    <w:uiPriority w:val="1"/>
  </w:style>
  <w:style w:type="paragraph" w:customStyle="1" w:styleId="TableParagraph">
    <w:name w:val="Table Paragraph"/>
    <w:basedOn w:val="Normal"/>
    <w:uiPriority w:val="1"/>
  </w:style>
  <w:style w:type="character" w:styleId="Hyperlink">
    <w:name w:val="Hyperlink"/>
    <w:basedOn w:val="DefaultParagraphFont"/>
    <w:uiPriority w:val="99"/>
    <w:unhideWhenUsed/>
    <w:rsid w:val="00AE0707"/>
    <w:rPr>
      <w:rFonts w:cs="Times New Roman"/>
      <w:color w:val="0000FF" w:themeColor="hyperlink"/>
      <w:u w:val="single"/>
    </w:rPr>
  </w:style>
  <w:style w:type="paragraph" w:styleId="BalloonText">
    <w:name w:val="Balloon Text"/>
    <w:basedOn w:val="Normal"/>
    <w:link w:val="BalloonTextChar"/>
    <w:uiPriority w:val="99"/>
    <w:semiHidden/>
    <w:unhideWhenUsed/>
    <w:rsid w:val="00AC17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77B"/>
    <w:rPr>
      <w:rFonts w:ascii="Lucida Grande" w:hAnsi="Lucida Grande" w:cs="Lucida Grande"/>
      <w:sz w:val="18"/>
      <w:szCs w:val="18"/>
    </w:rPr>
  </w:style>
  <w:style w:type="character" w:customStyle="1" w:styleId="apple-converted-space">
    <w:name w:val="apple-converted-space"/>
    <w:rsid w:val="00254518"/>
  </w:style>
  <w:style w:type="character" w:styleId="Strong">
    <w:name w:val="Strong"/>
    <w:uiPriority w:val="22"/>
    <w:qFormat/>
    <w:rsid w:val="00254518"/>
    <w:rPr>
      <w:b/>
      <w:bCs/>
    </w:rPr>
  </w:style>
  <w:style w:type="character" w:customStyle="1" w:styleId="Heading2Char">
    <w:name w:val="Heading 2 Char"/>
    <w:basedOn w:val="DefaultParagraphFont"/>
    <w:link w:val="Heading2"/>
    <w:uiPriority w:val="9"/>
    <w:rsid w:val="008F097C"/>
    <w:rPr>
      <w:rFonts w:eastAsia="Times New Roman" w:cstheme="majorBidi"/>
      <w:bCs/>
      <w:i/>
      <w:color w:val="000000" w:themeColor="text1"/>
      <w:sz w:val="24"/>
      <w:szCs w:val="26"/>
    </w:rPr>
  </w:style>
  <w:style w:type="paragraph" w:styleId="Header">
    <w:name w:val="header"/>
    <w:basedOn w:val="Normal"/>
    <w:link w:val="HeaderChar"/>
    <w:uiPriority w:val="99"/>
    <w:unhideWhenUsed/>
    <w:rsid w:val="00774E2E"/>
    <w:pPr>
      <w:tabs>
        <w:tab w:val="center" w:pos="4320"/>
        <w:tab w:val="right" w:pos="8640"/>
      </w:tabs>
    </w:pPr>
  </w:style>
  <w:style w:type="character" w:customStyle="1" w:styleId="HeaderChar">
    <w:name w:val="Header Char"/>
    <w:basedOn w:val="DefaultParagraphFont"/>
    <w:link w:val="Header"/>
    <w:uiPriority w:val="99"/>
    <w:rsid w:val="00774E2E"/>
    <w:rPr>
      <w:sz w:val="24"/>
      <w:szCs w:val="24"/>
    </w:rPr>
  </w:style>
  <w:style w:type="paragraph" w:styleId="Footer">
    <w:name w:val="footer"/>
    <w:basedOn w:val="Normal"/>
    <w:link w:val="FooterChar"/>
    <w:uiPriority w:val="99"/>
    <w:unhideWhenUsed/>
    <w:rsid w:val="00774E2E"/>
    <w:pPr>
      <w:tabs>
        <w:tab w:val="center" w:pos="4320"/>
        <w:tab w:val="right" w:pos="8640"/>
      </w:tabs>
    </w:pPr>
  </w:style>
  <w:style w:type="character" w:customStyle="1" w:styleId="FooterChar">
    <w:name w:val="Footer Char"/>
    <w:basedOn w:val="DefaultParagraphFont"/>
    <w:link w:val="Footer"/>
    <w:uiPriority w:val="99"/>
    <w:rsid w:val="00774E2E"/>
    <w:rPr>
      <w:sz w:val="24"/>
      <w:szCs w:val="24"/>
    </w:rPr>
  </w:style>
  <w:style w:type="paragraph" w:customStyle="1" w:styleId="WPNormal">
    <w:name w:val="WP_Normal"/>
    <w:basedOn w:val="Normal"/>
    <w:rsid w:val="007C7580"/>
    <w:pPr>
      <w:widowControl/>
      <w:autoSpaceDE/>
      <w:autoSpaceDN/>
      <w:adjustRightInd/>
    </w:pPr>
    <w:rPr>
      <w:rFonts w:ascii="Monaco" w:hAnsi="Monaco"/>
      <w:szCs w:val="20"/>
    </w:rPr>
  </w:style>
  <w:style w:type="character" w:styleId="PageNumber">
    <w:name w:val="page number"/>
    <w:basedOn w:val="DefaultParagraphFont"/>
    <w:uiPriority w:val="99"/>
    <w:semiHidden/>
    <w:unhideWhenUsed/>
    <w:rsid w:val="00A50CC3"/>
  </w:style>
  <w:style w:type="character" w:styleId="CommentReference">
    <w:name w:val="annotation reference"/>
    <w:basedOn w:val="DefaultParagraphFont"/>
    <w:uiPriority w:val="99"/>
    <w:semiHidden/>
    <w:unhideWhenUsed/>
    <w:rsid w:val="001D487F"/>
    <w:rPr>
      <w:sz w:val="16"/>
      <w:szCs w:val="16"/>
    </w:rPr>
  </w:style>
  <w:style w:type="paragraph" w:styleId="CommentText">
    <w:name w:val="annotation text"/>
    <w:basedOn w:val="Normal"/>
    <w:link w:val="CommentTextChar"/>
    <w:uiPriority w:val="99"/>
    <w:semiHidden/>
    <w:unhideWhenUsed/>
    <w:rsid w:val="001D487F"/>
    <w:rPr>
      <w:sz w:val="20"/>
      <w:szCs w:val="20"/>
    </w:rPr>
  </w:style>
  <w:style w:type="character" w:customStyle="1" w:styleId="CommentTextChar">
    <w:name w:val="Comment Text Char"/>
    <w:basedOn w:val="DefaultParagraphFont"/>
    <w:link w:val="CommentText"/>
    <w:uiPriority w:val="99"/>
    <w:semiHidden/>
    <w:rsid w:val="001D487F"/>
  </w:style>
  <w:style w:type="paragraph" w:styleId="CommentSubject">
    <w:name w:val="annotation subject"/>
    <w:basedOn w:val="CommentText"/>
    <w:next w:val="CommentText"/>
    <w:link w:val="CommentSubjectChar"/>
    <w:uiPriority w:val="99"/>
    <w:semiHidden/>
    <w:unhideWhenUsed/>
    <w:rsid w:val="001D487F"/>
    <w:rPr>
      <w:b/>
      <w:bCs/>
    </w:rPr>
  </w:style>
  <w:style w:type="character" w:customStyle="1" w:styleId="CommentSubjectChar">
    <w:name w:val="Comment Subject Char"/>
    <w:basedOn w:val="CommentTextChar"/>
    <w:link w:val="CommentSubject"/>
    <w:uiPriority w:val="99"/>
    <w:semiHidden/>
    <w:rsid w:val="001D487F"/>
    <w:rPr>
      <w:b/>
      <w:bCs/>
    </w:rPr>
  </w:style>
  <w:style w:type="character" w:styleId="FollowedHyperlink">
    <w:name w:val="FollowedHyperlink"/>
    <w:basedOn w:val="DefaultParagraphFont"/>
    <w:uiPriority w:val="99"/>
    <w:semiHidden/>
    <w:unhideWhenUsed/>
    <w:rsid w:val="007208B6"/>
    <w:rPr>
      <w:color w:val="800080" w:themeColor="followedHyperlink"/>
      <w:u w:val="single"/>
    </w:rPr>
  </w:style>
  <w:style w:type="paragraph" w:styleId="NormalWeb">
    <w:name w:val="Normal (Web)"/>
    <w:basedOn w:val="Normal"/>
    <w:uiPriority w:val="99"/>
    <w:semiHidden/>
    <w:unhideWhenUsed/>
    <w:rsid w:val="000B52DB"/>
    <w:pPr>
      <w:widowControl/>
      <w:autoSpaceDE/>
      <w:autoSpaceDN/>
      <w:adjustRightInd/>
      <w:spacing w:before="100" w:beforeAutospacing="1" w:after="100" w:afterAutospacing="1"/>
    </w:pPr>
    <w:rPr>
      <w:rFonts w:ascii="SimSun" w:hAnsi="SimSun" w:cs="SimSun"/>
      <w:lang w:eastAsia="zh-CN"/>
    </w:rPr>
  </w:style>
  <w:style w:type="character" w:customStyle="1" w:styleId="authorortitle">
    <w:name w:val="authorortitle"/>
    <w:basedOn w:val="DefaultParagraphFont"/>
    <w:rsid w:val="00BA5951"/>
  </w:style>
  <w:style w:type="paragraph" w:styleId="NoSpacing">
    <w:name w:val="No Spacing"/>
    <w:uiPriority w:val="1"/>
    <w:rsid w:val="00286ADE"/>
    <w:rPr>
      <w:rFonts w:asciiTheme="minorHAnsi" w:eastAsia="Microsoft YaHei UI" w:hAnsiTheme="minorHAnsi" w:cstheme="minorBidi"/>
      <w:sz w:val="22"/>
      <w:szCs w:val="22"/>
      <w:lang w:eastAsia="zh-CN"/>
    </w:rPr>
  </w:style>
  <w:style w:type="character" w:customStyle="1" w:styleId="Heading3Char">
    <w:name w:val="Heading 3 Char"/>
    <w:basedOn w:val="DefaultParagraphFont"/>
    <w:link w:val="Heading3"/>
    <w:uiPriority w:val="9"/>
    <w:rsid w:val="004C39AC"/>
    <w:rPr>
      <w:rFonts w:eastAsia="Times New Roman"/>
      <w:b/>
      <w:bCs/>
      <w:sz w:val="24"/>
      <w:szCs w:val="32"/>
    </w:rPr>
  </w:style>
  <w:style w:type="paragraph" w:styleId="Title">
    <w:name w:val="Title"/>
    <w:aliases w:val="书名"/>
    <w:basedOn w:val="Normal"/>
    <w:next w:val="Normal"/>
    <w:link w:val="TitleChar"/>
    <w:uiPriority w:val="10"/>
    <w:qFormat/>
    <w:rsid w:val="006F44FB"/>
    <w:pPr>
      <w:spacing w:before="240" w:after="60"/>
      <w:outlineLvl w:val="0"/>
    </w:pPr>
    <w:rPr>
      <w:rFonts w:asciiTheme="majorHAnsi" w:hAnsiTheme="majorHAnsi" w:cstheme="majorBidi"/>
      <w:bCs/>
      <w:i/>
      <w:szCs w:val="32"/>
    </w:rPr>
  </w:style>
  <w:style w:type="character" w:customStyle="1" w:styleId="TitleChar">
    <w:name w:val="Title Char"/>
    <w:aliases w:val="书名 Char"/>
    <w:basedOn w:val="DefaultParagraphFont"/>
    <w:link w:val="Title"/>
    <w:uiPriority w:val="10"/>
    <w:rsid w:val="006F44FB"/>
    <w:rPr>
      <w:rFonts w:asciiTheme="majorHAnsi" w:eastAsia="Times New Roman" w:hAnsiTheme="majorHAnsi" w:cstheme="majorBidi"/>
      <w:bCs/>
      <w:i/>
      <w:sz w:val="24"/>
      <w:szCs w:val="32"/>
    </w:rPr>
  </w:style>
  <w:style w:type="paragraph" w:customStyle="1" w:styleId="font--body">
    <w:name w:val="font--body"/>
    <w:basedOn w:val="Normal"/>
    <w:rsid w:val="001B57E7"/>
    <w:pPr>
      <w:widowControl/>
      <w:autoSpaceDE/>
      <w:autoSpaceDN/>
      <w:adjustRightInd/>
      <w:spacing w:before="100" w:beforeAutospacing="1" w:after="100" w:afterAutospacing="1" w:line="240" w:lineRule="auto"/>
    </w:pPr>
    <w:rPr>
      <w:rFonts w:ascii="SimSun" w:eastAsia="SimSun" w:hAnsi="SimSun" w:cs="SimSun"/>
      <w:lang w:eastAsia="zh-CN"/>
    </w:rPr>
  </w:style>
  <w:style w:type="paragraph" w:customStyle="1" w:styleId="EndNoteBibliographyTitle">
    <w:name w:val="EndNote Bibliography Title"/>
    <w:basedOn w:val="Normal"/>
    <w:link w:val="EndNoteBibliographyTitle0"/>
    <w:rsid w:val="00AA5C87"/>
    <w:pPr>
      <w:jc w:val="center"/>
    </w:pPr>
  </w:style>
  <w:style w:type="character" w:customStyle="1" w:styleId="EndNoteBibliographyTitle0">
    <w:name w:val="EndNote Bibliography Title 字符"/>
    <w:basedOn w:val="DefaultParagraphFont"/>
    <w:link w:val="EndNoteBibliographyTitle"/>
    <w:rsid w:val="00AA5C87"/>
    <w:rPr>
      <w:rFonts w:eastAsia="Times New Roman"/>
      <w:color w:val="000000" w:themeColor="text1"/>
      <w:sz w:val="24"/>
      <w:szCs w:val="24"/>
    </w:rPr>
  </w:style>
  <w:style w:type="paragraph" w:customStyle="1" w:styleId="EndNoteBibliography">
    <w:name w:val="EndNote Bibliography"/>
    <w:basedOn w:val="Normal"/>
    <w:link w:val="EndNoteBibliography0"/>
    <w:rsid w:val="00AA5C87"/>
  </w:style>
  <w:style w:type="character" w:customStyle="1" w:styleId="EndNoteBibliography0">
    <w:name w:val="EndNote Bibliography 字符"/>
    <w:basedOn w:val="DefaultParagraphFont"/>
    <w:link w:val="EndNoteBibliography"/>
    <w:rsid w:val="00AA5C87"/>
    <w:rPr>
      <w:rFonts w:eastAsia="Times New Roman"/>
      <w:color w:val="000000" w:themeColor="text1"/>
      <w:sz w:val="24"/>
      <w:szCs w:val="24"/>
    </w:rPr>
  </w:style>
  <w:style w:type="paragraph" w:styleId="FootnoteText">
    <w:name w:val="footnote text"/>
    <w:basedOn w:val="Normal"/>
    <w:link w:val="FootnoteTextChar"/>
    <w:uiPriority w:val="99"/>
    <w:semiHidden/>
    <w:unhideWhenUsed/>
    <w:rsid w:val="00526356"/>
    <w:pPr>
      <w:spacing w:line="240" w:lineRule="auto"/>
    </w:pPr>
    <w:rPr>
      <w:sz w:val="20"/>
      <w:szCs w:val="20"/>
    </w:rPr>
  </w:style>
  <w:style w:type="character" w:customStyle="1" w:styleId="FootnoteTextChar">
    <w:name w:val="Footnote Text Char"/>
    <w:basedOn w:val="DefaultParagraphFont"/>
    <w:link w:val="FootnoteText"/>
    <w:uiPriority w:val="99"/>
    <w:semiHidden/>
    <w:rsid w:val="00526356"/>
    <w:rPr>
      <w:rFonts w:eastAsia="Times New Roman"/>
      <w:color w:val="000000" w:themeColor="text1"/>
    </w:rPr>
  </w:style>
  <w:style w:type="character" w:styleId="FootnoteReference">
    <w:name w:val="footnote reference"/>
    <w:basedOn w:val="DefaultParagraphFont"/>
    <w:uiPriority w:val="99"/>
    <w:semiHidden/>
    <w:unhideWhenUsed/>
    <w:rsid w:val="00526356"/>
    <w:rPr>
      <w:vertAlign w:val="superscript"/>
    </w:rPr>
  </w:style>
  <w:style w:type="character" w:customStyle="1" w:styleId="t">
    <w:name w:val="t"/>
    <w:basedOn w:val="DefaultParagraphFont"/>
    <w:rsid w:val="001E7D90"/>
  </w:style>
  <w:style w:type="character" w:styleId="Emphasis">
    <w:name w:val="Emphasis"/>
    <w:basedOn w:val="DefaultParagraphFont"/>
    <w:uiPriority w:val="20"/>
    <w:qFormat/>
    <w:rsid w:val="00A13DBB"/>
    <w:rPr>
      <w:i/>
      <w:iCs/>
    </w:rPr>
  </w:style>
  <w:style w:type="paragraph" w:customStyle="1" w:styleId="Default">
    <w:name w:val="Default"/>
    <w:rsid w:val="00D74A19"/>
    <w:pPr>
      <w:autoSpaceDE w:val="0"/>
      <w:autoSpaceDN w:val="0"/>
      <w:adjustRightInd w:val="0"/>
    </w:pPr>
    <w:rPr>
      <w:color w:val="000000"/>
      <w:sz w:val="24"/>
      <w:szCs w:val="24"/>
    </w:rPr>
  </w:style>
  <w:style w:type="character" w:customStyle="1" w:styleId="UnresolvedMention1">
    <w:name w:val="Unresolved Mention1"/>
    <w:basedOn w:val="DefaultParagraphFont"/>
    <w:uiPriority w:val="99"/>
    <w:semiHidden/>
    <w:unhideWhenUsed/>
    <w:rsid w:val="004740F3"/>
    <w:rPr>
      <w:color w:val="605E5C"/>
      <w:shd w:val="clear" w:color="auto" w:fill="E1DFDD"/>
    </w:rPr>
  </w:style>
  <w:style w:type="character" w:customStyle="1" w:styleId="html-italic">
    <w:name w:val="html-italic"/>
    <w:basedOn w:val="DefaultParagraphFont"/>
    <w:rsid w:val="00F631D8"/>
  </w:style>
  <w:style w:type="paragraph" w:styleId="Revision">
    <w:name w:val="Revision"/>
    <w:hidden/>
    <w:uiPriority w:val="99"/>
    <w:semiHidden/>
    <w:rsid w:val="00D25A76"/>
    <w:rPr>
      <w:rFonts w:eastAsia="Times New Roman"/>
      <w:color w:val="000000" w:themeColor="text1"/>
      <w:sz w:val="24"/>
      <w:szCs w:val="24"/>
    </w:rPr>
  </w:style>
  <w:style w:type="character" w:customStyle="1" w:styleId="EndNoteBibliographyChar">
    <w:name w:val="EndNote Bibliography Char"/>
    <w:basedOn w:val="DefaultParagraphFont"/>
    <w:rsid w:val="00B12172"/>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jpe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9F01E-C441-5D43-939B-6102F2C5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31</Pages>
  <Words>18863</Words>
  <Characters>104693</Characters>
  <Application>Microsoft Office Word</Application>
  <DocSecurity>0</DocSecurity>
  <Lines>2181</Lines>
  <Paragraphs>901</Paragraphs>
  <ScaleCrop>false</ScaleCrop>
  <HeadingPairs>
    <vt:vector size="2" baseType="variant">
      <vt:variant>
        <vt:lpstr>Title</vt:lpstr>
      </vt:variant>
      <vt:variant>
        <vt:i4>1</vt:i4>
      </vt:variant>
    </vt:vector>
  </HeadingPairs>
  <TitlesOfParts>
    <vt:vector size="1" baseType="lpstr">
      <vt:lpstr>Microsoft Word - J9000.F14.syllabus.doc</vt:lpstr>
    </vt:vector>
  </TitlesOfParts>
  <Company/>
  <LinksUpToDate>false</LinksUpToDate>
  <CharactersWithSpaces>122655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J9000.F14.syllabus.doc</dc:title>
  <dc:creator>Amanda Hinnant</dc:creator>
  <cp:lastModifiedBy>Hu, Lingshu (MU-Student)</cp:lastModifiedBy>
  <cp:revision>45</cp:revision>
  <cp:lastPrinted>2021-03-30T02:49:00Z</cp:lastPrinted>
  <dcterms:created xsi:type="dcterms:W3CDTF">2021-08-23T03:31:00Z</dcterms:created>
  <dcterms:modified xsi:type="dcterms:W3CDTF">2021-09-11T21:30:00Z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id="YaVRtfsK"/&gt;&lt;style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