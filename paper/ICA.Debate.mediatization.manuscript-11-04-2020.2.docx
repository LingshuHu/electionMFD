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823E" w14:textId="58D969E8"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7D83A0B7" w:rsidR="007464F1" w:rsidRPr="007464F1" w:rsidRDefault="007E46CF" w:rsidP="006B74AF">
      <w:pPr>
        <w:ind w:firstLine="0"/>
        <w:jc w:val="center"/>
      </w:pPr>
      <w:r>
        <w:t xml:space="preserve">Tracking Moral Foundation Divergence </w:t>
      </w:r>
      <w:r w:rsidR="00E53CE1">
        <w:t>in</w:t>
      </w:r>
      <w:r>
        <w:t xml:space="preserve"> </w:t>
      </w:r>
      <w:r w:rsidR="007464F1" w:rsidRPr="007464F1">
        <w:t xml:space="preserve">Presidential Debate Over </w:t>
      </w:r>
      <w:r w:rsidR="001F38B5">
        <w:t>5</w:t>
      </w:r>
      <w:r w:rsidR="007464F1" w:rsidRPr="007464F1">
        <w:t>0 Years</w:t>
      </w:r>
    </w:p>
    <w:p w14:paraId="4458AFE5" w14:textId="77777777" w:rsidR="007464F1" w:rsidRPr="007464F1" w:rsidRDefault="007464F1" w:rsidP="006B74AF"/>
    <w:p w14:paraId="72D22A36" w14:textId="77777777" w:rsidR="00C75916" w:rsidRPr="003F49F4" w:rsidRDefault="00C75916" w:rsidP="00C75916">
      <w:pPr>
        <w:pStyle w:val="Heading1"/>
        <w:ind w:left="0" w:firstLine="0"/>
      </w:pPr>
      <w:r w:rsidRPr="003F49F4">
        <w:t>Abstract</w:t>
      </w:r>
    </w:p>
    <w:p w14:paraId="03AA3E40" w14:textId="0617156C" w:rsidR="00C75916" w:rsidRPr="007A01C0" w:rsidRDefault="00C75916" w:rsidP="006640A9">
      <w:pPr>
        <w:ind w:firstLine="0"/>
        <w:pPrChange w:id="0" w:author="Hu, Lingshu (MU-Student)" w:date="2020-11-05T02:02:00Z">
          <w:pPr/>
        </w:pPrChange>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ins w:id="1" w:author="Hu, Lingshu (MU-Student)" w:date="2020-11-05T02:02:00Z">
        <w:r w:rsidR="006640A9">
          <w:t>s</w:t>
        </w:r>
      </w:ins>
      <w:r w:rsidR="008C3D2A">
        <w:t xml:space="preserve"> </w:t>
      </w:r>
      <w:ins w:id="2" w:author="Hu, Lingshu (MU-Student)" w:date="2020-11-05T02:02:00Z">
        <w:r w:rsidR="006640A9">
          <w:t>are</w:t>
        </w:r>
      </w:ins>
      <w:del w:id="3" w:author="Hu, Lingshu (MU-Student)" w:date="2020-11-05T02:02:00Z">
        <w:r w:rsidR="008C3D2A" w:rsidDel="006640A9">
          <w:delText>is</w:delText>
        </w:r>
      </w:del>
      <w:r w:rsidR="008C3D2A">
        <w:t xml:space="preserve"> facing</w:t>
      </w:r>
      <w:ins w:id="4" w:author="Hu, Lingshu (MU-Student)" w:date="2020-11-05T02:02:00Z">
        <w:r w:rsidR="006640A9">
          <w:t>—</w:t>
        </w:r>
      </w:ins>
      <w:del w:id="5" w:author="Hu, Lingshu (MU-Student)" w:date="2020-11-05T02:02:00Z">
        <w:r w:rsidR="008C3D2A" w:rsidDel="006640A9">
          <w:delText xml:space="preserve"> – </w:delText>
        </w:r>
      </w:del>
      <w:r w:rsidR="008C3D2A">
        <w:t>whether the presidential debater</w:t>
      </w:r>
      <w:r w:rsidR="000A01EC">
        <w:t>s</w:t>
      </w:r>
      <w:r w:rsidR="008C3D2A">
        <w:t xml:space="preserve"> could, and whether they want to understand and develop real discussion with each other?</w:t>
      </w:r>
      <w:del w:id="6" w:author="Hu, Lingshu (MU-Student)" w:date="2020-11-05T02:04:00Z">
        <w:r w:rsidR="008C3D2A" w:rsidDel="006640A9">
          <w:delText xml:space="preserve"> – through</w:delText>
        </w:r>
        <w:r w:rsidR="00216961" w:rsidDel="006640A9">
          <w:delText xml:space="preserve"> moral divergence</w:delText>
        </w:r>
        <w:r w:rsidRPr="007A01C0" w:rsidDel="006640A9">
          <w:delText>.</w:delText>
        </w:r>
      </w:del>
      <w:r w:rsidRPr="007A01C0">
        <w:t xml:space="preserve"> </w:t>
      </w:r>
      <w:r>
        <w:t xml:space="preserve">Distributed Dictionary Representations was adopted to </w:t>
      </w:r>
      <w:r w:rsidRPr="007A01C0">
        <w:t xml:space="preserve">quantitatively </w:t>
      </w:r>
      <w:r>
        <w:t xml:space="preserve">examine the moral load of each presidential candidate’s speech in </w:t>
      </w:r>
      <w:r w:rsidR="00216961">
        <w:t xml:space="preserve">every televised presidential debate </w:t>
      </w:r>
      <w:r w:rsidRPr="007A01C0">
        <w:t>from 19</w:t>
      </w:r>
      <w:r w:rsidR="00216961">
        <w:t>6</w:t>
      </w:r>
      <w:r w:rsidRPr="007A01C0">
        <w:t>0 to 201</w:t>
      </w:r>
      <w:r w:rsidR="00216961">
        <w:t>6.</w:t>
      </w:r>
      <w:r w:rsidR="008C3D2A">
        <w:t xml:space="preserve"> </w:t>
      </w:r>
      <w:r w:rsidR="008C3D2A" w:rsidRPr="007A01C0">
        <w:t xml:space="preserve">There has been a significant increase of </w:t>
      </w:r>
      <w:r w:rsidR="008C3D2A">
        <w:t xml:space="preserve">moral divergence </w:t>
      </w:r>
      <w:r w:rsidR="008C3D2A" w:rsidRPr="007A01C0">
        <w:t xml:space="preserve">since 1980, </w:t>
      </w:r>
      <w:r w:rsidR="008C3D2A">
        <w:t>when mediatization commenced. Our data imply that the presidential candidates could overcome the communication obstacles caused by the difference of human being’s innate moral sensitivities. But unfortunately, they do not want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conversations and enable presidential debate to better serve our democracy. </w:t>
      </w:r>
    </w:p>
    <w:p w14:paraId="53D8525A" w14:textId="78A34F5E" w:rsidR="00D82429" w:rsidRPr="00283057" w:rsidRDefault="00C75916"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00D82429" w:rsidRPr="00283057">
        <w:rPr>
          <w:b w:val="0"/>
          <w:bCs w:val="0"/>
        </w:rPr>
        <w:t xml:space="preserve">, </w:t>
      </w:r>
      <w:r w:rsidR="009D0619" w:rsidRPr="00283057">
        <w:rPr>
          <w:b w:val="0"/>
          <w:bCs w:val="0"/>
        </w:rPr>
        <w:t>Moral</w:t>
      </w:r>
      <w:r w:rsidR="00D82429" w:rsidRPr="00283057">
        <w:rPr>
          <w:b w:val="0"/>
          <w:bCs w:val="0"/>
        </w:rPr>
        <w:t xml:space="preserve"> Foundation Theory,</w:t>
      </w:r>
      <w:r w:rsidR="00B825F0" w:rsidRPr="00283057">
        <w:rPr>
          <w:b w:val="0"/>
          <w:bCs w:val="0"/>
        </w:rPr>
        <w:t xml:space="preserve"> </w:t>
      </w:r>
      <w:r w:rsidR="00A77F83" w:rsidRPr="00283057">
        <w:rPr>
          <w:b w:val="0"/>
          <w:bCs w:val="0"/>
        </w:rPr>
        <w:t>Mediatization</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736401CE" w:rsidR="00F631D8" w:rsidRDefault="008B1C0B"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 </w:instrText>
      </w:r>
      <w:r w:rsidR="001F38B5">
        <w:fldChar w:fldCharType="begin">
          <w:fldData xml:space="preserve">PEVuZE5vdGU+PENpdGU+PEF1dGhvcj5DYXJsaW48L0F1dGhvcj48WWVhcj4xOTg5PC9ZZWFyPjxS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</w:fldData>
        </w:fldChar>
      </w:r>
      <w:r w:rsidR="001F38B5">
        <w:instrText xml:space="preserve"> ADDIN EN.CITE.DATA </w:instrText>
      </w:r>
      <w:r w:rsidR="001F38B5">
        <w:fldChar w:fldCharType="end"/>
      </w:r>
      <w:r w:rsidR="005C194B">
        <w:fldChar w:fldCharType="separate"/>
      </w:r>
      <w:r w:rsidR="001F38B5">
        <w:rPr>
          <w:noProof/>
        </w:rPr>
        <w:t>(Carlin, 1989, 1992; McKinney &amp; Carlin, 2004)</w:t>
      </w:r>
      <w:r w:rsidR="005C194B">
        <w:fldChar w:fldCharType="end"/>
      </w:r>
      <w:r>
        <w:t>,</w:t>
      </w:r>
      <w:r w:rsidR="005C194B">
        <w:t xml:space="preserve"> although there is </w:t>
      </w:r>
      <w:r w:rsidR="00365555">
        <w:t>doubt</w:t>
      </w:r>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C60197">
        <w:t xml:space="preserve">theory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03307735"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Some people are more sensitive to one or more of these five innate systems. Generally speaking, one with a lib</w:t>
      </w:r>
      <w:r w:rsidR="00C60197">
        <w:rPr>
          <w:lang w:eastAsia="zh-CN"/>
        </w:rPr>
        <w:t>eral</w:t>
      </w:r>
      <w:r w:rsidR="009C1E62">
        <w:rPr>
          <w:lang w:eastAsia="zh-CN"/>
        </w:rPr>
        <w:t xml:space="preserve">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while conservatives have even sensitivit</w:t>
      </w:r>
      <w:r w:rsidR="00365555">
        <w:rPr>
          <w:lang w:eastAsia="zh-CN"/>
        </w:rPr>
        <w:t>ies</w:t>
      </w:r>
      <w:r w:rsidR="009C1E62">
        <w:rPr>
          <w:lang w:eastAsia="zh-CN"/>
        </w:rPr>
        <w:t xml:space="preserve">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6867F50B"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w:t>
      </w:r>
      <w:r w:rsidR="00365555">
        <w:t xml:space="preserve">and </w:t>
      </w:r>
      <w:r w:rsidRPr="009E2D9F">
        <w:t xml:space="preserve">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t>
      </w:r>
      <w:r w:rsidR="00FC1AFC">
        <w:rPr>
          <w:lang w:eastAsia="zh-CN"/>
        </w:rPr>
        <w:lastRenderedPageBreak/>
        <w:t>who 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xml:space="preserve">) due to their different moral taste </w:t>
      </w:r>
      <w:r w:rsidR="00365555">
        <w:rPr>
          <w:lang w:eastAsia="zh-CN"/>
        </w:rPr>
        <w:t xml:space="preserve">sensitivities and </w:t>
      </w:r>
      <w:r w:rsidR="0034473F">
        <w:rPr>
          <w:lang w:eastAsia="zh-CN"/>
        </w:rPr>
        <w:t>preference</w:t>
      </w:r>
      <w:r w:rsidR="00365555">
        <w:rPr>
          <w:lang w:eastAsia="zh-CN"/>
        </w:rPr>
        <w:t xml:space="preserve">, and therefore, the candidate may not be well understood by his/her opponent and the audience with a different political view. </w:t>
      </w:r>
    </w:p>
    <w:p w14:paraId="4B30FE5E" w14:textId="11E9E192" w:rsidR="00247C7E" w:rsidRDefault="00FC1AFC" w:rsidP="000A26F9">
      <w:pPr>
        <w:widowControl/>
      </w:pPr>
      <w:r>
        <w:rPr>
          <w:lang w:eastAsia="zh-CN"/>
        </w:rPr>
        <w:t>On the other hand,</w:t>
      </w:r>
      <w:r w:rsidR="004F06E8">
        <w:rPr>
          <w:lang w:eastAsia="zh-CN"/>
        </w:rPr>
        <w:t xml:space="preserve"> during the debates, </w:t>
      </w:r>
      <w:r w:rsidR="00753E5A">
        <w:rPr>
          <w:lang w:eastAsia="zh-CN"/>
        </w:rPr>
        <w:t>presidential candidate</w:t>
      </w:r>
      <w:r w:rsidR="004F06E8">
        <w:rPr>
          <w:lang w:eastAsia="zh-CN"/>
        </w:rPr>
        <w:t>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B73BCE">
        <w:t xml:space="preserve">As a result of mediatization in politics, politicians have adapted for media logic </w: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 </w:instrText>
      </w:r>
      <w:r w:rsidR="001B757E">
        <w:fldChar w:fldCharType="begin">
          <w:fldData xml:space="preserve">PEVuZE5vdGU+PENpdGU+PEF1dGhvcj5IamFydmFyZDwvQXV0aG9yPjxZZWFyPjIwMTM8L1llYXI+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</w:fldData>
        </w:fldChar>
      </w:r>
      <w:r w:rsidR="001B757E">
        <w:instrText xml:space="preserve"> ADDIN EN.CITE.DATA </w:instrText>
      </w:r>
      <w:r w:rsidR="001B757E">
        <w:fldChar w:fldCharType="end"/>
      </w:r>
      <w:r w:rsidR="001B757E">
        <w:fldChar w:fldCharType="separate"/>
      </w:r>
      <w:r w:rsidR="001B757E">
        <w:rPr>
          <w:noProof/>
        </w:rPr>
        <w:t>(S. P. Hjarvard, 2013; Mazzoleni, 2008; Strömbäck, 2008; Strömbäck, Esser, &amp; Lundby, 2009)</w:t>
      </w:r>
      <w:r w:rsidR="001B757E">
        <w:fldChar w:fldCharType="end"/>
      </w:r>
      <w:r w:rsidR="001B757E">
        <w:t xml:space="preserve">. Personalization has been identified as the major adaption that politicians have made, and it entails that </w:t>
      </w:r>
      <w:r w:rsidR="0033526C">
        <w:t>“[</w:t>
      </w:r>
      <w:r w:rsidR="001B757E">
        <w:t>performing</w:t>
      </w:r>
      <w:r w:rsidR="0033526C">
        <w:t>]</w:t>
      </w:r>
      <w:r w:rsidR="001B757E">
        <w:t xml:space="preserve"> </w:t>
      </w:r>
      <w:r w:rsidR="0033526C">
        <w:t>their</w:t>
      </w:r>
      <w:r w:rsidR="001B757E">
        <w:t xml:space="preserve"> public personas”</w:t>
      </w:r>
      <w:r w:rsidR="001B757E" w:rsidRPr="00247C7E">
        <w:t xml:space="preserve"> </w:t>
      </w:r>
      <w:r w:rsidR="0086328B">
        <w:t>has been crucial for politicians</w:t>
      </w:r>
      <w:r w:rsidR="00247C7E">
        <w:t xml:space="preserve"> </w:t>
      </w:r>
      <w:r w:rsidR="0086328B">
        <w:t xml:space="preserve"> and </w:t>
      </w:r>
      <w:r w:rsidR="000A26F9">
        <w:t>politicians</w:t>
      </w:r>
      <w:r w:rsidR="00C60197">
        <w:t xml:space="preserve"> are</w:t>
      </w:r>
      <w:r w:rsidR="000A26F9">
        <w:t xml:space="preserve"> </w:t>
      </w:r>
      <w:r w:rsidR="0086328B">
        <w:t>“prone to make use of rhetorical pathos than the often logos-driven discussion”</w:t>
      </w:r>
      <w:r w:rsidR="0086328B" w:rsidRPr="0086328B">
        <w:t xml:space="preserve"> </w:t>
      </w:r>
      <w:r w:rsidR="00C60197" w:rsidRPr="003F49F4">
        <w:fldChar w:fldCharType="begin"/>
      </w:r>
      <w:r w:rsidR="00C60197">
        <w:instrText xml:space="preserve"> ADDIN EN.CITE &lt;EndNote&gt;&lt;Cite&gt;&lt;Author&gt;Hjarvard&lt;/Author&gt;&lt;Year&gt;2013&lt;/Year&gt;&lt;RecNum&gt;55&lt;/RecNum&gt;&lt;Pages&gt;67-69&lt;/Pages&gt;&lt;DisplayText&gt;(S. P. Hjarvard, 2013, pp. 67-69)&lt;/DisplayText&gt;&lt;record&gt;&lt;rec-number&gt;55&lt;/rec-number&gt;&lt;foreign-keys&gt;&lt;key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 ExcludeAuth="1" ExcludeYear="1"&gt;&lt;Author&gt;Hjarvard&lt;/Author&gt;&lt;Year&gt;2013&lt;/Year&gt;&lt;RecNum&gt;55&lt;/RecNum&gt;&lt;Pages&gt;69&lt;/Pages&gt;&lt;record&gt;&lt;rec-number&gt;55&lt;/rec-number&gt;&lt;foreign-keys&gt;&lt;key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60197" w:rsidRPr="003F49F4">
        <w:fldChar w:fldCharType="separate"/>
      </w:r>
      <w:r w:rsidR="00C60197">
        <w:rPr>
          <w:noProof/>
        </w:rPr>
        <w:t>(S. P. Hjarvard, 2013, pp. 67-69)</w:t>
      </w:r>
      <w:r w:rsidR="00C60197" w:rsidRPr="003F49F4">
        <w:fldChar w:fldCharType="end"/>
      </w:r>
      <w:r w:rsidR="000A26F9">
        <w:t xml:space="preserve">. Therefore, the </w:t>
      </w:r>
      <w:r w:rsidR="00753E5A">
        <w:t>presidential candidate</w:t>
      </w:r>
      <w:r w:rsidR="000A26F9">
        <w:t xml:space="preserve">s may not have intentions to develop any real issue discussion in </w:t>
      </w:r>
      <w:r w:rsidR="0033526C">
        <w:t xml:space="preserve">the </w:t>
      </w:r>
      <w:r w:rsidR="000A26F9">
        <w:t>debate at all. They agree to debate because</w:t>
      </w:r>
      <w:r w:rsidR="000E1803">
        <w:t xml:space="preserve"> the</w:t>
      </w:r>
      <w:r w:rsidR="000A26F9">
        <w:t xml:space="preserve"> presidential debate </w:t>
      </w:r>
      <w:r w:rsidR="000E1803">
        <w:t xml:space="preserve">could serve as </w:t>
      </w:r>
      <w:r w:rsidR="000A26F9">
        <w:t xml:space="preserve">a </w:t>
      </w:r>
      <w:r w:rsidR="000E1803">
        <w:t>powerful</w:t>
      </w:r>
      <w:r w:rsidR="000A26F9">
        <w:t xml:space="preserve"> tool for politicians </w:t>
      </w:r>
      <w:r w:rsidR="000A26F9" w:rsidRPr="003F49F4">
        <w:t xml:space="preserve">to seize the public’s attention in order to </w:t>
      </w:r>
      <w:r w:rsidR="00247C7E">
        <w:t xml:space="preserve">build their public persona. </w:t>
      </w:r>
    </w:p>
    <w:p w14:paraId="5E579FE6" w14:textId="28C2B8D7" w:rsidR="00A87FA7" w:rsidRDefault="00247C7E" w:rsidP="00247C7E">
      <w:pPr>
        <w:widowControl/>
        <w:ind w:firstLine="0"/>
      </w:pPr>
      <w:r>
        <w:tab/>
      </w:r>
      <w:r w:rsidR="00722CEB">
        <w:t>Drawing upon MFT as our prism, t</w:t>
      </w:r>
      <w:r w:rsidR="00A87FA7">
        <w:t xml:space="preserve">his study aims to explore how </w:t>
      </w:r>
      <w:r w:rsidR="00753E5A">
        <w:t>presidential candidate</w:t>
      </w:r>
      <w:r w:rsidR="00722CEB">
        <w:t>s adapt for media</w:t>
      </w:r>
      <w:r w:rsidR="0016599F">
        <w:t xml:space="preserve"> logic in presidential debate</w:t>
      </w:r>
      <w:r w:rsidR="00A87FA7">
        <w:t xml:space="preserve">. </w:t>
      </w:r>
      <w:r w:rsidR="00722CEB">
        <w:t>By bridging MFT and mediatization theory, t</w:t>
      </w:r>
      <w:r w:rsidR="00A87FA7">
        <w:t>his</w:t>
      </w:r>
      <w:r w:rsidR="00325643">
        <w:t xml:space="preserve"> study </w:t>
      </w:r>
      <w:r w:rsidR="00722CEB">
        <w:t>introduces an innovative angl</w:t>
      </w:r>
      <w:r w:rsidR="00F81D36">
        <w:t>e</w:t>
      </w:r>
      <w:r w:rsidR="00722CEB">
        <w:t xml:space="preserve"> to explore presidential debate</w:t>
      </w:r>
      <w:r w:rsidR="00281FA4">
        <w:t xml:space="preserve">: how media logic </w:t>
      </w:r>
      <w:r w:rsidR="00F81D36">
        <w:t xml:space="preserve">has been </w:t>
      </w:r>
      <w:r w:rsidR="00281FA4">
        <w:t xml:space="preserve">absorbed by politics </w:t>
      </w:r>
      <w:r w:rsidR="00325643">
        <w:t xml:space="preserve">as </w:t>
      </w:r>
      <w:r w:rsidR="00281FA4">
        <w:t xml:space="preserve">a </w:t>
      </w:r>
      <w:r w:rsidR="00325643">
        <w:t>long-term social transformation</w:t>
      </w:r>
      <w:r w:rsidR="00281FA4">
        <w:t>.</w:t>
      </w:r>
    </w:p>
    <w:p w14:paraId="5B711446" w14:textId="77777777" w:rsidR="00325643" w:rsidRDefault="00325643"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CD304C">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2BF1D7BF"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w:t>
      </w:r>
      <w:r w:rsidR="00CD304C">
        <w:t>five</w:t>
      </w:r>
      <w:r>
        <w:t xml:space="preserve"> </w:t>
      </w:r>
      <w:del w:id="7" w:author="Hu, Lingshu (MU-Student)" w:date="2020-11-05T00:19:00Z">
        <w:r w:rsidDel="00406F54">
          <w:delText xml:space="preserve">kinds </w:delText>
        </w:r>
      </w:del>
      <w:ins w:id="8" w:author="Hu, Lingshu (MU-Student)" w:date="2020-11-05T00:19:00Z">
        <w:r w:rsidR="00406F54">
          <w:t xml:space="preserve">pairs (ten dimension) </w:t>
        </w:r>
      </w:ins>
      <w:r>
        <w:t>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w:t>
      </w:r>
      <w:r w:rsidR="00CD304C">
        <w:rPr>
          <w:lang w:eastAsia="zh-CN"/>
        </w:rPr>
        <w:t>ral</w:t>
      </w:r>
      <w:r w:rsidRPr="009E2D9F">
        <w:rPr>
          <w:lang w:eastAsia="zh-CN"/>
        </w:rPr>
        <w:t xml:space="preserve"> perspective is more sensitive to </w:t>
      </w:r>
      <w:commentRangeStart w:id="9"/>
      <w:r w:rsidRPr="009E2D9F">
        <w:t>care/har</w:t>
      </w:r>
      <w:r w:rsidRPr="009E2D9F">
        <w:rPr>
          <w:lang w:eastAsia="zh-CN"/>
        </w:rPr>
        <w:t>m</w:t>
      </w:r>
      <w:commentRangeEnd w:id="9"/>
      <w:r w:rsidR="004F5831">
        <w:rPr>
          <w:rStyle w:val="CommentReference"/>
        </w:rPr>
        <w:commentReference w:id="9"/>
      </w:r>
      <w:r w:rsidRPr="009E2D9F">
        <w:rPr>
          <w:lang w:eastAsia="zh-CN"/>
        </w:rPr>
        <w:t>,</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 xml:space="preserve">. </w:t>
      </w:r>
    </w:p>
    <w:p w14:paraId="27DC0960" w14:textId="1B1B0366" w:rsidR="00811596" w:rsidRDefault="000135CE" w:rsidP="00E7513C">
      <w:pPr>
        <w:widowControl/>
        <w:rPr>
          <w:lang w:eastAsia="zh-CN"/>
        </w:rPr>
      </w:pPr>
      <w:r>
        <w:rPr>
          <w:lang w:eastAsia="zh-CN"/>
        </w:rPr>
        <w:t>Moral foundation play</w:t>
      </w:r>
      <w:r w:rsidR="00EC4093">
        <w:rPr>
          <w:lang w:eastAsia="zh-CN"/>
        </w:rPr>
        <w:t>s</w:t>
      </w:r>
      <w:r>
        <w:rPr>
          <w:lang w:eastAsia="zh-CN"/>
        </w:rPr>
        <w:t xml:space="preserve"> a very important role in the formation of public opinion</w:t>
      </w:r>
      <w:r w:rsidR="00D66725">
        <w:rPr>
          <w:lang w:eastAsia="zh-CN"/>
        </w:rPr>
        <w:t>s</w:t>
      </w:r>
      <w:r w:rsidR="00D7468E">
        <w:rPr>
          <w:lang w:eastAsia="zh-CN"/>
        </w:rPr>
        <w:t xml:space="preserve"> such as</w:t>
      </w:r>
      <w:r w:rsidR="00524D0F">
        <w:rPr>
          <w:lang w:eastAsia="zh-CN"/>
        </w:rPr>
        <w:t xml:space="preserve"> political </w:t>
      </w:r>
      <w:r w:rsidR="00CD304C">
        <w:rPr>
          <w:lang w:eastAsia="zh-CN"/>
        </w:rPr>
        <w:t>attitudes and</w:t>
      </w:r>
      <w:r>
        <w:rPr>
          <w:lang w:eastAsia="zh-CN"/>
        </w:rPr>
        <w:t xml:space="preserve"> a</w:t>
      </w:r>
      <w:r w:rsidR="00DD4C7A">
        <w:rPr>
          <w:rFonts w:hint="eastAsia"/>
          <w:lang w:eastAsia="zh-CN"/>
        </w:rPr>
        <w:t>ppea</w:t>
      </w:r>
      <w:r w:rsidR="00DD4C7A">
        <w:rPr>
          <w:lang w:eastAsia="zh-CN"/>
        </w:rPr>
        <w:t>ls to public’s sensitive moral foundation</w:t>
      </w:r>
      <w:r w:rsidR="00D66725">
        <w:rPr>
          <w:lang w:eastAsia="zh-CN"/>
        </w:rPr>
        <w:t>s</w:t>
      </w:r>
      <w:r w:rsidR="00DD4C7A">
        <w:rPr>
          <w:lang w:eastAsia="zh-CN"/>
        </w:rPr>
        <w:t xml:space="preserve"> could lead to </w:t>
      </w:r>
      <w:r w:rsidR="00D66725">
        <w:rPr>
          <w:lang w:eastAsia="zh-CN"/>
        </w:rPr>
        <w:t xml:space="preserve">very </w:t>
      </w:r>
      <w:r w:rsidR="00DD4C7A">
        <w:rPr>
          <w:lang w:eastAsia="zh-CN"/>
        </w:rPr>
        <w:t>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discovered that liberals and conservatives’ engagement in consumer political actions are influenced by their unique moral sensitivities in each dimension: liberals are influenced mainly by care</w:t>
      </w:r>
      <w:ins w:id="10" w:author="Hu, Lingshu (MU-Student)" w:date="2020-11-05T00:20:00Z">
        <w:r w:rsidR="00EC44B8">
          <w:rPr>
            <w:lang w:eastAsia="zh-CN"/>
          </w:rPr>
          <w:t>/harm</w:t>
        </w:r>
      </w:ins>
      <w:r w:rsidR="00E7513C">
        <w:rPr>
          <w:lang w:eastAsia="zh-CN"/>
        </w:rPr>
        <w:t xml:space="preserve"> and </w:t>
      </w:r>
      <w:r w:rsidR="00E7513C">
        <w:rPr>
          <w:lang w:eastAsia="zh-CN"/>
        </w:rPr>
        <w:lastRenderedPageBreak/>
        <w:t>fairness</w:t>
      </w:r>
      <w:ins w:id="11" w:author="Hu, Lingshu (MU-Student)" w:date="2020-11-05T00:20:00Z">
        <w:r w:rsidR="00EC44B8">
          <w:rPr>
            <w:lang w:eastAsia="zh-CN"/>
          </w:rPr>
          <w:t>/cheating</w:t>
        </w:r>
      </w:ins>
      <w:r w:rsidR="00E7513C">
        <w:rPr>
          <w:lang w:eastAsia="zh-CN"/>
        </w:rPr>
        <w:t xml:space="preserve"> moral concerns while conservatives are influenced mainly by loyalty</w:t>
      </w:r>
      <w:ins w:id="12" w:author="Hu, Lingshu (MU-Student)" w:date="2020-11-05T00:20:00Z">
        <w:r w:rsidR="00EC44B8" w:rsidRPr="009E2D9F">
          <w:t>/betrayal</w:t>
        </w:r>
      </w:ins>
      <w:r w:rsidR="00E7513C">
        <w:rPr>
          <w:lang w:eastAsia="zh-CN"/>
        </w:rPr>
        <w:t>, authority</w:t>
      </w:r>
      <w:ins w:id="13" w:author="Hu, Lingshu (MU-Student)" w:date="2020-11-05T00:21:00Z">
        <w:r w:rsidR="00EC44B8" w:rsidRPr="009E2D9F">
          <w:t>/subversion</w:t>
        </w:r>
      </w:ins>
      <w:r w:rsidR="00E7513C">
        <w:rPr>
          <w:lang w:eastAsia="zh-CN"/>
        </w:rPr>
        <w:t>, and sanctity</w:t>
      </w:r>
      <w:ins w:id="14" w:author="Hu, Lingshu (MU-Student)" w:date="2020-11-05T00:21:00Z">
        <w:r w:rsidR="00EC44B8" w:rsidRPr="009E2D9F">
          <w:t>/degradation</w:t>
        </w:r>
      </w:ins>
      <w:r w:rsidR="00E7513C">
        <w:rPr>
          <w:lang w:eastAsia="zh-CN"/>
        </w:rPr>
        <w:t xml:space="preserve"> 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D66725" w:rsidRPr="00256323">
        <w:rPr>
          <w:rFonts w:hint="eastAsia"/>
          <w:lang w:eastAsia="zh-CN"/>
        </w:rPr>
        <w:t>more</w:t>
      </w:r>
      <w:r w:rsidR="00D66725" w:rsidRPr="00256323">
        <w:rPr>
          <w:lang w:eastAsia="zh-CN"/>
        </w:rPr>
        <w:t xml:space="preserve"> </w:t>
      </w:r>
      <w:r w:rsidR="00717BE7" w:rsidRPr="00283057">
        <w:rPr>
          <w:lang w:eastAsia="zh-CN"/>
        </w:rPr>
        <w:t>efficient</w:t>
      </w:r>
      <w:r w:rsidR="003B3F83" w:rsidRPr="00283057">
        <w:rPr>
          <w:lang w:eastAsia="zh-CN"/>
        </w:rPr>
        <w:t xml:space="preserve"> </w:t>
      </w:r>
      <w:r w:rsidR="00717BE7" w:rsidRPr="00283057">
        <w:rPr>
          <w:lang w:eastAsia="zh-CN"/>
        </w:rPr>
        <w:t>c</w:t>
      </w:r>
      <w:r w:rsidR="00717BE7" w:rsidRPr="00256323">
        <w:rPr>
          <w:lang w:eastAsia="zh-CN"/>
        </w:rPr>
        <w:t>ommunication</w:t>
      </w:r>
      <w:r w:rsidR="003B3F83">
        <w:rPr>
          <w:lang w:eastAsia="zh-CN"/>
        </w:rPr>
        <w:t>, but what if a conservative politician has to address some loyalty moral concerns to liberals</w:t>
      </w:r>
      <w:r w:rsidR="001F28CB">
        <w:rPr>
          <w:lang w:eastAsia="zh-CN"/>
        </w:rPr>
        <w:t>?</w:t>
      </w:r>
      <w:r w:rsidR="003B3F83">
        <w:rPr>
          <w:lang w:eastAsia="zh-CN"/>
        </w:rPr>
        <w:t xml:space="preserve">  </w:t>
      </w:r>
      <w:r w:rsidR="001F28CB">
        <w:rPr>
          <w:lang w:eastAsia="zh-CN"/>
        </w:rPr>
        <w:t>T</w:t>
      </w:r>
      <w:r w:rsidR="003B3F83">
        <w:rPr>
          <w:lang w:eastAsia="zh-CN"/>
        </w:rPr>
        <w:t>hose concerns are so important to conservatives whose loyalty moral taste buds are much more well developed</w:t>
      </w:r>
      <w:r w:rsidR="00D66725">
        <w:rPr>
          <w:lang w:eastAsia="zh-CN"/>
        </w:rPr>
        <w:t xml:space="preserve"> and sensitive</w:t>
      </w:r>
      <w:r w:rsidR="003B3F83">
        <w:rPr>
          <w:lang w:eastAsia="zh-CN"/>
        </w:rPr>
        <w:t xml:space="preserve"> than liberals’.  </w:t>
      </w:r>
    </w:p>
    <w:p w14:paraId="01264947" w14:textId="5035CB2E"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 xml:space="preserve">olitical liberals have moral </w:t>
      </w:r>
      <w:r w:rsidR="00AE56E2" w:rsidRPr="001F28CB">
        <w:rPr>
          <w:lang w:eastAsia="zh-CN"/>
        </w:rPr>
        <w:t>intuitions</w:t>
      </w:r>
      <w:r w:rsidR="00AE56E2" w:rsidRPr="00AE56E2">
        <w:rPr>
          <w:lang w:eastAsia="zh-CN"/>
        </w:rPr>
        <w:t xml:space="preserve"> primarily based upon the first two</w:t>
      </w:r>
      <w:r w:rsidR="00AE56E2">
        <w:rPr>
          <w:lang w:eastAsia="zh-CN"/>
        </w:rPr>
        <w:t xml:space="preserve"> </w:t>
      </w:r>
      <w:r w:rsidR="00AE56E2" w:rsidRPr="00AE56E2">
        <w:rPr>
          <w:lang w:eastAsia="zh-CN"/>
        </w:rPr>
        <w:t>foundations</w:t>
      </w:r>
      <w:r w:rsidR="00D66725">
        <w:rPr>
          <w:lang w:eastAsia="zh-CN"/>
        </w:rPr>
        <w:t xml:space="preserve"> [which are care and fairness]</w:t>
      </w:r>
      <w:r w:rsidR="00AE56E2" w:rsidRPr="00AE56E2">
        <w:rPr>
          <w:lang w:eastAsia="zh-CN"/>
        </w:rPr>
        <w:t>,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1F28CB">
        <w:rPr>
          <w:lang w:eastAsia="zh-CN"/>
        </w:rPr>
        <w:instrText xml:space="preserve"> ADDIN EN.CITE &lt;EndNote&gt;&lt;Cite&gt;&lt;Author&gt;Haidt&lt;/Author&gt;&lt;Year&gt;2007&lt;/Year&gt;&lt;RecNum&gt;99&lt;/RecNum&gt;&lt;Pages&gt;98&lt;/Pages&gt;&lt;DisplayText&gt;(Haidt &amp;amp; Graham, 2007, 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1F28CB">
        <w:rPr>
          <w:noProof/>
          <w:lang w:eastAsia="zh-CN"/>
        </w:rPr>
        <w:t>(Haidt &amp; Graham, 2007, p. 98)</w:t>
      </w:r>
      <w:r w:rsidR="00AE56E2">
        <w:rPr>
          <w:lang w:eastAsia="zh-CN"/>
        </w:rPr>
        <w:fldChar w:fldCharType="end"/>
      </w:r>
      <w:r w:rsidR="001F28CB">
        <w:rPr>
          <w:lang w:eastAsia="zh-CN"/>
        </w:rPr>
        <w:t>.</w:t>
      </w:r>
      <w:r w:rsidR="00AE56E2">
        <w:rPr>
          <w:lang w:eastAsia="zh-CN"/>
        </w:rPr>
        <w:t xml:space="preserve"> </w:t>
      </w:r>
      <w:r w:rsidR="00CB22C4">
        <w:rPr>
          <w:lang w:eastAsia="zh-CN"/>
        </w:rPr>
        <w:t>Therefore, liberals and conservatives may not</w:t>
      </w:r>
      <w:r w:rsidR="001F28CB">
        <w:rPr>
          <w:lang w:eastAsia="zh-CN"/>
        </w:rPr>
        <w:t xml:space="preserve"> be</w:t>
      </w:r>
      <w:r w:rsidR="00CB22C4">
        <w:rPr>
          <w:lang w:eastAsia="zh-CN"/>
        </w:rPr>
        <w:t xml:space="preserve"> able to </w:t>
      </w:r>
      <w:r w:rsidR="00D66725">
        <w:rPr>
          <w:lang w:eastAsia="zh-CN"/>
        </w:rPr>
        <w:t xml:space="preserve">develop thorough issue discussions </w:t>
      </w:r>
      <w:r w:rsidR="00CB22C4">
        <w:rPr>
          <w:lang w:eastAsia="zh-CN"/>
        </w:rPr>
        <w:t xml:space="preserve">because they lack the ability to understand each other. Implications for the problem of talking past each other instead of to each other may </w:t>
      </w:r>
      <w:r w:rsidR="0047397B">
        <w:rPr>
          <w:lang w:eastAsia="zh-CN"/>
        </w:rPr>
        <w:t xml:space="preserve">help to </w:t>
      </w:r>
      <w:r w:rsidR="00CB22C4">
        <w:rPr>
          <w:lang w:eastAsia="zh-CN"/>
        </w:rPr>
        <w:t xml:space="preserve">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5F0DFC51" w14:textId="3DDB684D" w:rsidR="00CF47E0" w:rsidRDefault="00433F79" w:rsidP="00405564">
      <w:pPr>
        <w:spacing w:after="120"/>
        <w:rPr>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liberals </w:t>
      </w:r>
      <w:r w:rsidR="00343533">
        <w:rPr>
          <w:lang w:eastAsia="zh-CN"/>
        </w:rPr>
        <w:t>talk more about care and fairness considerations, while conservatives emphasiz</w:t>
      </w:r>
      <w:r w:rsidR="00537D17">
        <w:rPr>
          <w:lang w:eastAsia="zh-CN"/>
        </w:rPr>
        <w:t xml:space="preserve">e </w:t>
      </w:r>
      <w:r w:rsidR="00343533">
        <w:rPr>
          <w:lang w:eastAsia="zh-CN"/>
        </w:rPr>
        <w:t>on loyalty considerations</w:t>
      </w:r>
      <w:r w:rsidR="002A713E">
        <w:rPr>
          <w:lang w:eastAsia="zh-CN"/>
        </w:rPr>
        <w:t xml:space="preserve"> </w:t>
      </w:r>
      <w:r w:rsidR="002A713E">
        <w:rPr>
          <w:lang w:eastAsia="zh-CN"/>
        </w:rPr>
        <w:fldChar w:fldCharType="begin"/>
      </w:r>
      <w:r w:rsidR="002A713E">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2A713E">
        <w:rPr>
          <w:lang w:eastAsia="zh-CN"/>
        </w:rPr>
        <w:fldChar w:fldCharType="separate"/>
      </w:r>
      <w:r w:rsidR="002A713E">
        <w:rPr>
          <w:noProof/>
          <w:lang w:eastAsia="zh-CN"/>
        </w:rPr>
        <w:t>(p. 1031)</w:t>
      </w:r>
      <w:r w:rsidR="002A713E">
        <w:rPr>
          <w:lang w:eastAsia="zh-CN"/>
        </w:rPr>
        <w:fldChar w:fldCharType="end"/>
      </w:r>
      <w:r w:rsidR="00343533">
        <w:rPr>
          <w:lang w:eastAsia="zh-CN"/>
        </w:rPr>
        <w:t xml:space="preserve">. </w:t>
      </w:r>
      <w:r w:rsidR="005654F3">
        <w:rPr>
          <w:lang w:eastAsia="zh-CN"/>
        </w:rPr>
        <w:t xml:space="preserve">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during the policy debate</w:t>
      </w:r>
      <w:r w:rsidR="002A713E">
        <w:rPr>
          <w:lang w:eastAsia="zh-CN"/>
        </w:rPr>
        <w:t xml:space="preserve"> </w:t>
      </w:r>
      <w:r w:rsidR="002A713E">
        <w:rPr>
          <w:lang w:eastAsia="zh-CN"/>
        </w:rPr>
        <w:fldChar w:fldCharType="begin"/>
      </w:r>
      <w:r w:rsidR="002A713E">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2A713E">
        <w:rPr>
          <w:lang w:eastAsia="zh-CN"/>
        </w:rPr>
        <w:fldChar w:fldCharType="separate"/>
      </w:r>
      <w:r w:rsidR="002A713E">
        <w:rPr>
          <w:noProof/>
          <w:lang w:eastAsia="zh-CN"/>
        </w:rPr>
        <w:t>(Clifford &amp; Jerit, 2013, p. 660)</w:t>
      </w:r>
      <w:r w:rsidR="002A713E">
        <w:rPr>
          <w:lang w:eastAsia="zh-CN"/>
        </w:rPr>
        <w:fldChar w:fldCharType="end"/>
      </w:r>
      <w:r w:rsidR="00F94224">
        <w:rPr>
          <w:lang w:eastAsia="zh-CN"/>
        </w:rPr>
        <w:t xml:space="preserv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w:t>
      </w:r>
      <w:r w:rsidR="001F28CB">
        <w:rPr>
          <w:lang w:eastAsia="zh-CN"/>
        </w:rPr>
        <w:fldChar w:fldCharType="begin"/>
      </w:r>
      <w:r w:rsidR="001F28CB">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1F28CB">
        <w:rPr>
          <w:lang w:eastAsia="zh-CN"/>
        </w:rPr>
        <w:fldChar w:fldCharType="separate"/>
      </w:r>
      <w:r w:rsidR="001F28CB">
        <w:rPr>
          <w:noProof/>
          <w:lang w:eastAsia="zh-CN"/>
        </w:rPr>
        <w:t>(2013)</w:t>
      </w:r>
      <w:r w:rsidR="001F28CB">
        <w:rPr>
          <w:lang w:eastAsia="zh-CN"/>
        </w:rPr>
        <w:fldChar w:fldCharType="end"/>
      </w:r>
      <w:r w:rsidR="001F28CB">
        <w:rPr>
          <w:lang w:eastAsia="zh-CN"/>
        </w:rPr>
        <w:t xml:space="preserve"> </w:t>
      </w:r>
      <w:r w:rsidR="00F94224">
        <w:rPr>
          <w:lang w:eastAsia="zh-CN"/>
        </w:rPr>
        <w:t>found liberals and conservatives “used distinctive 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lastRenderedPageBreak/>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1F28CB">
        <w:rPr>
          <w:lang w:eastAsia="zh-CN"/>
        </w:rPr>
        <w:t xml:space="preserve">found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r w:rsidR="00CF47E0">
        <w:rPr>
          <w:lang w:eastAsia="zh-CN"/>
        </w:rPr>
        <w:t>I</w:t>
      </w:r>
      <w:r w:rsidR="00CF47E0">
        <w:rPr>
          <w:rFonts w:hint="eastAsia"/>
          <w:lang w:eastAsia="zh-CN"/>
        </w:rPr>
        <w:t>n</w:t>
      </w:r>
      <w:r w:rsidR="00CF47E0">
        <w:rPr>
          <w:lang w:eastAsia="zh-CN"/>
        </w:rPr>
        <w:t xml:space="preserve"> sum, politicians’ moral concerns are traceable as they are embedded in their political attitude expressions. </w:t>
      </w:r>
    </w:p>
    <w:p w14:paraId="7E82DCEB" w14:textId="253D145C" w:rsidR="0084284A" w:rsidRDefault="00CF47E0" w:rsidP="00405564">
      <w:pPr>
        <w:spacing w:after="120"/>
        <w:rPr>
          <w:lang w:eastAsia="zh-CN"/>
        </w:rPr>
      </w:pPr>
      <w:r>
        <w:rPr>
          <w:lang w:eastAsia="zh-CN"/>
        </w:rPr>
        <w:t>There has been rare examination of the divergence when political elites “p</w:t>
      </w:r>
      <w:r w:rsidR="00116376">
        <w:rPr>
          <w:lang w:eastAsia="zh-CN"/>
        </w:rPr>
        <w:t>lay</w:t>
      </w:r>
      <w:r>
        <w:rPr>
          <w:lang w:eastAsia="zh-CN"/>
        </w:rPr>
        <w:t xml:space="preserve"> in facilitating moral reasoning”, while t</w:t>
      </w:r>
      <w:r>
        <w:rPr>
          <w:rFonts w:hint="eastAsia"/>
          <w:lang w:eastAsia="zh-CN"/>
        </w:rPr>
        <w:t>he</w:t>
      </w:r>
      <w:r>
        <w:rPr>
          <w:lang w:eastAsia="zh-CN"/>
        </w:rPr>
        <w:t xml:space="preserve"> difference of m</w:t>
      </w:r>
      <w:r w:rsidR="00405564">
        <w:rPr>
          <w:lang w:eastAsia="zh-CN"/>
        </w:rPr>
        <w:t>oral foundation sensitivit</w:t>
      </w:r>
      <w:r>
        <w:rPr>
          <w:lang w:eastAsia="zh-CN"/>
        </w:rPr>
        <w:t>ies</w:t>
      </w:r>
      <w:r w:rsidR="00405564">
        <w:rPr>
          <w:lang w:eastAsia="zh-CN"/>
        </w:rPr>
        <w:t xml:space="preserve"> has greatly attributed to the polarization of our society, especially for political attitude in a bi-party environment such as the United State</w:t>
      </w:r>
      <w:r w:rsidR="00116376">
        <w:rPr>
          <w:lang w:eastAsia="zh-CN"/>
        </w:rPr>
        <w:t>s</w:t>
      </w:r>
      <w:r w:rsidR="00405564">
        <w:rPr>
          <w:lang w:eastAsia="zh-CN"/>
        </w:rPr>
        <w:t xml:space="preserve"> </w:t>
      </w:r>
      <w:r w:rsidR="00405564">
        <w:rPr>
          <w:lang w:eastAsia="zh-CN"/>
        </w:rPr>
        <w:fldChar w:fldCharType="begin"/>
      </w:r>
      <w:r w:rsidR="00405564">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05564">
        <w:rPr>
          <w:lang w:eastAsia="zh-CN"/>
        </w:rPr>
        <w:fldChar w:fldCharType="separate"/>
      </w:r>
      <w:r w:rsidR="00405564">
        <w:rPr>
          <w:noProof/>
          <w:lang w:eastAsia="zh-CN"/>
        </w:rPr>
        <w:t>(Haidt, 2012; Koleva et al., 2012)</w:t>
      </w:r>
      <w:r w:rsidR="00405564">
        <w:rPr>
          <w:lang w:eastAsia="zh-CN"/>
        </w:rPr>
        <w:fldChar w:fldCharType="end"/>
      </w:r>
      <w:r w:rsidR="00405564">
        <w:rPr>
          <w:lang w:eastAsia="zh-CN"/>
        </w:rPr>
        <w:t xml:space="preserve">. </w:t>
      </w:r>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w:t>
      </w:r>
      <w:r w:rsidR="009F5411">
        <w:rPr>
          <w:lang w:eastAsia="zh-CN"/>
        </w:rPr>
        <w:t>United States</w:t>
      </w:r>
      <w:r w:rsidR="007E299C">
        <w:rPr>
          <w:lang w:eastAsia="zh-CN"/>
        </w:rPr>
        <w:t xml:space="preserve"> electorate </w:t>
      </w:r>
      <w:r w:rsidR="009F5411">
        <w:rPr>
          <w:lang w:eastAsia="zh-CN"/>
        </w:rPr>
        <w:t>of the</w:t>
      </w:r>
      <w:r w:rsidR="007E299C">
        <w:rPr>
          <w:lang w:eastAsia="zh-CN"/>
        </w:rPr>
        <w:t xml:space="preserve"> </w:t>
      </w:r>
      <w:r w:rsidR="00904F1E">
        <w:rPr>
          <w:lang w:eastAsia="zh-CN"/>
        </w:rPr>
        <w:t>televised</w:t>
      </w:r>
      <w:r w:rsidR="007E299C">
        <w:rPr>
          <w:lang w:eastAsia="zh-CN"/>
        </w:rPr>
        <w:t xml:space="preserve"> presidential debates, could the candidates overcome their personal moral foundation sensitivity differences, understand their opponents’ different moral concerns, </w:t>
      </w:r>
      <w:r w:rsidR="009F5411">
        <w:rPr>
          <w:lang w:eastAsia="zh-CN"/>
        </w:rPr>
        <w:t xml:space="preserve">and </w:t>
      </w:r>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EBB8733"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ident</w:t>
      </w:r>
      <w:r w:rsidR="00753E5A">
        <w:rPr>
          <w:lang w:eastAsia="zh-CN"/>
        </w:rPr>
        <w:t>ial</w:t>
      </w:r>
      <w:r>
        <w:rPr>
          <w:lang w:eastAsia="zh-CN"/>
        </w:rPr>
        <w:t xml:space="preserve"> </w:t>
      </w:r>
      <w:r w:rsidR="00876F17">
        <w:rPr>
          <w:lang w:eastAsia="zh-CN"/>
        </w:rPr>
        <w:t>candidate</w:t>
      </w:r>
      <w:r w:rsidR="00753E5A">
        <w:rPr>
          <w:lang w:eastAsia="zh-CN"/>
        </w:rPr>
        <w:t>s</w:t>
      </w:r>
      <w:r w:rsidR="00876F17">
        <w:rPr>
          <w:lang w:eastAsia="zh-CN"/>
        </w:rPr>
        <w:t xml:space="preserve"> facilitat</w:t>
      </w:r>
      <w:r w:rsidR="00753E5A">
        <w:rPr>
          <w:lang w:eastAsia="zh-CN"/>
        </w:rPr>
        <w:t>e</w:t>
      </w:r>
      <w:r w:rsidR="00876F17">
        <w:rPr>
          <w:lang w:eastAsia="zh-CN"/>
        </w:rPr>
        <w:t xml:space="preserve"> moral reasoning during the presidential debates</w:t>
      </w:r>
      <w:r w:rsidR="003552A1">
        <w:rPr>
          <w:lang w:eastAsia="zh-CN"/>
        </w:rPr>
        <w:t>, especially</w:t>
      </w:r>
      <w:r w:rsidR="00876F17">
        <w:rPr>
          <w:lang w:eastAsia="zh-CN"/>
        </w:rPr>
        <w:t xml:space="preserve"> in terms of diverging</w:t>
      </w:r>
      <w:r w:rsidR="00F22516">
        <w:rPr>
          <w:lang w:eastAsia="zh-CN"/>
        </w:rPr>
        <w:t>/converging the moral foundation difference</w:t>
      </w:r>
      <w:r>
        <w:rPr>
          <w:lang w:eastAsia="zh-CN"/>
        </w:rPr>
        <w:t>?</w:t>
      </w:r>
      <w:r w:rsidR="00F22516">
        <w:rPr>
          <w:lang w:eastAsia="zh-CN"/>
        </w:rPr>
        <w:t xml:space="preserve"> </w:t>
      </w:r>
    </w:p>
    <w:p w14:paraId="5D6A5257" w14:textId="09165F4B" w:rsidR="0084284A" w:rsidRDefault="00904F1E" w:rsidP="00904F1E">
      <w:pPr>
        <w:spacing w:after="120"/>
        <w:rPr>
          <w:lang w:eastAsia="zh-CN"/>
        </w:rPr>
      </w:pPr>
      <w:r>
        <w:rPr>
          <w:lang w:eastAsia="zh-CN"/>
        </w:rPr>
        <w:t>According to mediatization theory, unfortunately, the candidates may not want to understand their opponents’ different moral concerns</w:t>
      </w:r>
      <w:r w:rsidR="00405564">
        <w:rPr>
          <w:lang w:eastAsia="zh-CN"/>
        </w:rPr>
        <w:t xml:space="preserve"> or </w:t>
      </w:r>
      <w:r>
        <w:rPr>
          <w:rFonts w:hint="eastAsia"/>
          <w:lang w:eastAsia="zh-CN"/>
        </w:rPr>
        <w:t>deve</w:t>
      </w:r>
      <w:r>
        <w:rPr>
          <w:lang w:eastAsia="zh-CN"/>
        </w:rPr>
        <w:t>lop real discussion</w:t>
      </w:r>
      <w:r w:rsidR="00405564">
        <w:rPr>
          <w:lang w:eastAsia="zh-CN"/>
        </w:rPr>
        <w:t>s</w:t>
      </w:r>
      <w:r>
        <w:rPr>
          <w:lang w:eastAsia="zh-CN"/>
        </w:rPr>
        <w:t xml:space="preserve"> with each other when “facing” tens of millions </w:t>
      </w:r>
      <w:r w:rsidR="001A311B">
        <w:rPr>
          <w:lang w:eastAsia="zh-CN"/>
        </w:rPr>
        <w:t>of the viewers during</w:t>
      </w:r>
      <w:r>
        <w:rPr>
          <w:lang w:eastAsia="zh-CN"/>
        </w:rPr>
        <w:t xml:space="preserve">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5447121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w:t>
      </w:r>
      <w:r w:rsidR="003E6FE9">
        <w:t xml:space="preserve"> the founder of </w:t>
      </w:r>
      <w:r w:rsidR="00DD0588">
        <w:t xml:space="preserve">mediatization theory, </w:t>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xml:space="preserve">. Those </w:t>
      </w:r>
      <w:r w:rsidRPr="003F49F4">
        <w:lastRenderedPageBreak/>
        <w:t>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02CFC97B" w:rsidR="00CD69E0" w:rsidRDefault="000D2333"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but</w:t>
      </w:r>
      <w:r>
        <w:t xml:space="preserve"> a</w:t>
      </w:r>
      <w:r w:rsidRPr="003F49F4">
        <w:t xml:space="preserve">lso shapes how other institutions function. </w:t>
      </w:r>
    </w:p>
    <w:p w14:paraId="48AE0CBF" w14:textId="067C4569" w:rsidR="00800B85" w:rsidRDefault="00AE45C1" w:rsidP="00B14E80">
      <w:pPr>
        <w:rPr>
          <w:lang w:eastAsia="zh-CN"/>
        </w:rPr>
      </w:pPr>
      <w:r>
        <w:rPr>
          <w:lang w:eastAsia="zh-CN"/>
        </w:rPr>
        <w:t xml:space="preserve">How </w:t>
      </w:r>
      <w:r w:rsidR="00C93B68">
        <w:rPr>
          <w:lang w:eastAsia="zh-CN"/>
        </w:rPr>
        <w:t>has p</w:t>
      </w:r>
      <w:r>
        <w:rPr>
          <w:lang w:eastAsia="zh-CN"/>
        </w:rPr>
        <w:t>olitics been mediatized then?</w:t>
      </w:r>
      <w:r w:rsidR="00800B85">
        <w:rPr>
          <w:lang w:eastAsia="zh-CN"/>
        </w:rPr>
        <w:t xml:space="preserve"> First, politicians began to abide by the media logic. </w:t>
      </w:r>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B14E80">
        <w:rPr>
          <w:lang w:eastAsia="zh-CN"/>
        </w:rPr>
        <w:t>m</w:t>
      </w:r>
      <w:r w:rsidR="00E223A0">
        <w:rPr>
          <w:lang w:eastAsia="zh-CN"/>
        </w:rPr>
        <w:t xml:space="preserve">ediatization incentivized political actors “increasing their efforts and skills at political public relations and news management or by adopting and internalizing media logic in their own thinking and </w:t>
      </w:r>
      <w:r w:rsidR="00E223A0" w:rsidRPr="00711112">
        <w:rPr>
          <w:lang w:eastAsia="zh-CN"/>
        </w:rPr>
        <w:t>behavior”</w:t>
      </w:r>
      <w:r w:rsidR="00711112">
        <w:rPr>
          <w:lang w:eastAsia="zh-CN"/>
        </w:rPr>
        <w:fldChar w:fldCharType="begin"/>
      </w:r>
      <w:r w:rsidR="00711112">
        <w:rPr>
          <w:lang w:eastAsia="zh-CN"/>
        </w:rPr>
        <w:instrText xml:space="preserve"> ADDIN EN.CITE &lt;EndNote&gt;&lt;Cite ExcludeAuth="1" ExcludeYear="1"&gt;&lt;Author&gt;Strömbäck&lt;/Author&gt;&lt;Year&gt;2009&lt;/Year&gt;&lt;RecNum&gt;344&lt;/RecNum&gt;&lt;Pages&gt;220&lt;/Pages&gt;&lt;DisplayText&gt;(p. 220)&lt;/DisplayText&gt;&lt;record&gt;&lt;rec-number&gt;344&lt;/rec-number&gt;&lt;foreign-keys&gt;&lt;key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711112">
        <w:rPr>
          <w:lang w:eastAsia="zh-CN"/>
        </w:rPr>
        <w:fldChar w:fldCharType="separate"/>
      </w:r>
      <w:r w:rsidR="00711112">
        <w:rPr>
          <w:noProof/>
          <w:lang w:eastAsia="zh-CN"/>
        </w:rPr>
        <w:t>(p. 220)</w:t>
      </w:r>
      <w:r w:rsidR="00711112">
        <w:rPr>
          <w:lang w:eastAsia="zh-CN"/>
        </w:rPr>
        <w:fldChar w:fldCharType="end"/>
      </w:r>
      <w:r w:rsidR="00E223A0">
        <w:rPr>
          <w:lang w:eastAsia="zh-CN"/>
        </w:rPr>
        <w:t>.</w:t>
      </w:r>
      <w:r w:rsidR="00864C8C">
        <w:rPr>
          <w:lang w:eastAsia="zh-CN"/>
        </w:rPr>
        <w:t xml:space="preserve"> </w:t>
      </w:r>
      <w:proofErr w:type="spellStart"/>
      <w:r w:rsidR="00AF2A02">
        <w:rPr>
          <w:lang w:eastAsia="zh-CN"/>
        </w:rPr>
        <w:t>Mazzoleni</w:t>
      </w:r>
      <w:proofErr w:type="spellEnd"/>
      <w:r w:rsidR="00AF2A02">
        <w:rPr>
          <w:lang w:eastAsia="zh-CN"/>
        </w:rPr>
        <w:t xml:space="preserve"> </w:t>
      </w:r>
      <w:r w:rsidR="00AF2A02">
        <w:rPr>
          <w:lang w:eastAsia="zh-CN"/>
        </w:rPr>
        <w:fldChar w:fldCharType="begin"/>
      </w:r>
      <w:r w:rsidR="00AF2A02">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AF2A02">
        <w:rPr>
          <w:lang w:eastAsia="zh-CN"/>
        </w:rPr>
        <w:fldChar w:fldCharType="separate"/>
      </w:r>
      <w:r w:rsidR="00AF2A02">
        <w:rPr>
          <w:noProof/>
          <w:lang w:eastAsia="zh-CN"/>
        </w:rPr>
        <w:t>(2008)</w:t>
      </w:r>
      <w:r w:rsidR="00AF2A02">
        <w:rPr>
          <w:lang w:eastAsia="zh-CN"/>
        </w:rPr>
        <w:fldChar w:fldCharType="end"/>
      </w:r>
      <w:r w:rsidR="00AF2A02">
        <w:rPr>
          <w:lang w:eastAsia="zh-CN"/>
        </w:rPr>
        <w:t xml:space="preserve"> found that mediatization in politics has put media into the central position of election campaign, and made political actors media-driven. </w:t>
      </w:r>
      <w:r w:rsidR="00800B85">
        <w:rPr>
          <w:lang w:eastAsia="zh-CN"/>
        </w:rPr>
        <w:t xml:space="preserve">Bastien </w:t>
      </w:r>
      <w:r w:rsidR="00800B85">
        <w:rPr>
          <w:lang w:eastAsia="zh-CN"/>
        </w:rPr>
        <w:fldChar w:fldCharType="begin"/>
      </w:r>
      <w:r w:rsidR="00800B85">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800B85">
        <w:rPr>
          <w:lang w:eastAsia="zh-CN"/>
        </w:rPr>
        <w:fldChar w:fldCharType="separate"/>
      </w:r>
      <w:r w:rsidR="00800B85">
        <w:rPr>
          <w:noProof/>
          <w:lang w:eastAsia="zh-CN"/>
        </w:rPr>
        <w:t>(2018)</w:t>
      </w:r>
      <w:r w:rsidR="00800B85">
        <w:rPr>
          <w:lang w:eastAsia="zh-CN"/>
        </w:rPr>
        <w:fldChar w:fldCharType="end"/>
      </w:r>
      <w:r w:rsidR="00800B85">
        <w:rPr>
          <w:lang w:eastAsia="zh-CN"/>
        </w:rPr>
        <w:t xml:space="preserve"> examined the presidential debates in Canada over 40 years (1968-2008) and found that the presidential </w:t>
      </w:r>
      <w:r w:rsidR="00800B85" w:rsidRPr="00283057">
        <w:rPr>
          <w:lang w:eastAsia="zh-CN"/>
        </w:rPr>
        <w:t>debaters incorporated the</w:t>
      </w:r>
      <w:r w:rsidR="00AF2A02" w:rsidRPr="00283057">
        <w:rPr>
          <w:lang w:eastAsia="zh-CN"/>
        </w:rPr>
        <w:t xml:space="preserve"> style of how media cover topics into their own discourse.</w:t>
      </w:r>
    </w:p>
    <w:p w14:paraId="337521D4" w14:textId="687F88A3" w:rsidR="00B14E80" w:rsidRDefault="00AF2A02" w:rsidP="00B14E80">
      <w:pPr>
        <w:rPr>
          <w:lang w:eastAsia="zh-CN"/>
        </w:rPr>
      </w:pPr>
      <w:r>
        <w:rPr>
          <w:lang w:eastAsia="zh-CN"/>
        </w:rPr>
        <w:t xml:space="preserve">Second, political </w:t>
      </w:r>
      <w:r w:rsidR="00864C8C">
        <w:rPr>
          <w:lang w:eastAsia="zh-CN"/>
        </w:rPr>
        <w:t xml:space="preserve">actors’ </w:t>
      </w:r>
      <w:r w:rsidR="00AE45C1">
        <w:rPr>
          <w:lang w:eastAsia="zh-CN"/>
        </w:rPr>
        <w:t>efforts</w:t>
      </w:r>
      <w:r w:rsidR="00864C8C">
        <w:rPr>
          <w:lang w:eastAsia="zh-CN"/>
        </w:rPr>
        <w:t xml:space="preserve"> of adapting media logic</w:t>
      </w:r>
      <w:r w:rsidR="00AE45C1">
        <w:rPr>
          <w:lang w:eastAsia="zh-CN"/>
        </w:rPr>
        <w:t xml:space="preserve"> enable “media-conscious politicians” </w:t>
      </w:r>
      <w:r w:rsidR="00AE45C1">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sidR="00AE45C1">
        <w:rPr>
          <w:lang w:eastAsia="zh-CN"/>
        </w:rPr>
        <w:fldChar w:fldCharType="separate"/>
      </w:r>
      <w:r w:rsidR="00614336">
        <w:rPr>
          <w:noProof/>
          <w:lang w:eastAsia="zh-CN"/>
        </w:rPr>
        <w:t>(Casero-Ripollés, Feenstra, &amp; Tormey, 2016, p. 391)</w:t>
      </w:r>
      <w:r w:rsidR="00AE45C1">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r w:rsidR="00CE3C8B">
        <w:rPr>
          <w:lang w:eastAsia="zh-CN"/>
        </w:rPr>
        <w:t xml:space="preserve"> </w:t>
      </w:r>
      <w:r>
        <w:t>B</w:t>
      </w:r>
      <w:r w:rsidR="00CE3C8B" w:rsidRPr="003F49F4">
        <w:t xml:space="preserve">oth social </w:t>
      </w:r>
      <w:r w:rsidR="00CE3C8B">
        <w:t xml:space="preserve">institutions such as politics </w:t>
      </w:r>
      <w:r w:rsidR="00CE3C8B" w:rsidRPr="003F49F4">
        <w:t xml:space="preserve">and </w:t>
      </w:r>
      <w:r w:rsidR="00CE3C8B">
        <w:t>social actors</w:t>
      </w:r>
      <w:r w:rsidR="00CE3C8B" w:rsidRPr="003F49F4">
        <w:t xml:space="preserve"> need to “seek publicity in order to achieve authority” </w:t>
      </w:r>
      <w:r w:rsidR="00CE3C8B" w:rsidRPr="003F49F4">
        <w:fldChar w:fldCharType="begin"/>
      </w:r>
      <w:r w:rsidR="00CE3C8B">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E3C8B" w:rsidRPr="003F49F4">
        <w:fldChar w:fldCharType="separate"/>
      </w:r>
      <w:r w:rsidR="00CE3C8B">
        <w:rPr>
          <w:noProof/>
        </w:rPr>
        <w:t>(S. P. Hjarvard, 2013, p. 45)</w:t>
      </w:r>
      <w:r w:rsidR="00CE3C8B" w:rsidRPr="003F49F4">
        <w:fldChar w:fldCharType="end"/>
      </w:r>
      <w:r w:rsidR="00CE3C8B">
        <w:t xml:space="preserve">, </w:t>
      </w:r>
      <w:r>
        <w:t xml:space="preserve">while </w:t>
      </w:r>
      <w:r w:rsidR="00CE3C8B">
        <w:t>televised presidential debates</w:t>
      </w:r>
      <w:r w:rsidR="00CE3C8B" w:rsidRPr="003F49F4">
        <w:t xml:space="preserve"> </w:t>
      </w:r>
      <w:r w:rsidR="00CE3C8B">
        <w:t>could serve as a great</w:t>
      </w:r>
      <w:r w:rsidR="00CE3C8B" w:rsidRPr="003F49F4">
        <w:t xml:space="preserve"> </w:t>
      </w:r>
      <w:r w:rsidR="00CE3C8B">
        <w:t>tool</w:t>
      </w:r>
      <w:r w:rsidR="00CE3C8B" w:rsidRPr="003F49F4">
        <w:t xml:space="preserve"> </w:t>
      </w:r>
      <w:r w:rsidR="00CE3C8B">
        <w:t xml:space="preserve">for </w:t>
      </w:r>
      <w:r w:rsidR="00753E5A">
        <w:t>presidential candidate</w:t>
      </w:r>
      <w:r w:rsidR="00CE3C8B">
        <w:t xml:space="preserve">s’ own </w:t>
      </w:r>
      <w:r w:rsidR="00A81954">
        <w:t xml:space="preserve">political </w:t>
      </w:r>
      <w:r w:rsidR="00CE3C8B">
        <w:t>agenda</w:t>
      </w:r>
      <w:r>
        <w:t xml:space="preserve">: </w:t>
      </w:r>
      <w:r w:rsidR="00A81954">
        <w:t xml:space="preserve">allowing them to </w:t>
      </w:r>
      <w:r w:rsidR="00CE3C8B" w:rsidRPr="003F49F4">
        <w:t xml:space="preserve">seize the public’s </w:t>
      </w:r>
      <w:r w:rsidR="00CE3C8B" w:rsidRPr="003F49F4">
        <w:lastRenderedPageBreak/>
        <w:t>attention</w:t>
      </w:r>
      <w:r w:rsidR="00CE3C8B">
        <w:t>,</w:t>
      </w:r>
      <w:r w:rsidR="00CE3C8B" w:rsidRPr="003F49F4">
        <w:t xml:space="preserve"> legitimize their voice</w:t>
      </w:r>
      <w:r w:rsidR="00CE3C8B">
        <w:t>,</w:t>
      </w:r>
      <w:r>
        <w:t xml:space="preserve"> </w:t>
      </w:r>
      <w:r w:rsidR="00CE3C8B" w:rsidRPr="003F49F4">
        <w:t xml:space="preserve">amplify their </w:t>
      </w:r>
      <w:r w:rsidR="00CE3C8B" w:rsidRPr="00A81954">
        <w:t>message</w:t>
      </w:r>
      <w:r w:rsidR="00CE3C8B" w:rsidRPr="00283057">
        <w:t xml:space="preserve">, </w:t>
      </w:r>
      <w:r w:rsidR="00E1728D" w:rsidRPr="00283057">
        <w:t xml:space="preserve">and </w:t>
      </w:r>
      <w:r w:rsidRPr="00283057">
        <w:t>in sum, make</w:t>
      </w:r>
      <w:r w:rsidRPr="00A81954">
        <w:t xml:space="preserve"> efficient</w:t>
      </w:r>
      <w:r>
        <w:t xml:space="preserve"> and fruitful </w:t>
      </w:r>
      <w:r w:rsidR="00CE3C8B" w:rsidRPr="003F49F4">
        <w:t>communica</w:t>
      </w:r>
      <w:r>
        <w:t>tion</w:t>
      </w:r>
      <w:r w:rsidR="00CE3C8B" w:rsidRPr="003F49F4">
        <w:t xml:space="preserve"> with the public</w:t>
      </w:r>
      <w:r w:rsidR="00CE3C8B">
        <w:t>.</w:t>
      </w:r>
    </w:p>
    <w:p w14:paraId="0CE5FB86" w14:textId="4DD5806D" w:rsidR="00F759F4" w:rsidRDefault="00B14E80" w:rsidP="00AC551C">
      <w:pPr>
        <w:ind w:firstLine="0"/>
        <w:rPr>
          <w:lang w:eastAsia="zh-CN"/>
        </w:rPr>
      </w:pPr>
      <w:r>
        <w:rPr>
          <w:lang w:eastAsia="zh-CN"/>
        </w:rPr>
        <w:tab/>
      </w:r>
      <w:proofErr w:type="spellStart"/>
      <w:r w:rsidR="00DC48F8">
        <w:rPr>
          <w:lang w:eastAsia="zh-CN"/>
        </w:rPr>
        <w:t>Hjarvard</w:t>
      </w:r>
      <w:proofErr w:type="spellEnd"/>
      <w:r w:rsidR="00DC48F8">
        <w:rPr>
          <w:lang w:eastAsia="zh-CN"/>
        </w:rPr>
        <w:t xml:space="preserve"> </w:t>
      </w:r>
      <w:r w:rsidR="00DC48F8">
        <w:fldChar w:fldCharType="begin"/>
      </w:r>
      <w:r w:rsidR="00DC48F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48F8">
        <w:fldChar w:fldCharType="separate"/>
      </w:r>
      <w:r w:rsidR="00DC48F8">
        <w:rPr>
          <w:noProof/>
        </w:rPr>
        <w:t>(2013)</w:t>
      </w:r>
      <w:r w:rsidR="00DC48F8">
        <w:fldChar w:fldCharType="end"/>
      </w:r>
      <w:r w:rsidR="00DC48F8">
        <w:t xml:space="preserve"> </w:t>
      </w:r>
      <w:r w:rsidR="00DC48F8">
        <w:rPr>
          <w:lang w:eastAsia="zh-CN"/>
        </w:rPr>
        <w:t xml:space="preserve">summarized the change of political mediatization as </w:t>
      </w:r>
      <w:r w:rsidR="00DC48F8" w:rsidRPr="001232A1">
        <w:rPr>
          <w:highlight w:val="yellow"/>
          <w:lang w:eastAsia="zh-CN"/>
        </w:rPr>
        <w:t>“</w:t>
      </w:r>
      <w:r w:rsidR="00CE3C8B" w:rsidRPr="001232A1">
        <w:rPr>
          <w:highlight w:val="yellow"/>
          <w:lang w:eastAsia="zh-CN"/>
        </w:rPr>
        <w:t>personalization</w:t>
      </w:r>
      <w:r w:rsidR="00DC48F8" w:rsidRPr="001232A1">
        <w:rPr>
          <w:highlight w:val="yellow"/>
          <w:lang w:eastAsia="zh-CN"/>
        </w:rPr>
        <w:t>”</w:t>
      </w:r>
      <w:r w:rsidR="00C1645A" w:rsidRPr="001232A1">
        <w:rPr>
          <w:highlight w:val="yellow"/>
        </w:rPr>
        <w:t xml:space="preserve"> which</w:t>
      </w:r>
      <w:r w:rsidR="00C1645A">
        <w:t xml:space="preserve"> entails that performing public persona became crucial for politicians and politicians “prone to make use of rhetorical pathos than the often logos-driven discussion”</w:t>
      </w:r>
      <w:r w:rsidR="00C1645A" w:rsidRPr="003F49F4">
        <w:fldChar w:fldCharType="begin"/>
      </w:r>
      <w:r w:rsidR="00C1645A">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1645A" w:rsidRPr="003F49F4">
        <w:fldChar w:fldCharType="separate"/>
      </w:r>
      <w:r w:rsidR="00C1645A">
        <w:rPr>
          <w:noProof/>
        </w:rPr>
        <w:t>(p. 69)</w:t>
      </w:r>
      <w:r w:rsidR="00C1645A" w:rsidRPr="003F49F4">
        <w:fldChar w:fldCharType="end"/>
      </w:r>
      <w:r w:rsidR="00C1645A">
        <w:t>, b</w:t>
      </w:r>
      <w:r w:rsidR="00DC48F8">
        <w:t>ecause</w:t>
      </w:r>
      <w:r w:rsidR="00CE3C8B">
        <w:t xml:space="preserve"> </w:t>
      </w:r>
      <w:r w:rsidR="003D74F6" w:rsidRPr="003F49F4">
        <w:t>news media connect political actors to the public and other political actors, increase the visibility of political actors, and alter the performing requirements for the political actors</w:t>
      </w:r>
      <w:r w:rsidR="00CE3C8B">
        <w:t xml:space="preserve">. </w:t>
      </w:r>
      <w:r w:rsidR="00C23D5F">
        <w:rPr>
          <w:rFonts w:hint="eastAsia"/>
          <w:lang w:eastAsia="zh-CN"/>
        </w:rPr>
        <w:t>There</w:t>
      </w:r>
      <w:r w:rsidR="00C23D5F">
        <w:rPr>
          <w:lang w:eastAsia="zh-CN"/>
        </w:rPr>
        <w:t xml:space="preserve"> are</w:t>
      </w:r>
      <w:r w:rsidR="00C1645A">
        <w:rPr>
          <w:lang w:eastAsia="zh-CN"/>
        </w:rPr>
        <w:t xml:space="preserve"> </w:t>
      </w:r>
      <w:r w:rsidR="00C23D5F">
        <w:rPr>
          <w:lang w:eastAsia="zh-CN"/>
        </w:rPr>
        <w:t>findings</w:t>
      </w:r>
      <w:r w:rsidR="00C1645A">
        <w:rPr>
          <w:lang w:eastAsia="zh-CN"/>
        </w:rPr>
        <w:t xml:space="preserve"> </w:t>
      </w:r>
      <w:r w:rsidR="00262733">
        <w:rPr>
          <w:lang w:eastAsia="zh-CN"/>
        </w:rPr>
        <w:t xml:space="preserve">that </w:t>
      </w:r>
      <w:r w:rsidR="00C1645A">
        <w:rPr>
          <w:lang w:eastAsia="zh-CN"/>
        </w:rPr>
        <w:t>manifesting politicians’ personalization</w:t>
      </w:r>
      <w:r w:rsidR="00C23D5F">
        <w:rPr>
          <w:lang w:eastAsia="zh-CN"/>
        </w:rPr>
        <w:t xml:space="preserve"> in presidential debate research</w:t>
      </w:r>
      <w:r w:rsidR="00C1645A">
        <w:rPr>
          <w:lang w:eastAsia="zh-CN"/>
        </w:rPr>
        <w:t xml:space="preserve"> also</w:t>
      </w:r>
      <w:r w:rsidR="00C23D5F" w:rsidRPr="00AC551C">
        <w:rPr>
          <w:lang w:eastAsia="zh-CN"/>
        </w:rPr>
        <w:t>.</w:t>
      </w:r>
      <w:r w:rsidR="00062F9C" w:rsidRPr="00AC551C">
        <w:t xml:space="preserve"> </w:t>
      </w:r>
      <w:r w:rsidR="00D25A76" w:rsidRPr="00AC551C">
        <w:fldChar w:fldCharType="begin"/>
      </w:r>
      <w:r w:rsidR="00C23D5F"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McKinney, Dudash, and Hodgkinson (2003)</w:t>
      </w:r>
      <w:r w:rsidR="00D25A76" w:rsidRPr="00AC551C">
        <w:fldChar w:fldCharType="end"/>
      </w:r>
      <w:r w:rsidR="00D25A76" w:rsidRPr="00AC551C">
        <w:t xml:space="preserve"> found that televised debates function more on the level of image analysis than issue knowledge”</w:t>
      </w:r>
      <w:r w:rsidR="00D25A76"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(p. 57)</w:t>
      </w:r>
      <w:r w:rsidR="00D25A76" w:rsidRPr="00AC551C">
        <w:fldChar w:fldCharType="end"/>
      </w:r>
      <w:r w:rsidR="00D25A76" w:rsidRPr="00AC551C">
        <w:t xml:space="preserve"> and </w:t>
      </w:r>
      <w:r w:rsidR="00701D2C" w:rsidRPr="00AC551C">
        <w:t xml:space="preserve">“meticulous recitation of facts and figures” </w:t>
      </w:r>
      <w:r w:rsidR="00701D2C"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701D2C" w:rsidRPr="00AC551C">
        <w:fldChar w:fldCharType="separate"/>
      </w:r>
      <w:r w:rsidR="00701D2C" w:rsidRPr="00AC551C">
        <w:rPr>
          <w:noProof/>
        </w:rPr>
        <w:t>(p. 57)</w:t>
      </w:r>
      <w:r w:rsidR="00701D2C" w:rsidRPr="00AC551C">
        <w:fldChar w:fldCharType="end"/>
      </w:r>
      <w:r w:rsidR="00701D2C" w:rsidRPr="00AC551C">
        <w:t xml:space="preserve"> may not be a good strategy to support one’s positions in televised debate. </w:t>
      </w:r>
      <w:r w:rsidR="00C23D5F" w:rsidRPr="00AC551C">
        <w:fldChar w:fldCharType="begin"/>
      </w:r>
      <w:r w:rsidR="008D2BA3" w:rsidRPr="00AC551C">
        <w:instrText xml:space="preserve"> ADDIN EN.CITE &lt;EndNote&gt;&lt;Cite AuthorYear="1"&gt;&lt;Author&gt;Lanoue&lt;/Author&gt;&lt;Year&gt;1991&lt;/Year&gt;&lt;RecNum&gt;356&lt;/RecNum&gt;&lt;DisplayText&gt;Lanoue and Schrott (1991)&lt;/DisplayText&gt;&lt;record&gt;&lt;rec-number&gt;356&lt;/rec-number&gt;&lt;foreign-keys&gt;&lt;key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C23D5F" w:rsidRPr="00AC551C">
        <w:fldChar w:fldCharType="separate"/>
      </w:r>
      <w:r w:rsidR="00C23D5F" w:rsidRPr="00AC551C">
        <w:rPr>
          <w:noProof/>
        </w:rPr>
        <w:t>Lanoue and Schrott (1991)</w:t>
      </w:r>
      <w:r w:rsidR="00C23D5F" w:rsidRPr="00AC551C">
        <w:fldChar w:fldCharType="end"/>
      </w:r>
      <w:r w:rsidR="00E57E18" w:rsidRPr="00AC551C">
        <w:t xml:space="preserve"> a</w:t>
      </w:r>
      <w:r w:rsidR="00C23D5F" w:rsidRPr="00AC551C">
        <w:t xml:space="preserve">rgued </w:t>
      </w:r>
      <w:r w:rsidR="00C23D5F">
        <w:t>that “[presidential debate] viewers are far more likely to use debates to gain insight into each candidate’s personality and character…A superior ‘personal’ presentation appears to be more important to voters than accumulation of issue-oriented debating ‘points’</w:t>
      </w:r>
      <w:r w:rsidR="00E57E18">
        <w:t>”</w:t>
      </w:r>
      <w:r w:rsidR="00E57E18">
        <w:fldChar w:fldCharType="begin"/>
      </w:r>
      <w:r w:rsidR="008D2BA3">
        <w:instrText xml:space="preserve"> ADDIN EN.CITE &lt;EndNote&gt;&lt;Cite ExcludeAuth="1" ExcludeYear="1"&gt;&lt;Author&gt;Lanoue&lt;/Author&gt;&lt;Year&gt;1991&lt;/Year&gt;&lt;RecNum&gt;356&lt;/RecNum&gt;&lt;Pages&gt;96&lt;/Pages&gt;&lt;DisplayText&gt;(p. 96)&lt;/DisplayText&gt;&lt;record&gt;&lt;rec-number&gt;356&lt;/rec-number&gt;&lt;foreign-keys&gt;&lt;key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E57E18">
        <w:fldChar w:fldCharType="separate"/>
      </w:r>
      <w:r w:rsidR="00E57E18">
        <w:rPr>
          <w:noProof/>
        </w:rPr>
        <w:t>(p. 96)</w:t>
      </w:r>
      <w:r w:rsidR="00E57E18">
        <w:fldChar w:fldCharType="end"/>
      </w:r>
      <w:r w:rsidR="00E57E18">
        <w:t xml:space="preserve">. </w:t>
      </w:r>
      <w:r w:rsidR="008D2BA3">
        <w:fldChar w:fldCharType="begin"/>
      </w:r>
      <w:r w:rsidR="008D2BA3">
        <w:instrText xml:space="preserve"> ADDIN EN.CITE &lt;EndNote&gt;&lt;Cite AuthorYear="1"&gt;&lt;Author&gt;Levasseur&lt;/Author&gt;&lt;Year&gt;1996&lt;/Year&gt;&lt;RecNum&gt;355&lt;/RecNum&gt;&lt;DisplayText&gt;Levasseur and Dean (1996)&lt;/DisplayText&gt;&lt;record&gt;&lt;rec-number&gt;355&lt;/rec-number&gt;&lt;foreign-keys&gt;&lt;key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Levasseur and Dean (1996)</w:t>
      </w:r>
      <w:r w:rsidR="008D2BA3">
        <w:fldChar w:fldCharType="end"/>
      </w:r>
      <w:r w:rsidR="008D2BA3">
        <w:t xml:space="preserve"> found “ higher rates of factual evidence can lower a [president] candidate’s perceived effectiveness in a [presidential] debate”</w:t>
      </w:r>
      <w:r w:rsidR="008D2BA3">
        <w:fldChar w:fldCharType="begin"/>
      </w:r>
      <w:r w:rsidR="008D2BA3">
        <w:instrText xml:space="preserve"> ADDIN EN.CITE &lt;EndNote&gt;&lt;Cite ExcludeAuth="1" ExcludeYear="1"&gt;&lt;Author&gt;Levasseur&lt;/Author&gt;&lt;Year&gt;1996&lt;/Year&gt;&lt;RecNum&gt;355&lt;/RecNum&gt;&lt;Pages&gt;140&lt;/Pages&gt;&lt;DisplayText&gt;(p. 140)&lt;/DisplayText&gt;&lt;record&gt;&lt;rec-number&gt;355&lt;/rec-number&gt;&lt;foreign-keys&gt;&lt;key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(p. 140)</w:t>
      </w:r>
      <w:r w:rsidR="008D2BA3">
        <w:fldChar w:fldCharType="end"/>
      </w:r>
      <w:r w:rsidR="008D2BA3">
        <w:t xml:space="preserve">. </w:t>
      </w:r>
      <w:r w:rsidR="005F77B2">
        <w:t xml:space="preserve">Drawing upon </w:t>
      </w:r>
      <w:r w:rsidR="005F77B2" w:rsidRPr="003F49F4">
        <w:t xml:space="preserve">Goffman’s </w:t>
      </w:r>
      <w:r w:rsidR="005F77B2">
        <w:fldChar w:fldCharType="begin"/>
      </w:r>
      <w:r w:rsidR="005F77B2">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5F77B2">
        <w:fldChar w:fldCharType="separate"/>
      </w:r>
      <w:r w:rsidR="005F77B2">
        <w:rPr>
          <w:noProof/>
        </w:rPr>
        <w:t>(1973)</w:t>
      </w:r>
      <w:r w:rsidR="005F77B2">
        <w:fldChar w:fldCharType="end"/>
      </w:r>
      <w:r w:rsidR="005F77B2">
        <w:t xml:space="preserve"> </w:t>
      </w:r>
      <w:r w:rsidR="005F77B2" w:rsidRPr="003F49F4">
        <w:t>theater model of social interaction</w:t>
      </w:r>
      <w:r w:rsidR="005F77B2">
        <w:t xml:space="preserve">, </w:t>
      </w:r>
      <w:proofErr w:type="spellStart"/>
      <w:r w:rsidR="005F77B2">
        <w:t>Hjarvard</w:t>
      </w:r>
      <w:proofErr w:type="spellEnd"/>
      <w:r w:rsidR="005F77B2">
        <w:t xml:space="preserve"> </w:t>
      </w:r>
      <w:r w:rsidR="005F77B2">
        <w:fldChar w:fldCharType="begin"/>
      </w:r>
      <w:r w:rsidR="005F77B2">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5F77B2">
        <w:fldChar w:fldCharType="separate"/>
      </w:r>
      <w:r w:rsidR="005F77B2">
        <w:rPr>
          <w:noProof/>
        </w:rPr>
        <w:t>(2013)</w:t>
      </w:r>
      <w:r w:rsidR="005F77B2">
        <w:fldChar w:fldCharType="end"/>
      </w:r>
      <w:r w:rsidR="005F77B2">
        <w:t xml:space="preserve"> </w:t>
      </w:r>
      <w:r w:rsidR="00DC26D1">
        <w:rPr>
          <w:lang w:eastAsia="zh-CN"/>
        </w:rPr>
        <w:t xml:space="preserve">further explained the mechanism of </w:t>
      </w:r>
      <w:r w:rsidR="00F759F4">
        <w:rPr>
          <w:lang w:eastAsia="zh-CN"/>
        </w:rPr>
        <w:t xml:space="preserve">political personalization. </w:t>
      </w:r>
    </w:p>
    <w:p w14:paraId="49DC6A6B" w14:textId="2CF52F04" w:rsidR="00F759F4" w:rsidRDefault="00062F9C" w:rsidP="00F759F4">
      <w:r w:rsidRPr="003F49F4">
        <w:t xml:space="preserve">Goffman’s </w:t>
      </w:r>
      <w:r>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fldChar w:fldCharType="separate"/>
      </w:r>
      <w:r w:rsidR="00614336">
        <w:rPr>
          <w:noProof/>
        </w:rPr>
        <w:t>(1973)</w:t>
      </w:r>
      <w:r>
        <w:fldChar w:fldCharType="end"/>
      </w:r>
      <w:r>
        <w:t xml:space="preserve"> </w:t>
      </w:r>
      <w:r w:rsidRPr="003F49F4">
        <w:t xml:space="preserve">theater model of social interaction states that social interaction is governed by role-playing and differentiates social actors’ performances as “backstage” </w:t>
      </w:r>
      <w:r w:rsidR="000C0942">
        <w:t xml:space="preserve">and </w:t>
      </w:r>
      <w:r w:rsidR="000C0942" w:rsidRPr="003F49F4">
        <w:t>“front stage”</w:t>
      </w:r>
      <w:r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Pr="003F49F4">
        <w:t>politicians</w:t>
      </w:r>
      <w:r>
        <w:t>’</w:t>
      </w:r>
      <w:r w:rsidRPr="003F49F4">
        <w:t xml:space="preserve"> “front stage” performances, such as </w:t>
      </w:r>
      <w:r w:rsidR="00222748">
        <w:t>televised presidential debate</w:t>
      </w:r>
      <w:r w:rsidRPr="003F49F4">
        <w:t xml:space="preserve">, is dominated by </w:t>
      </w:r>
      <w:r w:rsidRPr="003F49F4">
        <w:lastRenderedPageBreak/>
        <w:t>media logic –</w:t>
      </w:r>
      <w:r w:rsidR="00222748">
        <w:t xml:space="preserve"> </w:t>
      </w:r>
      <w:r w:rsidRPr="003F49F4">
        <w:t>carefully scripted remarks and well-planned gestures in front of the camera and the public</w:t>
      </w:r>
      <w:r w:rsidR="000C0942">
        <w:t xml:space="preserve">. </w:t>
      </w:r>
      <w:r w:rsidR="00F759F4">
        <w:t>In “front stage” performances, h</w:t>
      </w:r>
      <w:r w:rsidR="00F759F4" w:rsidRPr="003F49F4">
        <w:t xml:space="preserve">euristic cues, </w:t>
      </w:r>
      <w:r w:rsidR="00F759F4">
        <w:t xml:space="preserve">such as emotion appeals, and </w:t>
      </w:r>
      <w:r w:rsidR="00F759F4" w:rsidRPr="003F49F4">
        <w:t xml:space="preserve">the attractiveness of the politician </w:t>
      </w:r>
      <w:r w:rsidR="00F759F4">
        <w:t>could</w:t>
      </w:r>
      <w:r w:rsidR="00F759F4" w:rsidRPr="003F49F4">
        <w:t xml:space="preserve"> be much more persuasive than the quality of his/her political arguments</w:t>
      </w:r>
      <w:r w:rsidR="00F759F4">
        <w:t xml:space="preserve">, which would incentivize </w:t>
      </w:r>
      <w:r w:rsidR="00753E5A">
        <w:t>presidential candidate</w:t>
      </w:r>
      <w:r w:rsidR="00F759F4">
        <w:t>s focusing more on their images rather than issues.</w:t>
      </w:r>
    </w:p>
    <w:p w14:paraId="200D1430" w14:textId="12ACBC2D" w:rsidR="000C0942" w:rsidRDefault="00B14E80" w:rsidP="00CE3C8B">
      <w:r>
        <w:t>Therefore, from a</w:t>
      </w:r>
      <w:r w:rsidR="00E96A8D">
        <w:t xml:space="preserve"> presidential</w:t>
      </w:r>
      <w:r>
        <w:t xml:space="preserve"> debater’s perspective </w:t>
      </w:r>
      <w:r w:rsidR="00E96A8D">
        <w:t>the</w:t>
      </w:r>
      <w:r>
        <w:t xml:space="preserve"> debates may mainly about </w:t>
      </w:r>
      <w:r w:rsidR="00E96A8D">
        <w:t xml:space="preserve">seeking publicity in order to achieve authority by </w:t>
      </w:r>
      <w:r>
        <w:t>building each candidate’s own personal image</w:t>
      </w:r>
      <w:r w:rsidR="00E96A8D">
        <w:t xml:space="preserve">. </w:t>
      </w:r>
      <w:r>
        <w:t>The presidential debaters may lack of intentions to either understand the public’s different moral concerns or develop a real discussion with their opponent</w:t>
      </w:r>
      <w:r>
        <w:rPr>
          <w:rFonts w:hint="eastAsia"/>
          <w:lang w:eastAsia="zh-CN"/>
        </w:rPr>
        <w:t>s</w:t>
      </w:r>
      <w:r w:rsidR="004F1E28">
        <w:rPr>
          <w:lang w:eastAsia="zh-CN"/>
        </w:rPr>
        <w:t xml:space="preserve">, and </w:t>
      </w:r>
      <w:r w:rsidR="004F1E28">
        <w:t>accordingly,</w:t>
      </w:r>
      <w:r w:rsidR="00E96A8D">
        <w:t xml:space="preserve"> increasingly</w:t>
      </w:r>
      <w:r w:rsidR="004F1E28">
        <w:t xml:space="preserve"> focus</w:t>
      </w:r>
      <w:r w:rsidR="00E96A8D">
        <w:t>ed</w:t>
      </w:r>
      <w:r w:rsidR="004F1E28">
        <w:t xml:space="preserve"> on their own sensitive moral concerns. </w:t>
      </w:r>
      <w:r w:rsidR="006468EE">
        <w:t>Thus, w</w:t>
      </w:r>
      <w:r w:rsidR="00463307">
        <w:t xml:space="preserve">e propose following </w:t>
      </w:r>
      <w:r w:rsidR="00BD66BD">
        <w:t>hyp</w:t>
      </w:r>
      <w:r w:rsidR="00BD66BD">
        <w:rPr>
          <w:rFonts w:hint="eastAsia"/>
          <w:lang w:eastAsia="zh-CN"/>
        </w:rPr>
        <w:t>oth</w:t>
      </w:r>
      <w:r w:rsidR="00BD66BD">
        <w:rPr>
          <w:lang w:eastAsia="zh-CN"/>
        </w:rPr>
        <w:t>eses: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4BAAC331" w:rsidR="00F00A98" w:rsidRDefault="00F00A98" w:rsidP="000C0942">
      <w:r>
        <w:t>H1: The moral foundations divergence</w:t>
      </w:r>
      <w:r w:rsidR="00D75B0B">
        <w:t xml:space="preserve"> in presidential debates between Republican </w:t>
      </w:r>
      <w:r w:rsidR="00753E5A">
        <w:t>presidential candidate</w:t>
      </w:r>
      <w:r w:rsidR="00D75B0B">
        <w:t xml:space="preserve">s (representing conservatives) and Democrats </w:t>
      </w:r>
      <w:r w:rsidR="00753E5A">
        <w:t>presidential candidate</w:t>
      </w:r>
      <w:r w:rsidR="00D75B0B">
        <w:t>s (representing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4236A48A" w:rsidR="00F00A98" w:rsidRDefault="00F00A98" w:rsidP="00F40BE1">
      <w:r>
        <w:t xml:space="preserve">H2: </w:t>
      </w:r>
      <w:r w:rsidR="00F40BE1">
        <w:t>Democrats</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2F0E8E1D" w:rsidR="00BF187C" w:rsidRDefault="00BF187C" w:rsidP="000C0942">
      <w:pPr>
        <w:rPr>
          <w:lang w:eastAsia="zh-CN"/>
        </w:rPr>
      </w:pPr>
      <w:r>
        <w:t>H3:</w:t>
      </w:r>
      <w:r w:rsidR="00E20B20">
        <w:t xml:space="preserve"> Comparing with Democrats,</w:t>
      </w:r>
      <w:r w:rsidR="00F40BE1">
        <w:t xml:space="preserve"> Republican candidates </w:t>
      </w:r>
      <w:r w:rsidR="00BA5734">
        <w:t xml:space="preserve">have increasingly focus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6B241238"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full </w:t>
      </w:r>
      <w:r w:rsidRPr="001232A1">
        <w:rPr>
          <w:highlight w:val="yellow"/>
        </w:rPr>
        <w:t>speech</w:t>
      </w:r>
      <w:r>
        <w:t xml:space="preserve"> in</w:t>
      </w:r>
      <w:r w:rsidR="007D421B">
        <w:t xml:space="preserve"> 33 televised</w:t>
      </w:r>
      <w:r>
        <w:t xml:space="preserve"> presidential debates</w:t>
      </w:r>
      <w:r w:rsidR="007D421B">
        <w:t xml:space="preserve"> of 12 presidential elections</w:t>
      </w:r>
      <w:r>
        <w:t xml:space="preserve"> (19</w:t>
      </w:r>
      <w:r w:rsidR="007D421B">
        <w:t>60</w:t>
      </w:r>
      <w:r>
        <w:t xml:space="preserve">-2016).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w:t>
      </w:r>
      <w:r w:rsidR="005A4C38">
        <w:lastRenderedPageBreak/>
        <w:t xml:space="preserve">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the five kinds of moral load embedded each </w:t>
      </w:r>
      <w:r w:rsidR="00753E5A">
        <w:t>presidential candidate</w:t>
      </w:r>
      <w:r w:rsidR="008725C2">
        <w:t xml:space="preserv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4F796C9A" w:rsidR="00490A28" w:rsidRDefault="00AC4028" w:rsidP="00490A28">
      <w:pPr>
        <w:spacing w:after="120"/>
        <w:rPr>
          <w:lang w:eastAsia="zh-CN"/>
        </w:rPr>
      </w:pPr>
      <w:r>
        <w:rPr>
          <w:lang w:eastAsia="zh-CN"/>
        </w:rPr>
        <w:t xml:space="preserve">The </w:t>
      </w:r>
      <w:r w:rsidR="00904F1E">
        <w:rPr>
          <w:lang w:eastAsia="zh-CN"/>
        </w:rPr>
        <w:t>first televised presidential debate was held in 1960 and resumed in 1976, since when both Republican candidate (</w:t>
      </w:r>
      <w:r w:rsidR="00077548" w:rsidRPr="001232A1">
        <w:rPr>
          <w:highlight w:val="yellow"/>
          <w:lang w:eastAsia="zh-CN"/>
        </w:rPr>
        <w:t>relative</w:t>
      </w:r>
      <w:ins w:id="15" w:author="Hu, Lingshu (MU-Student)" w:date="2020-11-04T23:58:00Z">
        <w:r w:rsidR="00EE00E6">
          <w:rPr>
            <w:highlight w:val="yellow"/>
            <w:lang w:eastAsia="zh-CN"/>
          </w:rPr>
          <w:t>ly</w:t>
        </w:r>
      </w:ins>
      <w:r w:rsidR="00077548" w:rsidRPr="001232A1">
        <w:rPr>
          <w:highlight w:val="yellow"/>
          <w:lang w:eastAsia="zh-CN"/>
        </w:rPr>
        <w:t xml:space="preserve"> </w:t>
      </w:r>
      <w:r w:rsidR="00904F1E" w:rsidRPr="001232A1">
        <w:rPr>
          <w:highlight w:val="yellow"/>
          <w:lang w:eastAsia="zh-CN"/>
        </w:rPr>
        <w:t>conservative</w:t>
      </w:r>
      <w:r w:rsidR="00904F1E">
        <w:rPr>
          <w:lang w:eastAsia="zh-CN"/>
        </w:rPr>
        <w:t>) and Democrats candidate (</w:t>
      </w:r>
      <w:r w:rsidR="00077548" w:rsidRPr="001232A1">
        <w:rPr>
          <w:highlight w:val="yellow"/>
          <w:lang w:eastAsia="zh-CN"/>
        </w:rPr>
        <w:t>relative</w:t>
      </w:r>
      <w:ins w:id="16" w:author="Hu, Lingshu (MU-Student)" w:date="2020-11-04T23:58:00Z">
        <w:r w:rsidR="00EE00E6">
          <w:rPr>
            <w:highlight w:val="yellow"/>
            <w:lang w:eastAsia="zh-CN"/>
          </w:rPr>
          <w:t>ly</w:t>
        </w:r>
      </w:ins>
      <w:r w:rsidR="00077548" w:rsidRPr="001232A1">
        <w:rPr>
          <w:highlight w:val="yellow"/>
          <w:lang w:eastAsia="zh-CN"/>
        </w:rPr>
        <w:t xml:space="preserve"> </w:t>
      </w:r>
      <w:r w:rsidR="00904F1E" w:rsidRPr="001232A1">
        <w:rPr>
          <w:highlight w:val="yellow"/>
          <w:lang w:eastAsia="zh-CN"/>
        </w:rPr>
        <w:t>liberal</w:t>
      </w:r>
      <w:r w:rsidR="00904F1E">
        <w:rPr>
          <w:lang w:eastAsia="zh-CN"/>
        </w:rPr>
        <w:t xml:space="preserve">) began to debate in every election year. </w:t>
      </w:r>
      <w:r w:rsidR="00077548">
        <w:rPr>
          <w:lang w:eastAsia="zh-CN"/>
        </w:rPr>
        <w:t>There are</w:t>
      </w:r>
      <w:r w:rsidR="008A2DA3">
        <w:rPr>
          <w:lang w:eastAsia="zh-CN"/>
        </w:rPr>
        <w:t xml:space="preserve"> </w:t>
      </w:r>
      <w:proofErr w:type="gramStart"/>
      <w:r w:rsidR="008A2DA3">
        <w:rPr>
          <w:lang w:eastAsia="zh-CN"/>
        </w:rPr>
        <w:t>1</w:t>
      </w:r>
      <w:r w:rsidR="00077548">
        <w:rPr>
          <w:lang w:eastAsia="zh-CN"/>
        </w:rPr>
        <w:t xml:space="preserve">2 </w:t>
      </w:r>
      <w:r w:rsidR="008A2DA3">
        <w:rPr>
          <w:lang w:eastAsia="zh-CN"/>
        </w:rPr>
        <w:t xml:space="preserve"> series</w:t>
      </w:r>
      <w:proofErr w:type="gramEnd"/>
      <w:r w:rsidR="008A2DA3">
        <w:rPr>
          <w:lang w:eastAsia="zh-CN"/>
        </w:rPr>
        <w:t xml:space="preserve"> presidential debates</w:t>
      </w:r>
      <w:r w:rsidR="006B4A08">
        <w:rPr>
          <w:lang w:eastAsia="zh-CN"/>
        </w:rPr>
        <w:t xml:space="preserve"> between 1960 to 2016 and 33 debates in total</w:t>
      </w:r>
      <w:r w:rsidR="00490A28">
        <w:rPr>
          <w:lang w:eastAsia="zh-CN"/>
        </w:rPr>
        <w:t xml:space="preserve">. The </w:t>
      </w:r>
      <w:r w:rsidR="00490A28">
        <w:rPr>
          <w:rFonts w:hint="eastAsia"/>
          <w:lang w:eastAsia="zh-CN"/>
        </w:rPr>
        <w:t>number</w:t>
      </w:r>
      <w:r w:rsidR="00490A28">
        <w:rPr>
          <w:lang w:eastAsia="zh-CN"/>
        </w:rPr>
        <w:t xml:space="preserve"> of debates in each series varies from 1 to 3. The unit of analysis is </w:t>
      </w:r>
      <w:r w:rsidR="00490A28" w:rsidRPr="001232A1">
        <w:rPr>
          <w:highlight w:val="yellow"/>
          <w:lang w:eastAsia="zh-CN"/>
        </w:rPr>
        <w:t>each candidate</w:t>
      </w:r>
      <w:r w:rsidR="006B4A08" w:rsidRPr="001232A1">
        <w:rPr>
          <w:highlight w:val="yellow"/>
          <w:lang w:eastAsia="zh-CN"/>
        </w:rPr>
        <w:t>’s full speech</w:t>
      </w:r>
      <w:r w:rsidR="00490A28" w:rsidRPr="001232A1">
        <w:rPr>
          <w:highlight w:val="yellow"/>
          <w:lang w:eastAsia="zh-CN"/>
        </w:rPr>
        <w:t xml:space="preserve"> in each debate.</w:t>
      </w:r>
      <w:r w:rsidR="00490A28">
        <w:rPr>
          <w:lang w:eastAsia="zh-CN"/>
        </w:rPr>
        <w:t xml:space="preserve"> The full transcript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375CF710"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 xml:space="preserve">epresentations which has been develop for decades to help computer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 xml:space="preserve">computer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 xml:space="preserve">. </w:t>
      </w:r>
    </w:p>
    <w:p w14:paraId="384FAB0E" w14:textId="133DCE8E" w:rsidR="00F80C91" w:rsidRDefault="00AB5CCC" w:rsidP="00524461">
      <w:pPr>
        <w:spacing w:after="120"/>
        <w:rPr>
          <w:lang w:eastAsia="zh-CN"/>
        </w:rPr>
      </w:pPr>
      <w:commentRangeStart w:id="17"/>
      <w:r>
        <w:rPr>
          <w:lang w:eastAsia="zh-CN"/>
        </w:rPr>
        <w:lastRenderedPageBreak/>
        <w:t>On the other hand</w:t>
      </w:r>
      <w:commentRangeEnd w:id="17"/>
      <w:r w:rsidR="0006793A">
        <w:rPr>
          <w:rStyle w:val="CommentReference"/>
        </w:rPr>
        <w:commentReference w:id="17"/>
      </w:r>
      <w:r>
        <w:rPr>
          <w:lang w:eastAsia="zh-CN"/>
        </w:rPr>
        <w:t>,</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to care moral foundation)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word count method faces two major challenges: the variety of context and </w:t>
      </w:r>
      <w:r w:rsidR="00524461" w:rsidRPr="00524461">
        <w:rPr>
          <w:lang w:eastAsia="zh-CN"/>
        </w:rPr>
        <w:t>the dynamic of language</w:t>
      </w:r>
      <w:r w:rsidR="00AA6BF5">
        <w:rPr>
          <w:lang w:eastAsia="zh-CN"/>
        </w:rPr>
        <w:t xml:space="preserve">, because it is impossible for any </w:t>
      </w:r>
      <w:r w:rsidR="00524461">
        <w:rPr>
          <w:lang w:eastAsia="zh-CN"/>
        </w:rPr>
        <w:t xml:space="preserve">dictionary </w:t>
      </w:r>
      <w:r w:rsidR="00EA0EDC">
        <w:rPr>
          <w:lang w:eastAsia="zh-CN"/>
        </w:rPr>
        <w:t xml:space="preserve">fully </w:t>
      </w:r>
      <w:r w:rsidR="00524461">
        <w:rPr>
          <w:rFonts w:hint="eastAsia"/>
          <w:lang w:eastAsia="zh-CN"/>
        </w:rPr>
        <w:t>cover</w:t>
      </w:r>
      <w:r w:rsidR="00AA6BF5">
        <w:rPr>
          <w:lang w:eastAsia="zh-CN"/>
        </w:rPr>
        <w:t>ing</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 of the dictionary word </w:t>
      </w:r>
      <w:r w:rsidR="00F80C91">
        <w:rPr>
          <w:lang w:eastAsia="zh-CN"/>
        </w:rPr>
        <w:t xml:space="preserve">(seed word)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2D1FD4C0"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87EC2" w:rsidRPr="00D87EC2">
        <w:rPr>
          <w:lang w:eastAsia="zh-CN"/>
        </w:rPr>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are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41BD30A8" w:rsidR="00722E76" w:rsidRDefault="00CC3D25" w:rsidP="00524461">
      <w:pPr>
        <w:spacing w:after="120"/>
        <w:rPr>
          <w:lang w:eastAsia="zh-CN"/>
        </w:rPr>
      </w:pPr>
      <w:r>
        <w:rPr>
          <w:lang w:eastAsia="zh-CN"/>
        </w:rPr>
        <w:t xml:space="preserve">There is no doubt that each series of president debate </w:t>
      </w:r>
      <w:r>
        <w:rPr>
          <w:lang w:eastAsia="zh-CN"/>
        </w:rPr>
        <w:softHyphen/>
        <w:t xml:space="preserve">– election </w:t>
      </w:r>
      <w:r>
        <w:rPr>
          <w:lang w:eastAsia="zh-CN"/>
        </w:rPr>
        <w:softHyphen/>
        <w:t xml:space="preserve">has different 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176EDB">
        <w:rPr>
          <w:lang w:eastAsia="zh-CN"/>
        </w:rPr>
        <w:t xml:space="preserve">50 </w:t>
      </w:r>
      <w:r>
        <w:rPr>
          <w:lang w:eastAsia="zh-CN"/>
        </w:rPr>
        <w:t>years (19</w:t>
      </w:r>
      <w:r w:rsidR="00176EDB">
        <w:rPr>
          <w:lang w:eastAsia="zh-CN"/>
        </w:rPr>
        <w:t>60-2</w:t>
      </w:r>
      <w:r>
        <w:rPr>
          <w:lang w:eastAsia="zh-CN"/>
        </w:rPr>
        <w:t>016). T</w:t>
      </w:r>
      <w:r>
        <w:rPr>
          <w:rFonts w:hint="eastAsia"/>
          <w:lang w:eastAsia="zh-CN"/>
        </w:rPr>
        <w:t>herefor</w:t>
      </w:r>
      <w:r>
        <w:rPr>
          <w:lang w:eastAsia="zh-CN"/>
        </w:rPr>
        <w:t>e, this study adopted DDR and expanded the number of seed word to 12</w:t>
      </w:r>
      <w:r w:rsidR="00932237">
        <w:rPr>
          <w:lang w:eastAsia="zh-CN"/>
        </w:rPr>
        <w:t xml:space="preserve"> </w:t>
      </w:r>
      <w:r w:rsidR="00932237" w:rsidRPr="001232A1">
        <w:rPr>
          <w:highlight w:val="yellow"/>
          <w:lang w:eastAsia="zh-CN"/>
        </w:rPr>
        <w:t>(listed in Table 1)</w:t>
      </w:r>
      <w:r>
        <w:rPr>
          <w:lang w:eastAsia="zh-CN"/>
        </w:rPr>
        <w:t xml:space="preserve"> in each moral foundation in order to </w:t>
      </w:r>
      <w:r w:rsidRPr="001232A1">
        <w:rPr>
          <w:highlight w:val="yellow"/>
          <w:lang w:eastAsia="zh-CN"/>
        </w:rPr>
        <w:t xml:space="preserve">better </w:t>
      </w:r>
      <w:r w:rsidR="00176EDB" w:rsidRPr="001232A1">
        <w:rPr>
          <w:highlight w:val="yellow"/>
          <w:lang w:eastAsia="zh-CN"/>
        </w:rPr>
        <w:t>manage</w:t>
      </w:r>
      <w:r w:rsidR="00176EDB">
        <w:rPr>
          <w:lang w:eastAsia="zh-CN"/>
        </w:rPr>
        <w:t xml:space="preserve"> </w:t>
      </w:r>
      <w:r w:rsidR="002A2850">
        <w:rPr>
          <w:lang w:eastAsia="zh-CN"/>
        </w:rPr>
        <w:t xml:space="preserve">the change </w:t>
      </w:r>
      <w:del w:id="18" w:author="Hu, Lingshu (MU-Student)" w:date="2020-11-05T00:29:00Z">
        <w:r w:rsidR="002A2850" w:rsidDel="004C7F25">
          <w:rPr>
            <w:lang w:eastAsia="zh-CN"/>
          </w:rPr>
          <w:delText>brough</w:delText>
        </w:r>
      </w:del>
      <w:ins w:id="19" w:author="Hu, Lingshu (MU-Student)" w:date="2020-11-05T00:29:00Z">
        <w:r w:rsidR="004C7F25">
          <w:rPr>
            <w:lang w:eastAsia="zh-CN"/>
          </w:rPr>
          <w:t>brought</w:t>
        </w:r>
      </w:ins>
      <w:r w:rsidR="002A2850">
        <w:rPr>
          <w:lang w:eastAsia="zh-CN"/>
        </w:rPr>
        <w:t xml:space="preserve"> by time. The seed words were randomly selected from MFD and listed in Table 1. </w:t>
      </w:r>
      <w:del w:id="20" w:author="Hu, Lingshu (MU-Student)" w:date="2020-11-05T00:50:00Z">
        <w:r w:rsidR="002A2850" w:rsidDel="005F79C2">
          <w:rPr>
            <w:lang w:eastAsia="zh-CN"/>
          </w:rPr>
          <w:delText xml:space="preserve">And </w:delText>
        </w:r>
      </w:del>
      <w:ins w:id="21" w:author="Hu, Lingshu (MU-Student)" w:date="2020-11-05T00:50:00Z">
        <w:r w:rsidR="005F79C2">
          <w:rPr>
            <w:lang w:eastAsia="zh-CN"/>
          </w:rPr>
          <w:t xml:space="preserve">The vector representation of each word was </w:t>
        </w:r>
        <w:r w:rsidR="005F79C2">
          <w:rPr>
            <w:lang w:eastAsia="zh-CN"/>
          </w:rPr>
          <w:lastRenderedPageBreak/>
          <w:t>generated by Word2Vec</w:t>
        </w:r>
      </w:ins>
      <w:ins w:id="22" w:author="Hu, Lingshu (MU-Student)" w:date="2020-11-05T00:51:00Z">
        <w:r w:rsidR="005F79C2">
          <w:rPr>
            <w:lang w:eastAsia="zh-CN"/>
          </w:rPr>
          <w:t xml:space="preserve">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ins>
      <w:ins w:id="23" w:author="Hu, Lingshu (MU-Student)" w:date="2020-11-05T00:50:00Z">
        <w:r w:rsidR="005F79C2">
          <w:rPr>
            <w:lang w:eastAsia="zh-CN"/>
          </w:rPr>
          <w:t xml:space="preserve"> </w:t>
        </w:r>
      </w:ins>
      <w:ins w:id="24" w:author="Hu, Lingshu (MU-Student)" w:date="2020-11-05T00:51:00Z">
        <w:r w:rsidR="005F79C2">
          <w:rPr>
            <w:lang w:eastAsia="zh-CN"/>
          </w:rPr>
          <w:t xml:space="preserve">with </w:t>
        </w:r>
      </w:ins>
      <w:r w:rsidR="002A2850">
        <w:rPr>
          <w:lang w:eastAsia="zh-CN"/>
        </w:rPr>
        <w:t>Google New corpus</w:t>
      </w:r>
      <w:del w:id="25" w:author="Hu, Lingshu (MU-Student)" w:date="2020-11-05T00:51:00Z">
        <w:r w:rsidR="002A2850" w:rsidDel="005F79C2">
          <w:rPr>
            <w:lang w:eastAsia="zh-CN"/>
          </w:rPr>
          <w:delText xml:space="preserve"> was adopted for vectorization of each word</w:delText>
        </w:r>
      </w:del>
      <w:r w:rsidR="002A2850">
        <w:rPr>
          <w:lang w:eastAsia="zh-CN"/>
        </w:rPr>
        <w:t>.</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34671BC1" w:rsidR="00000A3B" w:rsidRDefault="00000A3B" w:rsidP="00000A3B">
      <w:pPr>
        <w:widowControl/>
      </w:pPr>
      <w:r>
        <w:t xml:space="preserve">First, we analyzed how Democrats generally differ from Republicans in </w:t>
      </w:r>
      <w:ins w:id="26" w:author="Hu, Lingshu (MU-Student)" w:date="2020-11-05T00:31:00Z">
        <w:r w:rsidR="004C7F25">
          <w:rPr>
            <w:lang w:eastAsia="zh-CN"/>
          </w:rPr>
          <w:t xml:space="preserve">each dimension of </w:t>
        </w:r>
      </w:ins>
      <w:r>
        <w:t xml:space="preserve">moral </w:t>
      </w:r>
      <w:del w:id="27" w:author="Hu, Lingshu (MU-Student)" w:date="2020-11-05T00:31:00Z">
        <w:r w:rsidDel="004C7F25">
          <w:delText>dimensions</w:delText>
        </w:r>
      </w:del>
      <w:ins w:id="28" w:author="Hu, Lingshu (MU-Student)" w:date="2020-11-05T00:31:00Z">
        <w:r w:rsidR="004C7F25">
          <w:t>foundations</w:t>
        </w:r>
      </w:ins>
      <w:r>
        <w:t xml:space="preserve">. We built a three levels random intercept multi-level model by using </w:t>
      </w:r>
      <w:r w:rsidRPr="00AC380A">
        <w:rPr>
          <w:i/>
          <w:iCs/>
        </w:rPr>
        <w:t>lme4</w:t>
      </w:r>
      <w:r>
        <w:t xml:space="preserve"> </w:t>
      </w:r>
      <w:commentRangeStart w:id="29"/>
      <w:r>
        <w:t>()</w:t>
      </w:r>
      <w:commentRangeEnd w:id="29"/>
      <w:r w:rsidR="00B12172">
        <w:rPr>
          <w:rStyle w:val="CommentReference"/>
        </w:rPr>
        <w:commentReference w:id="29"/>
      </w:r>
      <w:r>
        <w:t xml:space="preserve">. In this model, our dependent variable was moral loading and our fixed effects were moral dimensions (e.g., care, harm, etc.), partisanship (Democrats and Republicans), and their interactions. </w:t>
      </w:r>
      <w:del w:id="30" w:author="Hu, Lingshu (MU-Student)" w:date="2020-11-05T00:32:00Z">
        <w:r w:rsidDel="000932E6">
          <w:delText xml:space="preserve">Each </w:delText>
        </w:r>
      </w:del>
      <w:ins w:id="31" w:author="Hu, Lingshu (MU-Student)" w:date="2020-11-05T00:32:00Z">
        <w:r w:rsidR="000932E6">
          <w:t xml:space="preserve">The </w:t>
        </w:r>
      </w:ins>
      <w:del w:id="32" w:author="Hu, Lingshu (MU-Student)" w:date="2020-11-05T00:32:00Z">
        <w:r w:rsidDel="000932E6">
          <w:delText xml:space="preserve">round of </w:delText>
        </w:r>
      </w:del>
      <w:r>
        <w:t>debate</w:t>
      </w:r>
      <w:del w:id="33" w:author="Hu, Lingshu (MU-Student)" w:date="2020-11-05T00:32:00Z">
        <w:r w:rsidDel="000932E6">
          <w:delText>s</w:delText>
        </w:r>
      </w:del>
      <w:ins w:id="34" w:author="Hu, Lingshu (MU-Student)" w:date="2020-11-05T00:32:00Z">
        <w:r w:rsidR="000932E6">
          <w:t xml:space="preserve"> rounds</w:t>
        </w:r>
      </w:ins>
      <w:r>
        <w:t xml:space="preserve"> and </w:t>
      </w:r>
      <w:del w:id="35" w:author="Hu, Lingshu (MU-Student)" w:date="2020-11-05T00:32:00Z">
        <w:r w:rsidDel="000932E6">
          <w:delText xml:space="preserve">each </w:delText>
        </w:r>
      </w:del>
      <w:ins w:id="36" w:author="Hu, Lingshu (MU-Student)" w:date="2020-11-05T00:32:00Z">
        <w:r w:rsidR="000932E6">
          <w:t xml:space="preserve">the </w:t>
        </w:r>
      </w:ins>
      <w:r>
        <w:t xml:space="preserve">election year were the second level and third level group variables. </w:t>
      </w:r>
    </w:p>
    <w:p w14:paraId="1A5EB269" w14:textId="114EF04E" w:rsidR="00000A3B" w:rsidRDefault="00000A3B" w:rsidP="00000A3B">
      <w:pPr>
        <w:widowControl/>
        <w:rPr>
          <w:lang w:eastAsia="zh-CN"/>
        </w:rPr>
      </w:pPr>
      <w:r>
        <w:t xml:space="preserve">Our results show that </w:t>
      </w:r>
      <w:r w:rsidRPr="00644402">
        <w:t xml:space="preserve">substantial variance in moral loading </w:t>
      </w:r>
      <w:del w:id="37" w:author="Hu, Lingshu (MU-Student)" w:date="2020-11-05T00:32:00Z">
        <w:r w:rsidRPr="00644402" w:rsidDel="00C51E78">
          <w:delText>occur</w:delText>
        </w:r>
      </w:del>
      <w:ins w:id="38" w:author="Hu, Lingshu (MU-Student)" w:date="2020-11-05T00:32:00Z">
        <w:r w:rsidR="00C51E78" w:rsidRPr="00644402">
          <w:t>occur</w:t>
        </w:r>
        <w:r w:rsidR="00C51E78">
          <w:t>red</w:t>
        </w:r>
      </w:ins>
      <w:del w:id="39" w:author="Hu, Lingshu (MU-Student)" w:date="2020-11-05T00:32:00Z">
        <w:r w:rsidRPr="00644402" w:rsidDel="00C51E78">
          <w:delText>s</w:delText>
        </w:r>
      </w:del>
      <w:r w:rsidRPr="00644402">
        <w:t xml:space="preserve">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ins w:id="40" w:author="Hu, Lingshu (MU-Student)" w:date="2020-11-05T00:07:00Z">
        <w:r w:rsidR="00E5566F">
          <w:rPr>
            <w:lang w:eastAsia="zh-CN"/>
          </w:rPr>
          <w:t xml:space="preserve"> (5 pairs)</w:t>
        </w:r>
      </w:ins>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five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del w:id="41" w:author="Hu, Lingshu (MU-Student)" w:date="2020-11-05T00:33:00Z">
        <w:r w:rsidDel="00E127CA">
          <w:rPr>
            <w:lang w:eastAsia="zh-CN"/>
          </w:rPr>
          <w:delText xml:space="preserve"> </w:delText>
        </w:r>
        <w:r w:rsidR="00CF557B" w:rsidDel="00E127CA">
          <w:rPr>
            <w:lang w:eastAsia="zh-CN"/>
          </w:rPr>
          <w:delText>also</w:delText>
        </w:r>
      </w:del>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5FCB13CD" w:rsidR="00000A3B" w:rsidRDefault="00000A3B" w:rsidP="00000A3B">
      <w:pPr>
        <w:widowControl/>
        <w:rPr>
          <w:lang w:eastAsia="zh-CN"/>
        </w:rPr>
      </w:pPr>
      <w:r>
        <w:rPr>
          <w:lang w:eastAsia="zh-CN"/>
        </w:rPr>
        <w:t xml:space="preserve">The results (see </w:t>
      </w:r>
      <w:ins w:id="42" w:author="Hu, Lingshu (MU-Student)" w:date="2020-11-05T00:08:00Z">
        <w:r w:rsidR="006A4A16">
          <w:rPr>
            <w:lang w:eastAsia="zh-CN"/>
          </w:rPr>
          <w:t>F</w:t>
        </w:r>
      </w:ins>
      <w:del w:id="43" w:author="Hu, Lingshu (MU-Student)" w:date="2020-11-05T00:08:00Z">
        <w:r w:rsidDel="006A4A16">
          <w:rPr>
            <w:lang w:eastAsia="zh-CN"/>
          </w:rPr>
          <w:delText>f</w:delText>
        </w:r>
      </w:del>
      <w:r>
        <w:rPr>
          <w:lang w:eastAsia="zh-CN"/>
        </w:rPr>
        <w:t>igure 1) from the multi-level model further reveal that Democrats generally had significantly higher moral loadings on care (</w:t>
      </w:r>
      <w:r w:rsidR="00051A93">
        <w:rPr>
          <w:i/>
          <w:iCs/>
          <w:lang w:eastAsia="zh-CN"/>
        </w:rPr>
        <w:t>b</w:t>
      </w:r>
      <w:r>
        <w:rPr>
          <w:lang w:eastAsia="zh-CN"/>
        </w:rPr>
        <w:t xml:space="preserve"> = .012, 95%CI = [.006, .018]), fairness (</w:t>
      </w:r>
      <w:r w:rsidR="00126F2A">
        <w:rPr>
          <w:i/>
          <w:iCs/>
          <w:lang w:eastAsia="zh-CN"/>
        </w:rPr>
        <w:t>b</w:t>
      </w:r>
      <w:r>
        <w:rPr>
          <w:lang w:eastAsia="zh-CN"/>
        </w:rPr>
        <w:t xml:space="preserve"> = .012, 95%CI = [.006, .018]), authority (</w:t>
      </w:r>
      <w:r w:rsidR="00126F2A">
        <w:rPr>
          <w:i/>
          <w:iCs/>
          <w:lang w:eastAsia="zh-CN"/>
        </w:rPr>
        <w:t>b</w:t>
      </w:r>
      <w:r>
        <w:rPr>
          <w:lang w:eastAsia="zh-CN"/>
        </w:rPr>
        <w:t xml:space="preserve"> = .013, 95%CI = [.007, .018]), and loyalty (</w:t>
      </w:r>
      <w:r w:rsidR="00126F2A">
        <w:rPr>
          <w:i/>
          <w:iCs/>
          <w:lang w:eastAsia="zh-CN"/>
        </w:rPr>
        <w:t>b</w:t>
      </w:r>
      <w:r>
        <w:rPr>
          <w:lang w:eastAsia="zh-CN"/>
        </w:rPr>
        <w:t xml:space="preserve"> = .015, 95%CI = [.010, .021]), but lower loading on degradation (</w:t>
      </w:r>
      <w:r w:rsidR="00126F2A">
        <w:rPr>
          <w:i/>
          <w:iCs/>
          <w:lang w:eastAsia="zh-CN"/>
        </w:rPr>
        <w:t xml:space="preserve">b </w:t>
      </w:r>
      <w:r>
        <w:rPr>
          <w:lang w:eastAsia="zh-CN"/>
        </w:rPr>
        <w:t xml:space="preserve">= -.008, 95%CI = [-.013, -.002]). </w:t>
      </w:r>
      <w:r w:rsidR="006F39BB">
        <w:rPr>
          <w:lang w:eastAsia="zh-CN"/>
        </w:rPr>
        <w:t>However,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loading</w:t>
      </w:r>
      <w:r w:rsidR="00C74A82">
        <w:rPr>
          <w:lang w:eastAsia="zh-CN"/>
        </w:rPr>
        <w:t>s</w:t>
      </w:r>
      <w:r w:rsidR="001F12EB">
        <w:rPr>
          <w:lang w:eastAsia="zh-CN"/>
        </w:rPr>
        <w:t xml:space="preserve"> </w:t>
      </w:r>
      <w:r w:rsidR="009B6257">
        <w:rPr>
          <w:lang w:eastAsia="zh-CN"/>
        </w:rPr>
        <w:t>of Democrats and Republicans</w:t>
      </w:r>
      <w:r w:rsidR="008C6F64">
        <w:rPr>
          <w:lang w:eastAsia="zh-CN"/>
        </w:rPr>
        <w:t xml:space="preserve"> </w:t>
      </w:r>
      <w:r w:rsidR="009005AE">
        <w:rPr>
          <w:lang w:eastAsia="zh-CN"/>
        </w:rPr>
        <w:t>within each election year</w:t>
      </w:r>
      <w:r w:rsidR="008C6F64">
        <w:rPr>
          <w:lang w:eastAsia="zh-CN"/>
        </w:rPr>
        <w:t xml:space="preserve"> </w:t>
      </w:r>
      <w:r w:rsidR="008C6F64">
        <w:rPr>
          <w:lang w:eastAsia="zh-CN"/>
        </w:rPr>
        <w:lastRenderedPageBreak/>
        <w:t xml:space="preserve">(we used standardized moral loading of Republicans to predict the standardized moral loading of Democrats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D17990">
        <w:rPr>
          <w:lang w:eastAsia="zh-CN"/>
        </w:rPr>
        <w:t>87</w:t>
      </w:r>
      <w:r w:rsidR="009B6257">
        <w:rPr>
          <w:lang w:eastAsia="zh-CN"/>
        </w:rPr>
        <w:t xml:space="preserve">, </w:t>
      </w:r>
      <w:r w:rsidR="00C17352">
        <w:rPr>
          <w:lang w:eastAsia="zh-CN"/>
        </w:rPr>
        <w:t>95%CI = [</w:t>
      </w:r>
      <w:r w:rsidR="00C17352" w:rsidRPr="00C17352">
        <w:rPr>
          <w:lang w:eastAsia="zh-CN"/>
        </w:rPr>
        <w:t>.963</w:t>
      </w:r>
      <w:r w:rsidR="00C17352">
        <w:rPr>
          <w:lang w:eastAsia="zh-CN"/>
        </w:rPr>
        <w:t xml:space="preserve">, </w:t>
      </w:r>
      <w:r w:rsidR="00C17352" w:rsidRPr="00C17352">
        <w:rPr>
          <w:lang w:eastAsia="zh-CN"/>
        </w:rPr>
        <w:t>1.010</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loading</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17CDE4E9" w14:textId="77777777" w:rsidR="00000A3B" w:rsidRDefault="00000A3B" w:rsidP="00000A3B">
      <w:pPr>
        <w:widowControl/>
        <w:ind w:firstLine="0"/>
        <w:rPr>
          <w:lang w:eastAsia="zh-CN"/>
        </w:rPr>
      </w:pPr>
      <w:r>
        <w:rPr>
          <w:rFonts w:hint="eastAsia"/>
          <w:noProof/>
          <w:lang w:eastAsia="zh-CN"/>
        </w:rPr>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13"/>
                    <a:stretch>
                      <a:fillRect/>
                    </a:stretch>
                  </pic:blipFill>
                  <pic:spPr>
                    <a:xfrm>
                      <a:off x="0" y="0"/>
                      <a:ext cx="5943600" cy="3126105"/>
                    </a:xfrm>
                    <a:prstGeom prst="rect">
                      <a:avLst/>
                    </a:prstGeom>
                  </pic:spPr>
                </pic:pic>
              </a:graphicData>
            </a:graphic>
          </wp:inline>
        </w:drawing>
      </w:r>
    </w:p>
    <w:p w14:paraId="50D38C92" w14:textId="3A576EB3" w:rsidR="00000A3B" w:rsidRDefault="00000A3B" w:rsidP="00000A3B">
      <w:pPr>
        <w:widowControl/>
        <w:ind w:firstLine="0"/>
        <w:jc w:val="center"/>
        <w:rPr>
          <w:i/>
          <w:iCs/>
          <w:lang w:eastAsia="zh-CN"/>
        </w:rPr>
      </w:pPr>
      <w:r>
        <w:rPr>
          <w:i/>
          <w:iCs/>
          <w:lang w:eastAsia="zh-CN"/>
        </w:rPr>
        <w:t>Figure 1 Moral loadings on ten moral dimensions</w:t>
      </w:r>
      <w:ins w:id="44" w:author="Hu, Lingshu (MU-Student)" w:date="2020-11-05T00:09:00Z">
        <w:r w:rsidR="006A4A16">
          <w:rPr>
            <w:i/>
            <w:iCs/>
            <w:lang w:eastAsia="zh-CN"/>
          </w:rPr>
          <w:t xml:space="preserve"> (five pairs)</w:t>
        </w:r>
      </w:ins>
      <w:r>
        <w:rPr>
          <w:i/>
          <w:iCs/>
          <w:lang w:eastAsia="zh-CN"/>
        </w:rPr>
        <w:t>.</w:t>
      </w:r>
    </w:p>
    <w:p w14:paraId="5EC49348" w14:textId="701E54CB"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ins w:id="45" w:author="Hu, Lingshu (MU-Student)" w:date="2020-11-05T00:09:00Z">
        <w:r w:rsidR="00541EAF">
          <w:rPr>
            <w:lang w:eastAsia="zh-CN"/>
          </w:rPr>
          <w:t xml:space="preserve">Purity refers to </w:t>
        </w:r>
      </w:ins>
      <w:ins w:id="46" w:author="Hu, Lingshu (MU-Student)" w:date="2020-11-05T00:10:00Z">
        <w:r w:rsidR="00541EAF" w:rsidRPr="00541EAF">
          <w:rPr>
            <w:lang w:eastAsia="zh-CN"/>
          </w:rPr>
          <w:t>sanctity</w:t>
        </w:r>
        <w:r w:rsidR="00541EAF">
          <w:rPr>
            <w:lang w:eastAsia="zh-CN"/>
          </w:rPr>
          <w:t>.</w:t>
        </w:r>
      </w:ins>
    </w:p>
    <w:p w14:paraId="36530D9E" w14:textId="19773C24" w:rsidR="00000A3B" w:rsidRDefault="00000A3B" w:rsidP="00000A3B">
      <w:pPr>
        <w:widowControl/>
        <w:rPr>
          <w:lang w:eastAsia="zh-CN"/>
        </w:rPr>
      </w:pPr>
      <w:r>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ins w:id="47" w:author="Hu, Lingshu (MU-Student)" w:date="2020-11-05T00:35:00Z">
        <w:r w:rsidR="00C64712">
          <w:rPr>
            <w:lang w:eastAsia="zh-CN"/>
          </w:rPr>
          <w:t xml:space="preserve">been </w:t>
        </w:r>
      </w:ins>
      <w:r>
        <w:rPr>
          <w:lang w:eastAsia="zh-CN"/>
        </w:rPr>
        <w:t>increas</w:t>
      </w:r>
      <w:ins w:id="48" w:author="Hu, Lingshu (MU-Student)" w:date="2020-11-05T00:35:00Z">
        <w:r w:rsidR="00C64712">
          <w:rPr>
            <w:lang w:eastAsia="zh-CN"/>
          </w:rPr>
          <w:t>ing</w:t>
        </w:r>
      </w:ins>
      <w:del w:id="49" w:author="Hu, Lingshu (MU-Student)" w:date="2020-11-05T00:35:00Z">
        <w:r w:rsidDel="00C64712">
          <w:rPr>
            <w:lang w:eastAsia="zh-CN"/>
          </w:rPr>
          <w:delText>ed</w:delText>
        </w:r>
      </w:del>
      <w:r>
        <w:rPr>
          <w:lang w:eastAsia="zh-CN"/>
        </w:rPr>
        <w:t xml:space="preserve"> since 1980. To test it, we calculated the loading difference between Democrats and Republicans on each moral dimension during each debate. We added up the absolute value of them to form a unidimensional score to reflect the total difference between Democrats and Republicans in each debate. Then we fit the data to an OLS regression. The results (see </w:t>
      </w:r>
      <w:ins w:id="50" w:author="Hu, Lingshu (MU-Student)" w:date="2020-11-05T00:11:00Z">
        <w:r w:rsidR="00363544">
          <w:rPr>
            <w:lang w:eastAsia="zh-CN"/>
          </w:rPr>
          <w:t>F</w:t>
        </w:r>
      </w:ins>
      <w:del w:id="51" w:author="Hu, Lingshu (MU-Student)" w:date="2020-11-05T00:11:00Z">
        <w:r w:rsidDel="00363544">
          <w:rPr>
            <w:lang w:eastAsia="zh-CN"/>
          </w:rPr>
          <w:delText>f</w:delText>
        </w:r>
      </w:del>
      <w:r>
        <w:rPr>
          <w:lang w:eastAsia="zh-CN"/>
        </w:rPr>
        <w:t>igure 2) show that the total moral loading difference increases .005 points every four</w:t>
      </w:r>
      <w:ins w:id="52" w:author="Hu, Lingshu (MU-Student)" w:date="2020-11-05T00:36:00Z">
        <w:r w:rsidR="00F2797C">
          <w:rPr>
            <w:lang w:eastAsia="zh-CN"/>
          </w:rPr>
          <w:t xml:space="preserve"> </w:t>
        </w:r>
      </w:ins>
      <w:del w:id="53" w:author="Hu, Lingshu (MU-Student)" w:date="2020-11-05T00:36:00Z">
        <w:r w:rsidDel="00F2797C">
          <w:rPr>
            <w:lang w:eastAsia="zh-CN"/>
          </w:rPr>
          <w:delText>-</w:delText>
        </w:r>
      </w:del>
      <w:r>
        <w:rPr>
          <w:lang w:eastAsia="zh-CN"/>
        </w:rPr>
        <w:t>year</w:t>
      </w:r>
      <w:ins w:id="54" w:author="Hu, Lingshu (MU-Student)" w:date="2020-11-05T00:36:00Z">
        <w:r w:rsidR="00F2797C">
          <w:rPr>
            <w:lang w:eastAsia="zh-CN"/>
          </w:rPr>
          <w:t>s</w:t>
        </w:r>
      </w:ins>
      <w:r>
        <w:rPr>
          <w:lang w:eastAsia="zh-CN"/>
        </w:rPr>
        <w:t xml:space="preserve"> (</w:t>
      </w:r>
      <w:r>
        <w:rPr>
          <w:i/>
          <w:iCs/>
          <w:lang w:eastAsia="zh-CN"/>
        </w:rPr>
        <w:t>b</w:t>
      </w:r>
      <w:r>
        <w:rPr>
          <w:lang w:eastAsia="zh-CN"/>
        </w:rPr>
        <w:t xml:space="preserve"> = .005, </w:t>
      </w:r>
      <w:proofErr w:type="gramStart"/>
      <w:r w:rsidRPr="00217696">
        <w:rPr>
          <w:i/>
          <w:iCs/>
          <w:lang w:eastAsia="zh-CN"/>
        </w:rPr>
        <w:lastRenderedPageBreak/>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w:t>
      </w:r>
      <w:ins w:id="55" w:author="Hu, Lingshu (MU-Student)" w:date="2020-11-05T00:37:00Z">
        <w:r w:rsidR="009A0E87">
          <w:rPr>
            <w:lang w:eastAsia="zh-CN"/>
          </w:rPr>
          <w:t>The</w:t>
        </w:r>
      </w:ins>
      <w:del w:id="56" w:author="Hu, Lingshu (MU-Student)" w:date="2020-11-05T00:37:00Z">
        <w:r w:rsidDel="009A0E87">
          <w:rPr>
            <w:lang w:eastAsia="zh-CN"/>
          </w:rPr>
          <w:delText>Its</w:delText>
        </w:r>
      </w:del>
      <w:r>
        <w:rPr>
          <w:lang w:eastAsia="zh-CN"/>
        </w:rPr>
        <w:t xml:space="preserve"> mean </w:t>
      </w:r>
      <w:del w:id="57" w:author="Hu, Lingshu (MU-Student)" w:date="2020-11-05T00:37:00Z">
        <w:r w:rsidDel="009A0E87">
          <w:rPr>
            <w:lang w:eastAsia="zh-CN"/>
          </w:rPr>
          <w:delText xml:space="preserve">total moral loading </w:delText>
        </w:r>
      </w:del>
      <w:r>
        <w:rPr>
          <w:lang w:eastAsia="zh-CN"/>
        </w:rPr>
        <w:t>differen</w:t>
      </w:r>
      <w:ins w:id="58" w:author="Hu, Lingshu (MU-Student)" w:date="2020-11-05T00:38:00Z">
        <w:r w:rsidR="00F10283">
          <w:rPr>
            <w:lang w:eastAsia="zh-CN"/>
          </w:rPr>
          <w:t>ce</w:t>
        </w:r>
      </w:ins>
      <w:ins w:id="59" w:author="Hu, Lingshu (MU-Student)" w:date="2020-11-05T00:37:00Z">
        <w:r w:rsidR="009B2861">
          <w:rPr>
            <w:lang w:eastAsia="zh-CN"/>
          </w:rPr>
          <w:t xml:space="preserve"> score</w:t>
        </w:r>
      </w:ins>
      <w:del w:id="60" w:author="Hu, Lingshu (MU-Student)" w:date="2020-11-05T00:37:00Z">
        <w:r w:rsidDel="009B2861">
          <w:rPr>
            <w:lang w:eastAsia="zh-CN"/>
          </w:rPr>
          <w:delText>ce</w:delText>
        </w:r>
      </w:del>
      <w:r>
        <w:rPr>
          <w:lang w:eastAsia="zh-CN"/>
        </w:rPr>
        <w:t xml:space="preserve"> of </w:t>
      </w:r>
      <w:ins w:id="61" w:author="Hu, Lingshu (MU-Student)" w:date="2020-11-05T00:37:00Z">
        <w:r w:rsidR="009A0E87">
          <w:rPr>
            <w:lang w:eastAsia="zh-CN"/>
          </w:rPr>
          <w:t xml:space="preserve">the </w:t>
        </w:r>
      </w:ins>
      <w:r>
        <w:rPr>
          <w:lang w:eastAsia="zh-CN"/>
        </w:rPr>
        <w:t xml:space="preserve">three debates </w:t>
      </w:r>
      <w:ins w:id="62" w:author="Hu, Lingshu (MU-Student)" w:date="2020-11-05T00:37:00Z">
        <w:r w:rsidR="009A0E87">
          <w:rPr>
            <w:lang w:eastAsia="zh-CN"/>
          </w:rPr>
          <w:t xml:space="preserve">in 2012 </w:t>
        </w:r>
      </w:ins>
      <w:r>
        <w:rPr>
          <w:lang w:eastAsia="zh-CN"/>
        </w:rPr>
        <w:t>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r w:rsidR="006216F1">
        <w:rPr>
          <w:lang w:eastAsia="zh-CN"/>
        </w:rPr>
        <w:t xml:space="preserve"> Therefore, our results generally support H1. </w:t>
      </w:r>
    </w:p>
    <w:p w14:paraId="0F07EC44" w14:textId="29D3E90D" w:rsidR="00000A3B" w:rsidRDefault="00000A3B" w:rsidP="00000A3B">
      <w:pPr>
        <w:widowControl/>
        <w:rPr>
          <w:lang w:eastAsia="zh-CN"/>
        </w:rPr>
      </w:pPr>
      <w:r>
        <w:rPr>
          <w:lang w:eastAsia="zh-CN"/>
        </w:rPr>
        <w:t xml:space="preserve">We also found that the first round of debate usually had the highest difference score (see </w:t>
      </w:r>
      <w:ins w:id="63" w:author="Hu, Lingshu (MU-Student)" w:date="2020-11-05T00:11:00Z">
        <w:r w:rsidR="00740E51">
          <w:rPr>
            <w:lang w:eastAsia="zh-CN"/>
          </w:rPr>
          <w:t>F</w:t>
        </w:r>
      </w:ins>
      <w:del w:id="64" w:author="Hu, Lingshu (MU-Student)" w:date="2020-11-05T00:11:00Z">
        <w:r w:rsidDel="00740E51">
          <w:rPr>
            <w:lang w:eastAsia="zh-CN"/>
          </w:rPr>
          <w:delText>f</w:delText>
        </w:r>
      </w:del>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ins w:id="65" w:author="Hu, Lingshu (MU-Student)" w:date="2020-11-05T00:38:00Z">
        <w:r w:rsidR="00E93AB2">
          <w:t>red</w:t>
        </w:r>
      </w:ins>
      <w:del w:id="66" w:author="Hu, Lingshu (MU-Student)" w:date="2020-11-05T00:38:00Z">
        <w:r w:rsidRPr="00644402" w:rsidDel="00E93AB2">
          <w:delText>s</w:delText>
        </w:r>
      </w:del>
      <w:r w:rsidRPr="00644402">
        <w:t xml:space="preserve">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009443E6">
        <w:rPr>
          <w:i/>
          <w:iCs/>
          <w:lang w:eastAsia="zh-CN"/>
        </w:rPr>
        <w:t>b</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009443E6">
        <w:rPr>
          <w:i/>
          <w:iCs/>
          <w:lang w:eastAsia="zh-CN"/>
        </w:rPr>
        <w:t>b</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009443E6">
        <w:rPr>
          <w:i/>
          <w:iCs/>
          <w:lang w:eastAsia="zh-CN"/>
        </w:rPr>
        <w:t>b</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6A0ADA37" w:rsidR="00000A3B" w:rsidRDefault="00000A3B" w:rsidP="00000A3B">
      <w:pPr>
        <w:widowControl/>
        <w:ind w:firstLine="0"/>
      </w:pPr>
      <w:r>
        <w:rPr>
          <w:noProof/>
        </w:rPr>
        <w:lastRenderedPageBreak/>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4"/>
                    <a:stretch>
                      <a:fillRect/>
                    </a:stretch>
                  </pic:blipFill>
                  <pic:spPr>
                    <a:xfrm>
                      <a:off x="0" y="0"/>
                      <a:ext cx="5943600" cy="3676015"/>
                    </a:xfrm>
                    <a:prstGeom prst="rect">
                      <a:avLst/>
                    </a:prstGeom>
                  </pic:spPr>
                </pic:pic>
              </a:graphicData>
            </a:graphic>
          </wp:inline>
        </w:drawing>
      </w:r>
    </w:p>
    <w:p w14:paraId="3D62676B" w14:textId="2559AA26" w:rsidR="00117EAD" w:rsidRDefault="00117EAD" w:rsidP="001232A1">
      <w:pPr>
        <w:widowControl/>
        <w:ind w:firstLine="0"/>
        <w:jc w:val="center"/>
      </w:pPr>
      <w:r>
        <w:rPr>
          <w:i/>
          <w:iCs/>
          <w:lang w:eastAsia="zh-CN"/>
        </w:rPr>
        <w:t xml:space="preserve">Figure 2 The change of total </w:t>
      </w:r>
      <w:r w:rsidR="00CE55E8">
        <w:rPr>
          <w:i/>
          <w:iCs/>
          <w:lang w:eastAsia="zh-CN"/>
        </w:rPr>
        <w:t xml:space="preserve">moral loading </w:t>
      </w:r>
      <w:r>
        <w:rPr>
          <w:i/>
          <w:iCs/>
          <w:lang w:eastAsia="zh-CN"/>
        </w:rPr>
        <w:t>differen</w:t>
      </w:r>
      <w:r w:rsidR="00CE55E8">
        <w:rPr>
          <w:i/>
          <w:iCs/>
          <w:lang w:eastAsia="zh-CN"/>
        </w:rPr>
        <w:t>ce</w:t>
      </w:r>
      <w:r>
        <w:rPr>
          <w:i/>
          <w:iCs/>
          <w:lang w:eastAsia="zh-CN"/>
        </w:rPr>
        <w:t xml:space="preserve"> over year</w:t>
      </w:r>
      <w:r w:rsidR="00CE55E8">
        <w:rPr>
          <w:i/>
          <w:iCs/>
          <w:lang w:eastAsia="zh-CN"/>
        </w:rPr>
        <w:t>s</w:t>
      </w:r>
      <w:r>
        <w:rPr>
          <w:i/>
          <w:iCs/>
          <w:lang w:eastAsia="zh-CN"/>
        </w:rPr>
        <w:t>.</w:t>
      </w:r>
    </w:p>
    <w:p w14:paraId="429D8CCE" w14:textId="0C90C209" w:rsidR="00000A3B" w:rsidRDefault="000B01E7" w:rsidP="001232A1">
      <w:r>
        <w:t>H2 and H3 proposed that Democrats candidates increasingly focus more on care and fairness than Republicans over time, while Republicans increasingly focus more on loyalty, authority, and sanctity than Democrats. To test them, w</w:t>
      </w:r>
      <w:r w:rsidR="00000A3B">
        <w:t xml:space="preserve">e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ins w:id="67" w:author="Hu, Lingshu (MU-Student)" w:date="2020-11-05T00:13:00Z">
        <w:r w:rsidR="00BA5B19">
          <w:t>F</w:t>
        </w:r>
      </w:ins>
      <w:del w:id="68" w:author="Hu, Lingshu (MU-Student)" w:date="2020-11-05T00:13:00Z">
        <w:r w:rsidR="00000A3B" w:rsidDel="00BA5B19">
          <w:delText>f</w:delText>
        </w:r>
      </w:del>
      <w:r w:rsidR="00000A3B">
        <w:t xml:space="preserve">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r w:rsidR="00D7036F">
        <w:t xml:space="preserve">Democrats was higher than Republicans during 1976 to 2000 and </w:t>
      </w:r>
      <w:proofErr w:type="gramStart"/>
      <w:r w:rsidR="00D7036F">
        <w:t>2016, but</w:t>
      </w:r>
      <w:proofErr w:type="gramEnd"/>
      <w:r w:rsidR="00D7036F">
        <w:t xml:space="preserve"> was lower during </w:t>
      </w:r>
      <w:r w:rsidR="00D7036F">
        <w:lastRenderedPageBreak/>
        <w:t>2004 to 20</w:t>
      </w:r>
      <w:r w:rsidR="00E851A0">
        <w:t>12</w:t>
      </w:r>
      <w:r w:rsidR="00000A3B">
        <w:t xml:space="preserve">. If we excluded these three years, we could get significant interaction effects for care, fairness, cheating, and authority.  </w:t>
      </w:r>
    </w:p>
    <w:p w14:paraId="312F908E" w14:textId="5C3F9F81" w:rsidR="00000A3B" w:rsidRDefault="00000A3B" w:rsidP="00000A3B">
      <w:pPr>
        <w:pStyle w:val="Heading1"/>
        <w:ind w:left="0" w:firstLine="0"/>
        <w:jc w:val="left"/>
      </w:pPr>
      <w:r>
        <w:rPr>
          <w:noProof/>
        </w:rPr>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5"/>
                    <a:stretch>
                      <a:fillRect/>
                    </a:stretch>
                  </pic:blipFill>
                  <pic:spPr>
                    <a:xfrm>
                      <a:off x="0" y="0"/>
                      <a:ext cx="5943600" cy="4226560"/>
                    </a:xfrm>
                    <a:prstGeom prst="rect">
                      <a:avLst/>
                    </a:prstGeom>
                  </pic:spPr>
                </pic:pic>
              </a:graphicData>
            </a:graphic>
          </wp:inline>
        </w:drawing>
      </w:r>
    </w:p>
    <w:p w14:paraId="0FD6FF6B" w14:textId="57F8BE30" w:rsidR="00922E7B" w:rsidRPr="00922E7B" w:rsidRDefault="00922E7B" w:rsidP="001232A1">
      <w:pPr>
        <w:ind w:firstLine="0"/>
        <w:jc w:val="center"/>
      </w:pPr>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r w:rsidR="0037299F">
        <w:rPr>
          <w:i/>
          <w:iCs/>
          <w:lang w:eastAsia="zh-CN"/>
        </w:rPr>
        <w:t xml:space="preserve">Democrats’ and Republicans’ </w:t>
      </w:r>
      <w:r w:rsidR="00485ED6">
        <w:rPr>
          <w:i/>
          <w:iCs/>
          <w:lang w:eastAsia="zh-CN"/>
        </w:rPr>
        <w:t>moral loading in each dimension over years.</w:t>
      </w:r>
    </w:p>
    <w:p w14:paraId="18075A81" w14:textId="06DA2432" w:rsidR="0097578A" w:rsidRPr="0097578A" w:rsidRDefault="0097578A" w:rsidP="001232A1">
      <w:r>
        <w:t>We further analyzed the absolute differen</w:t>
      </w:r>
      <w:ins w:id="69" w:author="Hu, Lingshu (MU-Student)" w:date="2020-11-05T00:40:00Z">
        <w:r w:rsidR="009A3DA6">
          <w:t>ce</w:t>
        </w:r>
      </w:ins>
      <w:del w:id="70" w:author="Hu, Lingshu (MU-Student)" w:date="2020-11-05T00:40:00Z">
        <w:r w:rsidDel="009A3DA6">
          <w:delText>t</w:delText>
        </w:r>
      </w:del>
      <w:r>
        <w:t xml:space="preserve"> score</w:t>
      </w:r>
      <w:del w:id="71" w:author="Hu, Lingshu (MU-Student)" w:date="2020-11-05T00:40:00Z">
        <w:r w:rsidDel="005D79C6">
          <w:delText>s</w:delText>
        </w:r>
      </w:del>
      <w:r>
        <w:t xml:space="preserve"> in each moral dimension. </w:t>
      </w:r>
      <w:r w:rsidR="00B74CA3">
        <w:t>T</w:t>
      </w:r>
      <w:r>
        <w:t xml:space="preserve">he results (see </w:t>
      </w:r>
      <w:ins w:id="72" w:author="Hu, Lingshu (MU-Student)" w:date="2020-11-05T00:41:00Z">
        <w:r w:rsidR="00150951">
          <w:t>F</w:t>
        </w:r>
      </w:ins>
      <w:del w:id="73" w:author="Hu, Lingshu (MU-Student)" w:date="2020-11-05T00:40:00Z">
        <w:r w:rsidDel="00150951">
          <w:delText>f</w:delText>
        </w:r>
      </w:del>
      <w:r>
        <w:t>igure 4) show that</w:t>
      </w:r>
      <w:r w:rsidR="00B74CA3">
        <w:t>, although</w:t>
      </w:r>
      <w:r>
        <w:t xml:space="preserve"> </w:t>
      </w:r>
      <w:r w:rsidR="00B74CA3">
        <w:t>2004, 2008, and 2012 were again a little different from other years</w:t>
      </w:r>
      <w:r w:rsidR="008A1B75">
        <w:t xml:space="preserve">, the general trends in authority, care, fairness, loyalty, and subversion increased over years. </w:t>
      </w:r>
      <w:r w:rsidR="00B74CA3">
        <w:t xml:space="preserve"> </w:t>
      </w:r>
      <w:r w:rsidR="00501CFC">
        <w:t xml:space="preserve">If excluding these three years, the </w:t>
      </w:r>
      <w:r w:rsidR="005A5B5F">
        <w:t>increasing trend</w:t>
      </w:r>
      <w:r w:rsidR="009D14FF">
        <w:t>s</w:t>
      </w:r>
      <w:r w:rsidR="005A5B5F">
        <w:t xml:space="preserve"> in </w:t>
      </w:r>
      <w:r w:rsidR="00501CFC">
        <w:t>regression</w:t>
      </w:r>
      <w:r w:rsidR="005A5B5F">
        <w:t>s were significant</w:t>
      </w:r>
      <w:r w:rsidR="00BC6FFC">
        <w:t xml:space="preserve"> (</w:t>
      </w:r>
      <w:r w:rsidR="00A410B0">
        <w:t xml:space="preserve">authority: </w:t>
      </w:r>
      <w:r w:rsidR="00A410B0">
        <w:rPr>
          <w:i/>
          <w:iCs/>
          <w:lang w:eastAsia="zh-CN"/>
        </w:rPr>
        <w:t>b</w:t>
      </w:r>
      <w:r w:rsidR="00A410B0">
        <w:rPr>
          <w:lang w:eastAsia="zh-CN"/>
        </w:rPr>
        <w:t xml:space="preserve"> = .002, </w:t>
      </w:r>
      <w:r w:rsidR="00A410B0" w:rsidRPr="00217696">
        <w:rPr>
          <w:i/>
          <w:iCs/>
          <w:lang w:eastAsia="zh-CN"/>
        </w:rPr>
        <w:t>t</w:t>
      </w:r>
      <w:r w:rsidR="00A410B0">
        <w:rPr>
          <w:lang w:eastAsia="zh-CN"/>
        </w:rPr>
        <w:t>(21) = 4.4</w:t>
      </w:r>
      <w:r w:rsidR="0067011B">
        <w:rPr>
          <w:lang w:eastAsia="zh-CN"/>
        </w:rPr>
        <w:t>2</w:t>
      </w:r>
      <w:r w:rsidR="00A410B0">
        <w:rPr>
          <w:lang w:eastAsia="zh-CN"/>
        </w:rPr>
        <w:t xml:space="preserve">, </w:t>
      </w:r>
      <w:r w:rsidR="00A410B0" w:rsidRPr="00217696">
        <w:rPr>
          <w:i/>
          <w:iCs/>
          <w:lang w:eastAsia="zh-CN"/>
        </w:rPr>
        <w:t>p</w:t>
      </w:r>
      <w:r w:rsidR="00A410B0">
        <w:rPr>
          <w:lang w:eastAsia="zh-CN"/>
        </w:rPr>
        <w:t xml:space="preserve"> &lt; .001, </w:t>
      </w:r>
      <w:r w:rsidR="00A410B0" w:rsidRPr="00AF59D7">
        <w:rPr>
          <w:i/>
          <w:iCs/>
          <w:lang w:eastAsia="zh-CN"/>
        </w:rPr>
        <w:t>R</w:t>
      </w:r>
      <w:r w:rsidR="00A410B0" w:rsidRPr="00AF59D7">
        <w:rPr>
          <w:i/>
          <w:iCs/>
          <w:vertAlign w:val="superscript"/>
          <w:lang w:eastAsia="zh-CN"/>
        </w:rPr>
        <w:t>2</w:t>
      </w:r>
      <w:r w:rsidR="00A410B0">
        <w:rPr>
          <w:lang w:eastAsia="zh-CN"/>
        </w:rPr>
        <w:t xml:space="preserve"> = 48.2%</w:t>
      </w:r>
      <w:r w:rsidR="0067011B">
        <w:rPr>
          <w:lang w:eastAsia="zh-CN"/>
        </w:rPr>
        <w:t xml:space="preserve">; care: </w:t>
      </w:r>
      <w:r w:rsidR="0067011B">
        <w:rPr>
          <w:i/>
          <w:iCs/>
          <w:lang w:eastAsia="zh-CN"/>
        </w:rPr>
        <w:t>b</w:t>
      </w:r>
      <w:r w:rsidR="0067011B">
        <w:rPr>
          <w:lang w:eastAsia="zh-CN"/>
        </w:rPr>
        <w:t xml:space="preserve"> = .002, </w:t>
      </w:r>
      <w:r w:rsidR="0067011B" w:rsidRPr="00217696">
        <w:rPr>
          <w:i/>
          <w:iCs/>
          <w:lang w:eastAsia="zh-CN"/>
        </w:rPr>
        <w:t>t</w:t>
      </w:r>
      <w:r w:rsidR="0067011B">
        <w:rPr>
          <w:lang w:eastAsia="zh-CN"/>
        </w:rPr>
        <w:t xml:space="preserve">(21) = 7.46, </w:t>
      </w:r>
      <w:r w:rsidR="0067011B" w:rsidRPr="00217696">
        <w:rPr>
          <w:i/>
          <w:iCs/>
          <w:lang w:eastAsia="zh-CN"/>
        </w:rPr>
        <w:t>p</w:t>
      </w:r>
      <w:r w:rsidR="0067011B">
        <w:rPr>
          <w:lang w:eastAsia="zh-CN"/>
        </w:rPr>
        <w:t xml:space="preserve"> &lt; .001, </w:t>
      </w:r>
      <w:r w:rsidR="0067011B" w:rsidRPr="00AF59D7">
        <w:rPr>
          <w:i/>
          <w:iCs/>
          <w:lang w:eastAsia="zh-CN"/>
        </w:rPr>
        <w:t>R</w:t>
      </w:r>
      <w:r w:rsidR="0067011B" w:rsidRPr="00AF59D7">
        <w:rPr>
          <w:i/>
          <w:iCs/>
          <w:vertAlign w:val="superscript"/>
          <w:lang w:eastAsia="zh-CN"/>
        </w:rPr>
        <w:t>2</w:t>
      </w:r>
      <w:r w:rsidR="0067011B">
        <w:rPr>
          <w:lang w:eastAsia="zh-CN"/>
        </w:rPr>
        <w:t xml:space="preserve"> = </w:t>
      </w:r>
      <w:r w:rsidR="00817AAB">
        <w:rPr>
          <w:lang w:eastAsia="zh-CN"/>
        </w:rPr>
        <w:t>72</w:t>
      </w:r>
      <w:r w:rsidR="0067011B">
        <w:rPr>
          <w:lang w:eastAsia="zh-CN"/>
        </w:rPr>
        <w:t>.</w:t>
      </w:r>
      <w:r w:rsidR="00817AAB">
        <w:rPr>
          <w:lang w:eastAsia="zh-CN"/>
        </w:rPr>
        <w:t>6</w:t>
      </w:r>
      <w:r w:rsidR="0067011B">
        <w:rPr>
          <w:lang w:eastAsia="zh-CN"/>
        </w:rPr>
        <w:t>%</w:t>
      </w:r>
      <w:r w:rsidR="00817AAB">
        <w:rPr>
          <w:lang w:eastAsia="zh-CN"/>
        </w:rPr>
        <w:t xml:space="preserve">; fairness: </w:t>
      </w:r>
      <w:r w:rsidR="00817AAB">
        <w:rPr>
          <w:i/>
          <w:iCs/>
          <w:lang w:eastAsia="zh-CN"/>
        </w:rPr>
        <w:t>b</w:t>
      </w:r>
      <w:r w:rsidR="00817AAB">
        <w:rPr>
          <w:lang w:eastAsia="zh-CN"/>
        </w:rPr>
        <w:t xml:space="preserve"> = .002, </w:t>
      </w:r>
      <w:r w:rsidR="00817AAB" w:rsidRPr="00217696">
        <w:rPr>
          <w:i/>
          <w:iCs/>
          <w:lang w:eastAsia="zh-CN"/>
        </w:rPr>
        <w:t>t</w:t>
      </w:r>
      <w:r w:rsidR="00817AAB">
        <w:rPr>
          <w:lang w:eastAsia="zh-CN"/>
        </w:rPr>
        <w:t xml:space="preserve">(21) = 4.37, </w:t>
      </w:r>
      <w:r w:rsidR="00817AAB" w:rsidRPr="00217696">
        <w:rPr>
          <w:i/>
          <w:iCs/>
          <w:lang w:eastAsia="zh-CN"/>
        </w:rPr>
        <w:t>p</w:t>
      </w:r>
      <w:r w:rsidR="00817AAB">
        <w:rPr>
          <w:lang w:eastAsia="zh-CN"/>
        </w:rPr>
        <w:t xml:space="preserve"> &lt; .001, </w:t>
      </w:r>
      <w:r w:rsidR="00817AAB" w:rsidRPr="00AF59D7">
        <w:rPr>
          <w:i/>
          <w:iCs/>
          <w:lang w:eastAsia="zh-CN"/>
        </w:rPr>
        <w:t>R</w:t>
      </w:r>
      <w:r w:rsidR="00817AAB" w:rsidRPr="00AF59D7">
        <w:rPr>
          <w:i/>
          <w:iCs/>
          <w:vertAlign w:val="superscript"/>
          <w:lang w:eastAsia="zh-CN"/>
        </w:rPr>
        <w:t>2</w:t>
      </w:r>
      <w:r w:rsidR="00817AAB">
        <w:rPr>
          <w:lang w:eastAsia="zh-CN"/>
        </w:rPr>
        <w:t xml:space="preserve"> = 47.6%; </w:t>
      </w:r>
      <w:r w:rsidR="00E03FDF">
        <w:rPr>
          <w:lang w:eastAsia="zh-CN"/>
        </w:rPr>
        <w:t xml:space="preserve">loyalty: </w:t>
      </w:r>
      <w:r w:rsidR="00E03FDF">
        <w:rPr>
          <w:i/>
          <w:iCs/>
          <w:lang w:eastAsia="zh-CN"/>
        </w:rPr>
        <w:t>b</w:t>
      </w:r>
      <w:r w:rsidR="00E03FDF">
        <w:rPr>
          <w:lang w:eastAsia="zh-CN"/>
        </w:rPr>
        <w:t xml:space="preserve"> = .002, </w:t>
      </w:r>
      <w:r w:rsidR="00E03FDF" w:rsidRPr="00217696">
        <w:rPr>
          <w:i/>
          <w:iCs/>
          <w:lang w:eastAsia="zh-CN"/>
        </w:rPr>
        <w:t>t</w:t>
      </w:r>
      <w:r w:rsidR="00E03FDF">
        <w:rPr>
          <w:lang w:eastAsia="zh-CN"/>
        </w:rPr>
        <w:t xml:space="preserve">(21) = 3.21, </w:t>
      </w:r>
      <w:r w:rsidR="00E03FDF" w:rsidRPr="00217696">
        <w:rPr>
          <w:i/>
          <w:iCs/>
          <w:lang w:eastAsia="zh-CN"/>
        </w:rPr>
        <w:t>p</w:t>
      </w:r>
      <w:r w:rsidR="00E03FDF">
        <w:rPr>
          <w:lang w:eastAsia="zh-CN"/>
        </w:rPr>
        <w:t xml:space="preserve"> = .004, </w:t>
      </w:r>
      <w:r w:rsidR="00E03FDF" w:rsidRPr="00AF59D7">
        <w:rPr>
          <w:i/>
          <w:iCs/>
          <w:lang w:eastAsia="zh-CN"/>
        </w:rPr>
        <w:t>R</w:t>
      </w:r>
      <w:r w:rsidR="00E03FDF" w:rsidRPr="00AF59D7">
        <w:rPr>
          <w:i/>
          <w:iCs/>
          <w:vertAlign w:val="superscript"/>
          <w:lang w:eastAsia="zh-CN"/>
        </w:rPr>
        <w:t>2</w:t>
      </w:r>
      <w:r w:rsidR="00E03FDF">
        <w:rPr>
          <w:lang w:eastAsia="zh-CN"/>
        </w:rPr>
        <w:t xml:space="preserve"> </w:t>
      </w:r>
      <w:r w:rsidR="00E03FDF">
        <w:rPr>
          <w:lang w:eastAsia="zh-CN"/>
        </w:rPr>
        <w:lastRenderedPageBreak/>
        <w:t xml:space="preserve">= 33.0%; </w:t>
      </w:r>
      <w:r w:rsidR="00817AAB">
        <w:rPr>
          <w:lang w:eastAsia="zh-CN"/>
        </w:rPr>
        <w:t xml:space="preserve">subversion: </w:t>
      </w:r>
      <w:r w:rsidR="00817AAB">
        <w:rPr>
          <w:i/>
          <w:iCs/>
          <w:lang w:eastAsia="zh-CN"/>
        </w:rPr>
        <w:t>b</w:t>
      </w:r>
      <w:r w:rsidR="00817AAB">
        <w:rPr>
          <w:lang w:eastAsia="zh-CN"/>
        </w:rPr>
        <w:t xml:space="preserve"> = .00</w:t>
      </w:r>
      <w:r w:rsidR="00D5028C">
        <w:rPr>
          <w:lang w:eastAsia="zh-CN"/>
        </w:rPr>
        <w:t>1</w:t>
      </w:r>
      <w:r w:rsidR="00817AAB">
        <w:rPr>
          <w:lang w:eastAsia="zh-CN"/>
        </w:rPr>
        <w:t xml:space="preserve">, </w:t>
      </w:r>
      <w:r w:rsidR="00817AAB" w:rsidRPr="00217696">
        <w:rPr>
          <w:i/>
          <w:iCs/>
          <w:lang w:eastAsia="zh-CN"/>
        </w:rPr>
        <w:t>t</w:t>
      </w:r>
      <w:r w:rsidR="00817AAB">
        <w:rPr>
          <w:lang w:eastAsia="zh-CN"/>
        </w:rPr>
        <w:t xml:space="preserve">(21) = </w:t>
      </w:r>
      <w:r w:rsidR="00D5028C">
        <w:rPr>
          <w:lang w:eastAsia="zh-CN"/>
        </w:rPr>
        <w:t>2.66</w:t>
      </w:r>
      <w:r w:rsidR="00817AAB">
        <w:rPr>
          <w:lang w:eastAsia="zh-CN"/>
        </w:rPr>
        <w:t xml:space="preserve">, </w:t>
      </w:r>
      <w:r w:rsidR="00817AAB" w:rsidRPr="00217696">
        <w:rPr>
          <w:i/>
          <w:iCs/>
          <w:lang w:eastAsia="zh-CN"/>
        </w:rPr>
        <w:t>p</w:t>
      </w:r>
      <w:r w:rsidR="00817AAB">
        <w:rPr>
          <w:lang w:eastAsia="zh-CN"/>
        </w:rPr>
        <w:t xml:space="preserve"> </w:t>
      </w:r>
      <w:r w:rsidR="00D5028C">
        <w:rPr>
          <w:lang w:eastAsia="zh-CN"/>
        </w:rPr>
        <w:t>=</w:t>
      </w:r>
      <w:r w:rsidR="00817AAB">
        <w:rPr>
          <w:lang w:eastAsia="zh-CN"/>
        </w:rPr>
        <w:t xml:space="preserve"> .0</w:t>
      </w:r>
      <w:r w:rsidR="00D5028C">
        <w:rPr>
          <w:lang w:eastAsia="zh-CN"/>
        </w:rPr>
        <w:t>15</w:t>
      </w:r>
      <w:r w:rsidR="00817AAB">
        <w:rPr>
          <w:lang w:eastAsia="zh-CN"/>
        </w:rPr>
        <w:t xml:space="preserve">, </w:t>
      </w:r>
      <w:r w:rsidR="00817AAB" w:rsidRPr="00AF59D7">
        <w:rPr>
          <w:i/>
          <w:iCs/>
          <w:lang w:eastAsia="zh-CN"/>
        </w:rPr>
        <w:t>R</w:t>
      </w:r>
      <w:r w:rsidR="00817AAB" w:rsidRPr="00AF59D7">
        <w:rPr>
          <w:i/>
          <w:iCs/>
          <w:vertAlign w:val="superscript"/>
          <w:lang w:eastAsia="zh-CN"/>
        </w:rPr>
        <w:t>2</w:t>
      </w:r>
      <w:r w:rsidR="00817AAB">
        <w:rPr>
          <w:lang w:eastAsia="zh-CN"/>
        </w:rPr>
        <w:t xml:space="preserve"> = </w:t>
      </w:r>
      <w:r w:rsidR="00D5028C">
        <w:rPr>
          <w:lang w:eastAsia="zh-CN"/>
        </w:rPr>
        <w:t>25.2</w:t>
      </w:r>
      <w:r w:rsidR="00817AAB">
        <w:rPr>
          <w:lang w:eastAsia="zh-CN"/>
        </w:rPr>
        <w:t>%</w:t>
      </w:r>
      <w:r w:rsidR="00BC6FFC">
        <w:t>)</w:t>
      </w:r>
      <w:r w:rsidR="005A5B5F">
        <w:t>.</w:t>
      </w:r>
      <w:r w:rsidR="00501CFC">
        <w:t xml:space="preserve"> </w:t>
      </w:r>
      <w:r w:rsidR="00DC7856">
        <w:t>Therefore, H2 was partially supported</w:t>
      </w:r>
      <w:r w:rsidR="00E73BD0">
        <w:t>; Democrats indeed increasingly focused more on care and fairness than republicans if exclud</w:t>
      </w:r>
      <w:r w:rsidR="008E3BA4">
        <w:t>ing</w:t>
      </w:r>
      <w:r w:rsidR="00E73BD0">
        <w:t xml:space="preserve"> the data </w:t>
      </w:r>
      <w:r w:rsidR="009935B6">
        <w:t>of</w:t>
      </w:r>
      <w:r w:rsidR="00E73BD0">
        <w:t xml:space="preserve"> 2004, 2008, and 2012. </w:t>
      </w:r>
      <w:r w:rsidR="00376F05">
        <w:t>H3 was not supported</w:t>
      </w:r>
      <w:r w:rsidR="008E3BA4">
        <w:t>.</w:t>
      </w:r>
      <w:r w:rsidR="00376F05">
        <w:t xml:space="preserve"> </w:t>
      </w:r>
      <w:r w:rsidR="008E3BA4">
        <w:t>Instead, our data show an opposite trend—</w:t>
      </w:r>
      <w:r w:rsidR="00D14800">
        <w:t xml:space="preserve">rather than </w:t>
      </w:r>
      <w:r w:rsidR="002657FB">
        <w:t>R</w:t>
      </w:r>
      <w:r w:rsidR="00D14800">
        <w:t xml:space="preserve">epublicans, </w:t>
      </w:r>
      <w:r w:rsidR="0055442D">
        <w:t xml:space="preserve">it was </w:t>
      </w:r>
      <w:r w:rsidR="008E3BA4">
        <w:t xml:space="preserve">Democrats </w:t>
      </w:r>
      <w:r w:rsidR="0055442D">
        <w:t xml:space="preserve">that </w:t>
      </w:r>
      <w:r w:rsidR="008E3BA4">
        <w:t xml:space="preserve">increasingly focused more on authority and loyalty if excluding the data </w:t>
      </w:r>
      <w:r w:rsidR="009935B6">
        <w:t>of</w:t>
      </w:r>
      <w:r w:rsidR="008E3BA4">
        <w:t xml:space="preserve"> 2004, 2008, and 2012.</w:t>
      </w:r>
    </w:p>
    <w:p w14:paraId="041B1E75" w14:textId="7ADC7BBC" w:rsidR="00BC499E" w:rsidRDefault="00480A52" w:rsidP="001232A1">
      <w:pPr>
        <w:pStyle w:val="Heading1"/>
      </w:pPr>
      <w:r>
        <w:rPr>
          <w:noProof/>
        </w:rPr>
        <w:drawing>
          <wp:inline distT="0" distB="0" distL="0" distR="0" wp14:anchorId="6C862090" wp14:editId="32336FF6">
            <wp:extent cx="5943600" cy="422656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diff.png"/>
                    <pic:cNvPicPr/>
                  </pic:nvPicPr>
                  <pic:blipFill>
                    <a:blip r:embed="rId16"/>
                    <a:stretch>
                      <a:fillRect/>
                    </a:stretch>
                  </pic:blipFill>
                  <pic:spPr>
                    <a:xfrm>
                      <a:off x="0" y="0"/>
                      <a:ext cx="5943600" cy="4226560"/>
                    </a:xfrm>
                    <a:prstGeom prst="rect">
                      <a:avLst/>
                    </a:prstGeom>
                  </pic:spPr>
                </pic:pic>
              </a:graphicData>
            </a:graphic>
          </wp:inline>
        </w:drawing>
      </w:r>
    </w:p>
    <w:p w14:paraId="1991035A" w14:textId="3772A184" w:rsidR="007A26C7" w:rsidRPr="00922E7B" w:rsidRDefault="007A26C7" w:rsidP="001232A1">
      <w:pPr>
        <w:ind w:firstLine="0"/>
        <w:jc w:val="center"/>
      </w:pPr>
      <w:r>
        <w:rPr>
          <w:i/>
          <w:iCs/>
          <w:lang w:eastAsia="zh-CN"/>
        </w:rPr>
        <w:t>Figure 4 The change of moral loading difference in each dimension over years.</w:t>
      </w:r>
    </w:p>
    <w:p w14:paraId="7783E264" w14:textId="77777777" w:rsidR="007A26C7" w:rsidRPr="00BC499E" w:rsidRDefault="007A26C7" w:rsidP="001232A1">
      <w:pPr>
        <w:ind w:firstLine="0"/>
      </w:pPr>
    </w:p>
    <w:p w14:paraId="6FE153CF" w14:textId="310C8E29" w:rsidR="00AC551C" w:rsidRDefault="00AC551C" w:rsidP="00AC551C">
      <w:pPr>
        <w:pStyle w:val="Heading1"/>
        <w:ind w:left="0" w:firstLine="0"/>
        <w:rPr>
          <w:lang w:eastAsia="zh-CN"/>
        </w:rPr>
      </w:pPr>
      <w:r>
        <w:rPr>
          <w:lang w:eastAsia="zh-CN"/>
        </w:rPr>
        <w:t>Discussion</w:t>
      </w:r>
    </w:p>
    <w:p w14:paraId="4466FF64" w14:textId="635311AF"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 xml:space="preserve">12 presidential elections since the first televised presidential debate </w:t>
      </w:r>
      <w:r w:rsidR="00BD32BE">
        <w:lastRenderedPageBreak/>
        <w:t>from</w:t>
      </w:r>
      <w:r w:rsidRPr="003F49F4">
        <w:t xml:space="preserve"> 19</w:t>
      </w:r>
      <w:r w:rsidR="00BD32BE">
        <w:t>60</w:t>
      </w:r>
      <w:r w:rsidRPr="003F49F4">
        <w:t xml:space="preserve"> to 20</w:t>
      </w:r>
      <w:r w:rsidR="00BD32BE">
        <w:t>16</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to operationalize </w:t>
      </w:r>
      <w:r w:rsidR="00542A22">
        <w:t>moral divergence</w:t>
      </w:r>
      <w:r w:rsidRPr="003F49F4">
        <w:t xml:space="preserve"> as a key indicator of mediatization, and it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24ABF6DA" w:rsidR="00740F77" w:rsidRDefault="00740F77" w:rsidP="00740F77">
      <w:pPr>
        <w:ind w:firstLine="0"/>
        <w:rPr>
          <w:lang w:eastAsia="zh-CN"/>
        </w:rPr>
      </w:pPr>
      <w:r>
        <w:tab/>
        <w:t>Our results show a</w:t>
      </w:r>
      <w:r w:rsidR="00C20833">
        <w:t xml:space="preserve"> clear moral divergence between Democrats and Republican candidates, and</w:t>
      </w:r>
      <w:r>
        <w:t xml:space="preserve">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lmost every D</w:t>
      </w:r>
      <w:r w:rsidR="008B529B">
        <w:rPr>
          <w:rFonts w:eastAsia="SimSun"/>
          <w:lang w:eastAsia="zh-CN"/>
        </w:rPr>
        <w:t xml:space="preserve">emocrats </w:t>
      </w:r>
      <w:r w:rsidR="00DD41C0">
        <w:rPr>
          <w:rFonts w:eastAsia="SimSun"/>
          <w:lang w:eastAsia="zh-CN"/>
        </w:rPr>
        <w:t xml:space="preserve">presidential </w:t>
      </w:r>
      <w:r w:rsidR="008B529B">
        <w:rPr>
          <w:rFonts w:eastAsia="SimSun"/>
          <w:lang w:eastAsia="zh-CN"/>
        </w:rPr>
        <w:t>candidat</w:t>
      </w:r>
      <w:r w:rsidR="00DD41C0">
        <w:rPr>
          <w:rFonts w:eastAsia="SimSun"/>
          <w:lang w:eastAsia="zh-CN"/>
        </w:rPr>
        <w:t xml:space="preserve">e’s speech in the debate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3E6C02">
        <w:rPr>
          <w:rFonts w:eastAsia="SimSun"/>
          <w:lang w:eastAsia="zh-CN"/>
        </w:rPr>
        <w:t xml:space="preserve">, even in </w:t>
      </w:r>
      <w:r w:rsidR="003E6C02" w:rsidRPr="009E2D9F">
        <w:t xml:space="preserve">loyalty/betrayal, authority/subversion, </w:t>
      </w:r>
      <w:r w:rsidR="003E6C02" w:rsidRPr="001232A1">
        <w:rPr>
          <w:strike/>
        </w:rPr>
        <w:t>and sanctity/degradation</w:t>
      </w:r>
      <w:r w:rsidR="003E6C02">
        <w:t>,</w:t>
      </w:r>
      <w:r w:rsidR="00C20833">
        <w:t xml:space="preserve"> the </w:t>
      </w:r>
      <w:r w:rsidR="00363EE0">
        <w:t>two</w:t>
      </w:r>
      <w:r w:rsidR="00C20833">
        <w:t xml:space="preserve"> moral foundations that Liberals are supposed to care much less than Conservatives. </w:t>
      </w:r>
      <w:r w:rsidR="00870217">
        <w:t xml:space="preserve">Our findings shed light to the two fundamental questions that are essential for presidential debate to better serve our democracy: </w:t>
      </w:r>
      <w:r w:rsidR="00870217">
        <w:rPr>
          <w:lang w:eastAsia="zh-CN"/>
        </w:rPr>
        <w:t xml:space="preserve">whether </w:t>
      </w:r>
      <w:r w:rsidR="00870217">
        <w:t>Democrats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182D7679"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between Democrats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w:t>
      </w:r>
      <w:r w:rsidR="00B573B4">
        <w:rPr>
          <w:lang w:eastAsia="zh-CN"/>
        </w:rPr>
        <w:lastRenderedPageBreak/>
        <w:t xml:space="preserve">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Pr>
          <w:lang w:eastAsia="zh-CN"/>
        </w:rPr>
        <w:t xml:space="preserve">First, </w:t>
      </w:r>
      <w:r w:rsidR="007618F3" w:rsidRPr="00276D82">
        <w:rPr>
          <w:highlight w:val="yellow"/>
          <w:lang w:eastAsia="zh-CN"/>
        </w:rPr>
        <w:t xml:space="preserve">our results show positive correlation among the moral load of each moral foundation in each candidate’s speech </w:t>
      </w:r>
      <w:r w:rsidR="00276D82">
        <w:rPr>
          <w:highlight w:val="yellow"/>
          <w:lang w:eastAsia="zh-CN"/>
        </w:rPr>
        <w:t>of every</w:t>
      </w:r>
      <w:r w:rsidR="007618F3" w:rsidRPr="00276D82">
        <w:rPr>
          <w:highlight w:val="yellow"/>
          <w:lang w:eastAsia="zh-CN"/>
        </w:rPr>
        <w:t xml:space="preserve"> presidential debate.</w:t>
      </w:r>
      <w:r w:rsidR="007618F3">
        <w:rPr>
          <w:lang w:eastAsia="zh-CN"/>
        </w:rPr>
        <w:t xml:space="preserve"> This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 of moral foundation may sense some moral taste of other moral foundations also, if they are sensitive enough. </w:t>
      </w:r>
    </w:p>
    <w:p w14:paraId="103D4543" w14:textId="3395D90C" w:rsidR="00516BF4" w:rsidRDefault="00616D51" w:rsidP="00516BF4">
      <w:pPr>
        <w:rPr>
          <w:lang w:eastAsia="zh-CN"/>
        </w:rPr>
      </w:pPr>
      <w:r w:rsidRPr="001232A1">
        <w:rPr>
          <w:lang w:eastAsia="zh-CN"/>
        </w:rPr>
        <w:t xml:space="preserve">Secondly, </w:t>
      </w:r>
      <w:r w:rsidR="00516BF4" w:rsidRPr="001232A1">
        <w:rPr>
          <w:lang w:eastAsia="zh-CN"/>
        </w:rPr>
        <w:t>Democrats candidates’ moral loads are almost always higher than Republican candidate</w:t>
      </w:r>
      <w:r w:rsidR="00090456" w:rsidRPr="001232A1">
        <w:rPr>
          <w:lang w:eastAsia="zh-CN"/>
        </w:rPr>
        <w:t>s’ moral loads</w:t>
      </w:r>
      <w:r w:rsidR="00516BF4" w:rsidRPr="001232A1">
        <w:rPr>
          <w:lang w:eastAsia="zh-CN"/>
        </w:rPr>
        <w:t xml:space="preserve"> across all five moral foundations.</w:t>
      </w:r>
      <w:r w:rsidR="00516BF4">
        <w:rPr>
          <w:lang w:eastAsia="zh-CN"/>
        </w:rPr>
        <w:t xml:space="preserve"> </w:t>
      </w:r>
      <w:r w:rsidR="00090456">
        <w:rPr>
          <w:lang w:eastAsia="zh-CN"/>
        </w:rPr>
        <w:t xml:space="preserve">This is a very interesting finding that </w:t>
      </w:r>
      <w:r w:rsidR="00556D80">
        <w:rPr>
          <w:lang w:eastAsia="zh-CN"/>
        </w:rPr>
        <w:t>showing violations of MFT</w:t>
      </w:r>
      <w:r w:rsidR="003657B7">
        <w:rPr>
          <w:lang w:eastAsia="zh-CN"/>
        </w:rPr>
        <w:t xml:space="preserve"> in a context of presidential debate</w:t>
      </w:r>
      <w:r w:rsidR="00556D80">
        <w:rPr>
          <w:lang w:eastAsia="zh-CN"/>
        </w:rPr>
        <w:t xml:space="preserve">. MFT predicts liberals processing 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1232A1">
        <w:rPr>
          <w:highlight w:val="yellow"/>
          <w:lang w:eastAsia="zh-CN"/>
        </w:rPr>
        <w:t xml:space="preserve">different </w:t>
      </w:r>
      <w:r w:rsidR="00CF3682" w:rsidRPr="001232A1">
        <w:rPr>
          <w:rFonts w:hint="eastAsia"/>
          <w:highlight w:val="yellow"/>
          <w:lang w:eastAsia="zh-CN"/>
        </w:rPr>
        <w:t>situations</w:t>
      </w:r>
      <w:r w:rsidR="00CF3682">
        <w:rPr>
          <w:lang w:eastAsia="zh-CN"/>
        </w:rPr>
        <w:t xml:space="preserve"> other than presidential debate</w:t>
      </w:r>
      <w:r w:rsidR="003657B7">
        <w:rPr>
          <w:lang w:eastAsia="zh-CN"/>
        </w:rPr>
        <w:t>.</w:t>
      </w:r>
      <w:r w:rsidR="00D84E6A">
        <w:rPr>
          <w:lang w:eastAsia="zh-CN"/>
        </w:rPr>
        <w:t xml:space="preserve"> It is quite possible that </w:t>
      </w:r>
      <w:r w:rsidR="00516BF4">
        <w:rPr>
          <w:lang w:eastAsia="zh-CN"/>
        </w:rPr>
        <w:t xml:space="preserve">Democrats or Liberals </w:t>
      </w:r>
      <w:r w:rsidR="00DE1FA9">
        <w:rPr>
          <w:lang w:eastAsia="zh-CN"/>
        </w:rPr>
        <w:t xml:space="preserve">are more </w:t>
      </w:r>
      <w:r w:rsidR="00516BF4">
        <w:rPr>
          <w:lang w:eastAsia="zh-CN"/>
        </w:rPr>
        <w:t xml:space="preserve">prone to rely on moral rhetoric when they </w:t>
      </w:r>
      <w:r w:rsidR="00DE1FA9">
        <w:rPr>
          <w:lang w:eastAsia="zh-CN"/>
        </w:rPr>
        <w:t>perform their public persona</w:t>
      </w:r>
      <w:r w:rsidR="00207F0C">
        <w:rPr>
          <w:lang w:eastAsia="zh-CN"/>
        </w:rPr>
        <w:t>. We leave this interesting question</w:t>
      </w:r>
      <w:r w:rsidR="00516BF4">
        <w:rPr>
          <w:lang w:eastAsia="zh-CN"/>
        </w:rPr>
        <w:t xml:space="preserve"> for future study</w:t>
      </w:r>
      <w:r w:rsidR="00207F0C">
        <w:rPr>
          <w:lang w:eastAsia="zh-CN"/>
        </w:rPr>
        <w:t xml:space="preserve">, </w:t>
      </w:r>
      <w:r w:rsidR="00207F0C" w:rsidRPr="001232A1">
        <w:rPr>
          <w:highlight w:val="yellow"/>
          <w:lang w:eastAsia="zh-CN"/>
        </w:rPr>
        <w:t>and here, we focus</w:t>
      </w:r>
      <w:r w:rsidR="00207F0C">
        <w:rPr>
          <w:lang w:eastAsia="zh-CN"/>
        </w:rPr>
        <w:t xml:space="preserve"> on </w:t>
      </w:r>
      <w:commentRangeStart w:id="74"/>
      <w:r w:rsidR="00516BF4">
        <w:rPr>
          <w:lang w:eastAsia="zh-CN"/>
        </w:rPr>
        <w:t xml:space="preserve">the point </w:t>
      </w:r>
      <w:r w:rsidR="00207F0C">
        <w:rPr>
          <w:lang w:eastAsia="zh-CN"/>
        </w:rPr>
        <w:t>that</w:t>
      </w:r>
      <w:r w:rsidR="00516BF4">
        <w:rPr>
          <w:lang w:eastAsia="zh-CN"/>
        </w:rPr>
        <w:t xml:space="preserve"> Democrats candidates did great in moral foundations that they are less sensitive than Republican candidates.</w:t>
      </w:r>
      <w:commentRangeEnd w:id="74"/>
      <w:r w:rsidR="00516BF4">
        <w:rPr>
          <w:rStyle w:val="CommentReference"/>
        </w:rPr>
        <w:commentReference w:id="74"/>
      </w:r>
      <w:r w:rsidR="00516BF4">
        <w:rPr>
          <w:lang w:eastAsia="zh-CN"/>
        </w:rPr>
        <w:t xml:space="preserve"> </w:t>
      </w:r>
      <w:r w:rsidR="00207F0C">
        <w:rPr>
          <w:lang w:eastAsia="zh-CN"/>
        </w:rPr>
        <w:t>Therefore,</w:t>
      </w:r>
      <w:r w:rsidR="00516BF4">
        <w:rPr>
          <w:lang w:eastAsia="zh-CN"/>
        </w:rPr>
        <w:t xml:space="preserve"> the presidential candidates are capable to understand different moral concerns and develop real discussions, even it might be a different scenario for the majority of Republicans and Democrats. </w:t>
      </w:r>
    </w:p>
    <w:p w14:paraId="21A280A0" w14:textId="138980B3" w:rsidR="00870217" w:rsidRDefault="00516BF4" w:rsidP="00207F0C">
      <w:pPr>
        <w:rPr>
          <w:lang w:eastAsia="zh-CN"/>
        </w:rPr>
      </w:pPr>
      <w:commentRangeStart w:id="75"/>
      <w:r w:rsidRPr="00CB4BBD">
        <w:rPr>
          <w:highlight w:val="yellow"/>
          <w:lang w:eastAsia="zh-CN"/>
        </w:rPr>
        <w:t>Thirdly</w:t>
      </w:r>
      <w:commentRangeEnd w:id="75"/>
      <w:r>
        <w:rPr>
          <w:rStyle w:val="CommentReference"/>
        </w:rPr>
        <w:commentReference w:id="75"/>
      </w:r>
      <w:r w:rsidRPr="00CB4BBD">
        <w:rPr>
          <w:highlight w:val="yellow"/>
          <w:lang w:eastAsia="zh-CN"/>
        </w:rPr>
        <w:t xml:space="preserve">, </w:t>
      </w:r>
      <w:r w:rsidR="007C7111">
        <w:rPr>
          <w:rFonts w:hint="eastAsia"/>
          <w:highlight w:val="yellow"/>
          <w:lang w:eastAsia="zh-CN"/>
        </w:rPr>
        <w:t>althoug</w:t>
      </w:r>
      <w:r w:rsidR="007C7111">
        <w:rPr>
          <w:highlight w:val="yellow"/>
          <w:lang w:eastAsia="zh-CN"/>
        </w:rPr>
        <w:t xml:space="preserve">h the moral loadings of </w:t>
      </w:r>
      <w:r w:rsidR="007C7111" w:rsidRPr="00CB4BBD">
        <w:rPr>
          <w:highlight w:val="yellow"/>
          <w:lang w:eastAsia="zh-CN"/>
        </w:rPr>
        <w:t xml:space="preserve">Democrats </w:t>
      </w:r>
      <w:r w:rsidR="007C7111">
        <w:rPr>
          <w:highlight w:val="yellow"/>
          <w:lang w:eastAsia="zh-CN"/>
        </w:rPr>
        <w:t xml:space="preserve">and Republican </w:t>
      </w:r>
      <w:r w:rsidR="007C7111" w:rsidRPr="00CB4BBD">
        <w:rPr>
          <w:highlight w:val="yellow"/>
          <w:lang w:eastAsia="zh-CN"/>
        </w:rPr>
        <w:t xml:space="preserve">candidates </w:t>
      </w:r>
      <w:r w:rsidR="00C52571">
        <w:rPr>
          <w:highlight w:val="yellow"/>
          <w:lang w:eastAsia="zh-CN"/>
        </w:rPr>
        <w:t>were</w:t>
      </w:r>
      <w:r w:rsidR="007C7111">
        <w:rPr>
          <w:highlight w:val="yellow"/>
          <w:lang w:eastAsia="zh-CN"/>
        </w:rPr>
        <w:t xml:space="preserve"> significantly different in some moral dimensions, the effect size of these differences </w:t>
      </w:r>
      <w:r w:rsidR="00636B13">
        <w:rPr>
          <w:highlight w:val="yellow"/>
          <w:lang w:eastAsia="zh-CN"/>
        </w:rPr>
        <w:t>were</w:t>
      </w:r>
      <w:r w:rsidR="007C7111">
        <w:rPr>
          <w:highlight w:val="yellow"/>
          <w:lang w:eastAsia="zh-CN"/>
        </w:rPr>
        <w:t xml:space="preserve"> very small,</w:t>
      </w:r>
      <w:r w:rsidR="00E14688">
        <w:rPr>
          <w:highlight w:val="yellow"/>
          <w:lang w:eastAsia="zh-CN"/>
        </w:rPr>
        <w:t xml:space="preserve"> and the correlation between all loadings of Democrats and Republicans was very strong,</w:t>
      </w:r>
      <w:r w:rsidR="007C7111">
        <w:rPr>
          <w:highlight w:val="yellow"/>
          <w:lang w:eastAsia="zh-CN"/>
        </w:rPr>
        <w:t xml:space="preserve"> indicating that there </w:t>
      </w:r>
      <w:r w:rsidR="00C52571">
        <w:rPr>
          <w:highlight w:val="yellow"/>
          <w:lang w:eastAsia="zh-CN"/>
        </w:rPr>
        <w:t>wa</w:t>
      </w:r>
      <w:r w:rsidR="007C7111">
        <w:rPr>
          <w:highlight w:val="yellow"/>
          <w:lang w:eastAsia="zh-CN"/>
        </w:rPr>
        <w:t xml:space="preserve">s no substantial </w:t>
      </w:r>
      <w:r w:rsidR="00250722">
        <w:rPr>
          <w:highlight w:val="yellow"/>
          <w:lang w:eastAsia="zh-CN"/>
        </w:rPr>
        <w:t xml:space="preserve">discrepancies between </w:t>
      </w:r>
      <w:r w:rsidR="00A908A9">
        <w:rPr>
          <w:lang w:eastAsia="zh-CN"/>
        </w:rPr>
        <w:t>president debaters</w:t>
      </w:r>
      <w:r w:rsidR="00E14688">
        <w:rPr>
          <w:lang w:eastAsia="zh-CN"/>
        </w:rPr>
        <w:t xml:space="preserve"> and </w:t>
      </w:r>
      <w:r w:rsidR="00A908A9">
        <w:rPr>
          <w:lang w:eastAsia="zh-CN"/>
        </w:rPr>
        <w:t xml:space="preserve">they </w:t>
      </w:r>
      <w:r w:rsidR="00AD2993">
        <w:rPr>
          <w:lang w:eastAsia="zh-CN"/>
        </w:rPr>
        <w:t xml:space="preserve">were </w:t>
      </w:r>
      <w:r w:rsidR="00AD2993">
        <w:rPr>
          <w:lang w:eastAsia="zh-CN"/>
        </w:rPr>
        <w:lastRenderedPageBreak/>
        <w:t xml:space="preserve">able to respond to their rivals’ moral concerns no mater they are sensitive with those concerns or not. </w:t>
      </w:r>
      <w:r w:rsidR="00207F0C">
        <w:rPr>
          <w:lang w:eastAsia="zh-CN"/>
        </w:rPr>
        <w:t xml:space="preserve">Similar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(of stem cell technology)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they could keep the respond in the same moral foundation. </w:t>
      </w:r>
      <w:r w:rsidR="00090456">
        <w:rPr>
          <w:lang w:eastAsia="zh-CN"/>
        </w:rPr>
        <w:t>Therefore, here comes the other fundamental question: whether they wanted?</w:t>
      </w:r>
    </w:p>
    <w:p w14:paraId="31AFABFB" w14:textId="140893DE" w:rsidR="00F622C4" w:rsidRPr="00F622C4" w:rsidRDefault="00F622C4" w:rsidP="00F622C4">
      <w:pPr>
        <w:ind w:firstLine="0"/>
        <w:rPr>
          <w:b/>
          <w:bCs/>
          <w:lang w:eastAsia="zh-CN"/>
        </w:rPr>
      </w:pPr>
      <w:r w:rsidRPr="00F622C4">
        <w:rPr>
          <w:b/>
          <w:bCs/>
          <w:lang w:eastAsia="zh-CN"/>
        </w:rPr>
        <w:t>Whether they wanted?</w:t>
      </w:r>
    </w:p>
    <w:p w14:paraId="6130E74F" w14:textId="020A6DC4" w:rsidR="00254E2C" w:rsidRDefault="00764CBF" w:rsidP="00764CBF">
      <w:pPr>
        <w:rPr>
          <w:lang w:eastAsia="zh-CN"/>
        </w:rPr>
      </w:pPr>
      <w:r>
        <w:rPr>
          <w:lang w:eastAsia="zh-CN"/>
        </w:rPr>
        <w:t xml:space="preserve">Unfortunately, they may not. Our results show </w:t>
      </w:r>
      <w:r w:rsidRPr="008F3DB3">
        <w:rPr>
          <w:lang w:eastAsia="zh-CN"/>
        </w:rPr>
        <w:t xml:space="preserve">that </w:t>
      </w:r>
      <w:r w:rsidRPr="001232A1">
        <w:rPr>
          <w:lang w:eastAsia="zh-CN"/>
        </w:rPr>
        <w:t>the moral divergence between Democrats and Republican candidates has been increasing</w:t>
      </w:r>
      <w:r w:rsidR="00F47106" w:rsidRPr="001232A1">
        <w:rPr>
          <w:rFonts w:hint="eastAsia"/>
          <w:lang w:eastAsia="zh-CN"/>
        </w:rPr>
        <w:t>ly</w:t>
      </w:r>
      <w:r w:rsidRPr="001232A1">
        <w:rPr>
          <w:lang w:eastAsia="zh-CN"/>
        </w:rPr>
        <w:t xml:space="preserve"> widened since 1980.</w:t>
      </w:r>
      <w:r>
        <w:rPr>
          <w:lang w:eastAsia="zh-CN"/>
        </w:rPr>
        <w:t xml:space="preserve"> </w:t>
      </w:r>
      <w:r w:rsidR="00C30778">
        <w:rPr>
          <w:lang w:eastAsia="zh-CN"/>
        </w:rPr>
        <w:t>The divergence is mainly from the</w:t>
      </w:r>
      <w:r w:rsidR="00500E15">
        <w:rPr>
          <w:lang w:eastAsia="zh-CN"/>
        </w:rPr>
        <w:t xml:space="preserve"> moral foundations of </w:t>
      </w:r>
      <w:r w:rsidR="00C30778" w:rsidRPr="001232A1">
        <w:rPr>
          <w:highlight w:val="yellow"/>
          <w:lang w:eastAsia="zh-CN"/>
        </w:rPr>
        <w:t>care</w:t>
      </w:r>
      <w:r w:rsidR="00500E15">
        <w:rPr>
          <w:highlight w:val="yellow"/>
          <w:lang w:eastAsia="zh-CN"/>
        </w:rPr>
        <w:t xml:space="preserve"> (mainly virtue)</w:t>
      </w:r>
      <w:r w:rsidR="00C30778" w:rsidRPr="001232A1">
        <w:rPr>
          <w:highlight w:val="yellow"/>
          <w:lang w:eastAsia="zh-CN"/>
        </w:rPr>
        <w:t>, fairness</w:t>
      </w:r>
      <w:r w:rsidR="00500E15">
        <w:rPr>
          <w:highlight w:val="yellow"/>
          <w:lang w:eastAsia="zh-CN"/>
        </w:rPr>
        <w:t xml:space="preserve"> (mainly virtue)</w:t>
      </w:r>
      <w:r w:rsidR="00C30778" w:rsidRPr="001232A1">
        <w:rPr>
          <w:highlight w:val="yellow"/>
          <w:lang w:eastAsia="zh-CN"/>
        </w:rPr>
        <w:t>, authority</w:t>
      </w:r>
      <w:r w:rsidR="00500E15">
        <w:rPr>
          <w:highlight w:val="yellow"/>
          <w:lang w:eastAsia="zh-CN"/>
        </w:rPr>
        <w:t xml:space="preserve"> (both virtue and vice)</w:t>
      </w:r>
      <w:r w:rsidR="00C30778" w:rsidRPr="001232A1">
        <w:rPr>
          <w:highlight w:val="yellow"/>
          <w:lang w:eastAsia="zh-CN"/>
        </w:rPr>
        <w:t>, and loyalty</w:t>
      </w:r>
      <w:r w:rsidR="00500E15">
        <w:rPr>
          <w:highlight w:val="yellow"/>
          <w:lang w:eastAsia="zh-CN"/>
        </w:rPr>
        <w:t xml:space="preserve"> (virtue)</w:t>
      </w:r>
      <w:r w:rsidR="00C30778" w:rsidRPr="001232A1">
        <w:rPr>
          <w:highlight w:val="yellow"/>
          <w:lang w:eastAsia="zh-CN"/>
        </w:rPr>
        <w:t>.</w:t>
      </w:r>
      <w:r w:rsidR="00500E15">
        <w:rPr>
          <w:highlight w:val="yellow"/>
          <w:lang w:eastAsia="zh-CN"/>
        </w:rPr>
        <w:t xml:space="preserve"> The absence of active engagement from sanctity foundation (both virtue and vice) aligns with previous studies </w:t>
      </w:r>
      <w:r w:rsidR="00932237">
        <w:rPr>
          <w:highlight w:val="yellow"/>
          <w:lang w:eastAsia="zh-CN"/>
        </w:rPr>
        <w:fldChar w:fldCharType="begin"/>
      </w:r>
      <w:r w:rsidR="00932237">
        <w:rPr>
          <w:highlight w:val="yellow"/>
          <w:lang w:eastAsia="zh-CN"/>
        </w:rPr>
        <w:instrText xml:space="preserve"> ADDIN EN.CITE &lt;EndNote&gt;&lt;Cite&gt;&lt;Author&gt;Clifford&lt;/Author&gt;&lt;Year&gt;2013&lt;/Year&gt;&lt;RecNum&gt;333&lt;/RecNum&gt;&lt;DisplayText&gt;(Clifford &amp;amp; Jerit, 2013; Lewis, 2019)&lt;/DisplayText&gt;&lt;record&gt;&lt;rec-number&gt;333&lt;/rec-number&gt;&lt;foreign-keys&gt;&lt;key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Lewis&lt;/Author&gt;&lt;Year&gt;2019&lt;/Year&gt;&lt;RecNum&gt;330&lt;/RecNum&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932237">
        <w:rPr>
          <w:highlight w:val="yellow"/>
          <w:lang w:eastAsia="zh-CN"/>
        </w:rPr>
        <w:fldChar w:fldCharType="separate"/>
      </w:r>
      <w:r w:rsidR="00932237">
        <w:rPr>
          <w:noProof/>
          <w:highlight w:val="yellow"/>
          <w:lang w:eastAsia="zh-CN"/>
        </w:rPr>
        <w:t>(Clifford &amp; Jerit, 2013; Lewis, 2019)</w:t>
      </w:r>
      <w:r w:rsidR="00932237">
        <w:rPr>
          <w:highlight w:val="yellow"/>
          <w:lang w:eastAsia="zh-CN"/>
        </w:rPr>
        <w:fldChar w:fldCharType="end"/>
      </w:r>
      <w:r w:rsidR="00500E15">
        <w:rPr>
          <w:highlight w:val="yellow"/>
          <w:lang w:eastAsia="zh-CN"/>
        </w:rPr>
        <w:t>.</w:t>
      </w:r>
      <w:r w:rsidR="00932237">
        <w:rPr>
          <w:highlight w:val="yellow"/>
          <w:lang w:eastAsia="zh-CN"/>
        </w:rPr>
        <w:t xml:space="preserve"> </w:t>
      </w:r>
    </w:p>
    <w:p w14:paraId="511BD55B" w14:textId="5DC8A658" w:rsidR="0029114A" w:rsidRDefault="00573E61"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r w:rsidR="0029114A">
        <w:rPr>
          <w:rFonts w:hint="eastAsia"/>
          <w:lang w:eastAsia="zh-CN"/>
        </w:rPr>
        <w:t>Both</w:t>
      </w:r>
      <w:r w:rsidR="00254E2C">
        <w:rPr>
          <w:rFonts w:hint="eastAsia"/>
          <w:lang w:eastAsia="zh-CN"/>
        </w:rPr>
        <w:t xml:space="preserve"> </w:t>
      </w:r>
      <w:r w:rsidR="00254E2C">
        <w:rPr>
          <w:lang w:eastAsia="zh-CN"/>
        </w:rPr>
        <w:t xml:space="preserve">media and audience have been influenced by mediatization also. </w:t>
      </w:r>
      <w:r w:rsidR="00785E63">
        <w:rPr>
          <w:lang w:eastAsia="zh-CN"/>
        </w:rPr>
        <w:t xml:space="preserve">By examining Canada presidential debate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785E63">
        <w:rPr>
          <w:lang w:eastAsia="zh-CN"/>
        </w:rPr>
        <w:t xml:space="preserve">” </w:t>
      </w:r>
      <w:r w:rsidR="00785E63">
        <w:rPr>
          <w:lang w:eastAsia="zh-CN"/>
        </w:rPr>
        <w:fldChar w:fldCharType="begin"/>
      </w:r>
      <w:r w:rsidR="00FC05A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785E63">
        <w:rPr>
          <w:lang w:eastAsia="zh-CN"/>
        </w:rPr>
        <w:fldChar w:fldCharType="separate"/>
      </w:r>
      <w:r w:rsidR="00785E63">
        <w:rPr>
          <w:noProof/>
          <w:lang w:eastAsia="zh-CN"/>
        </w:rPr>
        <w:t>(p. 1743)</w:t>
      </w:r>
      <w:r w:rsidR="00785E63">
        <w:rPr>
          <w:lang w:eastAsia="zh-CN"/>
        </w:rPr>
        <w:fldChar w:fldCharType="end"/>
      </w:r>
      <w:r w:rsidR="00785E63">
        <w:rPr>
          <w:lang w:eastAsia="zh-CN"/>
        </w:rPr>
        <w:t>, manifesting the mediatization in the institution of media</w:t>
      </w:r>
      <w:r w:rsidR="00161C3F">
        <w:rPr>
          <w:lang w:eastAsia="zh-CN"/>
        </w:rPr>
        <w:t>: media are able to follow their own logic v</w:t>
      </w:r>
      <w:r w:rsidR="004772CD">
        <w:rPr>
          <w:lang w:eastAsia="zh-CN"/>
        </w:rPr>
        <w:t xml:space="preserve"> </w:t>
      </w:r>
      <w:proofErr w:type="spellStart"/>
      <w:r w:rsidR="00161C3F">
        <w:rPr>
          <w:lang w:eastAsia="zh-CN"/>
        </w:rPr>
        <w:t>ersus</w:t>
      </w:r>
      <w:proofErr w:type="spellEnd"/>
      <w:r w:rsidR="00161C3F">
        <w:rPr>
          <w:lang w:eastAsia="zh-CN"/>
        </w:rPr>
        <w:t xml:space="preserve"> deeply depended on politics before mediatization</w:t>
      </w:r>
      <w:r w:rsidR="00FA4A6E">
        <w:rPr>
          <w:lang w:eastAsia="zh-CN"/>
        </w:rPr>
        <w:t>.</w:t>
      </w:r>
      <w:r w:rsidR="00161C3F">
        <w:rPr>
          <w:lang w:eastAsia="zh-CN"/>
        </w:rPr>
        <w:t xml:space="preserve"> </w:t>
      </w:r>
      <w:r w:rsidR="0029114A">
        <w:rPr>
          <w:lang w:eastAsia="zh-CN"/>
        </w:rPr>
        <w:t xml:space="preserve">Another </w:t>
      </w:r>
      <w:r w:rsidR="0029114A">
        <w:rPr>
          <w:rFonts w:hint="eastAsia"/>
          <w:lang w:eastAsia="zh-CN"/>
        </w:rPr>
        <w:t>major</w:t>
      </w:r>
      <w:r w:rsidR="0029114A">
        <w:rPr>
          <w:lang w:eastAsia="zh-CN"/>
        </w:rPr>
        <w:t xml:space="preserve"> change caused by mediatization in media is that media have become the main information source of the public </w:t>
      </w:r>
      <w:r w:rsidR="0029114A">
        <w:rPr>
          <w:lang w:eastAsia="zh-CN"/>
        </w:rPr>
        <w:fldChar w:fldCharType="begin"/>
      </w:r>
      <w:r w:rsidR="0029114A">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114A">
        <w:rPr>
          <w:lang w:eastAsia="zh-CN"/>
        </w:rPr>
        <w:fldChar w:fldCharType="separate"/>
      </w:r>
      <w:r w:rsidR="0029114A">
        <w:rPr>
          <w:noProof/>
          <w:lang w:eastAsia="zh-CN"/>
        </w:rPr>
        <w:t>(S. P. Hjarvard, 2013)</w:t>
      </w:r>
      <w:r w:rsidR="0029114A">
        <w:rPr>
          <w:lang w:eastAsia="zh-CN"/>
        </w:rPr>
        <w:fldChar w:fldCharType="end"/>
      </w:r>
      <w:r w:rsidR="0029114A">
        <w:rPr>
          <w:lang w:eastAsia="zh-CN"/>
        </w:rPr>
        <w:t xml:space="preserve">. </w:t>
      </w:r>
      <w:r w:rsidR="0029114A">
        <w:t>M</w:t>
      </w:r>
      <w:r w:rsidR="0029114A" w:rsidRPr="003F49F4">
        <w:t xml:space="preserve">edia </w:t>
      </w:r>
      <w:r w:rsidR="0029114A">
        <w:t xml:space="preserve">could </w:t>
      </w:r>
      <w:r w:rsidR="0029114A" w:rsidRPr="003F49F4">
        <w:t xml:space="preserve">shape </w:t>
      </w:r>
      <w:r w:rsidR="0029114A" w:rsidRPr="003F49F4">
        <w:lastRenderedPageBreak/>
        <w:t xml:space="preserve">public opinion </w:t>
      </w:r>
      <w:r w:rsidR="0029114A">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rsidR="0029114A">
        <w:fldChar w:fldCharType="separate"/>
      </w:r>
      <w:r w:rsidR="0029114A">
        <w:rPr>
          <w:noProof/>
        </w:rPr>
        <w:t>(Lang &amp; Lang, 2002; Tuchman, 1978)</w:t>
      </w:r>
      <w:r w:rsidR="0029114A">
        <w:fldChar w:fldCharType="end"/>
      </w:r>
      <w:r w:rsidR="0029114A">
        <w:t xml:space="preserve"> and a number of </w:t>
      </w:r>
      <w:r w:rsidR="0029114A">
        <w:rPr>
          <w:lang w:eastAsia="zh-CN"/>
        </w:rPr>
        <w:t>presidential debate studies found that how media interpret the debate could exert an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(Lowry, Bridges, &amp; Barefield, 1990; McKinnon &amp; Tedesco, 1996; McKinnon, Tedesco, &amp; Kaid, 1993; Steeper, 1978)</w:t>
      </w:r>
      <w:r w:rsidR="001B1C4A">
        <w:rPr>
          <w:lang w:eastAsia="zh-CN"/>
        </w:rPr>
        <w:fldChar w:fldCharType="end"/>
      </w:r>
      <w:r w:rsidR="001B1C4A">
        <w:rPr>
          <w:lang w:eastAsia="zh-CN"/>
        </w:rPr>
        <w:t>.</w:t>
      </w:r>
      <w:r w:rsidR="0029114A">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29114A">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media’s help because of media’s autonomy. </w:t>
      </w:r>
    </w:p>
    <w:p w14:paraId="676E7554" w14:textId="5B056940" w:rsidR="0029114A" w:rsidRDefault="00FC05A6" w:rsidP="00FA4A6E">
      <w:pPr>
        <w:rPr>
          <w:lang w:eastAsia="zh-CN"/>
        </w:rPr>
      </w:pPr>
      <w:r>
        <w:rPr>
          <w:lang w:eastAsia="zh-CN"/>
        </w:rPr>
        <w:t xml:space="preserve">The public </w:t>
      </w:r>
      <w:r w:rsidR="00B45EAE">
        <w:rPr>
          <w:lang w:eastAsia="zh-CN"/>
        </w:rPr>
        <w:t xml:space="preserve">have </w:t>
      </w:r>
      <w:r w:rsidR="0029114A">
        <w:rPr>
          <w:lang w:eastAsia="zh-CN"/>
        </w:rPr>
        <w:t>adapted</w:t>
      </w:r>
      <w:r w:rsidR="00B45EAE">
        <w:rPr>
          <w:lang w:eastAsia="zh-CN"/>
        </w:rPr>
        <w:t xml:space="preserve">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F53944">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F53944">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29114A">
        <w:rPr>
          <w:lang w:eastAsia="zh-CN"/>
        </w:rPr>
        <w:t xml:space="preserve">The audience of the presidential debate would </w:t>
      </w:r>
      <w:r w:rsidR="005851E2">
        <w:rPr>
          <w:lang w:eastAsia="zh-CN"/>
        </w:rPr>
        <w:t>be</w:t>
      </w:r>
      <w:r w:rsidR="0029114A">
        <w:rPr>
          <w:lang w:eastAsia="zh-CN"/>
        </w:rPr>
        <w:t xml:space="preserve"> more attracted to image information, no matter themselves realized this change or not. </w:t>
      </w:r>
    </w:p>
    <w:p w14:paraId="0D574746" w14:textId="11E98CEA" w:rsidR="00FA4A6E" w:rsidRDefault="005851E2"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changes </w:t>
      </w:r>
      <w:proofErr w:type="spellStart"/>
      <w:r>
        <w:rPr>
          <w:lang w:eastAsia="zh-CN"/>
        </w:rPr>
        <w:t>brough</w:t>
      </w:r>
      <w:proofErr w:type="spellEnd"/>
      <w:r>
        <w:rPr>
          <w:lang w:eastAsia="zh-CN"/>
        </w:rPr>
        <w:t xml:space="preserve"> by mediatization</w:t>
      </w:r>
      <w:r w:rsidR="00B3412A">
        <w:rPr>
          <w:lang w:eastAsia="zh-CN"/>
        </w:rPr>
        <w:t xml:space="preserve"> in media and the audience. On the other hand, personalization summarized their adaptions and manifested the political mediatization </w:t>
      </w:r>
      <w:r w:rsidR="00B3412A">
        <w:rPr>
          <w:lang w:eastAsia="zh-CN"/>
        </w:rPr>
        <w:fldChar w:fldCharType="begin"/>
      </w:r>
      <w:r w:rsidR="00B3412A">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B3412A">
        <w:rPr>
          <w:noProof/>
          <w:lang w:eastAsia="zh-CN"/>
        </w:rPr>
        <w:t>(S. P. Hjarvard, 2013)</w:t>
      </w:r>
      <w:r w:rsidR="00B3412A">
        <w:rPr>
          <w:lang w:eastAsia="zh-CN"/>
        </w:rPr>
        <w:fldChar w:fldCharType="end"/>
      </w:r>
      <w:r w:rsidR="00B3412A">
        <w:rPr>
          <w:lang w:eastAsia="zh-CN"/>
        </w:rPr>
        <w:t>. From this perspective, it is inevitable that presidential debaters increasingly focused on their own image, own moral concerns rather than focusing on real discussions with others, because they want to focus on themselves, especially in terms of image.</w:t>
      </w:r>
    </w:p>
    <w:p w14:paraId="01A52D16" w14:textId="6E71102D"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8A6442" w:rsidRPr="00DB5464">
        <w:rPr>
          <w:lang w:eastAsia="zh-CN"/>
        </w:rPr>
        <w:t xml:space="preserve"> </w:t>
      </w:r>
    </w:p>
    <w:p w14:paraId="6935CA98" w14:textId="2326BE60" w:rsidR="00737042" w:rsidRDefault="00737042" w:rsidP="00737042">
      <w:pPr>
        <w:ind w:firstLine="0"/>
        <w:rPr>
          <w:lang w:eastAsia="zh-CN"/>
        </w:rPr>
      </w:pPr>
      <w:r>
        <w:rPr>
          <w:lang w:eastAsia="zh-CN"/>
        </w:rPr>
        <w:tab/>
      </w:r>
      <w:r w:rsidR="00E94F0C">
        <w:rPr>
          <w:lang w:eastAsia="zh-CN"/>
        </w:rPr>
        <w:t>Based on their moral loads, we argue that t</w:t>
      </w:r>
      <w:r>
        <w:rPr>
          <w:lang w:eastAsia="zh-CN"/>
        </w:rPr>
        <w:t xml:space="preserve">he </w:t>
      </w:r>
      <w:r w:rsidR="00753E5A">
        <w:rPr>
          <w:lang w:eastAsia="zh-CN"/>
        </w:rPr>
        <w:t>presidential candidate</w:t>
      </w:r>
      <w:r>
        <w:rPr>
          <w:lang w:eastAsia="zh-CN"/>
        </w:rPr>
        <w:t xml:space="preserve">s could but did not </w:t>
      </w:r>
      <w:r>
        <w:rPr>
          <w:lang w:eastAsia="zh-CN"/>
        </w:rPr>
        <w:lastRenderedPageBreak/>
        <w:t xml:space="preserve">want to develop real discussions based on understanding of each other in terms of moral concerns in different moral foundations. This could offer an explanation to another interesting finding in this study: the first debate in each election year always has the biggest moral divergence. </w:t>
      </w:r>
      <w:r w:rsidR="00DA27E2">
        <w:rPr>
          <w:lang w:eastAsia="zh-CN"/>
        </w:rPr>
        <w:t xml:space="preserve">The first debate is more important than its following debates because it usually attracts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19DE2194" w:rsidR="00A27234" w:rsidRDefault="000127F0"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 </w:t>
      </w:r>
      <w:r w:rsidR="0088162F">
        <w:rPr>
          <w:lang w:eastAsia="zh-CN"/>
        </w:rPr>
        <w:t xml:space="preserve">The audience, the media, and the institution of politics are all driving force of the moral </w:t>
      </w:r>
      <w:r>
        <w:rPr>
          <w:lang w:eastAsia="zh-CN"/>
        </w:rPr>
        <w:t>divergence in presidential debate</w:t>
      </w:r>
      <w:r w:rsidR="0088162F">
        <w:rPr>
          <w:lang w:eastAsia="zh-CN"/>
        </w:rPr>
        <w:t>, because they all be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challenges that the presidential debate is facing need to be further explored from a social change perspective. For example, i</w:t>
      </w:r>
      <w:r>
        <w:rPr>
          <w:lang w:eastAsia="zh-CN"/>
        </w:rPr>
        <w:t xml:space="preserve">s it possible to prevent the moral divergence from being further widened? Or how could we prevent mediatization, or personalization from making the debate less debate? </w:t>
      </w:r>
      <w:r w:rsidR="006D35D9">
        <w:rPr>
          <w:lang w:eastAsia="zh-CN"/>
        </w:rPr>
        <w:t>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3B26D749" w14:textId="77777777" w:rsidR="00734CA3" w:rsidRPr="00734CA3" w:rsidRDefault="00891CA9" w:rsidP="00734CA3">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734CA3" w:rsidRPr="00734CA3">
        <w:rPr>
          <w:noProof/>
        </w:rPr>
        <w:t xml:space="preserve">Altheide, D. L., &amp; Snow, R. P. (1979). </w:t>
      </w:r>
      <w:r w:rsidR="00734CA3" w:rsidRPr="00734CA3">
        <w:rPr>
          <w:i/>
          <w:noProof/>
        </w:rPr>
        <w:t>Media Logic</w:t>
      </w:r>
      <w:r w:rsidR="00734CA3" w:rsidRPr="00734CA3">
        <w:rPr>
          <w:noProof/>
        </w:rPr>
        <w:t>. Beverly Hills, CA: Sage.</w:t>
      </w:r>
    </w:p>
    <w:p w14:paraId="7FAA6679" w14:textId="77777777" w:rsidR="00734CA3" w:rsidRPr="00734CA3" w:rsidRDefault="00734CA3" w:rsidP="00734CA3">
      <w:pPr>
        <w:pStyle w:val="EndNoteBibliography"/>
        <w:ind w:left="720" w:hanging="720"/>
        <w:rPr>
          <w:noProof/>
        </w:rPr>
      </w:pPr>
      <w:r w:rsidRPr="00734CA3">
        <w:rPr>
          <w:noProof/>
        </w:rPr>
        <w:t xml:space="preserve">Altheide, D. L., &amp; Snow, R. P. (1988). Toward a theory of mediation. </w:t>
      </w:r>
      <w:r w:rsidRPr="00734CA3">
        <w:rPr>
          <w:i/>
          <w:noProof/>
        </w:rPr>
        <w:t>Annals of the International Communication Association, 11</w:t>
      </w:r>
      <w:r w:rsidRPr="00734CA3">
        <w:rPr>
          <w:noProof/>
        </w:rPr>
        <w:t xml:space="preserve">(1), 194-223. </w:t>
      </w:r>
    </w:p>
    <w:p w14:paraId="0D5BD368" w14:textId="77777777" w:rsidR="00734CA3" w:rsidRPr="00734CA3" w:rsidRDefault="00734CA3" w:rsidP="00734CA3">
      <w:pPr>
        <w:pStyle w:val="EndNoteBibliography"/>
        <w:ind w:left="720" w:hanging="720"/>
        <w:rPr>
          <w:noProof/>
        </w:rPr>
      </w:pPr>
      <w:r w:rsidRPr="00734CA3">
        <w:rPr>
          <w:noProof/>
        </w:rPr>
        <w:t xml:space="preserve">Altheide, D. L., &amp; Snow, R. P. (1991). </w:t>
      </w:r>
      <w:r w:rsidRPr="00734CA3">
        <w:rPr>
          <w:i/>
          <w:noProof/>
        </w:rPr>
        <w:t>Media Worlds in the Postjournalism Era</w:t>
      </w:r>
      <w:r w:rsidRPr="00734CA3">
        <w:rPr>
          <w:noProof/>
        </w:rPr>
        <w:t>. New York: Aldine de Gruyter.</w:t>
      </w:r>
    </w:p>
    <w:p w14:paraId="5CA85EEC" w14:textId="77777777" w:rsidR="00734CA3" w:rsidRPr="00734CA3" w:rsidRDefault="00734CA3" w:rsidP="00734CA3">
      <w:pPr>
        <w:pStyle w:val="EndNoteBibliography"/>
        <w:ind w:left="720" w:hanging="720"/>
        <w:rPr>
          <w:noProof/>
        </w:rPr>
      </w:pPr>
      <w:r w:rsidRPr="00734CA3">
        <w:rPr>
          <w:noProof/>
        </w:rPr>
        <w:t xml:space="preserve">Bastien, F. (2018). Using parallel content analysis to measure mediatization of politics: The televised leaders’ debates in Canada, 1968–2008. </w:t>
      </w:r>
      <w:r w:rsidRPr="00734CA3">
        <w:rPr>
          <w:i/>
          <w:noProof/>
        </w:rPr>
        <w:t>Journalism</w:t>
      </w:r>
      <w:r w:rsidRPr="00734CA3">
        <w:rPr>
          <w:noProof/>
        </w:rPr>
        <w:t xml:space="preserve">, 1464884917751962. </w:t>
      </w:r>
    </w:p>
    <w:p w14:paraId="2CC7C1C5" w14:textId="77777777" w:rsidR="00734CA3" w:rsidRPr="00734CA3" w:rsidRDefault="00734CA3" w:rsidP="00734CA3">
      <w:pPr>
        <w:pStyle w:val="EndNoteBibliography"/>
        <w:ind w:left="720" w:hanging="720"/>
        <w:rPr>
          <w:noProof/>
        </w:rPr>
      </w:pPr>
      <w:r w:rsidRPr="00734CA3">
        <w:rPr>
          <w:noProof/>
        </w:rPr>
        <w:t xml:space="preserve">Birkner, T. (2015). Mediatization of politics: The case of the former German chancellor Helmut Schmidt. </w:t>
      </w:r>
      <w:r w:rsidRPr="00734CA3">
        <w:rPr>
          <w:i/>
          <w:noProof/>
        </w:rPr>
        <w:t>European journal of communication, 30</w:t>
      </w:r>
      <w:r w:rsidRPr="00734CA3">
        <w:rPr>
          <w:noProof/>
        </w:rPr>
        <w:t xml:space="preserve">(4), 454-469. </w:t>
      </w:r>
    </w:p>
    <w:p w14:paraId="7BD460D1" w14:textId="77777777" w:rsidR="00734CA3" w:rsidRPr="00734CA3" w:rsidRDefault="00734CA3" w:rsidP="00734CA3">
      <w:pPr>
        <w:pStyle w:val="EndNoteBibliography"/>
        <w:ind w:left="720" w:hanging="720"/>
        <w:rPr>
          <w:noProof/>
        </w:rPr>
      </w:pPr>
      <w:r w:rsidRPr="00734CA3">
        <w:rPr>
          <w:noProof/>
        </w:rPr>
        <w:t xml:space="preserve">Carlin, D. P. (1989). A defense of the “debate” in presidential debates. </w:t>
      </w:r>
      <w:r w:rsidRPr="00734CA3">
        <w:rPr>
          <w:i/>
          <w:noProof/>
        </w:rPr>
        <w:t>The Journal of the American Forensic Association, 25</w:t>
      </w:r>
      <w:r w:rsidRPr="00734CA3">
        <w:rPr>
          <w:noProof/>
        </w:rPr>
        <w:t xml:space="preserve">(4), 208-213. </w:t>
      </w:r>
    </w:p>
    <w:p w14:paraId="345B5DB3" w14:textId="77777777" w:rsidR="00734CA3" w:rsidRPr="00734CA3" w:rsidRDefault="00734CA3" w:rsidP="00734CA3">
      <w:pPr>
        <w:pStyle w:val="EndNoteBibliography"/>
        <w:ind w:left="720" w:hanging="720"/>
        <w:rPr>
          <w:noProof/>
        </w:rPr>
      </w:pPr>
      <w:r w:rsidRPr="00734CA3">
        <w:rPr>
          <w:noProof/>
        </w:rPr>
        <w:t xml:space="preserve">Carlin, D. P. (1992). Presidential debates as focal points for campaign arguments. </w:t>
      </w:r>
    </w:p>
    <w:p w14:paraId="24802499" w14:textId="77777777" w:rsidR="00734CA3" w:rsidRPr="00734CA3" w:rsidRDefault="00734CA3" w:rsidP="00734CA3">
      <w:pPr>
        <w:pStyle w:val="EndNoteBibliography"/>
        <w:ind w:left="720" w:hanging="720"/>
        <w:rPr>
          <w:noProof/>
        </w:rPr>
      </w:pPr>
      <w:r w:rsidRPr="00734CA3">
        <w:rPr>
          <w:noProof/>
        </w:rPr>
        <w:t xml:space="preserve">Casero-Ripollés, A., Feenstra, R. A., &amp; Tormey, S. (2016). Old and new media logics in an electoral campaign: The case of Podemos and the two-way street mediatization of politics. </w:t>
      </w:r>
      <w:r w:rsidRPr="00734CA3">
        <w:rPr>
          <w:i/>
          <w:noProof/>
        </w:rPr>
        <w:t>The international journal of press/politics, 21</w:t>
      </w:r>
      <w:r w:rsidRPr="00734CA3">
        <w:rPr>
          <w:noProof/>
        </w:rPr>
        <w:t xml:space="preserve">(3), 378-397. </w:t>
      </w:r>
    </w:p>
    <w:p w14:paraId="65861386" w14:textId="77777777" w:rsidR="00734CA3" w:rsidRPr="00734CA3" w:rsidRDefault="00734CA3" w:rsidP="00734CA3">
      <w:pPr>
        <w:pStyle w:val="EndNoteBibliography"/>
        <w:ind w:left="720" w:hanging="720"/>
        <w:rPr>
          <w:noProof/>
        </w:rPr>
      </w:pPr>
      <w:r w:rsidRPr="00734CA3">
        <w:rPr>
          <w:noProof/>
        </w:rPr>
        <w:t xml:space="preserve">Chaffee, S. H., &amp; Dennis, J. (1979). Presidential debates: An empirical assessment. </w:t>
      </w:r>
      <w:r w:rsidRPr="00734CA3">
        <w:rPr>
          <w:i/>
          <w:noProof/>
        </w:rPr>
        <w:t>The past and future of presidential debates</w:t>
      </w:r>
      <w:r w:rsidRPr="00734CA3">
        <w:rPr>
          <w:noProof/>
        </w:rPr>
        <w:t xml:space="preserve">, 75-106. </w:t>
      </w:r>
    </w:p>
    <w:p w14:paraId="14C0578A" w14:textId="77777777" w:rsidR="00734CA3" w:rsidRPr="00734CA3" w:rsidRDefault="00734CA3" w:rsidP="00734CA3">
      <w:pPr>
        <w:pStyle w:val="EndNoteBibliography"/>
        <w:ind w:left="720" w:hanging="720"/>
        <w:rPr>
          <w:noProof/>
        </w:rPr>
      </w:pPr>
      <w:r w:rsidRPr="00734CA3">
        <w:rPr>
          <w:noProof/>
        </w:rPr>
        <w:t xml:space="preserve">Clifford, S., &amp; Jerit, J. (2013). How words do the work of politics: Moral foundations theory and the debate over stem cell research. </w:t>
      </w:r>
      <w:r w:rsidRPr="00734CA3">
        <w:rPr>
          <w:i/>
          <w:noProof/>
        </w:rPr>
        <w:t>The Journal of Politics, 75</w:t>
      </w:r>
      <w:r w:rsidRPr="00734CA3">
        <w:rPr>
          <w:noProof/>
        </w:rPr>
        <w:t xml:space="preserve">(3), 659-671. </w:t>
      </w:r>
    </w:p>
    <w:p w14:paraId="01A9976C" w14:textId="77777777" w:rsidR="00734CA3" w:rsidRPr="00734CA3" w:rsidRDefault="00734CA3" w:rsidP="00734CA3">
      <w:pPr>
        <w:pStyle w:val="EndNoteBibliography"/>
        <w:ind w:left="720" w:hanging="720"/>
        <w:rPr>
          <w:noProof/>
        </w:rPr>
      </w:pPr>
      <w:r w:rsidRPr="00734CA3">
        <w:rPr>
          <w:noProof/>
        </w:rPr>
        <w:t xml:space="preserve">Ekström, M., Fornäs, J., Jansson, A., &amp; Jerslev, A. (2016). Three tasks for mediatization research: Contributions to an open agenda. </w:t>
      </w:r>
      <w:r w:rsidRPr="00734CA3">
        <w:rPr>
          <w:i/>
          <w:noProof/>
        </w:rPr>
        <w:t>Media, culture &amp; society, 38</w:t>
      </w:r>
      <w:r w:rsidRPr="00734CA3">
        <w:rPr>
          <w:noProof/>
        </w:rPr>
        <w:t xml:space="preserve">(7), 1090-1108. </w:t>
      </w:r>
    </w:p>
    <w:p w14:paraId="6A533B19" w14:textId="77777777" w:rsidR="00734CA3" w:rsidRPr="00734CA3" w:rsidRDefault="00734CA3" w:rsidP="00734CA3">
      <w:pPr>
        <w:pStyle w:val="EndNoteBibliography"/>
        <w:ind w:left="720" w:hanging="720"/>
        <w:rPr>
          <w:noProof/>
        </w:rPr>
      </w:pPr>
      <w:r w:rsidRPr="00734CA3">
        <w:rPr>
          <w:noProof/>
        </w:rPr>
        <w:t xml:space="preserve">Fernandes, D. (2020). Politics at the Mall: The Moral Foundations of Boycotts. </w:t>
      </w:r>
      <w:r w:rsidRPr="00734CA3">
        <w:rPr>
          <w:i/>
          <w:noProof/>
        </w:rPr>
        <w:t>Journal of Public Policy &amp; Marketing, 39</w:t>
      </w:r>
      <w:r w:rsidRPr="00734CA3">
        <w:rPr>
          <w:noProof/>
        </w:rPr>
        <w:t xml:space="preserve">(4), 494-513. </w:t>
      </w:r>
    </w:p>
    <w:p w14:paraId="667FB7CA" w14:textId="77777777" w:rsidR="00734CA3" w:rsidRPr="00734CA3" w:rsidRDefault="00734CA3" w:rsidP="00734CA3">
      <w:pPr>
        <w:pStyle w:val="EndNoteBibliography"/>
        <w:ind w:left="720" w:hanging="720"/>
        <w:rPr>
          <w:noProof/>
        </w:rPr>
      </w:pPr>
      <w:r w:rsidRPr="00734CA3">
        <w:rPr>
          <w:noProof/>
        </w:rPr>
        <w:t xml:space="preserve">Garten, J., Hoover, J., Johnson, K. M., Boghrati, R., Iskiwitch, C., &amp; Dehghani, M. (2018). Dictionaries and distributions: Combining expert knowledge and large scale textual data content analysis. </w:t>
      </w:r>
      <w:r w:rsidRPr="00734CA3">
        <w:rPr>
          <w:i/>
          <w:noProof/>
        </w:rPr>
        <w:t>Behavior research methods, 50</w:t>
      </w:r>
      <w:r w:rsidRPr="00734CA3">
        <w:rPr>
          <w:noProof/>
        </w:rPr>
        <w:t xml:space="preserve">(1), 344-361. </w:t>
      </w:r>
    </w:p>
    <w:p w14:paraId="4C249CA3" w14:textId="77777777" w:rsidR="00734CA3" w:rsidRPr="00734CA3" w:rsidRDefault="00734CA3" w:rsidP="00734CA3">
      <w:pPr>
        <w:pStyle w:val="EndNoteBibliography"/>
        <w:ind w:left="720" w:hanging="720"/>
        <w:rPr>
          <w:noProof/>
        </w:rPr>
      </w:pPr>
      <w:r w:rsidRPr="00734CA3">
        <w:rPr>
          <w:noProof/>
        </w:rPr>
        <w:t xml:space="preserve">Goffman, E. (1973). </w:t>
      </w:r>
      <w:r w:rsidRPr="00734CA3">
        <w:rPr>
          <w:i/>
          <w:noProof/>
        </w:rPr>
        <w:t>The presentation of self in everyday life</w:t>
      </w:r>
      <w:r w:rsidRPr="00734CA3">
        <w:rPr>
          <w:noProof/>
        </w:rPr>
        <w:t>. Woodstock, New York Overlook Press.</w:t>
      </w:r>
    </w:p>
    <w:p w14:paraId="215F7FD3" w14:textId="77777777" w:rsidR="00734CA3" w:rsidRPr="00734CA3" w:rsidRDefault="00734CA3" w:rsidP="00734CA3">
      <w:pPr>
        <w:pStyle w:val="EndNoteBibliography"/>
        <w:ind w:left="720" w:hanging="720"/>
        <w:rPr>
          <w:noProof/>
        </w:rPr>
      </w:pPr>
      <w:r w:rsidRPr="00734CA3">
        <w:rPr>
          <w:noProof/>
        </w:rPr>
        <w:t xml:space="preserve">Graham, J., Haidt, J., Koleva, S., Motyl, M., Iyer, R., Wojcik, S. P., &amp; Ditto, P. H. (2013). Moral foundations theory: The pragmatic validity of moral pluralism. In </w:t>
      </w:r>
      <w:r w:rsidRPr="00734CA3">
        <w:rPr>
          <w:i/>
          <w:noProof/>
        </w:rPr>
        <w:t>Advances in experimental social psychology</w:t>
      </w:r>
      <w:r w:rsidRPr="00734CA3">
        <w:rPr>
          <w:noProof/>
        </w:rPr>
        <w:t xml:space="preserve"> (Vol. 47, pp. 55-130): Elsevier.</w:t>
      </w:r>
    </w:p>
    <w:p w14:paraId="08035766" w14:textId="77777777" w:rsidR="00734CA3" w:rsidRPr="00734CA3" w:rsidRDefault="00734CA3" w:rsidP="00734CA3">
      <w:pPr>
        <w:pStyle w:val="EndNoteBibliography"/>
        <w:ind w:left="720" w:hanging="720"/>
        <w:rPr>
          <w:noProof/>
        </w:rPr>
      </w:pPr>
      <w:r w:rsidRPr="00734CA3">
        <w:rPr>
          <w:noProof/>
        </w:rPr>
        <w:t xml:space="preserve">Graham, J., Haidt, J., &amp; Nosek, B. A. (2009). Liberals and conservatives rely on different sets of moral foundations. </w:t>
      </w:r>
      <w:r w:rsidRPr="00734CA3">
        <w:rPr>
          <w:i/>
          <w:noProof/>
        </w:rPr>
        <w:t>Journal of personality and social psychology, 96</w:t>
      </w:r>
      <w:r w:rsidRPr="00734CA3">
        <w:rPr>
          <w:noProof/>
        </w:rPr>
        <w:t xml:space="preserve">(5), 1029. </w:t>
      </w:r>
    </w:p>
    <w:p w14:paraId="79C1A8C9" w14:textId="77777777" w:rsidR="00734CA3" w:rsidRPr="00734CA3" w:rsidRDefault="00734CA3" w:rsidP="00734CA3">
      <w:pPr>
        <w:pStyle w:val="EndNoteBibliography"/>
        <w:ind w:left="720" w:hanging="720"/>
        <w:rPr>
          <w:noProof/>
        </w:rPr>
      </w:pPr>
      <w:r w:rsidRPr="00734CA3">
        <w:rPr>
          <w:noProof/>
        </w:rPr>
        <w:t xml:space="preserve">Haidt, J. (2012). </w:t>
      </w:r>
      <w:r w:rsidRPr="00734CA3">
        <w:rPr>
          <w:i/>
          <w:noProof/>
        </w:rPr>
        <w:t>The righteous mind: Why good people are divided by politics and religion</w:t>
      </w:r>
      <w:r w:rsidRPr="00734CA3">
        <w:rPr>
          <w:noProof/>
        </w:rPr>
        <w:t>: Vintage.</w:t>
      </w:r>
    </w:p>
    <w:p w14:paraId="4BDE76E6" w14:textId="77777777" w:rsidR="00734CA3" w:rsidRPr="00734CA3" w:rsidRDefault="00734CA3" w:rsidP="00734CA3">
      <w:pPr>
        <w:pStyle w:val="EndNoteBibliography"/>
        <w:ind w:left="720" w:hanging="720"/>
        <w:rPr>
          <w:noProof/>
        </w:rPr>
      </w:pPr>
      <w:r w:rsidRPr="00734CA3">
        <w:rPr>
          <w:noProof/>
        </w:rPr>
        <w:t xml:space="preserve">Haidt, J., &amp; Graham, J. (2007). When morality opposes justice: Conservatives have moral intuitions that liberals may not recognize. </w:t>
      </w:r>
      <w:r w:rsidRPr="00734CA3">
        <w:rPr>
          <w:i/>
          <w:noProof/>
        </w:rPr>
        <w:t>Social Justice Research, 20</w:t>
      </w:r>
      <w:r w:rsidRPr="00734CA3">
        <w:rPr>
          <w:noProof/>
        </w:rPr>
        <w:t xml:space="preserve">(1), 98-116. </w:t>
      </w:r>
    </w:p>
    <w:p w14:paraId="771942AA" w14:textId="77777777" w:rsidR="00734CA3" w:rsidRPr="00734CA3" w:rsidRDefault="00734CA3" w:rsidP="00734CA3">
      <w:pPr>
        <w:pStyle w:val="EndNoteBibliography"/>
        <w:ind w:left="720" w:hanging="720"/>
        <w:rPr>
          <w:noProof/>
        </w:rPr>
      </w:pPr>
      <w:r w:rsidRPr="00734CA3">
        <w:rPr>
          <w:noProof/>
        </w:rPr>
        <w:t xml:space="preserve">Haidt, J., &amp; Joseph, C. (2004). Intuitive ethics: How innately prepared intuitions generate culturally variable virtues. </w:t>
      </w:r>
      <w:r w:rsidRPr="00734CA3">
        <w:rPr>
          <w:i/>
          <w:noProof/>
        </w:rPr>
        <w:t>Daedalus, 133</w:t>
      </w:r>
      <w:r w:rsidRPr="00734CA3">
        <w:rPr>
          <w:noProof/>
        </w:rPr>
        <w:t xml:space="preserve">(4), 55-66. </w:t>
      </w:r>
    </w:p>
    <w:p w14:paraId="13858391" w14:textId="77777777" w:rsidR="00734CA3" w:rsidRPr="00734CA3" w:rsidRDefault="00734CA3" w:rsidP="00734CA3">
      <w:pPr>
        <w:pStyle w:val="EndNoteBibliography"/>
        <w:ind w:left="720" w:hanging="720"/>
        <w:rPr>
          <w:noProof/>
        </w:rPr>
      </w:pPr>
      <w:r w:rsidRPr="00734CA3">
        <w:rPr>
          <w:noProof/>
        </w:rPr>
        <w:t xml:space="preserve">Hjarvard, S. (2008). The mediatization of society. </w:t>
      </w:r>
      <w:r w:rsidRPr="00734CA3">
        <w:rPr>
          <w:i/>
          <w:noProof/>
        </w:rPr>
        <w:t>Nordicom review, 29</w:t>
      </w:r>
      <w:r w:rsidRPr="00734CA3">
        <w:rPr>
          <w:noProof/>
        </w:rPr>
        <w:t xml:space="preserve">(2), 102-131. </w:t>
      </w:r>
    </w:p>
    <w:p w14:paraId="0C5EC65D" w14:textId="77777777" w:rsidR="00734CA3" w:rsidRPr="00734CA3" w:rsidRDefault="00734CA3" w:rsidP="00734CA3">
      <w:pPr>
        <w:pStyle w:val="EndNoteBibliography"/>
        <w:ind w:left="720" w:hanging="720"/>
        <w:rPr>
          <w:noProof/>
        </w:rPr>
      </w:pPr>
      <w:r w:rsidRPr="00734CA3">
        <w:rPr>
          <w:noProof/>
        </w:rPr>
        <w:t xml:space="preserve">Hjarvard, S. P. (2013). </w:t>
      </w:r>
      <w:r w:rsidRPr="00734CA3">
        <w:rPr>
          <w:i/>
          <w:noProof/>
        </w:rPr>
        <w:t>The mediatization of culture and society</w:t>
      </w:r>
      <w:r w:rsidRPr="00734CA3">
        <w:rPr>
          <w:noProof/>
        </w:rPr>
        <w:t>. New York, NY: Routledge.</w:t>
      </w:r>
    </w:p>
    <w:p w14:paraId="7A041ABC" w14:textId="77777777" w:rsidR="00734CA3" w:rsidRPr="00734CA3" w:rsidRDefault="00734CA3" w:rsidP="00734CA3">
      <w:pPr>
        <w:pStyle w:val="EndNoteBibliography"/>
        <w:ind w:left="720" w:hanging="720"/>
        <w:rPr>
          <w:noProof/>
        </w:rPr>
      </w:pPr>
      <w:r w:rsidRPr="00734CA3">
        <w:rPr>
          <w:noProof/>
        </w:rPr>
        <w:t xml:space="preserve">Hoover, J., Johnson, K., Boghrati, R., Graham, J., &amp; Dehghani, M. (2018). Moral framing and charitable donation: Integrating exploratory social media analyses and confirmatory experimentation. </w:t>
      </w:r>
      <w:r w:rsidRPr="00734CA3">
        <w:rPr>
          <w:i/>
          <w:noProof/>
        </w:rPr>
        <w:t>Collabra: Psychology, 4</w:t>
      </w:r>
      <w:r w:rsidRPr="00734CA3">
        <w:rPr>
          <w:noProof/>
        </w:rPr>
        <w:t xml:space="preserve">(1). </w:t>
      </w:r>
    </w:p>
    <w:p w14:paraId="4E77D826" w14:textId="77777777" w:rsidR="00734CA3" w:rsidRPr="00734CA3" w:rsidRDefault="00734CA3" w:rsidP="00734CA3">
      <w:pPr>
        <w:pStyle w:val="EndNoteBibliography"/>
        <w:ind w:left="720" w:hanging="720"/>
        <w:rPr>
          <w:noProof/>
        </w:rPr>
      </w:pPr>
      <w:r w:rsidRPr="00734CA3">
        <w:rPr>
          <w:noProof/>
        </w:rPr>
        <w:lastRenderedPageBreak/>
        <w:t xml:space="preserve">Koleva, S. P., Graham, J., Iyer, R., Ditto, P. H., &amp; Haidt, J. (2012). Tracing the threads: How five moral concerns (especially Purity) help explain culture war attitudes. </w:t>
      </w:r>
      <w:r w:rsidRPr="00734CA3">
        <w:rPr>
          <w:i/>
          <w:noProof/>
        </w:rPr>
        <w:t>Journal of Research in Personality, 46</w:t>
      </w:r>
      <w:r w:rsidRPr="00734CA3">
        <w:rPr>
          <w:noProof/>
        </w:rPr>
        <w:t xml:space="preserve">(2), 184-194. </w:t>
      </w:r>
    </w:p>
    <w:p w14:paraId="396844E8" w14:textId="77777777" w:rsidR="00734CA3" w:rsidRPr="00734CA3" w:rsidRDefault="00734CA3" w:rsidP="00734CA3">
      <w:pPr>
        <w:pStyle w:val="EndNoteBibliography"/>
        <w:ind w:left="720" w:hanging="720"/>
        <w:rPr>
          <w:noProof/>
        </w:rPr>
      </w:pPr>
      <w:r w:rsidRPr="00734CA3">
        <w:rPr>
          <w:noProof/>
        </w:rPr>
        <w:t xml:space="preserve">Kraft, P. W. (2018). Measuring morality in political attitude expression. </w:t>
      </w:r>
      <w:r w:rsidRPr="00734CA3">
        <w:rPr>
          <w:i/>
          <w:noProof/>
        </w:rPr>
        <w:t>The Journal of Politics, 80</w:t>
      </w:r>
      <w:r w:rsidRPr="00734CA3">
        <w:rPr>
          <w:noProof/>
        </w:rPr>
        <w:t xml:space="preserve">(3), 1028-1033. </w:t>
      </w:r>
    </w:p>
    <w:p w14:paraId="040DC9C0" w14:textId="77777777" w:rsidR="00734CA3" w:rsidRPr="00734CA3" w:rsidRDefault="00734CA3" w:rsidP="00734CA3">
      <w:pPr>
        <w:pStyle w:val="EndNoteBibliography"/>
        <w:ind w:left="720" w:hanging="720"/>
        <w:rPr>
          <w:noProof/>
        </w:rPr>
      </w:pPr>
      <w:r w:rsidRPr="00734CA3">
        <w:rPr>
          <w:noProof/>
        </w:rPr>
        <w:t xml:space="preserve">Lang, K., &amp; Lang, G. E. (2002). Studying events in their natural settings. In K. B. Jensen &amp; N. W. Jankowski (Eds.), </w:t>
      </w:r>
      <w:r w:rsidRPr="00734CA3">
        <w:rPr>
          <w:i/>
          <w:noProof/>
        </w:rPr>
        <w:t>A handbook of qualitative methodologies for mass communication research</w:t>
      </w:r>
      <w:r w:rsidRPr="00734CA3">
        <w:rPr>
          <w:noProof/>
        </w:rPr>
        <w:t xml:space="preserve"> (pp. 193-215). New York, NY: Routledge.</w:t>
      </w:r>
    </w:p>
    <w:p w14:paraId="71B686DF" w14:textId="77777777" w:rsidR="00734CA3" w:rsidRPr="00734CA3" w:rsidRDefault="00734CA3" w:rsidP="00734CA3">
      <w:pPr>
        <w:pStyle w:val="EndNoteBibliography"/>
        <w:ind w:left="720" w:hanging="720"/>
        <w:rPr>
          <w:noProof/>
        </w:rPr>
      </w:pPr>
      <w:r w:rsidRPr="00734CA3">
        <w:rPr>
          <w:noProof/>
        </w:rPr>
        <w:t xml:space="preserve">Lanoue, D. J., &amp; Schrott, P. R. (1991). </w:t>
      </w:r>
      <w:r w:rsidRPr="00734CA3">
        <w:rPr>
          <w:i/>
          <w:noProof/>
        </w:rPr>
        <w:t>The joint press conference: The history, impact, and prospects of American presidential debates</w:t>
      </w:r>
      <w:r w:rsidRPr="00734CA3">
        <w:rPr>
          <w:noProof/>
        </w:rPr>
        <w:t>: Greenwood Publishing Group.</w:t>
      </w:r>
    </w:p>
    <w:p w14:paraId="2731AD14" w14:textId="77777777" w:rsidR="00734CA3" w:rsidRPr="00734CA3" w:rsidRDefault="00734CA3" w:rsidP="00734CA3">
      <w:pPr>
        <w:pStyle w:val="EndNoteBibliography"/>
        <w:ind w:left="720" w:hanging="720"/>
        <w:rPr>
          <w:noProof/>
        </w:rPr>
      </w:pPr>
      <w:r w:rsidRPr="00734CA3">
        <w:rPr>
          <w:noProof/>
        </w:rPr>
        <w:t xml:space="preserve">Levasseur, D., &amp; Dean, K. W. (1996). The use of evidence in presidential debates: A study of evidence levels and types from 1960 to 1988. </w:t>
      </w:r>
      <w:r w:rsidRPr="00734CA3">
        <w:rPr>
          <w:i/>
          <w:noProof/>
        </w:rPr>
        <w:t>Argumentation and Advocacy, 32</w:t>
      </w:r>
      <w:r w:rsidRPr="00734CA3">
        <w:rPr>
          <w:noProof/>
        </w:rPr>
        <w:t xml:space="preserve">(3), 129-142. </w:t>
      </w:r>
    </w:p>
    <w:p w14:paraId="44300784" w14:textId="77777777" w:rsidR="00734CA3" w:rsidRPr="00734CA3" w:rsidRDefault="00734CA3" w:rsidP="00734CA3">
      <w:pPr>
        <w:pStyle w:val="EndNoteBibliography"/>
        <w:ind w:left="720" w:hanging="720"/>
        <w:rPr>
          <w:noProof/>
        </w:rPr>
      </w:pPr>
      <w:r w:rsidRPr="00734CA3">
        <w:rPr>
          <w:noProof/>
        </w:rPr>
        <w:t xml:space="preserve">Lewis, P. G. (2019). Moral Foundations in the 2015-16 US Presidential Primary Debates: The Positive and Negative Moral Vocabulary of Partisan Elites. </w:t>
      </w:r>
      <w:r w:rsidRPr="00734CA3">
        <w:rPr>
          <w:i/>
          <w:noProof/>
        </w:rPr>
        <w:t>Social Sciences, 8</w:t>
      </w:r>
      <w:r w:rsidRPr="00734CA3">
        <w:rPr>
          <w:noProof/>
        </w:rPr>
        <w:t xml:space="preserve">(8), 233. </w:t>
      </w:r>
    </w:p>
    <w:p w14:paraId="75675878" w14:textId="77777777" w:rsidR="00734CA3" w:rsidRPr="00734CA3" w:rsidRDefault="00734CA3" w:rsidP="00734CA3">
      <w:pPr>
        <w:pStyle w:val="EndNoteBibliography"/>
        <w:ind w:left="720" w:hanging="720"/>
        <w:rPr>
          <w:noProof/>
        </w:rPr>
      </w:pPr>
      <w:r w:rsidRPr="00734CA3">
        <w:rPr>
          <w:noProof/>
        </w:rPr>
        <w:t xml:space="preserve">Lowry, D. T., Bridges, J. A., &amp; Barefield, P. A. (1990). Effects of TV “Instant Analysis and Querulous Criticism:” following the First Bush-Dukakis Debate. </w:t>
      </w:r>
      <w:r w:rsidRPr="00734CA3">
        <w:rPr>
          <w:i/>
          <w:noProof/>
        </w:rPr>
        <w:t>Journalism quarterly, 67</w:t>
      </w:r>
      <w:r w:rsidRPr="00734CA3">
        <w:rPr>
          <w:noProof/>
        </w:rPr>
        <w:t xml:space="preserve">(4), 814-825. </w:t>
      </w:r>
    </w:p>
    <w:p w14:paraId="31616606" w14:textId="77777777" w:rsidR="00734CA3" w:rsidRPr="00734CA3" w:rsidRDefault="00734CA3" w:rsidP="00734CA3">
      <w:pPr>
        <w:pStyle w:val="EndNoteBibliography"/>
        <w:ind w:left="720" w:hanging="720"/>
        <w:rPr>
          <w:noProof/>
        </w:rPr>
      </w:pPr>
      <w:r w:rsidRPr="00734CA3">
        <w:rPr>
          <w:noProof/>
        </w:rPr>
        <w:t xml:space="preserve">Matsuo, A., Sasahara, K., Taguchi, Y., &amp; Karasawa, M. (2019). Development and validation of the japanese moral foundations dictionary. </w:t>
      </w:r>
      <w:r w:rsidRPr="00734CA3">
        <w:rPr>
          <w:i/>
          <w:noProof/>
        </w:rPr>
        <w:t>PloS one, 14</w:t>
      </w:r>
      <w:r w:rsidRPr="00734CA3">
        <w:rPr>
          <w:noProof/>
        </w:rPr>
        <w:t xml:space="preserve">(3), e0213343. </w:t>
      </w:r>
    </w:p>
    <w:p w14:paraId="555562B8" w14:textId="77777777" w:rsidR="00734CA3" w:rsidRPr="00734CA3" w:rsidRDefault="00734CA3" w:rsidP="00734CA3">
      <w:pPr>
        <w:pStyle w:val="EndNoteBibliography"/>
        <w:ind w:left="720" w:hanging="720"/>
        <w:rPr>
          <w:noProof/>
        </w:rPr>
      </w:pPr>
      <w:r w:rsidRPr="00734CA3">
        <w:rPr>
          <w:noProof/>
        </w:rPr>
        <w:t xml:space="preserve">Mazzoleni, G. (2008). Mediatization of politics. </w:t>
      </w:r>
      <w:r w:rsidRPr="00734CA3">
        <w:rPr>
          <w:i/>
          <w:noProof/>
        </w:rPr>
        <w:t>The international encyclopedia of communication</w:t>
      </w:r>
      <w:r w:rsidRPr="00734CA3">
        <w:rPr>
          <w:noProof/>
        </w:rPr>
        <w:t xml:space="preserve">. </w:t>
      </w:r>
    </w:p>
    <w:p w14:paraId="23757464" w14:textId="77777777" w:rsidR="00734CA3" w:rsidRPr="00734CA3" w:rsidRDefault="00734CA3" w:rsidP="00734CA3">
      <w:pPr>
        <w:pStyle w:val="EndNoteBibliography"/>
        <w:ind w:left="720" w:hanging="720"/>
        <w:rPr>
          <w:noProof/>
        </w:rPr>
      </w:pPr>
      <w:r w:rsidRPr="00734CA3">
        <w:rPr>
          <w:noProof/>
        </w:rPr>
        <w:t xml:space="preserve">McKinney, M. S., &amp; Carlin, D. B. (2004). Political campaign debates. </w:t>
      </w:r>
      <w:r w:rsidRPr="00734CA3">
        <w:rPr>
          <w:i/>
          <w:noProof/>
        </w:rPr>
        <w:t>Handbook of political communication research</w:t>
      </w:r>
      <w:r w:rsidRPr="00734CA3">
        <w:rPr>
          <w:noProof/>
        </w:rPr>
        <w:t xml:space="preserve">, 203-234. </w:t>
      </w:r>
    </w:p>
    <w:p w14:paraId="1682F0CF" w14:textId="77777777" w:rsidR="00734CA3" w:rsidRPr="00734CA3" w:rsidRDefault="00734CA3" w:rsidP="00734CA3">
      <w:pPr>
        <w:pStyle w:val="EndNoteBibliography"/>
        <w:ind w:left="720" w:hanging="720"/>
        <w:rPr>
          <w:noProof/>
        </w:rPr>
      </w:pPr>
      <w:r w:rsidRPr="00734CA3">
        <w:rPr>
          <w:noProof/>
        </w:rPr>
        <w:t xml:space="preserve">McKinney, M. S., Dudash, E. A., &amp; Hodgkinson, G. (2003). Viewer reactions to the 2000 presidential debates. </w:t>
      </w:r>
      <w:r w:rsidRPr="00734CA3">
        <w:rPr>
          <w:i/>
          <w:noProof/>
        </w:rPr>
        <w:t>The millennium election: Communication in the 2000 campaign</w:t>
      </w:r>
      <w:r w:rsidRPr="00734CA3">
        <w:rPr>
          <w:noProof/>
        </w:rPr>
        <w:t xml:space="preserve">, 43-58. </w:t>
      </w:r>
    </w:p>
    <w:p w14:paraId="476D8E0C" w14:textId="77777777" w:rsidR="00734CA3" w:rsidRPr="00734CA3" w:rsidRDefault="00734CA3" w:rsidP="00734CA3">
      <w:pPr>
        <w:pStyle w:val="EndNoteBibliography"/>
        <w:ind w:left="720" w:hanging="720"/>
        <w:rPr>
          <w:noProof/>
        </w:rPr>
      </w:pPr>
      <w:r w:rsidRPr="00734CA3">
        <w:rPr>
          <w:noProof/>
        </w:rPr>
        <w:t xml:space="preserve">McKinnon, L. M., &amp; Tedesco, J. C. (1996). The influence of medium and media commentary on presidential debate effects. </w:t>
      </w:r>
      <w:r w:rsidRPr="00734CA3">
        <w:rPr>
          <w:i/>
          <w:noProof/>
        </w:rPr>
        <w:t>The electronic election: Perspectives on the</w:t>
      </w:r>
      <w:r w:rsidRPr="00734CA3">
        <w:rPr>
          <w:noProof/>
        </w:rPr>
        <w:t xml:space="preserve">, 191-206. </w:t>
      </w:r>
    </w:p>
    <w:p w14:paraId="074C6687" w14:textId="77777777" w:rsidR="00734CA3" w:rsidRPr="00734CA3" w:rsidRDefault="00734CA3" w:rsidP="00734CA3">
      <w:pPr>
        <w:pStyle w:val="EndNoteBibliography"/>
        <w:ind w:left="720" w:hanging="720"/>
        <w:rPr>
          <w:noProof/>
        </w:rPr>
      </w:pPr>
      <w:r w:rsidRPr="00734CA3">
        <w:rPr>
          <w:noProof/>
        </w:rPr>
        <w:t xml:space="preserve">McKinnon, L. M., Tedesco, J. C., &amp; Kaid, L. L. (1993). The third 1992 presidential debate: Channel and commentary effects. </w:t>
      </w:r>
      <w:r w:rsidRPr="00734CA3">
        <w:rPr>
          <w:i/>
          <w:noProof/>
        </w:rPr>
        <w:t>Argumentation and Advocacy, 30</w:t>
      </w:r>
      <w:r w:rsidRPr="00734CA3">
        <w:rPr>
          <w:noProof/>
        </w:rPr>
        <w:t xml:space="preserve">(2), 106-118. </w:t>
      </w:r>
    </w:p>
    <w:p w14:paraId="6731024C" w14:textId="77777777" w:rsidR="00734CA3" w:rsidRPr="00734CA3" w:rsidRDefault="00734CA3" w:rsidP="00734CA3">
      <w:pPr>
        <w:pStyle w:val="EndNoteBibliography"/>
        <w:ind w:left="720" w:hanging="720"/>
        <w:rPr>
          <w:noProof/>
        </w:rPr>
      </w:pPr>
      <w:r w:rsidRPr="00734CA3">
        <w:rPr>
          <w:noProof/>
        </w:rPr>
        <w:t xml:space="preserve">Mikolov, T., Sutskever, I., Chen, K., Corrado, G. S., &amp; Dean, J. (2013). </w:t>
      </w:r>
      <w:r w:rsidRPr="00734CA3">
        <w:rPr>
          <w:i/>
          <w:noProof/>
        </w:rPr>
        <w:t>Distributed representations of words and phrases and their compositionality.</w:t>
      </w:r>
      <w:r w:rsidRPr="00734CA3">
        <w:rPr>
          <w:noProof/>
        </w:rPr>
        <w:t xml:space="preserve"> Paper presented at the Advances in neural information processing systems.</w:t>
      </w:r>
    </w:p>
    <w:p w14:paraId="54BE6822" w14:textId="77777777" w:rsidR="00734CA3" w:rsidRPr="00734CA3" w:rsidRDefault="00734CA3" w:rsidP="00734CA3">
      <w:pPr>
        <w:pStyle w:val="EndNoteBibliography"/>
        <w:ind w:left="720" w:hanging="720"/>
        <w:rPr>
          <w:noProof/>
        </w:rPr>
      </w:pPr>
      <w:r w:rsidRPr="00734CA3">
        <w:rPr>
          <w:noProof/>
        </w:rPr>
        <w:t xml:space="preserve">Steeper, F. T. (1978). Public response to Gerald Ford's statements on Eastern Europe in the second debate. </w:t>
      </w:r>
      <w:r w:rsidRPr="00734CA3">
        <w:rPr>
          <w:i/>
          <w:noProof/>
        </w:rPr>
        <w:t>The presidential debates: Media, electoral, and policy perspectives</w:t>
      </w:r>
      <w:r w:rsidRPr="00734CA3">
        <w:rPr>
          <w:noProof/>
        </w:rPr>
        <w:t xml:space="preserve">, 81-101. </w:t>
      </w:r>
    </w:p>
    <w:p w14:paraId="4FDAEF51" w14:textId="77777777" w:rsidR="00734CA3" w:rsidRPr="00734CA3" w:rsidRDefault="00734CA3" w:rsidP="00734CA3">
      <w:pPr>
        <w:pStyle w:val="EndNoteBibliography"/>
        <w:ind w:left="720" w:hanging="720"/>
        <w:rPr>
          <w:noProof/>
        </w:rPr>
      </w:pPr>
      <w:r w:rsidRPr="00734CA3">
        <w:rPr>
          <w:noProof/>
        </w:rPr>
        <w:t xml:space="preserve">Strömbäck, J. (2008). Four phases of mediatization: An analysis of the mediatization of politics. </w:t>
      </w:r>
      <w:r w:rsidRPr="00734CA3">
        <w:rPr>
          <w:i/>
          <w:noProof/>
        </w:rPr>
        <w:t>The international journal of press/politics, 13</w:t>
      </w:r>
      <w:r w:rsidRPr="00734CA3">
        <w:rPr>
          <w:noProof/>
        </w:rPr>
        <w:t xml:space="preserve">(3), 228-246. </w:t>
      </w:r>
    </w:p>
    <w:p w14:paraId="50C21C63" w14:textId="77777777" w:rsidR="00734CA3" w:rsidRPr="00734CA3" w:rsidRDefault="00734CA3" w:rsidP="00734CA3">
      <w:pPr>
        <w:pStyle w:val="EndNoteBibliography"/>
        <w:ind w:left="720" w:hanging="720"/>
        <w:rPr>
          <w:noProof/>
        </w:rPr>
      </w:pPr>
      <w:r w:rsidRPr="00734CA3">
        <w:rPr>
          <w:noProof/>
        </w:rPr>
        <w:t xml:space="preserve">Strömbäck, J., Esser, F., &amp; Lundby, K. (2009). Shaping politics: Mediatization and media interventionism. </w:t>
      </w:r>
    </w:p>
    <w:p w14:paraId="2C25958D" w14:textId="77777777" w:rsidR="00734CA3" w:rsidRPr="00734CA3" w:rsidRDefault="00734CA3" w:rsidP="00734CA3">
      <w:pPr>
        <w:pStyle w:val="EndNoteBibliography"/>
        <w:ind w:left="720" w:hanging="720"/>
        <w:rPr>
          <w:noProof/>
        </w:rPr>
      </w:pPr>
      <w:r w:rsidRPr="00734CA3">
        <w:rPr>
          <w:noProof/>
        </w:rPr>
        <w:t xml:space="preserve">Tuchman, G. (1978). </w:t>
      </w:r>
      <w:r w:rsidRPr="00734CA3">
        <w:rPr>
          <w:i/>
          <w:noProof/>
        </w:rPr>
        <w:t>Making news: A study in the construction of reality</w:t>
      </w:r>
      <w:r w:rsidRPr="00734CA3">
        <w:rPr>
          <w:noProof/>
        </w:rPr>
        <w:t>. New York: Free Press.</w:t>
      </w:r>
    </w:p>
    <w:p w14:paraId="36E5D999" w14:textId="41C7E193"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7"/>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Hu, Lingshu (MU-Student)" w:date="2020-11-05T00:21:00Z" w:initials="HL(">
    <w:p w14:paraId="08DCC49B" w14:textId="2F684D9A" w:rsidR="004F5831" w:rsidRDefault="004F5831">
      <w:pPr>
        <w:pStyle w:val="CommentText"/>
        <w:rPr>
          <w:lang w:eastAsia="zh-CN"/>
        </w:rPr>
      </w:pPr>
      <w:r>
        <w:rPr>
          <w:rStyle w:val="CommentReference"/>
        </w:rPr>
        <w:annotationRef/>
      </w:r>
      <w:r>
        <w:rPr>
          <w:rFonts w:ascii="SimSun" w:eastAsia="SimSun" w:hAnsi="SimSun" w:cs="SimSun"/>
          <w:lang w:eastAsia="zh-CN"/>
        </w:rPr>
        <w:t xml:space="preserve">Care-harm </w:t>
      </w:r>
      <w:r>
        <w:rPr>
          <w:rFonts w:ascii="SimSun" w:eastAsia="SimSun" w:hAnsi="SimSun" w:cs="SimSun" w:hint="eastAsia"/>
          <w:lang w:eastAsia="zh-CN"/>
        </w:rPr>
        <w:t>这样会不会更好？</w:t>
      </w:r>
    </w:p>
  </w:comment>
  <w:comment w:id="17" w:author="Hu, Lingshu (MU-Student)" w:date="2020-11-05T00:26:00Z" w:initials="HL(">
    <w:p w14:paraId="6662E368" w14:textId="134A9555" w:rsidR="0006793A" w:rsidRDefault="0006793A">
      <w:pPr>
        <w:pStyle w:val="CommentText"/>
        <w:rPr>
          <w:lang w:eastAsia="zh-CN"/>
        </w:rPr>
      </w:pPr>
      <w:r>
        <w:rPr>
          <w:rStyle w:val="CommentReference"/>
        </w:rPr>
        <w:annotationRef/>
      </w:r>
      <w:r>
        <w:rPr>
          <w:rFonts w:ascii="SimSun" w:eastAsia="SimSun" w:hAnsi="SimSun" w:cs="SimSun" w:hint="eastAsia"/>
          <w:lang w:eastAsia="zh-CN"/>
        </w:rPr>
        <w:t>前面没看见有on</w:t>
      </w:r>
      <w:r>
        <w:rPr>
          <w:rFonts w:ascii="SimSun" w:eastAsia="SimSun" w:hAnsi="SimSun" w:cs="SimSun"/>
          <w:lang w:eastAsia="zh-CN"/>
        </w:rPr>
        <w:t xml:space="preserve"> the one hand</w:t>
      </w:r>
      <w:r>
        <w:rPr>
          <w:rFonts w:ascii="SimSun" w:eastAsia="SimSun" w:hAnsi="SimSun" w:cs="SimSun" w:hint="eastAsia"/>
          <w:lang w:eastAsia="zh-CN"/>
        </w:rPr>
        <w:t>。</w:t>
      </w:r>
    </w:p>
  </w:comment>
  <w:comment w:id="29" w:author="Hu, Lingshu (MU-Student)" w:date="2020-11-05T00:18:00Z" w:initials="HL(">
    <w:p w14:paraId="7410A872" w14:textId="2C93C0EF" w:rsidR="00B12172" w:rsidRDefault="00B12172" w:rsidP="00B12172">
      <w:pPr>
        <w:pStyle w:val="EndNoteBibliography"/>
        <w:ind w:left="720" w:hanging="720"/>
      </w:pPr>
      <w:r>
        <w:rPr>
          <w:rStyle w:val="CommentReference"/>
        </w:rPr>
        <w:annotationRef/>
      </w:r>
      <w:r>
        <w:t>Add a citation:</w:t>
      </w:r>
    </w:p>
    <w:p w14:paraId="3B5D5AEE" w14:textId="77777777" w:rsidR="00B12172" w:rsidRDefault="00B12172" w:rsidP="00B12172">
      <w:pPr>
        <w:pStyle w:val="EndNoteBibliography"/>
        <w:ind w:left="720" w:hanging="720"/>
      </w:pPr>
    </w:p>
    <w:p w14:paraId="7D500FCD" w14:textId="267866E8" w:rsidR="00B12172" w:rsidRPr="00DD2BA9" w:rsidRDefault="00B12172" w:rsidP="00B12172">
      <w:pPr>
        <w:pStyle w:val="EndNoteBibliography"/>
        <w:ind w:left="720" w:hanging="720"/>
        <w:rPr>
          <w:noProof/>
        </w:rPr>
      </w:pPr>
      <w:r>
        <w:fldChar w:fldCharType="begin"/>
      </w:r>
      <w:r>
        <w:instrText xml:space="preserve"> ADDIN EN.REFLIST </w:instrText>
      </w:r>
      <w:r>
        <w:fldChar w:fldCharType="separate"/>
      </w:r>
      <w:r w:rsidRPr="00DD2BA9">
        <w:rPr>
          <w:noProof/>
        </w:rPr>
        <w:t xml:space="preserve">Bates, D., Mächler, M., Bolker, B., &amp; Walker, S. (2014). Fitting linear mixed-effects models using lme4. </w:t>
      </w:r>
      <w:r w:rsidRPr="00DD2BA9">
        <w:rPr>
          <w:i/>
          <w:noProof/>
        </w:rPr>
        <w:t>Journal of Statistical Software, 67</w:t>
      </w:r>
      <w:r w:rsidRPr="00DD2BA9">
        <w:rPr>
          <w:noProof/>
        </w:rPr>
        <w:t>(1), 1–48. doi:10.18637/jss.v067.i01</w:t>
      </w:r>
    </w:p>
    <w:p w14:paraId="3C8727D4" w14:textId="037B2649" w:rsidR="00B12172" w:rsidRDefault="00B12172" w:rsidP="00B12172">
      <w:pPr>
        <w:pStyle w:val="CommentText"/>
      </w:pPr>
      <w:r>
        <w:fldChar w:fldCharType="end"/>
      </w:r>
    </w:p>
  </w:comment>
  <w:comment w:id="74" w:author="Hu, Lingshu (MU-Student)" w:date="2020-11-01T23:32:00Z" w:initials="HL(">
    <w:p w14:paraId="487DA5A0" w14:textId="77777777" w:rsidR="00254E2C" w:rsidRDefault="00254E2C" w:rsidP="00516BF4">
      <w:pPr>
        <w:pStyle w:val="CommentText"/>
        <w:rPr>
          <w:lang w:eastAsia="zh-CN"/>
        </w:rPr>
      </w:pPr>
      <w:r>
        <w:rPr>
          <w:rStyle w:val="CommentReference"/>
        </w:rPr>
        <w:annotationRef/>
      </w:r>
      <w:r>
        <w:rPr>
          <w:rFonts w:ascii="SimSun" w:eastAsia="SimSun" w:hAnsi="SimSun" w:cs="SimSun" w:hint="eastAsia"/>
          <w:lang w:eastAsia="zh-CN"/>
        </w:rPr>
        <w:t>这里你需要先交代一下研究显示liberal更少关注authority和loyalty，但在我们的结果里不是这样，所以可能说明了他们能根据需要调整moral的表达什么的。</w:t>
      </w:r>
    </w:p>
  </w:comment>
  <w:comment w:id="75" w:author="Hu, Lingshu (MU-Student)" w:date="2020-11-01T23:43:00Z" w:initials="HL(">
    <w:p w14:paraId="7C374538" w14:textId="77777777" w:rsidR="00254E2C" w:rsidRDefault="00254E2C" w:rsidP="00516BF4">
      <w:pPr>
        <w:pStyle w:val="CommentText"/>
        <w:rPr>
          <w:lang w:eastAsia="zh-CN"/>
        </w:rPr>
      </w:pPr>
      <w:r>
        <w:rPr>
          <w:rStyle w:val="CommentReference"/>
        </w:rPr>
        <w:annotationRef/>
      </w:r>
      <w:r>
        <w:rPr>
          <w:rFonts w:ascii="SimSun" w:eastAsia="SimSun" w:hAnsi="SimSun" w:cs="SimSun" w:hint="eastAsia"/>
          <w:lang w:eastAsia="zh-CN"/>
        </w:rPr>
        <w:t>第2点和第三点应该对调一下顺序，先说D在很多项上都高， 再说差别不大，不然读起来有点矛盾。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CC49B" w15:done="0"/>
  <w15:commentEx w15:paraId="6662E368" w15:done="0"/>
  <w15:commentEx w15:paraId="3C8727D4" w15:done="0"/>
  <w15:commentEx w15:paraId="487DA5A0" w15:done="0"/>
  <w15:commentEx w15:paraId="7C374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C421" w16cex:dateUtc="2020-11-05T06:21:00Z"/>
  <w16cex:commentExtensible w16cex:durableId="234DC546" w16cex:dateUtc="2020-11-05T06:26:00Z"/>
  <w16cex:commentExtensible w16cex:durableId="234DC35B" w16cex:dateUtc="2020-11-05T06:18:00Z"/>
  <w16cex:commentExtensible w16cex:durableId="234D07BC" w16cex:dateUtc="2020-11-02T05:32:00Z"/>
  <w16cex:commentExtensible w16cex:durableId="234D07C3" w16cex:dateUtc="2020-11-02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CC49B" w16cid:durableId="234DC421"/>
  <w16cid:commentId w16cid:paraId="6662E368" w16cid:durableId="234DC546"/>
  <w16cid:commentId w16cid:paraId="3C8727D4" w16cid:durableId="234DC35B"/>
  <w16cid:commentId w16cid:paraId="487DA5A0" w16cid:durableId="234D07BC"/>
  <w16cid:commentId w16cid:paraId="7C374538" w16cid:durableId="234D07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0B88B" w14:textId="77777777" w:rsidR="002267F8" w:rsidRDefault="002267F8">
      <w:r>
        <w:separator/>
      </w:r>
    </w:p>
  </w:endnote>
  <w:endnote w:type="continuationSeparator" w:id="0">
    <w:p w14:paraId="3BC0EDC7" w14:textId="77777777" w:rsidR="002267F8" w:rsidRDefault="0022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04F36" w14:textId="77777777" w:rsidR="002267F8" w:rsidRDefault="002267F8">
      <w:r>
        <w:separator/>
      </w:r>
    </w:p>
  </w:footnote>
  <w:footnote w:type="continuationSeparator" w:id="0">
    <w:p w14:paraId="527568B1" w14:textId="77777777" w:rsidR="002267F8" w:rsidRDefault="00226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254E2C" w:rsidRDefault="00254E2C"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0B677E71" w:rsidR="00254E2C" w:rsidRDefault="00254E2C" w:rsidP="009C3DDA">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254E2C" w:rsidRDefault="00254E2C"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5377370F" w:rsidR="00254E2C" w:rsidRDefault="00254E2C" w:rsidP="008F76D5">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e5exv91etdfke2pxq5r9vq0dps5p225v5s&quot;&gt;My EndNote Library-Converted&lt;record-ids&gt;&lt;item&gt;440&lt;/item&gt;&lt;/record-ids&gt;&lt;/item&gt;&lt;/Libraries&gt;"/>
  </w:docVars>
  <w:rsids>
    <w:rsidRoot w:val="00AE0707"/>
    <w:rsid w:val="00000A3B"/>
    <w:rsid w:val="00001798"/>
    <w:rsid w:val="00003BAB"/>
    <w:rsid w:val="00005473"/>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A67"/>
    <w:rsid w:val="0006579E"/>
    <w:rsid w:val="00066371"/>
    <w:rsid w:val="0006793A"/>
    <w:rsid w:val="00070552"/>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32E6"/>
    <w:rsid w:val="000955BF"/>
    <w:rsid w:val="00095A95"/>
    <w:rsid w:val="00095BCD"/>
    <w:rsid w:val="00096D94"/>
    <w:rsid w:val="00097120"/>
    <w:rsid w:val="000974E5"/>
    <w:rsid w:val="00097CA6"/>
    <w:rsid w:val="00097D13"/>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E5"/>
    <w:rsid w:val="000B2DB6"/>
    <w:rsid w:val="000B3608"/>
    <w:rsid w:val="000B3806"/>
    <w:rsid w:val="000B425C"/>
    <w:rsid w:val="000B4F68"/>
    <w:rsid w:val="000B52DB"/>
    <w:rsid w:val="000B5C68"/>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16376"/>
    <w:rsid w:val="00117EAD"/>
    <w:rsid w:val="00120433"/>
    <w:rsid w:val="00120C3E"/>
    <w:rsid w:val="00122A49"/>
    <w:rsid w:val="001232A1"/>
    <w:rsid w:val="00124719"/>
    <w:rsid w:val="001257E8"/>
    <w:rsid w:val="00126F2A"/>
    <w:rsid w:val="0013082F"/>
    <w:rsid w:val="001312C3"/>
    <w:rsid w:val="001333BA"/>
    <w:rsid w:val="00133C62"/>
    <w:rsid w:val="00137269"/>
    <w:rsid w:val="00137D6E"/>
    <w:rsid w:val="00140EFF"/>
    <w:rsid w:val="00142EEC"/>
    <w:rsid w:val="00144C93"/>
    <w:rsid w:val="00150951"/>
    <w:rsid w:val="00150C7F"/>
    <w:rsid w:val="00151294"/>
    <w:rsid w:val="001517A6"/>
    <w:rsid w:val="00151E99"/>
    <w:rsid w:val="00152ADC"/>
    <w:rsid w:val="00152B49"/>
    <w:rsid w:val="00152C11"/>
    <w:rsid w:val="00153FDB"/>
    <w:rsid w:val="001551D6"/>
    <w:rsid w:val="00161C3F"/>
    <w:rsid w:val="001631A4"/>
    <w:rsid w:val="00164761"/>
    <w:rsid w:val="0016599F"/>
    <w:rsid w:val="00167B77"/>
    <w:rsid w:val="00170936"/>
    <w:rsid w:val="00171673"/>
    <w:rsid w:val="001728F1"/>
    <w:rsid w:val="00173630"/>
    <w:rsid w:val="00174121"/>
    <w:rsid w:val="001746CF"/>
    <w:rsid w:val="00175566"/>
    <w:rsid w:val="001757E5"/>
    <w:rsid w:val="00175C06"/>
    <w:rsid w:val="00176EDB"/>
    <w:rsid w:val="001774E0"/>
    <w:rsid w:val="001814BC"/>
    <w:rsid w:val="00181D7A"/>
    <w:rsid w:val="00182017"/>
    <w:rsid w:val="001826D3"/>
    <w:rsid w:val="00182E72"/>
    <w:rsid w:val="00184F41"/>
    <w:rsid w:val="001860DB"/>
    <w:rsid w:val="00186B4F"/>
    <w:rsid w:val="001877EC"/>
    <w:rsid w:val="001946AC"/>
    <w:rsid w:val="00194CDC"/>
    <w:rsid w:val="00194D33"/>
    <w:rsid w:val="001963E5"/>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DA4"/>
    <w:rsid w:val="001B4948"/>
    <w:rsid w:val="001B521E"/>
    <w:rsid w:val="001B57E7"/>
    <w:rsid w:val="001B66DF"/>
    <w:rsid w:val="001B6C88"/>
    <w:rsid w:val="001B6F14"/>
    <w:rsid w:val="001B757E"/>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8CB"/>
    <w:rsid w:val="001F29AC"/>
    <w:rsid w:val="001F38B5"/>
    <w:rsid w:val="001F685B"/>
    <w:rsid w:val="00200B77"/>
    <w:rsid w:val="00201386"/>
    <w:rsid w:val="00201596"/>
    <w:rsid w:val="00202632"/>
    <w:rsid w:val="002027AB"/>
    <w:rsid w:val="00202E41"/>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34A3"/>
    <w:rsid w:val="002241CE"/>
    <w:rsid w:val="00225C1F"/>
    <w:rsid w:val="00225CB0"/>
    <w:rsid w:val="0022645C"/>
    <w:rsid w:val="002267D6"/>
    <w:rsid w:val="002267F8"/>
    <w:rsid w:val="0023072F"/>
    <w:rsid w:val="002362DB"/>
    <w:rsid w:val="002365D1"/>
    <w:rsid w:val="00236869"/>
    <w:rsid w:val="00241A85"/>
    <w:rsid w:val="00242981"/>
    <w:rsid w:val="00246691"/>
    <w:rsid w:val="00246833"/>
    <w:rsid w:val="00246889"/>
    <w:rsid w:val="00247A2D"/>
    <w:rsid w:val="00247C7E"/>
    <w:rsid w:val="00250722"/>
    <w:rsid w:val="00250DCD"/>
    <w:rsid w:val="00252033"/>
    <w:rsid w:val="00252B81"/>
    <w:rsid w:val="0025418C"/>
    <w:rsid w:val="00254518"/>
    <w:rsid w:val="00254E2C"/>
    <w:rsid w:val="002555F0"/>
    <w:rsid w:val="00256323"/>
    <w:rsid w:val="002570DE"/>
    <w:rsid w:val="00260F46"/>
    <w:rsid w:val="00262733"/>
    <w:rsid w:val="00263D61"/>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B2D"/>
    <w:rsid w:val="00283BE9"/>
    <w:rsid w:val="00283FAC"/>
    <w:rsid w:val="00284093"/>
    <w:rsid w:val="002843B5"/>
    <w:rsid w:val="00285979"/>
    <w:rsid w:val="00286ADE"/>
    <w:rsid w:val="0028706B"/>
    <w:rsid w:val="00290DB3"/>
    <w:rsid w:val="0029114A"/>
    <w:rsid w:val="0029197C"/>
    <w:rsid w:val="00293BEC"/>
    <w:rsid w:val="00294598"/>
    <w:rsid w:val="002956D8"/>
    <w:rsid w:val="00295EF9"/>
    <w:rsid w:val="002A03FC"/>
    <w:rsid w:val="002A04F2"/>
    <w:rsid w:val="002A16EE"/>
    <w:rsid w:val="002A2850"/>
    <w:rsid w:val="002A32B1"/>
    <w:rsid w:val="002A5C70"/>
    <w:rsid w:val="002A678B"/>
    <w:rsid w:val="002A713E"/>
    <w:rsid w:val="002B05BD"/>
    <w:rsid w:val="002B165C"/>
    <w:rsid w:val="002B1A1C"/>
    <w:rsid w:val="002B21FD"/>
    <w:rsid w:val="002B33A6"/>
    <w:rsid w:val="002B4595"/>
    <w:rsid w:val="002B706F"/>
    <w:rsid w:val="002C06FA"/>
    <w:rsid w:val="002C178F"/>
    <w:rsid w:val="002C261B"/>
    <w:rsid w:val="002C3256"/>
    <w:rsid w:val="002C5B49"/>
    <w:rsid w:val="002C6C0A"/>
    <w:rsid w:val="002C7B8F"/>
    <w:rsid w:val="002D0C19"/>
    <w:rsid w:val="002D3B73"/>
    <w:rsid w:val="002D6305"/>
    <w:rsid w:val="002E246D"/>
    <w:rsid w:val="002E2728"/>
    <w:rsid w:val="002E276A"/>
    <w:rsid w:val="002E4797"/>
    <w:rsid w:val="002E72FA"/>
    <w:rsid w:val="002F000A"/>
    <w:rsid w:val="002F0295"/>
    <w:rsid w:val="002F1AD8"/>
    <w:rsid w:val="002F3B50"/>
    <w:rsid w:val="002F601E"/>
    <w:rsid w:val="002F6560"/>
    <w:rsid w:val="00301484"/>
    <w:rsid w:val="00302EB9"/>
    <w:rsid w:val="00302FBE"/>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5D77"/>
    <w:rsid w:val="003464F1"/>
    <w:rsid w:val="00347228"/>
    <w:rsid w:val="003552A1"/>
    <w:rsid w:val="003567B4"/>
    <w:rsid w:val="00357114"/>
    <w:rsid w:val="00360F3A"/>
    <w:rsid w:val="00363544"/>
    <w:rsid w:val="00363BD3"/>
    <w:rsid w:val="00363EE0"/>
    <w:rsid w:val="00365555"/>
    <w:rsid w:val="003657B7"/>
    <w:rsid w:val="00365980"/>
    <w:rsid w:val="00365DB9"/>
    <w:rsid w:val="00366597"/>
    <w:rsid w:val="00366B9E"/>
    <w:rsid w:val="00370439"/>
    <w:rsid w:val="0037072C"/>
    <w:rsid w:val="003712ED"/>
    <w:rsid w:val="00371409"/>
    <w:rsid w:val="00372512"/>
    <w:rsid w:val="00372604"/>
    <w:rsid w:val="0037299F"/>
    <w:rsid w:val="00374915"/>
    <w:rsid w:val="003753DD"/>
    <w:rsid w:val="00375F76"/>
    <w:rsid w:val="0037606C"/>
    <w:rsid w:val="003764EA"/>
    <w:rsid w:val="00376886"/>
    <w:rsid w:val="00376F05"/>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61BC"/>
    <w:rsid w:val="003D57A3"/>
    <w:rsid w:val="003D74F6"/>
    <w:rsid w:val="003D781A"/>
    <w:rsid w:val="003E140C"/>
    <w:rsid w:val="003E1D84"/>
    <w:rsid w:val="003E31F3"/>
    <w:rsid w:val="003E343B"/>
    <w:rsid w:val="003E6C02"/>
    <w:rsid w:val="003E6FE9"/>
    <w:rsid w:val="003E7179"/>
    <w:rsid w:val="003F0687"/>
    <w:rsid w:val="003F0771"/>
    <w:rsid w:val="003F08E6"/>
    <w:rsid w:val="003F15F4"/>
    <w:rsid w:val="003F2582"/>
    <w:rsid w:val="003F3A3C"/>
    <w:rsid w:val="003F479E"/>
    <w:rsid w:val="003F6708"/>
    <w:rsid w:val="003F6FAD"/>
    <w:rsid w:val="0040049A"/>
    <w:rsid w:val="00402DCC"/>
    <w:rsid w:val="00403F47"/>
    <w:rsid w:val="0040420C"/>
    <w:rsid w:val="00405404"/>
    <w:rsid w:val="00405564"/>
    <w:rsid w:val="00405585"/>
    <w:rsid w:val="00406F54"/>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D17"/>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535B"/>
    <w:rsid w:val="004C6524"/>
    <w:rsid w:val="004C7E1E"/>
    <w:rsid w:val="004C7F25"/>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C5"/>
    <w:rsid w:val="004F00C5"/>
    <w:rsid w:val="004F0202"/>
    <w:rsid w:val="004F06E8"/>
    <w:rsid w:val="004F0D3D"/>
    <w:rsid w:val="004F1E28"/>
    <w:rsid w:val="004F3695"/>
    <w:rsid w:val="004F3F61"/>
    <w:rsid w:val="004F4C8A"/>
    <w:rsid w:val="004F5831"/>
    <w:rsid w:val="004F594E"/>
    <w:rsid w:val="00500A43"/>
    <w:rsid w:val="00500E15"/>
    <w:rsid w:val="00500ECF"/>
    <w:rsid w:val="005016B6"/>
    <w:rsid w:val="00501C57"/>
    <w:rsid w:val="00501CFC"/>
    <w:rsid w:val="005048D8"/>
    <w:rsid w:val="00506357"/>
    <w:rsid w:val="00506B87"/>
    <w:rsid w:val="00510D9A"/>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EC1"/>
    <w:rsid w:val="00575FC3"/>
    <w:rsid w:val="00582895"/>
    <w:rsid w:val="00582931"/>
    <w:rsid w:val="00583396"/>
    <w:rsid w:val="005843E9"/>
    <w:rsid w:val="00584480"/>
    <w:rsid w:val="005851E2"/>
    <w:rsid w:val="00586609"/>
    <w:rsid w:val="00593F0F"/>
    <w:rsid w:val="005953E9"/>
    <w:rsid w:val="005966E8"/>
    <w:rsid w:val="0059795B"/>
    <w:rsid w:val="005A262C"/>
    <w:rsid w:val="005A39C6"/>
    <w:rsid w:val="005A4C38"/>
    <w:rsid w:val="005A4C8B"/>
    <w:rsid w:val="005A5579"/>
    <w:rsid w:val="005A59BD"/>
    <w:rsid w:val="005A5B5F"/>
    <w:rsid w:val="005A633F"/>
    <w:rsid w:val="005B0CDD"/>
    <w:rsid w:val="005B1D8F"/>
    <w:rsid w:val="005B2B17"/>
    <w:rsid w:val="005B5A53"/>
    <w:rsid w:val="005C05EE"/>
    <w:rsid w:val="005C07A9"/>
    <w:rsid w:val="005C15D5"/>
    <w:rsid w:val="005C194B"/>
    <w:rsid w:val="005C5C47"/>
    <w:rsid w:val="005C7293"/>
    <w:rsid w:val="005D02EE"/>
    <w:rsid w:val="005D06DD"/>
    <w:rsid w:val="005D106C"/>
    <w:rsid w:val="005D12C2"/>
    <w:rsid w:val="005D22BA"/>
    <w:rsid w:val="005D2E3A"/>
    <w:rsid w:val="005D5787"/>
    <w:rsid w:val="005D65D5"/>
    <w:rsid w:val="005D75B5"/>
    <w:rsid w:val="005D79C6"/>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D7E"/>
    <w:rsid w:val="005F6FF8"/>
    <w:rsid w:val="005F77B2"/>
    <w:rsid w:val="005F79C2"/>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40A9"/>
    <w:rsid w:val="00665B97"/>
    <w:rsid w:val="00666BF8"/>
    <w:rsid w:val="00666F29"/>
    <w:rsid w:val="006676CB"/>
    <w:rsid w:val="0067011B"/>
    <w:rsid w:val="006703CE"/>
    <w:rsid w:val="006729D1"/>
    <w:rsid w:val="0067338D"/>
    <w:rsid w:val="006739A7"/>
    <w:rsid w:val="00677FFD"/>
    <w:rsid w:val="0068053F"/>
    <w:rsid w:val="00685854"/>
    <w:rsid w:val="00687091"/>
    <w:rsid w:val="0068755E"/>
    <w:rsid w:val="00690BAC"/>
    <w:rsid w:val="00690E14"/>
    <w:rsid w:val="00690F09"/>
    <w:rsid w:val="00691769"/>
    <w:rsid w:val="0069249A"/>
    <w:rsid w:val="00692AC1"/>
    <w:rsid w:val="00692B02"/>
    <w:rsid w:val="00692C0E"/>
    <w:rsid w:val="00694C75"/>
    <w:rsid w:val="006962D6"/>
    <w:rsid w:val="006A079E"/>
    <w:rsid w:val="006A0B2D"/>
    <w:rsid w:val="006A0F6B"/>
    <w:rsid w:val="006A3C4F"/>
    <w:rsid w:val="006A4882"/>
    <w:rsid w:val="006A4A16"/>
    <w:rsid w:val="006A6303"/>
    <w:rsid w:val="006A6447"/>
    <w:rsid w:val="006A7BB7"/>
    <w:rsid w:val="006A7D90"/>
    <w:rsid w:val="006B027C"/>
    <w:rsid w:val="006B06F6"/>
    <w:rsid w:val="006B1722"/>
    <w:rsid w:val="006B294B"/>
    <w:rsid w:val="006B3A35"/>
    <w:rsid w:val="006B3CDD"/>
    <w:rsid w:val="006B3F9B"/>
    <w:rsid w:val="006B4A08"/>
    <w:rsid w:val="006B74AF"/>
    <w:rsid w:val="006C0197"/>
    <w:rsid w:val="006C16BC"/>
    <w:rsid w:val="006C18DA"/>
    <w:rsid w:val="006C2EE0"/>
    <w:rsid w:val="006C3557"/>
    <w:rsid w:val="006C3890"/>
    <w:rsid w:val="006C4AD4"/>
    <w:rsid w:val="006C6E04"/>
    <w:rsid w:val="006C76F2"/>
    <w:rsid w:val="006D17C0"/>
    <w:rsid w:val="006D2CD9"/>
    <w:rsid w:val="006D2EE8"/>
    <w:rsid w:val="006D3133"/>
    <w:rsid w:val="006D35D9"/>
    <w:rsid w:val="006D585B"/>
    <w:rsid w:val="006D5EC9"/>
    <w:rsid w:val="006D7091"/>
    <w:rsid w:val="006E34AC"/>
    <w:rsid w:val="006E3AE6"/>
    <w:rsid w:val="006E50B0"/>
    <w:rsid w:val="006E5A42"/>
    <w:rsid w:val="006E7C24"/>
    <w:rsid w:val="006F39BB"/>
    <w:rsid w:val="006F44FB"/>
    <w:rsid w:val="006F7BC3"/>
    <w:rsid w:val="00700A2D"/>
    <w:rsid w:val="00701D2C"/>
    <w:rsid w:val="00702C5B"/>
    <w:rsid w:val="00703841"/>
    <w:rsid w:val="0070410F"/>
    <w:rsid w:val="00711112"/>
    <w:rsid w:val="007112EA"/>
    <w:rsid w:val="0071247E"/>
    <w:rsid w:val="007135C2"/>
    <w:rsid w:val="007141F0"/>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0B72"/>
    <w:rsid w:val="0075119F"/>
    <w:rsid w:val="0075389C"/>
    <w:rsid w:val="00753E5A"/>
    <w:rsid w:val="0075453A"/>
    <w:rsid w:val="00754925"/>
    <w:rsid w:val="00755722"/>
    <w:rsid w:val="00756885"/>
    <w:rsid w:val="00756D7F"/>
    <w:rsid w:val="00757B0C"/>
    <w:rsid w:val="007609D8"/>
    <w:rsid w:val="007618F3"/>
    <w:rsid w:val="00761C88"/>
    <w:rsid w:val="00761E05"/>
    <w:rsid w:val="007625A0"/>
    <w:rsid w:val="00762CD5"/>
    <w:rsid w:val="00762CDE"/>
    <w:rsid w:val="00763175"/>
    <w:rsid w:val="007633D1"/>
    <w:rsid w:val="00763D27"/>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E37"/>
    <w:rsid w:val="00890121"/>
    <w:rsid w:val="008913E8"/>
    <w:rsid w:val="00891CA9"/>
    <w:rsid w:val="008979AB"/>
    <w:rsid w:val="008A1B75"/>
    <w:rsid w:val="008A2DA3"/>
    <w:rsid w:val="008A6442"/>
    <w:rsid w:val="008A6A77"/>
    <w:rsid w:val="008A7E31"/>
    <w:rsid w:val="008B1C0B"/>
    <w:rsid w:val="008B1C24"/>
    <w:rsid w:val="008B2337"/>
    <w:rsid w:val="008B3948"/>
    <w:rsid w:val="008B529B"/>
    <w:rsid w:val="008B53AE"/>
    <w:rsid w:val="008B68B7"/>
    <w:rsid w:val="008C2DDF"/>
    <w:rsid w:val="008C3D1B"/>
    <w:rsid w:val="008C3D2A"/>
    <w:rsid w:val="008C40EC"/>
    <w:rsid w:val="008C6A66"/>
    <w:rsid w:val="008C6F64"/>
    <w:rsid w:val="008C7399"/>
    <w:rsid w:val="008C7840"/>
    <w:rsid w:val="008D05EF"/>
    <w:rsid w:val="008D2AC6"/>
    <w:rsid w:val="008D2BA3"/>
    <w:rsid w:val="008D2E4F"/>
    <w:rsid w:val="008D46DD"/>
    <w:rsid w:val="008D5680"/>
    <w:rsid w:val="008D5698"/>
    <w:rsid w:val="008D6117"/>
    <w:rsid w:val="008D69B2"/>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128AD"/>
    <w:rsid w:val="0091331C"/>
    <w:rsid w:val="0091461D"/>
    <w:rsid w:val="00914C55"/>
    <w:rsid w:val="0091631F"/>
    <w:rsid w:val="00921DF7"/>
    <w:rsid w:val="00922E7B"/>
    <w:rsid w:val="009231D5"/>
    <w:rsid w:val="009246D4"/>
    <w:rsid w:val="0092501E"/>
    <w:rsid w:val="009260ED"/>
    <w:rsid w:val="00927106"/>
    <w:rsid w:val="00927498"/>
    <w:rsid w:val="00927EFB"/>
    <w:rsid w:val="00932237"/>
    <w:rsid w:val="00932573"/>
    <w:rsid w:val="00934DE9"/>
    <w:rsid w:val="009351F3"/>
    <w:rsid w:val="00935843"/>
    <w:rsid w:val="00937088"/>
    <w:rsid w:val="0093791A"/>
    <w:rsid w:val="00941026"/>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578A"/>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A0D"/>
    <w:rsid w:val="009A4AC6"/>
    <w:rsid w:val="009A51B6"/>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15C5"/>
    <w:rsid w:val="00A03873"/>
    <w:rsid w:val="00A03AE4"/>
    <w:rsid w:val="00A04871"/>
    <w:rsid w:val="00A05434"/>
    <w:rsid w:val="00A05598"/>
    <w:rsid w:val="00A077BF"/>
    <w:rsid w:val="00A07D98"/>
    <w:rsid w:val="00A07F95"/>
    <w:rsid w:val="00A10975"/>
    <w:rsid w:val="00A10F27"/>
    <w:rsid w:val="00A12597"/>
    <w:rsid w:val="00A13DBB"/>
    <w:rsid w:val="00A13E44"/>
    <w:rsid w:val="00A15E5E"/>
    <w:rsid w:val="00A15FA2"/>
    <w:rsid w:val="00A20F09"/>
    <w:rsid w:val="00A21676"/>
    <w:rsid w:val="00A22261"/>
    <w:rsid w:val="00A24F85"/>
    <w:rsid w:val="00A26442"/>
    <w:rsid w:val="00A268D9"/>
    <w:rsid w:val="00A27234"/>
    <w:rsid w:val="00A30950"/>
    <w:rsid w:val="00A30DA6"/>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1954"/>
    <w:rsid w:val="00A87FA7"/>
    <w:rsid w:val="00A900D4"/>
    <w:rsid w:val="00A90254"/>
    <w:rsid w:val="00A9031C"/>
    <w:rsid w:val="00A9035B"/>
    <w:rsid w:val="00A90753"/>
    <w:rsid w:val="00A908A9"/>
    <w:rsid w:val="00A913B4"/>
    <w:rsid w:val="00A91C31"/>
    <w:rsid w:val="00A94A95"/>
    <w:rsid w:val="00A96DB8"/>
    <w:rsid w:val="00A97913"/>
    <w:rsid w:val="00AA062B"/>
    <w:rsid w:val="00AA07C8"/>
    <w:rsid w:val="00AA1A22"/>
    <w:rsid w:val="00AA1FAE"/>
    <w:rsid w:val="00AA203A"/>
    <w:rsid w:val="00AA2F47"/>
    <w:rsid w:val="00AA46AE"/>
    <w:rsid w:val="00AA471A"/>
    <w:rsid w:val="00AA5C87"/>
    <w:rsid w:val="00AA6BF5"/>
    <w:rsid w:val="00AA706D"/>
    <w:rsid w:val="00AB0A92"/>
    <w:rsid w:val="00AB25D5"/>
    <w:rsid w:val="00AB2CBE"/>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51C"/>
    <w:rsid w:val="00AC5BD3"/>
    <w:rsid w:val="00AC70DD"/>
    <w:rsid w:val="00AD2993"/>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8B1"/>
    <w:rsid w:val="00B148FE"/>
    <w:rsid w:val="00B14A49"/>
    <w:rsid w:val="00B14E80"/>
    <w:rsid w:val="00B15699"/>
    <w:rsid w:val="00B1604D"/>
    <w:rsid w:val="00B164D3"/>
    <w:rsid w:val="00B176AC"/>
    <w:rsid w:val="00B202C1"/>
    <w:rsid w:val="00B20F22"/>
    <w:rsid w:val="00B220F5"/>
    <w:rsid w:val="00B22406"/>
    <w:rsid w:val="00B23826"/>
    <w:rsid w:val="00B239A9"/>
    <w:rsid w:val="00B25B17"/>
    <w:rsid w:val="00B3203B"/>
    <w:rsid w:val="00B3412A"/>
    <w:rsid w:val="00B35C88"/>
    <w:rsid w:val="00B35DCA"/>
    <w:rsid w:val="00B36512"/>
    <w:rsid w:val="00B36CF9"/>
    <w:rsid w:val="00B376DC"/>
    <w:rsid w:val="00B40200"/>
    <w:rsid w:val="00B40297"/>
    <w:rsid w:val="00B406C6"/>
    <w:rsid w:val="00B41EF6"/>
    <w:rsid w:val="00B42E9E"/>
    <w:rsid w:val="00B43687"/>
    <w:rsid w:val="00B44D42"/>
    <w:rsid w:val="00B45EAE"/>
    <w:rsid w:val="00B46EBF"/>
    <w:rsid w:val="00B4733F"/>
    <w:rsid w:val="00B5159B"/>
    <w:rsid w:val="00B52B8B"/>
    <w:rsid w:val="00B54A42"/>
    <w:rsid w:val="00B55797"/>
    <w:rsid w:val="00B55A79"/>
    <w:rsid w:val="00B573B4"/>
    <w:rsid w:val="00B61069"/>
    <w:rsid w:val="00B6265C"/>
    <w:rsid w:val="00B63709"/>
    <w:rsid w:val="00B64835"/>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439F"/>
    <w:rsid w:val="00B94B26"/>
    <w:rsid w:val="00B952DC"/>
    <w:rsid w:val="00B96BB8"/>
    <w:rsid w:val="00BA5734"/>
    <w:rsid w:val="00BA5951"/>
    <w:rsid w:val="00BA5B19"/>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313D"/>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256"/>
    <w:rsid w:val="00C07F7A"/>
    <w:rsid w:val="00C10668"/>
    <w:rsid w:val="00C139E8"/>
    <w:rsid w:val="00C14FDB"/>
    <w:rsid w:val="00C15224"/>
    <w:rsid w:val="00C1645A"/>
    <w:rsid w:val="00C1728B"/>
    <w:rsid w:val="00C17352"/>
    <w:rsid w:val="00C2017D"/>
    <w:rsid w:val="00C203CA"/>
    <w:rsid w:val="00C20833"/>
    <w:rsid w:val="00C239BB"/>
    <w:rsid w:val="00C23D5F"/>
    <w:rsid w:val="00C27058"/>
    <w:rsid w:val="00C30778"/>
    <w:rsid w:val="00C3103B"/>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210"/>
    <w:rsid w:val="00C51E78"/>
    <w:rsid w:val="00C51F80"/>
    <w:rsid w:val="00C52571"/>
    <w:rsid w:val="00C5349F"/>
    <w:rsid w:val="00C53818"/>
    <w:rsid w:val="00C55DDF"/>
    <w:rsid w:val="00C56473"/>
    <w:rsid w:val="00C60197"/>
    <w:rsid w:val="00C60245"/>
    <w:rsid w:val="00C638F8"/>
    <w:rsid w:val="00C64712"/>
    <w:rsid w:val="00C64BF3"/>
    <w:rsid w:val="00C66A38"/>
    <w:rsid w:val="00C6716C"/>
    <w:rsid w:val="00C72171"/>
    <w:rsid w:val="00C73089"/>
    <w:rsid w:val="00C740A8"/>
    <w:rsid w:val="00C745B1"/>
    <w:rsid w:val="00C74A82"/>
    <w:rsid w:val="00C75916"/>
    <w:rsid w:val="00C76221"/>
    <w:rsid w:val="00C76CDB"/>
    <w:rsid w:val="00C810E4"/>
    <w:rsid w:val="00C81AD0"/>
    <w:rsid w:val="00C8213D"/>
    <w:rsid w:val="00C830A1"/>
    <w:rsid w:val="00C834A6"/>
    <w:rsid w:val="00C838C7"/>
    <w:rsid w:val="00C83CD2"/>
    <w:rsid w:val="00C841C9"/>
    <w:rsid w:val="00C85AC6"/>
    <w:rsid w:val="00C85B33"/>
    <w:rsid w:val="00C86138"/>
    <w:rsid w:val="00C8626D"/>
    <w:rsid w:val="00C879C0"/>
    <w:rsid w:val="00C87CAF"/>
    <w:rsid w:val="00C906C3"/>
    <w:rsid w:val="00C91A2F"/>
    <w:rsid w:val="00C93094"/>
    <w:rsid w:val="00C93B68"/>
    <w:rsid w:val="00C93ED4"/>
    <w:rsid w:val="00C946D4"/>
    <w:rsid w:val="00C94E12"/>
    <w:rsid w:val="00C95195"/>
    <w:rsid w:val="00C956CE"/>
    <w:rsid w:val="00C97B98"/>
    <w:rsid w:val="00CA11EB"/>
    <w:rsid w:val="00CA24EE"/>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4D5"/>
    <w:rsid w:val="00CC7F4A"/>
    <w:rsid w:val="00CD18B9"/>
    <w:rsid w:val="00CD1B6A"/>
    <w:rsid w:val="00CD304C"/>
    <w:rsid w:val="00CD37D9"/>
    <w:rsid w:val="00CD52DD"/>
    <w:rsid w:val="00CD57A5"/>
    <w:rsid w:val="00CD5902"/>
    <w:rsid w:val="00CD69E0"/>
    <w:rsid w:val="00CD6AF6"/>
    <w:rsid w:val="00CE0FC4"/>
    <w:rsid w:val="00CE2958"/>
    <w:rsid w:val="00CE2B21"/>
    <w:rsid w:val="00CE3C8B"/>
    <w:rsid w:val="00CE40FC"/>
    <w:rsid w:val="00CE55E8"/>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5981"/>
    <w:rsid w:val="00D35E94"/>
    <w:rsid w:val="00D36FE1"/>
    <w:rsid w:val="00D3754B"/>
    <w:rsid w:val="00D41CE2"/>
    <w:rsid w:val="00D444D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3FD"/>
    <w:rsid w:val="00D62DBC"/>
    <w:rsid w:val="00D632CD"/>
    <w:rsid w:val="00D63615"/>
    <w:rsid w:val="00D640F3"/>
    <w:rsid w:val="00D66725"/>
    <w:rsid w:val="00D6683A"/>
    <w:rsid w:val="00D66EF7"/>
    <w:rsid w:val="00D66FE2"/>
    <w:rsid w:val="00D67565"/>
    <w:rsid w:val="00D67A0F"/>
    <w:rsid w:val="00D7036F"/>
    <w:rsid w:val="00D71874"/>
    <w:rsid w:val="00D71D31"/>
    <w:rsid w:val="00D71F65"/>
    <w:rsid w:val="00D72367"/>
    <w:rsid w:val="00D734FE"/>
    <w:rsid w:val="00D742E5"/>
    <w:rsid w:val="00D7468E"/>
    <w:rsid w:val="00D74A19"/>
    <w:rsid w:val="00D7538A"/>
    <w:rsid w:val="00D75B0B"/>
    <w:rsid w:val="00D77412"/>
    <w:rsid w:val="00D80691"/>
    <w:rsid w:val="00D81CA7"/>
    <w:rsid w:val="00D82429"/>
    <w:rsid w:val="00D837A7"/>
    <w:rsid w:val="00D84AE4"/>
    <w:rsid w:val="00D84E6A"/>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289A"/>
    <w:rsid w:val="00DB5464"/>
    <w:rsid w:val="00DB7F67"/>
    <w:rsid w:val="00DC0CC7"/>
    <w:rsid w:val="00DC20B1"/>
    <w:rsid w:val="00DC26D1"/>
    <w:rsid w:val="00DC2E6E"/>
    <w:rsid w:val="00DC4179"/>
    <w:rsid w:val="00DC482F"/>
    <w:rsid w:val="00DC48F8"/>
    <w:rsid w:val="00DC5BCE"/>
    <w:rsid w:val="00DC65A4"/>
    <w:rsid w:val="00DC77BF"/>
    <w:rsid w:val="00DC7856"/>
    <w:rsid w:val="00DD0588"/>
    <w:rsid w:val="00DD13DF"/>
    <w:rsid w:val="00DD1DC8"/>
    <w:rsid w:val="00DD41C0"/>
    <w:rsid w:val="00DD4C7A"/>
    <w:rsid w:val="00DD4CC4"/>
    <w:rsid w:val="00DD53B8"/>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79B1"/>
    <w:rsid w:val="00E03E25"/>
    <w:rsid w:val="00E03FDF"/>
    <w:rsid w:val="00E05946"/>
    <w:rsid w:val="00E05DC4"/>
    <w:rsid w:val="00E11702"/>
    <w:rsid w:val="00E12074"/>
    <w:rsid w:val="00E127CA"/>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47945"/>
    <w:rsid w:val="00E51945"/>
    <w:rsid w:val="00E53CE1"/>
    <w:rsid w:val="00E5566F"/>
    <w:rsid w:val="00E56903"/>
    <w:rsid w:val="00E56D12"/>
    <w:rsid w:val="00E56F33"/>
    <w:rsid w:val="00E57E18"/>
    <w:rsid w:val="00E60256"/>
    <w:rsid w:val="00E6082C"/>
    <w:rsid w:val="00E6091E"/>
    <w:rsid w:val="00E60C02"/>
    <w:rsid w:val="00E61214"/>
    <w:rsid w:val="00E61215"/>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612B"/>
    <w:rsid w:val="00E961CA"/>
    <w:rsid w:val="00E96A8D"/>
    <w:rsid w:val="00E96FF9"/>
    <w:rsid w:val="00EA0806"/>
    <w:rsid w:val="00EA0D5F"/>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C4093"/>
    <w:rsid w:val="00EC44B8"/>
    <w:rsid w:val="00ED3046"/>
    <w:rsid w:val="00EE00E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07941"/>
    <w:rsid w:val="00F10283"/>
    <w:rsid w:val="00F1035B"/>
    <w:rsid w:val="00F11132"/>
    <w:rsid w:val="00F20599"/>
    <w:rsid w:val="00F2134F"/>
    <w:rsid w:val="00F22516"/>
    <w:rsid w:val="00F2434F"/>
    <w:rsid w:val="00F25BB7"/>
    <w:rsid w:val="00F25F73"/>
    <w:rsid w:val="00F2643F"/>
    <w:rsid w:val="00F2797C"/>
    <w:rsid w:val="00F31723"/>
    <w:rsid w:val="00F32113"/>
    <w:rsid w:val="00F34B9B"/>
    <w:rsid w:val="00F35861"/>
    <w:rsid w:val="00F367AF"/>
    <w:rsid w:val="00F40BE1"/>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A45"/>
    <w:rsid w:val="00F7796D"/>
    <w:rsid w:val="00F80C91"/>
    <w:rsid w:val="00F81D05"/>
    <w:rsid w:val="00F81D36"/>
    <w:rsid w:val="00F83BA7"/>
    <w:rsid w:val="00F84567"/>
    <w:rsid w:val="00F8492A"/>
    <w:rsid w:val="00F904C4"/>
    <w:rsid w:val="00F91B99"/>
    <w:rsid w:val="00F91E7F"/>
    <w:rsid w:val="00F92E3D"/>
    <w:rsid w:val="00F94224"/>
    <w:rsid w:val="00F95F15"/>
    <w:rsid w:val="00F9618A"/>
    <w:rsid w:val="00F97464"/>
    <w:rsid w:val="00F97729"/>
    <w:rsid w:val="00F978B2"/>
    <w:rsid w:val="00F97C4E"/>
    <w:rsid w:val="00F97F62"/>
    <w:rsid w:val="00FA1076"/>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16094</Words>
  <Characters>91414</Characters>
  <Application>Microsoft Office Word</Application>
  <DocSecurity>0</DocSecurity>
  <Lines>2343</Lines>
  <Paragraphs>959</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106549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Hu, Lingshu (MU-Student)</cp:lastModifiedBy>
  <cp:revision>39</cp:revision>
  <cp:lastPrinted>2020-10-29T18:02:00Z</cp:lastPrinted>
  <dcterms:created xsi:type="dcterms:W3CDTF">2020-11-05T01:48:00Z</dcterms:created>
  <dcterms:modified xsi:type="dcterms:W3CDTF">2020-11-05T08:05:00Z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