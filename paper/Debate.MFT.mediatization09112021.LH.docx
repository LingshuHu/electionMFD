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DB09" w14:textId="51DA3659"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071FB">
        <w:rPr>
          <w:b/>
          <w:bCs/>
        </w:rPr>
        <w:t>6</w:t>
      </w:r>
      <w:r w:rsidRPr="008B1FE3">
        <w:rPr>
          <w:b/>
          <w:bCs/>
        </w:rPr>
        <w:t>0 Years</w:t>
      </w:r>
    </w:p>
    <w:p w14:paraId="578CC362" w14:textId="77777777" w:rsidR="007464F1" w:rsidRPr="007464F1" w:rsidRDefault="007464F1" w:rsidP="006B74AF"/>
    <w:p w14:paraId="4E305BA5" w14:textId="77777777" w:rsidR="00C75916" w:rsidRPr="005428F4" w:rsidRDefault="00F73438" w:rsidP="00C75916">
      <w:pPr>
        <w:pStyle w:val="Heading1"/>
        <w:ind w:left="0" w:firstLine="0"/>
        <w:rPr>
          <w:lang w:eastAsia="zh-CN"/>
        </w:rPr>
      </w:pPr>
      <w:r w:rsidRPr="003F49F4">
        <w:t>Abstract</w:t>
      </w:r>
    </w:p>
    <w:p w14:paraId="5E543EA5" w14:textId="35B18A0B" w:rsidR="00B11D24" w:rsidRPr="009857CD" w:rsidRDefault="00B11D24" w:rsidP="0091410A">
      <w:pPr>
        <w:ind w:firstLine="0"/>
        <w:rPr>
          <w:rFonts w:ascii="SimSun" w:eastAsia="SimSun" w:hAnsi="SimSun" w:cs="SimSun"/>
          <w:lang w:eastAsia="zh-CN"/>
        </w:rPr>
      </w:pPr>
      <w:r>
        <w:rPr>
          <w:lang w:eastAsia="zh-CN"/>
        </w:rPr>
        <w:t xml:space="preserve">This study </w:t>
      </w:r>
      <w:r w:rsidR="000D4E58">
        <w:rPr>
          <w:lang w:eastAsia="zh-CN"/>
        </w:rPr>
        <w:t xml:space="preserve">explored </w:t>
      </w:r>
      <w:r>
        <w:rPr>
          <w:lang w:eastAsia="zh-CN"/>
        </w:rPr>
        <w:t>the formation of one crucial challenge that</w:t>
      </w:r>
      <w:r w:rsidR="001071FB">
        <w:rPr>
          <w:lang w:eastAsia="zh-CN"/>
        </w:rPr>
        <w:t xml:space="preserve"> US</w:t>
      </w:r>
      <w:r>
        <w:rPr>
          <w:lang w:eastAsia="zh-CN"/>
        </w:rPr>
        <w:t xml:space="preserve"> presidential debate is facing – lack of real clash and issue discussion – from an institutional perspective, manifesting how the </w:t>
      </w:r>
      <w:r>
        <w:t xml:space="preserve">transformative process in politics </w:t>
      </w:r>
      <w:r>
        <w:rPr>
          <w:lang w:eastAsia="zh-CN"/>
        </w:rPr>
        <w:t xml:space="preserve">caused by </w:t>
      </w:r>
      <w:r w:rsidR="002F6A22">
        <w:rPr>
          <w:lang w:eastAsia="zh-CN"/>
        </w:rPr>
        <w:t>the development of media</w:t>
      </w:r>
      <w:r>
        <w:rPr>
          <w:lang w:eastAsia="zh-CN"/>
        </w:rPr>
        <w:t xml:space="preserve"> contribute</w:t>
      </w:r>
      <w:r w:rsidR="000F6DA4">
        <w:rPr>
          <w:lang w:eastAsia="zh-CN"/>
        </w:rPr>
        <w:t>s</w:t>
      </w:r>
      <w:r>
        <w:rPr>
          <w:lang w:eastAsia="zh-CN"/>
        </w:rPr>
        <w:t xml:space="preserve"> to this challenge </w:t>
      </w:r>
      <w:r w:rsidR="002F6A22">
        <w:rPr>
          <w:lang w:eastAsia="zh-CN"/>
        </w:rPr>
        <w:t>drawing upon mediatization theory as the prism</w:t>
      </w:r>
      <w:r w:rsidR="007E52EF">
        <w:rPr>
          <w:lang w:eastAsia="zh-CN"/>
        </w:rPr>
        <w:t xml:space="preserve">. </w:t>
      </w:r>
      <w:r w:rsidR="00FF5DF1">
        <w:rPr>
          <w:lang w:eastAsia="zh-CN"/>
        </w:rPr>
        <w:t xml:space="preserve">Specifically, </w:t>
      </w:r>
      <w:r w:rsidR="00FF5DF1">
        <w:rPr>
          <w:color w:val="000000"/>
        </w:rPr>
        <w:t>this study conducted an automated content analysis</w:t>
      </w:r>
      <w:r w:rsidR="00151962">
        <w:rPr>
          <w:color w:val="000000"/>
        </w:rPr>
        <w:t xml:space="preserve"> on all US televised presidential debates from 1960 to 2020 based on Moral Foundation Theory. A </w:t>
      </w:r>
      <w:r w:rsidR="00FF5DF1" w:rsidRPr="00932E33">
        <w:rPr>
          <w:color w:val="000000"/>
        </w:rPr>
        <w:t>recently developed natural language analyzing algorithm, Distributed Dictionary Representations</w:t>
      </w:r>
      <w:r w:rsidR="00FF5DF1">
        <w:rPr>
          <w:color w:val="000000"/>
        </w:rPr>
        <w:t xml:space="preserve"> (DDR)</w:t>
      </w:r>
      <w:r w:rsidR="00151962">
        <w:rPr>
          <w:color w:val="000000"/>
        </w:rPr>
        <w:t xml:space="preserve"> is adopted for moral divergence examination.</w:t>
      </w:r>
      <w:r w:rsidR="00FF5DF1">
        <w:rPr>
          <w:color w:val="000000"/>
        </w:rPr>
        <w:t xml:space="preserve"> </w:t>
      </w:r>
      <w:r w:rsidR="00741D7E">
        <w:rPr>
          <w:rFonts w:hint="eastAsia"/>
          <w:lang w:eastAsia="zh-CN"/>
        </w:rPr>
        <w:t>On</w:t>
      </w:r>
      <w:r w:rsidR="00741D7E">
        <w:rPr>
          <w:lang w:eastAsia="zh-CN"/>
        </w:rPr>
        <w:t xml:space="preserve"> one hand, it contributes to political communication literature by diagnosing the </w:t>
      </w:r>
      <w:r w:rsidR="0042635C">
        <w:rPr>
          <w:lang w:eastAsia="zh-CN"/>
        </w:rPr>
        <w:t xml:space="preserve">formation of the </w:t>
      </w:r>
      <w:r w:rsidR="00741D7E">
        <w:rPr>
          <w:lang w:eastAsia="zh-CN"/>
        </w:rPr>
        <w:t>challenge</w:t>
      </w:r>
      <w:r w:rsidR="00F06391">
        <w:rPr>
          <w:lang w:eastAsia="zh-CN"/>
        </w:rPr>
        <w:t xml:space="preserve">, and therefore sheds lights on the development of more </w:t>
      </w:r>
      <w:r w:rsidR="004C1F2C">
        <w:rPr>
          <w:lang w:eastAsia="zh-CN"/>
        </w:rPr>
        <w:t xml:space="preserve">fruitful </w:t>
      </w:r>
      <w:r w:rsidR="00F06391">
        <w:rPr>
          <w:lang w:eastAsia="zh-CN"/>
        </w:rPr>
        <w:t>political communication</w:t>
      </w:r>
      <w:r w:rsidR="00741D7E">
        <w:rPr>
          <w:rFonts w:hint="eastAsia"/>
          <w:lang w:eastAsia="zh-CN"/>
        </w:rPr>
        <w:t>.</w:t>
      </w:r>
      <w:r w:rsidR="00741D7E">
        <w:rPr>
          <w:lang w:eastAsia="zh-CN"/>
        </w:rPr>
        <w:t xml:space="preserve"> On the other hand, </w:t>
      </w:r>
      <w:r w:rsidR="004C1F2C">
        <w:rPr>
          <w:lang w:eastAsia="zh-CN"/>
        </w:rPr>
        <w:t>i</w:t>
      </w:r>
      <w:r w:rsidR="00FF5DF1">
        <w:rPr>
          <w:color w:val="000000"/>
        </w:rPr>
        <w:t xml:space="preserve">t </w:t>
      </w:r>
      <w:r w:rsidR="007E52EF">
        <w:rPr>
          <w:lang w:eastAsia="zh-CN"/>
        </w:rPr>
        <w:t xml:space="preserve">advances the </w:t>
      </w:r>
      <w:r w:rsidR="00EB3015">
        <w:rPr>
          <w:rFonts w:hint="eastAsia"/>
          <w:lang w:eastAsia="zh-CN"/>
        </w:rPr>
        <w:t>media</w:t>
      </w:r>
      <w:r w:rsidR="00EB3015">
        <w:rPr>
          <w:lang w:eastAsia="zh-CN"/>
        </w:rPr>
        <w:t>tization theory by piloting a quantitative operationalization</w:t>
      </w:r>
      <w:r w:rsidR="000D4E58">
        <w:rPr>
          <w:lang w:eastAsia="zh-CN"/>
        </w:rPr>
        <w:t xml:space="preserve"> that</w:t>
      </w:r>
      <w:r w:rsidR="00EB3015">
        <w:rPr>
          <w:lang w:eastAsia="zh-CN"/>
        </w:rPr>
        <w:t xml:space="preserve"> </w:t>
      </w:r>
      <w:r w:rsidR="000D4E58">
        <w:rPr>
          <w:lang w:eastAsia="zh-CN"/>
        </w:rPr>
        <w:t>discover</w:t>
      </w:r>
      <w:r w:rsidR="0091410A">
        <w:rPr>
          <w:lang w:eastAsia="zh-CN"/>
        </w:rPr>
        <w:t>s</w:t>
      </w:r>
      <w:r w:rsidR="00EB3015">
        <w:rPr>
          <w:lang w:eastAsia="zh-CN"/>
        </w:rPr>
        <w:t xml:space="preserve"> how</w:t>
      </w:r>
      <w:r w:rsidR="000D4E58">
        <w:rPr>
          <w:lang w:eastAsia="zh-CN"/>
        </w:rPr>
        <w:t xml:space="preserve"> mediatization </w:t>
      </w:r>
      <w:r w:rsidR="0091410A">
        <w:rPr>
          <w:lang w:eastAsia="zh-CN"/>
        </w:rPr>
        <w:t xml:space="preserve">has </w:t>
      </w:r>
      <w:r w:rsidR="000D4E58">
        <w:rPr>
          <w:lang w:eastAsia="zh-CN"/>
        </w:rPr>
        <w:t>affected the transformation of established democracies</w:t>
      </w:r>
      <w:r w:rsidR="0091410A">
        <w:rPr>
          <w:lang w:eastAsia="zh-CN"/>
        </w:rPr>
        <w:t xml:space="preserve"> through political communication</w:t>
      </w:r>
      <w:r w:rsidR="00F06391">
        <w:rPr>
          <w:rFonts w:ascii="SimSun" w:eastAsia="SimSun" w:hAnsi="SimSun" w:cs="SimSun" w:hint="eastAsia"/>
          <w:lang w:eastAsia="zh-CN"/>
        </w:rPr>
        <w:t>.</w:t>
      </w:r>
    </w:p>
    <w:p w14:paraId="08B83999" w14:textId="3A85051B" w:rsidR="00D82429" w:rsidRPr="007E2107" w:rsidRDefault="00F73438" w:rsidP="00283057">
      <w:pPr>
        <w:pStyle w:val="Heading1"/>
        <w:ind w:left="0"/>
        <w:jc w:val="left"/>
        <w:rPr>
          <w:b w:val="0"/>
          <w:bCs w:val="0"/>
          <w:lang w:eastAsia="zh-CN"/>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Pr="00283057">
        <w:rPr>
          <w:b w:val="0"/>
          <w:bCs w:val="0"/>
        </w:rPr>
        <w:t xml:space="preserve">, </w:t>
      </w:r>
      <w:r w:rsidR="009D0619" w:rsidRPr="00283057">
        <w:rPr>
          <w:b w:val="0"/>
          <w:bCs w:val="0"/>
        </w:rPr>
        <w:t>Moral</w:t>
      </w:r>
      <w:r w:rsidRPr="00283057">
        <w:rPr>
          <w:b w:val="0"/>
          <w:bCs w:val="0"/>
        </w:rPr>
        <w:t xml:space="preserve"> Foundation Theory,</w:t>
      </w:r>
      <w:r w:rsidR="00B825F0" w:rsidRPr="00283057">
        <w:rPr>
          <w:b w:val="0"/>
          <w:bCs w:val="0"/>
        </w:rPr>
        <w:t xml:space="preserve"> </w:t>
      </w:r>
      <w:r w:rsidR="00A77F83" w:rsidRPr="00283057">
        <w:rPr>
          <w:b w:val="0"/>
          <w:bCs w:val="0"/>
        </w:rPr>
        <w:t>Mediatization</w:t>
      </w:r>
      <w:r w:rsidR="007E2107">
        <w:rPr>
          <w:b w:val="0"/>
          <w:bCs w:val="0"/>
        </w:rPr>
        <w:t xml:space="preserve">, </w:t>
      </w:r>
      <w:r w:rsidR="00512895">
        <w:rPr>
          <w:b w:val="0"/>
          <w:bCs w:val="0"/>
        </w:rPr>
        <w:t>Political Communication,</w:t>
      </w:r>
      <w:r w:rsidR="00512895" w:rsidRPr="008B1FE3">
        <w:rPr>
          <w:b w:val="0"/>
          <w:bCs w:val="0"/>
        </w:rPr>
        <w:t xml:space="preserve"> </w:t>
      </w:r>
      <w:r w:rsidR="007E2107" w:rsidRPr="008B1FE3">
        <w:rPr>
          <w:b w:val="0"/>
          <w:bCs w:val="0"/>
        </w:rPr>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4F05FBA8" w:rsidR="00F631D8" w:rsidRDefault="00F73438" w:rsidP="008B1C0B">
      <w:pPr>
        <w:widowControl/>
      </w:pPr>
      <w:r>
        <w:t>Televised presidential debate has been criticized for lack of real clash, fa</w:t>
      </w:r>
      <w:r w:rsidR="00FB1949">
        <w:t xml:space="preserve">iling </w:t>
      </w:r>
      <w:r>
        <w:t xml:space="preserve">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6AA89919"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0E7C01">
        <w:t xml:space="preserve">, </w:t>
      </w:r>
      <w:r w:rsidR="000E7C01">
        <w:rPr>
          <w:lang w:eastAsia="zh-CN"/>
        </w:rPr>
        <w:t>while conservatives and liberals have different configurations</w:t>
      </w:r>
      <w:r w:rsidR="00E1781D">
        <w:rPr>
          <w:lang w:eastAsia="zh-CN"/>
        </w:rPr>
        <w:t xml:space="preserve"> – sensitivities</w:t>
      </w:r>
      <w:r w:rsidR="000E7C01">
        <w:rPr>
          <w:lang w:eastAsia="zh-CN"/>
        </w:rPr>
        <w:t xml:space="preserve"> of 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 </w:instrTex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0E7C01">
        <w:instrText xml:space="preserve"> ADDIN EN.CITE.DATA </w:instrText>
      </w:r>
      <w:r w:rsidR="000E7C01">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0E7C01">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such as </w:t>
      </w:r>
      <w:r w:rsidR="000E7C01">
        <w:rPr>
          <w:lang w:eastAsia="zh-CN"/>
        </w:rPr>
        <w:t>conservatives and liberals may not understand each other very well. So would the debaters in presidential debates. They could have been talking past each other rather than talking to each other because of their moral divergence</w:t>
      </w:r>
      <w:r w:rsidR="00B42D73">
        <w:rPr>
          <w:lang w:eastAsia="zh-CN"/>
        </w:rPr>
        <w:t xml:space="preserve"> – </w:t>
      </w:r>
      <w:r w:rsidR="00B42D73">
        <w:rPr>
          <w:rFonts w:hint="eastAsia"/>
          <w:lang w:eastAsia="zh-CN"/>
        </w:rPr>
        <w:t>differen</w:t>
      </w:r>
      <w:r w:rsidR="00B42D73">
        <w:rPr>
          <w:lang w:eastAsia="zh-CN"/>
        </w:rPr>
        <w:t>ce of moral stances determined by moral concerns</w:t>
      </w:r>
      <w:r w:rsidR="000E7C01">
        <w:rPr>
          <w:lang w:eastAsia="zh-CN"/>
        </w:rPr>
        <w:t xml:space="preserve">.  </w:t>
      </w:r>
    </w:p>
    <w:p w14:paraId="2EF1AF30" w14:textId="1124C7EC" w:rsidR="002874FF" w:rsidRDefault="00B65EB3" w:rsidP="002874FF">
      <w:pPr>
        <w:rPr>
          <w:lang w:eastAsia="zh-CN"/>
        </w:rPr>
      </w:pPr>
      <w:r>
        <w:rPr>
          <w:lang w:eastAsia="zh-CN"/>
        </w:rPr>
        <w:t>Moreover</w:t>
      </w:r>
      <w:r w:rsidR="00F73438">
        <w:rPr>
          <w:lang w:eastAsia="zh-CN"/>
        </w:rPr>
        <w:t>,</w:t>
      </w:r>
      <w:r w:rsidR="004F06E8">
        <w:rPr>
          <w:lang w:eastAsia="zh-CN"/>
        </w:rPr>
        <w:t xml:space="preserve"> </w:t>
      </w:r>
      <w:r w:rsidR="000E7C01">
        <w:rPr>
          <w:lang w:eastAsia="zh-CN"/>
        </w:rPr>
        <w:t xml:space="preserve">according to </w:t>
      </w:r>
      <w:r w:rsidR="000E7C01">
        <w:t xml:space="preserve">mediatization theory </w:t>
      </w:r>
      <w:r w:rsidR="000E7C01">
        <w:fldChar w:fldCharType="begin"/>
      </w:r>
      <w:r w:rsidR="000E7C01">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E7C01">
        <w:fldChar w:fldCharType="separate"/>
      </w:r>
      <w:r w:rsidR="000E7C01">
        <w:rPr>
          <w:noProof/>
        </w:rPr>
        <w:t>(Hjarvard, 2008, 2013)</w:t>
      </w:r>
      <w:r w:rsidR="000E7C01">
        <w:fldChar w:fldCharType="end"/>
      </w:r>
      <w:r w:rsidR="000E7C01">
        <w:t xml:space="preserve">, </w:t>
      </w:r>
      <w:r w:rsidR="00753E5A">
        <w:rPr>
          <w:lang w:eastAsia="zh-CN"/>
        </w:rPr>
        <w:t>presidential candidate</w:t>
      </w:r>
      <w:r>
        <w:rPr>
          <w:lang w:eastAsia="zh-CN"/>
        </w:rPr>
        <w:t>s</w:t>
      </w:r>
      <w:r w:rsidR="00F73438">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w:t>
      </w:r>
      <w:r>
        <w:rPr>
          <w:lang w:eastAsia="zh-CN"/>
        </w:rPr>
        <w:t>/her</w:t>
      </w:r>
      <w:r w:rsidR="004F06E8">
        <w:rPr>
          <w:lang w:eastAsia="zh-CN"/>
        </w:rPr>
        <w:t xml:space="preserve"> opponent</w:t>
      </w:r>
      <w:r w:rsidR="000E7C01">
        <w:rPr>
          <w:lang w:eastAsia="zh-CN"/>
        </w:rPr>
        <w:t xml:space="preserve"> in televised debates</w:t>
      </w:r>
      <w:r w:rsidR="000E7C01">
        <w:t xml:space="preserve">, </w:t>
      </w:r>
      <w:r w:rsidR="000E7C01">
        <w:lastRenderedPageBreak/>
        <w:t>because their first priority is to build image.</w:t>
      </w:r>
      <w:r w:rsidR="004F06E8">
        <w:t xml:space="preserve"> Mediatization discusses </w:t>
      </w:r>
      <w:r w:rsidR="00247C7E">
        <w:t xml:space="preserve">the process that </w:t>
      </w:r>
      <w:r w:rsidR="00F73438" w:rsidRPr="003F49F4">
        <w:t xml:space="preserve">media logic being internalized </w:t>
      </w:r>
      <w:r w:rsidR="00F73438">
        <w:t>by other</w:t>
      </w:r>
      <w:r w:rsidR="00F73438" w:rsidRPr="003F49F4">
        <w:t xml:space="preserve"> </w:t>
      </w:r>
      <w:r w:rsidR="00F73438">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EA4D10">
        <w:t xml:space="preserve"> </w:t>
      </w:r>
      <w:r w:rsidR="00EA4D10">
        <w:fldChar w:fldCharType="begin"/>
      </w:r>
      <w:r w:rsidR="00EA4D10">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EA4D10">
        <w:fldChar w:fldCharType="separate"/>
      </w:r>
      <w:r w:rsidR="00EA4D10">
        <w:rPr>
          <w:noProof/>
        </w:rPr>
        <w:t>(Hjarvard, 2013; Mazzoleni, 2008)</w:t>
      </w:r>
      <w:r w:rsidR="00EA4D10">
        <w:fldChar w:fldCharType="end"/>
      </w:r>
      <w:r w:rsidR="003C425A">
        <w:t>. As a media event, televised presidential debate</w:t>
      </w:r>
      <w:r w:rsidR="003A6725">
        <w:t xml:space="preserve"> </w:t>
      </w:r>
      <w:r w:rsidR="00C112FC">
        <w:t>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real issue discussion</w:t>
      </w:r>
      <w:r>
        <w:t>s</w:t>
      </w:r>
      <w:r w:rsidR="009D647F">
        <w:t xml:space="preserve"> in th</w:t>
      </w:r>
      <w:r>
        <w:t>eir</w:t>
      </w:r>
      <w:r w:rsidR="009D647F">
        <w:t xml:space="preserve"> debate</w:t>
      </w:r>
      <w:r>
        <w:t>s</w:t>
      </w:r>
      <w:r w:rsidR="009D647F">
        <w:t xml:space="preserv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rsidR="00F73438">
        <w:t xml:space="preserve">Consequently, real clash </w:t>
      </w:r>
      <w:r>
        <w:t>could have been dodged</w:t>
      </w:r>
      <w:r w:rsidR="0025410C">
        <w:t>,</w:t>
      </w:r>
      <w:r w:rsidR="00F73438">
        <w:t xml:space="preserve"> </w:t>
      </w:r>
      <w:r w:rsidR="00BC13F9">
        <w:rPr>
          <w:lang w:eastAsia="zh-CN"/>
        </w:rPr>
        <w:t>image building – stating one’s own issue stance</w:t>
      </w:r>
      <w:r w:rsidR="00941B0A">
        <w:rPr>
          <w:lang w:eastAsia="zh-CN"/>
        </w:rPr>
        <w:t xml:space="preserve"> </w:t>
      </w:r>
      <w:r w:rsidR="00941B0A">
        <w:rPr>
          <w:rFonts w:hint="eastAsia"/>
          <w:lang w:eastAsia="zh-CN"/>
        </w:rPr>
        <w:t>and</w:t>
      </w:r>
      <w:r w:rsidR="00941B0A">
        <w:rPr>
          <w:lang w:eastAsia="zh-CN"/>
        </w:rPr>
        <w:t xml:space="preserve"> moral reasons</w:t>
      </w:r>
      <w:r w:rsidR="00BC13F9">
        <w:rPr>
          <w:lang w:eastAsia="zh-CN"/>
        </w:rPr>
        <w:t xml:space="preserve"> – outweighs</w:t>
      </w:r>
      <w:r w:rsidR="00F73438">
        <w:rPr>
          <w:lang w:eastAsia="zh-CN"/>
        </w:rPr>
        <w:t xml:space="preserve"> issue</w:t>
      </w:r>
      <w:r w:rsidR="0025410C">
        <w:rPr>
          <w:lang w:eastAsia="zh-CN"/>
        </w:rPr>
        <w:t xml:space="preserve"> discussions, and the moral divergence between presidential debaters </w:t>
      </w:r>
      <w:r w:rsidR="0030269D">
        <w:rPr>
          <w:lang w:eastAsia="zh-CN"/>
        </w:rPr>
        <w:t>could</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44B4E9F3" w14:textId="0D52B232" w:rsidR="008B1FE3" w:rsidRDefault="00F73438" w:rsidP="0025410C">
      <w:r>
        <w:t xml:space="preserve">By examining the moral </w:t>
      </w:r>
      <w:r w:rsidR="00212279">
        <w:t>loading</w:t>
      </w:r>
      <w:r w:rsidR="00BC3A28">
        <w:t xml:space="preserve"> – an indicator of </w:t>
      </w:r>
      <w:r w:rsidR="00716C87">
        <w:t>moral</w:t>
      </w:r>
      <w:r w:rsidR="00FF5DF1">
        <w:t xml:space="preserve"> stance </w: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 </w:instrText>
      </w:r>
      <w:r w:rsidR="00FF5DF1">
        <w:rPr>
          <w:rFonts w:eastAsia="SimSun"/>
          <w:lang w:eastAsia="zh-CN"/>
        </w:rPr>
        <w:fldChar w:fldCharType="begin">
          <w:fldData xml:space="preserve">PEVuZE5vdGU+PENpdGU+PEF1dGhvcj5HYXJ0ZW48L0F1dGhvcj48WWVhcj4yMDE4PC9ZZWFyPjxS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</w:fldData>
        </w:fldChar>
      </w:r>
      <w:r w:rsidR="00FF5DF1">
        <w:rPr>
          <w:rFonts w:eastAsia="SimSun"/>
          <w:lang w:eastAsia="zh-CN"/>
        </w:rPr>
        <w:instrText xml:space="preserve"> ADDIN EN.CITE.DATA </w:instrText>
      </w:r>
      <w:r w:rsidR="00FF5DF1">
        <w:rPr>
          <w:rFonts w:eastAsia="SimSun"/>
          <w:lang w:eastAsia="zh-CN"/>
        </w:rPr>
      </w:r>
      <w:r w:rsidR="00FF5DF1">
        <w:rPr>
          <w:rFonts w:eastAsia="SimSun"/>
          <w:lang w:eastAsia="zh-CN"/>
        </w:rPr>
        <w:fldChar w:fldCharType="end"/>
      </w:r>
      <w:r w:rsidR="00FF5DF1">
        <w:rPr>
          <w:rFonts w:eastAsia="SimSun"/>
          <w:lang w:eastAsia="zh-CN"/>
        </w:rPr>
      </w:r>
      <w:r w:rsidR="00FF5DF1">
        <w:rPr>
          <w:rFonts w:eastAsia="SimSun"/>
          <w:lang w:eastAsia="zh-CN"/>
        </w:rPr>
        <w:fldChar w:fldCharType="separate"/>
      </w:r>
      <w:r w:rsidR="00FF5DF1">
        <w:rPr>
          <w:rFonts w:eastAsia="SimSun"/>
          <w:noProof/>
          <w:lang w:eastAsia="zh-CN"/>
        </w:rPr>
        <w:t>(Araque, Gatti, &amp; Kalimeri, 2020; Garten et al., 2018; Hoover, Johnson, Boghrati, Graham, &amp; Dehghani, 2018)</w:t>
      </w:r>
      <w:r w:rsidR="00FF5DF1">
        <w:rPr>
          <w:rFonts w:eastAsia="SimSun"/>
          <w:lang w:eastAsia="zh-CN"/>
        </w:rPr>
        <w:fldChar w:fldCharType="end"/>
      </w:r>
      <w:r w:rsidR="00B65EB3">
        <w:t xml:space="preserve"> </w:t>
      </w:r>
      <w:r>
        <w:t xml:space="preserve">of every </w:t>
      </w:r>
      <w:r w:rsidR="00A263E3">
        <w:t xml:space="preserve">televised </w:t>
      </w:r>
      <w:r>
        <w:t xml:space="preserve">presidential debater’s </w:t>
      </w:r>
      <w:r w:rsidR="00212279">
        <w:t>argument</w:t>
      </w:r>
      <w:r>
        <w:t xml:space="preserve"> in each moral foundation, this study quantitatively traced </w:t>
      </w:r>
      <w:r w:rsidR="00A263E3">
        <w:t xml:space="preserve">the </w:t>
      </w:r>
      <w:r w:rsidR="00BC3A28">
        <w:t xml:space="preserve">moral divergence between </w:t>
      </w:r>
      <w:r w:rsidR="00212279">
        <w:t xml:space="preserve">debaters of </w:t>
      </w:r>
      <w:r w:rsidR="00BC3A28">
        <w:t>US presidential debates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E758B4">
        <w:rPr>
          <w:lang w:eastAsia="zh-CN"/>
        </w:rPr>
        <w:t>On one hand, i</w:t>
      </w:r>
      <w:r w:rsidR="006C6B36">
        <w:rPr>
          <w:lang w:eastAsia="zh-CN"/>
        </w:rPr>
        <w:t xml:space="preserve">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E758B4">
        <w:rPr>
          <w:lang w:eastAsia="zh-CN"/>
        </w:rPr>
        <w:t xml:space="preserve">mediatization </w:t>
      </w:r>
      <w:r w:rsidR="00C31393">
        <w:rPr>
          <w:lang w:eastAsia="zh-CN"/>
        </w:rPr>
        <w:t>perspective</w:t>
      </w:r>
      <w:r w:rsidR="00F06391">
        <w:rPr>
          <w:lang w:eastAsia="zh-CN"/>
        </w:rPr>
        <w:t>, and therefor</w:t>
      </w:r>
      <w:r w:rsidR="00B65EB3">
        <w:rPr>
          <w:lang w:eastAsia="zh-CN"/>
        </w:rPr>
        <w:t>e</w:t>
      </w:r>
      <w:r w:rsidR="00F06391">
        <w:rPr>
          <w:lang w:eastAsia="zh-CN"/>
        </w:rPr>
        <w:t xml:space="preserve"> sheds lights on the development of more effective political communication.</w:t>
      </w:r>
      <w:r w:rsidR="001F7D7B">
        <w:rPr>
          <w:lang w:eastAsia="zh-CN"/>
        </w:rPr>
        <w:t xml:space="preserve"> </w:t>
      </w:r>
      <w:commentRangeStart w:id="0"/>
      <w:r w:rsidR="00E758B4">
        <w:rPr>
          <w:lang w:eastAsia="zh-CN"/>
        </w:rPr>
        <w:t xml:space="preserve">On the other hand, </w:t>
      </w:r>
      <w:r w:rsidR="00A6206D">
        <w:rPr>
          <w:lang w:eastAsia="zh-CN"/>
        </w:rPr>
        <w:t xml:space="preserve">it </w:t>
      </w:r>
      <w:ins w:id="1" w:author="mx3mt" w:date="2021-09-11T19:34:00Z">
        <w:r w:rsidR="001D2027">
          <w:rPr>
            <w:lang w:eastAsia="zh-CN"/>
          </w:rPr>
          <w:t xml:space="preserve">proposes </w:t>
        </w:r>
      </w:ins>
      <w:del w:id="2" w:author="mx3mt" w:date="2021-09-11T19:32:00Z">
        <w:r w:rsidR="00A6206D" w:rsidDel="001D2027">
          <w:rPr>
            <w:lang w:eastAsia="zh-CN"/>
          </w:rPr>
          <w:delText xml:space="preserve">advances the </w:delText>
        </w:r>
        <w:r w:rsidR="00A6206D" w:rsidDel="001D2027">
          <w:rPr>
            <w:rFonts w:hint="eastAsia"/>
            <w:lang w:eastAsia="zh-CN"/>
          </w:rPr>
          <w:delText>media</w:delText>
        </w:r>
        <w:r w:rsidR="00A6206D" w:rsidDel="001D2027">
          <w:rPr>
            <w:lang w:eastAsia="zh-CN"/>
          </w:rPr>
          <w:delText xml:space="preserve">tization theory by </w:delText>
        </w:r>
      </w:del>
      <w:del w:id="3" w:author="mx3mt" w:date="2021-09-11T19:34:00Z">
        <w:r w:rsidR="00A6206D" w:rsidDel="001D2027">
          <w:rPr>
            <w:lang w:eastAsia="zh-CN"/>
          </w:rPr>
          <w:delText xml:space="preserve">piloting </w:delText>
        </w:r>
      </w:del>
      <w:r w:rsidR="00A6206D">
        <w:rPr>
          <w:lang w:eastAsia="zh-CN"/>
        </w:rPr>
        <w:t xml:space="preserve">a quantitative operationalization </w:t>
      </w:r>
      <w:ins w:id="4" w:author="mx3mt" w:date="2021-09-11T19:34:00Z">
        <w:r w:rsidR="001D2027">
          <w:rPr>
            <w:lang w:eastAsia="zh-CN"/>
          </w:rPr>
          <w:t>f</w:t>
        </w:r>
      </w:ins>
      <w:ins w:id="5" w:author="mx3mt" w:date="2021-09-11T19:35:00Z">
        <w:r w:rsidR="001D2027">
          <w:rPr>
            <w:lang w:eastAsia="zh-CN"/>
          </w:rPr>
          <w:t xml:space="preserve">or mediatization </w:t>
        </w:r>
      </w:ins>
      <w:del w:id="6" w:author="mx3mt" w:date="2021-09-11T19:36:00Z">
        <w:r w:rsidR="00A6206D" w:rsidDel="0024286F">
          <w:rPr>
            <w:lang w:eastAsia="zh-CN"/>
          </w:rPr>
          <w:delText>that manifests</w:delText>
        </w:r>
      </w:del>
      <w:ins w:id="7" w:author="mx3mt" w:date="2021-09-11T19:36:00Z">
        <w:r w:rsidR="0024286F">
          <w:rPr>
            <w:lang w:eastAsia="zh-CN"/>
          </w:rPr>
          <w:t>to explore</w:t>
        </w:r>
      </w:ins>
      <w:r w:rsidR="00A6206D">
        <w:rPr>
          <w:lang w:eastAsia="zh-CN"/>
        </w:rPr>
        <w:t xml:space="preserve"> how mediatization </w:t>
      </w:r>
      <w:ins w:id="8" w:author="mx3mt" w:date="2021-09-11T19:36:00Z">
        <w:r w:rsidR="0024286F">
          <w:rPr>
            <w:lang w:eastAsia="zh-CN"/>
          </w:rPr>
          <w:t xml:space="preserve">could </w:t>
        </w:r>
      </w:ins>
      <w:r w:rsidR="00A6206D">
        <w:rPr>
          <w:lang w:eastAsia="zh-CN"/>
        </w:rPr>
        <w:t>ha</w:t>
      </w:r>
      <w:ins w:id="9" w:author="mx3mt" w:date="2021-09-11T19:36:00Z">
        <w:r w:rsidR="0024286F">
          <w:rPr>
            <w:lang w:eastAsia="zh-CN"/>
          </w:rPr>
          <w:t>ve</w:t>
        </w:r>
      </w:ins>
      <w:del w:id="10" w:author="mx3mt" w:date="2021-09-11T19:36:00Z">
        <w:r w:rsidR="00A6206D" w:rsidDel="0024286F">
          <w:rPr>
            <w:lang w:eastAsia="zh-CN"/>
          </w:rPr>
          <w:delText>s</w:delText>
        </w:r>
      </w:del>
      <w:r w:rsidR="00A6206D">
        <w:rPr>
          <w:lang w:eastAsia="zh-CN"/>
        </w:rPr>
        <w:t xml:space="preserve"> affected the transformation of established democracies through political communication</w:t>
      </w:r>
      <w:r w:rsidR="00F06391">
        <w:rPr>
          <w:lang w:eastAsia="zh-CN"/>
        </w:rPr>
        <w:t>.</w:t>
      </w:r>
      <w:commentRangeEnd w:id="0"/>
      <w:r w:rsidR="005428F4">
        <w:rPr>
          <w:rStyle w:val="CommentReference"/>
        </w:rPr>
        <w:commentReference w:id="0"/>
      </w:r>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lastRenderedPageBreak/>
        <w:t xml:space="preserve">Moral Foundation Theory </w:t>
      </w:r>
    </w:p>
    <w:p w14:paraId="7E7FDE55" w14:textId="77777777" w:rsidR="00A3391F" w:rsidRDefault="00F73438" w:rsidP="007125AF">
      <w:r>
        <w:rPr>
          <w:rFonts w:hint="eastAsia"/>
          <w:lang w:eastAsia="zh-CN"/>
        </w:rPr>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420961DD" w:rsidR="00416735" w:rsidRDefault="00277FA6" w:rsidP="00416735">
      <w:pPr>
        <w:widowControl/>
        <w:rPr>
          <w:lang w:eastAsia="zh-CN"/>
        </w:rPr>
      </w:pPr>
      <w:r>
        <w:rPr>
          <w:rFonts w:eastAsia="SimSun"/>
          <w:color w:val="auto"/>
        </w:rPr>
        <w:t>E</w:t>
      </w:r>
      <w:r w:rsidRPr="009E2D9F">
        <w:rPr>
          <w:rFonts w:eastAsia="SimSun"/>
          <w:color w:val="auto"/>
        </w:rPr>
        <w:t xml:space="preserve">ach foundation </w:t>
      </w:r>
      <w:r>
        <w:rPr>
          <w:rFonts w:eastAsia="SimSun"/>
          <w:color w:val="auto"/>
        </w:rPr>
        <w:t>“</w:t>
      </w:r>
      <w:r w:rsidRPr="009E2D9F">
        <w:rPr>
          <w:rFonts w:eastAsia="SimSun"/>
          <w:color w:val="auto"/>
        </w:rPr>
        <w:t>serves different but related social functions and the degree of sensitivity</w:t>
      </w:r>
      <w:r>
        <w:rPr>
          <w:rFonts w:eastAsia="SimSun"/>
          <w:color w:val="auto"/>
        </w:rPr>
        <w:t xml:space="preserve"> toward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r>
        <w:rPr>
          <w:rFonts w:eastAsia="SimSun"/>
          <w:color w:val="auto"/>
        </w:rPr>
        <w:t>That is, p</w:t>
      </w:r>
      <w:r w:rsidR="00F73438">
        <w:t>eople</w:t>
      </w:r>
      <w:r>
        <w:t xml:space="preserve"> in different groups</w:t>
      </w:r>
      <w:r w:rsidR="00F73438">
        <w:t xml:space="preserve"> have different </w:t>
      </w:r>
      <w:r w:rsidR="004A5405">
        <w:t xml:space="preserve">configurations, or in other words </w:t>
      </w:r>
      <w:r w:rsidR="00F73438">
        <w:t>sensitiv</w:t>
      </w:r>
      <w:r w:rsidR="00334FC4">
        <w:t>ities – different degree of endorsement</w:t>
      </w:r>
      <w:r w:rsidR="00F73438">
        <w:t xml:space="preserve"> of each moral foundation. Generally speaking, </w:t>
      </w:r>
      <w:r w:rsidR="00F73438" w:rsidRPr="009E2D9F">
        <w:rPr>
          <w:lang w:eastAsia="zh-CN"/>
        </w:rPr>
        <w:t>one with a libe</w:t>
      </w:r>
      <w:r w:rsidR="00F73438">
        <w:rPr>
          <w:lang w:eastAsia="zh-CN"/>
        </w:rPr>
        <w:t>ral</w:t>
      </w:r>
      <w:r w:rsidR="00F73438" w:rsidRPr="009E2D9F">
        <w:rPr>
          <w:lang w:eastAsia="zh-CN"/>
        </w:rPr>
        <w:t xml:space="preserve"> perspective is more sensitive to </w:t>
      </w:r>
      <w:r w:rsidR="00F73438" w:rsidRPr="009E2D9F">
        <w:t>care/har</w:t>
      </w:r>
      <w:r w:rsidR="00F73438" w:rsidRPr="009E2D9F">
        <w:rPr>
          <w:lang w:eastAsia="zh-CN"/>
        </w:rPr>
        <w:t>m,</w:t>
      </w:r>
      <w:r w:rsidR="00F73438" w:rsidRPr="009E2D9F">
        <w:t xml:space="preserve"> fairness/cheating</w:t>
      </w:r>
      <w:r w:rsidR="00F73438" w:rsidRPr="009E2D9F">
        <w:rPr>
          <w:lang w:eastAsia="zh-CN"/>
        </w:rPr>
        <w:t xml:space="preserve"> and </w:t>
      </w:r>
      <w:r w:rsidR="00F73438" w:rsidRPr="009E2D9F">
        <w:rPr>
          <w:lang w:eastAsia="zh-CN"/>
        </w:rPr>
        <w:lastRenderedPageBreak/>
        <w:t xml:space="preserve">very obtuse to </w:t>
      </w:r>
      <w:r w:rsidR="00F73438" w:rsidRPr="009E2D9F">
        <w:t>loyalty/betrayal, authority/subversion, and sanctity/degradation</w:t>
      </w:r>
      <w:r w:rsidR="00F73438" w:rsidRPr="009E2D9F">
        <w:rPr>
          <w:lang w:eastAsia="zh-CN"/>
        </w:rPr>
        <w:t xml:space="preserve">, while conservatives have even sensitivity across all </w:t>
      </w:r>
      <w:r w:rsidR="00F73438">
        <w:rPr>
          <w:rFonts w:hint="eastAsia"/>
          <w:lang w:eastAsia="zh-CN"/>
        </w:rPr>
        <w:t>five</w:t>
      </w:r>
      <w:r w:rsidR="00F73438" w:rsidRPr="009E2D9F">
        <w:rPr>
          <w:lang w:eastAsia="zh-CN"/>
        </w:rPr>
        <w:t xml:space="preserve"> kinds of </w:t>
      </w:r>
      <w:r w:rsidR="00F73438">
        <w:rPr>
          <w:lang w:eastAsia="zh-CN"/>
        </w:rPr>
        <w:t xml:space="preserve">moral foundations </w: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 </w:instrText>
      </w:r>
      <w:r w:rsidR="00F73438">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F73438">
        <w:instrText xml:space="preserve"> ADDIN EN.CITE.DATA </w:instrText>
      </w:r>
      <w:r w:rsidR="00F73438">
        <w:fldChar w:fldCharType="end"/>
      </w:r>
      <w:r w:rsidR="00F73438">
        <w:fldChar w:fldCharType="separate"/>
      </w:r>
      <w:r w:rsidR="00F73438">
        <w:rPr>
          <w:noProof/>
        </w:rPr>
        <w:t>(Graham et al., 2013; Haidt, 2012; Haidt &amp; Graham, 2007; Haidt &amp; Joseph, 2004)</w:t>
      </w:r>
      <w:r w:rsidR="00F73438">
        <w:fldChar w:fldCharType="end"/>
      </w:r>
      <w:r w:rsidR="00F73438">
        <w:rPr>
          <w:lang w:eastAsia="zh-CN"/>
        </w:rPr>
        <w:t>. At</w:t>
      </w:r>
      <w:r w:rsidR="00F73438" w:rsidRPr="009E2D9F">
        <w:t xml:space="preserve"> a given time, a </w:t>
      </w:r>
      <w:r w:rsidR="00F73438" w:rsidRPr="009E2D9F">
        <w:rPr>
          <w:lang w:eastAsia="zh-CN"/>
        </w:rPr>
        <w:t xml:space="preserve">certain </w:t>
      </w:r>
      <w:r w:rsidR="00F73438">
        <w:t xml:space="preserve">issue </w:t>
      </w:r>
      <w:r w:rsidR="00F73438" w:rsidRPr="009E2D9F">
        <w:t>w</w:t>
      </w:r>
      <w:r w:rsidR="00F73438">
        <w:t>ould</w:t>
      </w:r>
      <w:r w:rsidR="00F73438" w:rsidRPr="009E2D9F">
        <w:t xml:space="preserve"> </w:t>
      </w:r>
      <w:r w:rsidR="00F73438">
        <w:t>trigger people’s moral foundations a</w:t>
      </w:r>
      <w:r w:rsidR="00F73438" w:rsidRPr="009E2D9F">
        <w:t>t different levels</w:t>
      </w:r>
      <w:r w:rsidR="00F73438">
        <w:t xml:space="preserve">, generate different </w:t>
      </w:r>
      <w:r w:rsidR="003B688E">
        <w:t>moral concerns</w:t>
      </w:r>
      <w:r w:rsidR="00F73438">
        <w:t xml:space="preserve">, and those </w:t>
      </w:r>
      <w:r w:rsidR="003B688E">
        <w:t>moral concerns</w:t>
      </w:r>
      <w:r w:rsidR="00F73438">
        <w:t xml:space="preserve"> would then underpin, motivate, justify their attitudes towards th</w:t>
      </w:r>
      <w:r w:rsidR="00CB04E5">
        <w:t>at</w:t>
      </w:r>
      <w:r w:rsidR="00F73438">
        <w:t xml:space="preserve"> issue. </w:t>
      </w:r>
      <w:r w:rsidR="00334FC4">
        <w:t>That is</w:t>
      </w:r>
      <w:r w:rsidR="00F73438">
        <w:t xml:space="preserve">, different sensitivities of moral foundations could lead to different </w:t>
      </w:r>
      <w:r w:rsidR="003B688E">
        <w:t>moral concerns</w:t>
      </w:r>
      <w:r w:rsidR="00F73438">
        <w:t xml:space="preserve">, and </w:t>
      </w:r>
      <w:r w:rsidR="00A9786D">
        <w:rPr>
          <w:lang w:eastAsia="zh-CN"/>
        </w:rPr>
        <w:t xml:space="preserve">different </w:t>
      </w:r>
      <w:r w:rsidR="003B688E">
        <w:rPr>
          <w:lang w:eastAsia="zh-CN"/>
        </w:rPr>
        <w:t>moral concerns</w:t>
      </w:r>
      <w:r w:rsidR="00A9786D">
        <w:rPr>
          <w:lang w:eastAsia="zh-CN"/>
        </w:rPr>
        <w:t xml:space="preserve">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D1459B">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the moral foundations could predict an individual's attitudes towards different culture war issues (such as abortion, gun control, </w:t>
      </w:r>
      <w:r w:rsidR="00D1459B" w:rsidRPr="00B13736">
        <w:rPr>
          <w:lang w:eastAsia="zh-CN"/>
        </w:rPr>
        <w:t>death penalty</w:t>
      </w:r>
      <w:r w:rsidR="00D1459B">
        <w:rPr>
          <w:lang w:eastAsia="zh-CN"/>
        </w:rPr>
        <w:t>, and similar social controversies) “</w:t>
      </w:r>
      <w:r w:rsidR="00D1459B" w:rsidRPr="00B13736">
        <w:rPr>
          <w:lang w:eastAsia="zh-CN"/>
        </w:rPr>
        <w:t>over and above 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D1459B">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proofErr w:type="spellStart"/>
      <w:r w:rsidR="00F73438">
        <w:t>Fernades</w:t>
      </w:r>
      <w:proofErr w:type="spellEnd"/>
      <w:r w:rsidR="00F73438">
        <w:t xml:space="preserve"> </w:t>
      </w:r>
      <w:r w:rsidR="00F73438">
        <w:fldChar w:fldCharType="begin"/>
      </w:r>
      <w:r w:rsidR="00F73438">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rsidR="00F73438">
        <w:fldChar w:fldCharType="separate"/>
      </w:r>
      <w:r w:rsidR="00F73438">
        <w:t>(2020)</w:t>
      </w:r>
      <w:r w:rsidR="00F73438">
        <w:fldChar w:fldCharType="end"/>
      </w:r>
      <w:r w:rsidR="00F73438">
        <w:t xml:space="preserve"> discovered that </w:t>
      </w:r>
      <w:r w:rsidR="00571DA1">
        <w:t>people’s</w:t>
      </w:r>
      <w:r w:rsidR="00F73438">
        <w:t xml:space="preserve"> engagement in consumer political actions are </w:t>
      </w:r>
      <w:r w:rsidR="00571DA1">
        <w:t>mainly determined</w:t>
      </w:r>
      <w:r w:rsidR="00F73438">
        <w:t xml:space="preserve"> by </w:t>
      </w:r>
      <w:r w:rsidR="00571DA1">
        <w:rPr>
          <w:rFonts w:hint="eastAsia"/>
          <w:lang w:eastAsia="zh-CN"/>
        </w:rPr>
        <w:t>different</w:t>
      </w:r>
      <w:r w:rsidR="00571DA1">
        <w:rPr>
          <w:lang w:eastAsia="zh-CN"/>
        </w:rPr>
        <w:t xml:space="preserve"> </w:t>
      </w:r>
      <w:r w:rsidR="00571DA1">
        <w:rPr>
          <w:rFonts w:hint="eastAsia"/>
          <w:lang w:eastAsia="zh-CN"/>
        </w:rPr>
        <w:t>moral</w:t>
      </w:r>
      <w:r w:rsidR="00571DA1">
        <w:rPr>
          <w:lang w:eastAsia="zh-CN"/>
        </w:rPr>
        <w:t xml:space="preserve"> concerns associated with their different sensitive moral foundations</w:t>
      </w:r>
      <w:r w:rsidR="00F73438">
        <w:t>: liberals are mainly influenced by care and fairness moral concerns, while conservatives are mainly influenced by loyalty, authority, and sanctity moral concerns.</w:t>
      </w:r>
      <w:r w:rsidR="00F73438">
        <w:rPr>
          <w:lang w:eastAsia="zh-CN"/>
        </w:rPr>
        <w:t xml:space="preserve"> </w:t>
      </w:r>
      <w:r w:rsidR="00326F89">
        <w:rPr>
          <w:lang w:eastAsia="zh-CN"/>
        </w:rPr>
        <w:t>In sum</w:t>
      </w:r>
      <w:r w:rsidR="00F73438">
        <w:rPr>
          <w:lang w:eastAsia="zh-CN"/>
        </w:rPr>
        <w:t xml:space="preserve">, </w:t>
      </w:r>
      <w:r w:rsidR="00571DA1">
        <w:rPr>
          <w:lang w:eastAsia="zh-CN"/>
        </w:rPr>
        <w:t xml:space="preserve">the </w:t>
      </w:r>
      <w:r w:rsidR="00F67D11">
        <w:rPr>
          <w:lang w:eastAsia="zh-CN"/>
        </w:rPr>
        <w:t xml:space="preserve">different moral configurations of different groups would lead to </w:t>
      </w:r>
      <w:r w:rsidR="00571DA1">
        <w:rPr>
          <w:lang w:eastAsia="zh-CN"/>
        </w:rPr>
        <w:t>differen</w:t>
      </w:r>
      <w:r w:rsidR="00F67D11">
        <w:rPr>
          <w:lang w:eastAsia="zh-CN"/>
        </w:rPr>
        <w:t>t moral concerns</w:t>
      </w:r>
      <w:r w:rsidR="00326F89">
        <w:rPr>
          <w:lang w:eastAsia="zh-CN"/>
        </w:rPr>
        <w:t>, and therefore lead to different moral stances</w:t>
      </w:r>
      <w:r w:rsidR="00F67D11">
        <w:rPr>
          <w:lang w:eastAsia="zh-CN"/>
        </w:rPr>
        <w:t xml:space="preserve"> </w:t>
      </w:r>
      <w:r w:rsidR="00571DA1">
        <w:rPr>
          <w:lang w:eastAsia="zh-CN"/>
        </w:rPr>
        <w:t xml:space="preserve">– </w:t>
      </w:r>
      <w:r w:rsidR="00F73438">
        <w:rPr>
          <w:lang w:eastAsia="zh-CN"/>
        </w:rPr>
        <w:t>m</w:t>
      </w:r>
      <w:r w:rsidR="00F73438">
        <w:rPr>
          <w:rFonts w:hint="eastAsia"/>
          <w:lang w:eastAsia="zh-CN"/>
        </w:rPr>
        <w:t>oral</w:t>
      </w:r>
      <w:r w:rsidR="00F73438">
        <w:rPr>
          <w:lang w:eastAsia="zh-CN"/>
        </w:rPr>
        <w:t xml:space="preserve"> </w:t>
      </w:r>
      <w:r w:rsidR="00F73438">
        <w:rPr>
          <w:rFonts w:hint="eastAsia"/>
          <w:lang w:eastAsia="zh-CN"/>
        </w:rPr>
        <w:t>diver</w:t>
      </w:r>
      <w:r w:rsidR="00F73438">
        <w:rPr>
          <w:lang w:eastAsia="zh-CN"/>
        </w:rPr>
        <w:t>gence</w:t>
      </w:r>
      <w:r w:rsidR="00326F89">
        <w:rPr>
          <w:lang w:eastAsia="zh-CN"/>
        </w:rPr>
        <w:t xml:space="preserve">, a </w:t>
      </w:r>
      <w:r w:rsidR="00F73438">
        <w:rPr>
          <w:lang w:eastAsia="zh-CN"/>
        </w:rPr>
        <w:t xml:space="preserve">barrier </w:t>
      </w:r>
      <w:r w:rsidR="00156BA9">
        <w:rPr>
          <w:lang w:eastAsia="zh-CN"/>
        </w:rPr>
        <w:t>for</w:t>
      </w:r>
      <w:r w:rsidR="00601831">
        <w:rPr>
          <w:lang w:eastAsia="zh-CN"/>
        </w:rPr>
        <w:t xml:space="preserve"> </w:t>
      </w:r>
      <w:r w:rsidR="00441DFA">
        <w:rPr>
          <w:rFonts w:hint="eastAsia"/>
          <w:lang w:eastAsia="zh-CN"/>
        </w:rPr>
        <w:t>efficient</w:t>
      </w:r>
      <w:r w:rsidR="00441DFA">
        <w:rPr>
          <w:lang w:eastAsia="zh-CN"/>
        </w:rPr>
        <w:t xml:space="preserve"> </w:t>
      </w:r>
      <w:r w:rsidR="00156BA9">
        <w:rPr>
          <w:lang w:eastAsia="zh-CN"/>
        </w:rPr>
        <w:t>communicat</w:t>
      </w:r>
      <w:r w:rsidR="00326F89">
        <w:rPr>
          <w:lang w:eastAsia="zh-CN"/>
        </w:rPr>
        <w:t xml:space="preserve">ion across groups. </w:t>
      </w:r>
      <w:r w:rsidR="00156BA9">
        <w:rPr>
          <w:lang w:eastAsia="zh-CN"/>
        </w:rPr>
        <w:t xml:space="preserve"> </w:t>
      </w:r>
    </w:p>
    <w:p w14:paraId="782A24FC" w14:textId="31330EDE" w:rsidR="000F6E21" w:rsidRDefault="00326F89" w:rsidP="000F6E21">
      <w:pPr>
        <w:widowControl/>
      </w:pPr>
      <w:r>
        <w:rPr>
          <w:lang w:eastAsia="zh-CN"/>
        </w:rPr>
        <w:t xml:space="preserve">Moral divergence implies that different groups </w:t>
      </w:r>
      <w:r w:rsidR="00156BA9">
        <w:rPr>
          <w:lang w:eastAsia="zh-CN"/>
        </w:rPr>
        <w:t xml:space="preserve">may not understand each other. </w:t>
      </w:r>
      <w:r w:rsidR="00601831">
        <w:rPr>
          <w:lang w:eastAsia="zh-CN"/>
        </w:rPr>
        <w:t>For example, a</w:t>
      </w:r>
      <w:r w:rsidR="00F73438">
        <w:rPr>
          <w:lang w:eastAsia="zh-CN"/>
        </w:rPr>
        <w:t>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those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would not understand others’ moral concerns if those concerns do not correspond to his or her sensitive moral foundations. </w:t>
      </w:r>
    </w:p>
    <w:p w14:paraId="247E5903" w14:textId="06E8E50E" w:rsidR="000F0D9F" w:rsidRDefault="00326F89" w:rsidP="00416735">
      <w:pPr>
        <w:widowControl/>
        <w:rPr>
          <w:rFonts w:eastAsia="SimSun"/>
          <w:lang w:eastAsia="zh-CN"/>
        </w:rPr>
      </w:pPr>
      <w:r>
        <w:lastRenderedPageBreak/>
        <w:t>Moreover,</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156BA9">
        <w:rPr>
          <w:rFonts w:eastAsia="SimSun"/>
          <w:lang w:eastAsia="zh-CN"/>
        </w:rPr>
        <w:t xml:space="preserve">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D8282E">
        <w:rPr>
          <w:rFonts w:eastAsia="SimSun"/>
          <w:lang w:eastAsia="zh-CN"/>
        </w:rPr>
        <w:t xml:space="preserve"> That is, people may not realize where </w:t>
      </w:r>
      <w:r w:rsidR="00C12984">
        <w:rPr>
          <w:rFonts w:eastAsia="SimSun"/>
          <w:lang w:eastAsia="zh-CN"/>
        </w:rPr>
        <w:t>the focal point of their disagreement is</w:t>
      </w:r>
      <w:r>
        <w:rPr>
          <w:rFonts w:eastAsia="SimSun"/>
          <w:lang w:eastAsia="zh-CN"/>
        </w:rPr>
        <w:t xml:space="preserve"> as moral concerns determine one’s political attitude </w:t>
      </w:r>
      <w:r>
        <w:fldChar w:fldCharType="begin"/>
      </w:r>
      <w:r>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fldChar w:fldCharType="separate"/>
      </w:r>
      <w:r>
        <w:rPr>
          <w:noProof/>
        </w:rPr>
        <w:t>(Clifford &amp; Jerit, 2013; Haidt, 2012)</w:t>
      </w:r>
      <w:r>
        <w:fldChar w:fldCharType="end"/>
      </w:r>
      <w:r w:rsidR="00D8282E">
        <w:rPr>
          <w:rFonts w:eastAsia="SimSun"/>
          <w:lang w:eastAsia="zh-CN"/>
        </w:rPr>
        <w:t xml:space="preserve">. </w:t>
      </w:r>
      <w:r w:rsidR="00156BA9">
        <w:rPr>
          <w:rFonts w:eastAsia="SimSun"/>
          <w:lang w:eastAsia="zh-CN"/>
        </w:rPr>
        <w:t xml:space="preserve">Researchers found that moral </w:t>
      </w:r>
      <w:r w:rsidR="00053C33">
        <w:rPr>
          <w:rFonts w:eastAsia="SimSun"/>
          <w:lang w:eastAsia="zh-CN"/>
        </w:rPr>
        <w:t xml:space="preserve">concerns </w:t>
      </w:r>
      <w:r w:rsidR="00156BA9">
        <w:rPr>
          <w:rFonts w:eastAsia="SimSun"/>
          <w:lang w:eastAsia="zh-CN"/>
        </w:rPr>
        <w:t xml:space="preserve">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4B5344">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care/harm moral concerns dominate today’s political rhetoric about gun control, abortion, and similar culture war issues, as those concerns are intuitively </w:t>
      </w:r>
      <w:r w:rsidR="001F7664">
        <w:rPr>
          <w:rFonts w:eastAsia="SimSun"/>
          <w:lang w:eastAsia="zh-CN"/>
        </w:rPr>
        <w:t>associated with those issues closely. H</w:t>
      </w:r>
      <w:r w:rsidR="004B5344">
        <w:rPr>
          <w:rFonts w:eastAsia="SimSun"/>
          <w:lang w:eastAsia="zh-CN"/>
        </w:rPr>
        <w:t>owever</w:t>
      </w:r>
      <w:r w:rsidR="001F7664">
        <w:rPr>
          <w:rFonts w:eastAsia="SimSun"/>
          <w:lang w:eastAsia="zh-CN"/>
        </w:rPr>
        <w:t>,</w:t>
      </w:r>
      <w:r w:rsidR="004B5344">
        <w:rPr>
          <w:rFonts w:eastAsia="SimSun"/>
          <w:lang w:eastAsia="zh-CN"/>
        </w:rPr>
        <w:t xml:space="preserve"> it is the sanctity/degradation moral concerns that </w:t>
      </w:r>
      <w:r w:rsidR="001F7664">
        <w:rPr>
          <w:rFonts w:eastAsia="SimSun"/>
          <w:lang w:eastAsia="zh-CN"/>
        </w:rPr>
        <w:t>dominate</w:t>
      </w:r>
      <w:r w:rsidR="004B5344">
        <w:rPr>
          <w:rFonts w:eastAsia="SimSun"/>
          <w:lang w:eastAsia="zh-CN"/>
        </w:rPr>
        <w:t xml:space="preserve"> people’s attitudes towards issue</w:t>
      </w:r>
      <w:r w:rsidR="001F7664">
        <w:rPr>
          <w:rFonts w:eastAsia="SimSun"/>
          <w:lang w:eastAsia="zh-CN"/>
        </w:rPr>
        <w:t xml:space="preserve">s </w:t>
      </w:r>
      <w:r w:rsidR="001F7664">
        <w:rPr>
          <w:rFonts w:eastAsia="SimSun"/>
          <w:lang w:eastAsia="zh-CN"/>
        </w:rPr>
        <w:fldChar w:fldCharType="begin"/>
      </w:r>
      <w:r w:rsidR="001F7664">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r w:rsidR="00F73438">
        <w:rPr>
          <w:rFonts w:eastAsia="SimSun"/>
          <w:lang w:eastAsia="zh-CN"/>
        </w:rPr>
        <w:t xml:space="preserve">In </w:t>
      </w:r>
      <w:r w:rsidR="00D8282E">
        <w:rPr>
          <w:rFonts w:eastAsia="SimSun"/>
          <w:lang w:eastAsia="zh-CN"/>
        </w:rPr>
        <w:t>other words</w:t>
      </w:r>
      <w:r w:rsidR="00F73438">
        <w:rPr>
          <w:rFonts w:eastAsia="SimSun"/>
          <w:lang w:eastAsia="zh-CN"/>
        </w:rPr>
        <w:t xml:space="preserve">, </w:t>
      </w:r>
      <w:r w:rsidR="00D8282E">
        <w:rPr>
          <w:rFonts w:eastAsia="SimSun"/>
          <w:lang w:eastAsia="zh-CN"/>
        </w:rPr>
        <w:t xml:space="preserve">conflicting groups </w:t>
      </w:r>
      <w:r w:rsidR="00F73438">
        <w:rPr>
          <w:rFonts w:eastAsia="SimSun"/>
          <w:lang w:eastAsia="zh-CN"/>
        </w:rPr>
        <w:t>may not be aware of what and why they disagree with each other</w:t>
      </w:r>
      <w:r w:rsidR="001F7664">
        <w:rPr>
          <w:rFonts w:eastAsia="SimSun"/>
          <w:lang w:eastAsia="zh-CN"/>
        </w:rPr>
        <w:t xml:space="preserve"> when they discuss their disagreements,</w:t>
      </w:r>
      <w:r w:rsidR="00F73438">
        <w:rPr>
          <w:rFonts w:eastAsia="SimSun"/>
          <w:lang w:eastAsia="zh-CN"/>
        </w:rPr>
        <w:t xml:space="preserve"> which 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F4A76DE" w:rsidR="006A73A3" w:rsidRDefault="00F73438" w:rsidP="00305761">
      <w:pPr>
        <w:widowControl/>
        <w:rPr>
          <w:lang w:eastAsia="zh-CN"/>
        </w:rPr>
      </w:pPr>
      <w:r>
        <w:rPr>
          <w:rFonts w:hint="eastAsia"/>
          <w:lang w:eastAsia="zh-CN"/>
        </w:rPr>
        <w:t>As</w:t>
      </w:r>
      <w:r>
        <w:rPr>
          <w:lang w:eastAsia="zh-CN"/>
        </w:rPr>
        <w:t xml:space="preserve"> </w:t>
      </w:r>
      <w:r w:rsidR="003B688E">
        <w:rPr>
          <w:lang w:eastAsia="zh-CN"/>
        </w:rPr>
        <w:t>moral concerns</w:t>
      </w:r>
      <w:r>
        <w:rPr>
          <w:lang w:eastAsia="zh-CN"/>
        </w:rPr>
        <w:t xml:space="preserve">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3B688E">
        <w:rPr>
          <w:lang w:eastAsia="zh-CN"/>
        </w:rPr>
        <w:t>moral concerns</w:t>
      </w:r>
      <w:r w:rsidR="00870EFC">
        <w:rPr>
          <w:lang w:eastAsia="zh-CN"/>
        </w:rPr>
        <w:t xml:space="preserve">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lastRenderedPageBreak/>
        <w:t>political elites</w:t>
      </w:r>
      <w:r w:rsidR="0074230F">
        <w:rPr>
          <w:lang w:eastAsia="zh-CN"/>
        </w:rPr>
        <w:t xml:space="preserve"> "used distinctive patterns of moral words </w:t>
      </w:r>
      <w:r w:rsidR="00D06344">
        <w:rPr>
          <w:lang w:eastAsia="zh-CN"/>
        </w:rPr>
        <w:t xml:space="preserve">(that associated with different moral foundations) </w:t>
      </w:r>
      <w:r w:rsidR="0074230F">
        <w:rPr>
          <w:lang w:eastAsia="zh-CN"/>
        </w:rPr>
        <w:t>to influence the public" in stem cell research policy debate</w:t>
      </w:r>
      <w:r w:rsidR="004112B3">
        <w:rPr>
          <w:lang w:eastAsia="zh-CN"/>
        </w:rPr>
        <w:t>: liberals focused almost exclusively on harm</w:t>
      </w:r>
      <w:r w:rsidR="00D06344">
        <w:rPr>
          <w:lang w:eastAsia="zh-CN"/>
        </w:rPr>
        <w:t xml:space="preserve"> concerns</w:t>
      </w:r>
      <w:r w:rsidR="004112B3">
        <w:rPr>
          <w:lang w:eastAsia="zh-CN"/>
        </w:rPr>
        <w:t>, conservatives</w:t>
      </w:r>
      <w:r w:rsidR="00D06344">
        <w:rPr>
          <w:lang w:eastAsia="zh-CN"/>
        </w:rPr>
        <w:t xml:space="preserve"> focused both harm and </w:t>
      </w:r>
      <w:r w:rsidR="004112B3">
        <w:rPr>
          <w:lang w:eastAsia="zh-CN"/>
        </w:rPr>
        <w:t>sanctity</w:t>
      </w:r>
      <w:r w:rsidR="00D06344">
        <w:rPr>
          <w:lang w:eastAsia="zh-CN"/>
        </w:rPr>
        <w:t xml:space="preserve"> concerns</w:t>
      </w:r>
      <w:r w:rsidR="004112B3">
        <w:rPr>
          <w:lang w:eastAsia="zh-CN"/>
        </w:rPr>
        <w:t>.</w:t>
      </w:r>
      <w:r w:rsidR="004F27D7">
        <w:rPr>
          <w:lang w:eastAsia="zh-CN"/>
        </w:rPr>
        <w:t xml:space="preserve"> </w:t>
      </w:r>
      <w:r>
        <w:rPr>
          <w:rFonts w:hint="eastAsia"/>
          <w:lang w:eastAsia="zh-CN"/>
        </w:rPr>
        <w:t>In</w:t>
      </w:r>
      <w:r>
        <w:rPr>
          <w:lang w:eastAsia="zh-CN"/>
        </w:rPr>
        <w:t xml:space="preserve"> sum, moral concerns </w:t>
      </w:r>
      <w:r w:rsidR="0026430A">
        <w:rPr>
          <w:lang w:eastAsia="zh-CN"/>
        </w:rPr>
        <w:t>from</w:t>
      </w:r>
      <w:r>
        <w:rPr>
          <w:lang w:eastAsia="zh-CN"/>
        </w:rPr>
        <w:t xml:space="preserve"> one’s sensitive moral foundations would be emphasized in his/her political expression.</w:t>
      </w:r>
    </w:p>
    <w:p w14:paraId="389C4F99" w14:textId="27F09065"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and emphasize</w:t>
      </w:r>
      <w:r w:rsidR="00C35EA1">
        <w:t xml:space="preserve"> different </w:t>
      </w:r>
      <w:r w:rsidR="003B688E">
        <w:t>moral concerns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xml:space="preserve">. </w:t>
      </w:r>
      <w:r w:rsidR="0026430A">
        <w:t xml:space="preserve">As different partisanship implies different moral foundation configurations </w:t>
      </w:r>
      <w:r w:rsidR="0026430A">
        <w:fldChar w:fldCharType="begin"/>
      </w:r>
      <w:r w:rsidR="0026430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fldChar w:fldCharType="separate"/>
      </w:r>
      <w:r w:rsidR="0026430A">
        <w:rPr>
          <w:noProof/>
        </w:rPr>
        <w:t>(Clifford &amp; Jerit, 2013; Haidt, 2012)</w:t>
      </w:r>
      <w:r w:rsidR="0026430A">
        <w:fldChar w:fldCharType="end"/>
      </w:r>
      <w:r w:rsidR="0026430A">
        <w:t xml:space="preserve">, </w:t>
      </w:r>
      <w:r w:rsidR="00DF42D9">
        <w:t>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F46D0F9" w:rsidR="00935C36" w:rsidRDefault="00F73438" w:rsidP="00935C36">
      <w:pPr>
        <w:widowControl/>
      </w:pPr>
      <w:r>
        <w:t>H1: Democratic presidential candidates (</w:t>
      </w:r>
      <w:r w:rsidRPr="00F948C4">
        <w:rPr>
          <w:lang w:eastAsia="zh-CN"/>
        </w:rPr>
        <w:t xml:space="preserve">relatively </w:t>
      </w:r>
      <w:r>
        <w:rPr>
          <w:lang w:eastAsia="zh-CN"/>
        </w:rPr>
        <w:t>liberal)</w:t>
      </w:r>
      <w:r>
        <w:t xml:space="preserve"> focus more on care and fairness </w:t>
      </w:r>
      <w:r w:rsidR="003B688E">
        <w:t>moral concerns</w:t>
      </w:r>
      <w:r w:rsidR="006C083E">
        <w:t>,</w:t>
      </w:r>
      <w:r w:rsidR="006C083E" w:rsidRPr="006C083E">
        <w:t xml:space="preserve"> </w:t>
      </w:r>
      <w:r w:rsidR="006C083E">
        <w:t xml:space="preserve">therefore carrying more </w:t>
      </w:r>
      <w:r w:rsidR="00716C87">
        <w:t>moral loading</w:t>
      </w:r>
      <w:r w:rsidR="006C083E">
        <w:t xml:space="preserve"> </w:t>
      </w:r>
      <w:r w:rsidR="00F8480A">
        <w:t>of</w:t>
      </w:r>
      <w:r w:rsidR="006C083E">
        <w:t xml:space="preserve"> these foundations</w:t>
      </w:r>
      <w:r w:rsidR="00763F1E">
        <w:t xml:space="preserve"> in their arguments.</w:t>
      </w:r>
    </w:p>
    <w:p w14:paraId="0E82CC21" w14:textId="59571213"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w:t>
      </w:r>
      <w:r w:rsidR="003B688E">
        <w:t>moral concerns</w:t>
      </w:r>
      <w:r w:rsidR="006C083E">
        <w:t xml:space="preserve">, therefore carrying more </w:t>
      </w:r>
      <w:r w:rsidR="00716C87">
        <w:t>moral loading</w:t>
      </w:r>
      <w:r w:rsidR="006C083E">
        <w:t xml:space="preserve">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2CEBA543" w:rsidR="001659FF" w:rsidRDefault="004D327E" w:rsidP="00D44B3B">
      <w:pPr>
        <w:rPr>
          <w:lang w:eastAsia="zh-CN"/>
        </w:rPr>
      </w:pPr>
      <w:r>
        <w:t>For presidential debate, t</w:t>
      </w:r>
      <w:r w:rsidR="00F73438">
        <w:t xml:space="preserve">he </w:t>
      </w:r>
      <w:r w:rsidR="00C50566">
        <w:t xml:space="preserve">reason </w:t>
      </w:r>
      <w:r>
        <w:t>to</w:t>
      </w:r>
      <w:r w:rsidR="00C50566">
        <w:t xml:space="preserve"> </w:t>
      </w:r>
      <w:r w:rsidR="00F73438">
        <w:rPr>
          <w:lang w:eastAsia="zh-CN"/>
        </w:rPr>
        <w:t xml:space="preserve">image outweighing issue and </w:t>
      </w:r>
      <w:r>
        <w:rPr>
          <w:lang w:eastAsia="zh-CN"/>
        </w:rPr>
        <w:t xml:space="preserve">the </w:t>
      </w:r>
      <w:r w:rsidR="00F73438">
        <w:rPr>
          <w:lang w:eastAsia="zh-CN"/>
        </w:rPr>
        <w:t xml:space="preserve">lack of real clash </w:t>
      </w:r>
      <w:r>
        <w:rPr>
          <w:lang w:eastAsia="zh-CN"/>
        </w:rPr>
        <w:t>is</w:t>
      </w:r>
      <w:r w:rsidR="00C50566">
        <w:rPr>
          <w:lang w:eastAsia="zh-CN"/>
        </w:rPr>
        <w:t xml:space="preserv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w:t>
      </w:r>
      <w:r w:rsidR="00E12F2C">
        <w:lastRenderedPageBreak/>
        <w:t xml:space="preserve">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rsidR="00F73438">
        <w:t xml:space="preserve">focused on </w:t>
      </w:r>
      <w:r w:rsidR="00C40F9E">
        <w:t xml:space="preserve">different debate strategies associated with different </w:t>
      </w:r>
      <w:r w:rsidR="00F73438">
        <w:t>debate format</w:t>
      </w:r>
      <w:r w:rsidR="00596CE2">
        <w:t>s</w:t>
      </w:r>
      <w:r w:rsidR="00F73438">
        <w:t xml:space="preserve"> </w:t>
      </w:r>
      <w:r w:rsidR="00C40F9E">
        <w:t>(</w:t>
      </w:r>
      <w:r w:rsidR="00F73438">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rsidR="00F73438">
        <w:t>.</w:t>
      </w:r>
      <w:r w:rsidR="00F7750A">
        <w:t xml:space="preserve"> </w:t>
      </w:r>
      <w:r w:rsidR="0043703A">
        <w:t xml:space="preserve">Some scholars mentioned the influence of being televised </w:t>
      </w:r>
      <w:r w:rsidR="005A5CB7">
        <w:t xml:space="preserve">but </w:t>
      </w:r>
      <w:r w:rsidR="0043703A">
        <w:t xml:space="preserve">without focusing it. For example, </w:t>
      </w:r>
      <w:r w:rsidR="00D44B3B" w:rsidRPr="00AC551C">
        <w:fldChar w:fldCharType="begin"/>
      </w:r>
      <w:r w:rsidR="00061F05">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061F05">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061F05">
        <w:t>, however the</w:t>
      </w:r>
      <w:r>
        <w:t>ir</w:t>
      </w:r>
      <w:r w:rsidR="00061F05">
        <w:t xml:space="preserve"> focus is how debates formats could make a difference.</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w:t>
      </w:r>
      <w:r w:rsidR="00E539CD">
        <w:t xml:space="preserve">campaign </w:t>
      </w:r>
      <w:r w:rsidR="000B56B2">
        <w:t xml:space="preserve">strategy perspective, </w:t>
      </w:r>
      <w:r w:rsidR="005A2780">
        <w:t>argu</w:t>
      </w:r>
      <w:r w:rsidR="000B56B2">
        <w:t>ing</w:t>
      </w:r>
      <w:r w:rsidR="005A2780">
        <w:t xml:space="preserve"> that</w:t>
      </w:r>
      <w:r w:rsidR="00663580">
        <w:t xml:space="preserve"> </w:t>
      </w:r>
      <w:r w:rsidR="00F73438">
        <w:t xml:space="preserve">televised presidential debates are “rhetorical events occurring within the larger framework of a political campaign”, so image is destinated to be </w:t>
      </w:r>
      <w:r w:rsidR="00AB66C5">
        <w:t>debaters’</w:t>
      </w:r>
      <w:r w:rsidR="00F73438">
        <w:t xml:space="preserve"> ultimate goal because it is “the bottom line” in political campaigns </w:t>
      </w:r>
      <w:r w:rsidR="00F73438">
        <w:fldChar w:fldCharType="begin"/>
      </w:r>
      <w:r w:rsidR="00F73438">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fldChar w:fldCharType="separate"/>
      </w:r>
      <w:r w:rsidR="00F73438">
        <w:rPr>
          <w:noProof/>
        </w:rPr>
        <w:t>(p. 213)</w:t>
      </w:r>
      <w:r w:rsidR="00F73438">
        <w:fldChar w:fldCharType="end"/>
      </w:r>
      <w:r w:rsidR="00F73438">
        <w:t xml:space="preserve">. </w:t>
      </w:r>
      <w:r w:rsidR="00A8603C">
        <w:t>S</w:t>
      </w:r>
      <w:r w:rsidR="0096185C">
        <w:t xml:space="preserve">eldom study has </w:t>
      </w:r>
      <w:r w:rsidR="00A8603C">
        <w:t>discussed</w:t>
      </w:r>
      <w:r w:rsidR="0096185C">
        <w:t xml:space="preserve"> </w:t>
      </w:r>
      <w:r w:rsidR="00C0078C">
        <w:t xml:space="preserve">how and why </w:t>
      </w:r>
      <w:r w:rsidR="00C0078C">
        <w:rPr>
          <w:rFonts w:hint="eastAsia"/>
          <w:lang w:eastAsia="zh-CN"/>
        </w:rPr>
        <w:t>be</w:t>
      </w:r>
      <w:r w:rsidR="00C0078C">
        <w:rPr>
          <w:lang w:eastAsia="zh-CN"/>
        </w:rPr>
        <w:t xml:space="preserve">ing televised could influence the presidential debate. Drawing upon mediatization as the prism, </w:t>
      </w:r>
      <w:r w:rsidR="00C0078C">
        <w:t xml:space="preserve">we explore the phenomena of </w:t>
      </w:r>
      <w:r w:rsidR="00C0078C">
        <w:rPr>
          <w:lang w:eastAsia="zh-CN"/>
        </w:rPr>
        <w:t xml:space="preserve">image outweighing issue and the lack of real clash </w:t>
      </w:r>
      <w:r w:rsidR="00C0078C">
        <w:t>as an inevitable result caused by the development of media in the institution of politics</w:t>
      </w:r>
      <w:r w:rsidR="00C0078C">
        <w:rPr>
          <w:lang w:eastAsia="zh-CN"/>
        </w:rPr>
        <w:t>.</w:t>
      </w:r>
    </w:p>
    <w:p w14:paraId="497BA7EA" w14:textId="105F71F1"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 xml:space="preserve">has to be planned and implemented media-friendly because it is </w:t>
      </w:r>
      <w:r w:rsidR="003921DE">
        <w:rPr>
          <w:rFonts w:hint="eastAsia"/>
          <w:lang w:eastAsia="zh-CN"/>
        </w:rPr>
        <w:t>desi</w:t>
      </w:r>
      <w:r w:rsidR="003921DE">
        <w:rPr>
          <w:lang w:eastAsia="zh-CN"/>
        </w:rPr>
        <w:t xml:space="preserve">gned </w:t>
      </w:r>
      <w:r w:rsidR="00DC650E">
        <w:rPr>
          <w:lang w:eastAsia="zh-CN"/>
        </w:rPr>
        <w:t>for</w:t>
      </w:r>
      <w:r w:rsidR="00C35EA1" w:rsidRPr="00C71097">
        <w:t xml:space="preserve"> </w:t>
      </w:r>
      <w:r w:rsidR="003921DE">
        <w:t>broadcasting</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xml:space="preserve">. Accordingly, the protagonists of this program, </w:t>
      </w:r>
      <w:r w:rsidR="00C0078C">
        <w:t xml:space="preserve">the </w:t>
      </w:r>
      <w:r w:rsidR="00C35EA1" w:rsidRPr="00C71097">
        <w:t>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t>
      </w:r>
      <w:r w:rsidR="003921DE">
        <w:t>c</w:t>
      </w:r>
      <w:r w:rsidR="006B7B33">
        <w:t>ould</w:t>
      </w:r>
      <w:r w:rsidRPr="00C71097">
        <w:t xml:space="preserve"> </w:t>
      </w:r>
      <w:r w:rsidR="00B657D5" w:rsidRPr="00C71097">
        <w:t xml:space="preserve">affect social actors. </w:t>
      </w:r>
      <w:r w:rsidRPr="00C71097">
        <w:t xml:space="preserve"> </w:t>
      </w:r>
    </w:p>
    <w:p w14:paraId="27E5A43C" w14:textId="1AB1D504" w:rsidR="000D2333" w:rsidRPr="00CD3813" w:rsidRDefault="00F73438" w:rsidP="009857CD">
      <w:pPr>
        <w:widowControl/>
        <w:rPr>
          <w:color w:val="FF0000"/>
        </w:rPr>
      </w:pPr>
      <w:r w:rsidRPr="00C71097">
        <w:lastRenderedPageBreak/>
        <w:t xml:space="preserve">Mediatization, </w:t>
      </w:r>
      <w:r w:rsidR="00395510" w:rsidRPr="00C71097">
        <w:t>as “</w:t>
      </w:r>
      <w:r w:rsidRPr="00C71097">
        <w:t>an inherently process-oriented” concept (</w:t>
      </w:r>
      <w:proofErr w:type="spellStart"/>
      <w:r w:rsidRPr="00C71097">
        <w:t>Strömbäck</w:t>
      </w:r>
      <w:proofErr w:type="spellEnd"/>
      <w:r w:rsidRPr="00C71097">
        <w:t>, 2008, p. 231</w:t>
      </w:r>
      <w:r w:rsidRPr="00425F74">
        <w:t xml:space="preserve">), </w:t>
      </w:r>
      <w:r w:rsidR="00425F74">
        <w:rPr>
          <w:rFonts w:eastAsia="SimSun"/>
        </w:rPr>
        <w:t xml:space="preserve">has been </w:t>
      </w:r>
      <w:r w:rsidR="00425F74" w:rsidRPr="009857CD">
        <w:rPr>
          <w:rFonts w:eastAsia="SimSun"/>
        </w:rPr>
        <w:t xml:space="preserve">treated as </w:t>
      </w:r>
      <w:r w:rsidR="0096185C">
        <w:rPr>
          <w:rFonts w:eastAsia="SimSun"/>
        </w:rPr>
        <w:t>the key to explore the transformation of</w:t>
      </w:r>
      <w:r w:rsidR="00425F74" w:rsidRPr="009857CD">
        <w:rPr>
          <w:rFonts w:eastAsia="SimSun"/>
        </w:rPr>
        <w:t xml:space="preserve"> modern</w:t>
      </w:r>
      <w:r w:rsidR="00425F74">
        <w:rPr>
          <w:rFonts w:eastAsia="SimSun"/>
        </w:rPr>
        <w:t xml:space="preserve"> </w:t>
      </w:r>
      <w:r w:rsidR="00425F74" w:rsidRPr="009857CD">
        <w:rPr>
          <w:rFonts w:eastAsia="SimSun"/>
        </w:rPr>
        <w:t xml:space="preserve">political communication </w:t>
      </w:r>
      <w:r w:rsidR="0096185C">
        <w:rPr>
          <w:rFonts w:eastAsia="SimSun"/>
        </w:rPr>
        <w:fldChar w:fldCharType="begin"/>
      </w:r>
      <w:r w:rsidR="0096185C">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Pr>
          <w:rFonts w:eastAsia="SimSun"/>
        </w:rPr>
        <w:fldChar w:fldCharType="separate"/>
      </w:r>
      <w:r w:rsidR="0096185C">
        <w:rPr>
          <w:rFonts w:eastAsia="SimSun"/>
          <w:noProof/>
        </w:rPr>
        <w:t>(Blumler, 2014; Brants &amp; Voltmer, 2011; Kriesi, 2013)</w:t>
      </w:r>
      <w:r w:rsidR="0096185C">
        <w:rPr>
          <w:rFonts w:eastAsia="SimSun"/>
        </w:rPr>
        <w:fldChar w:fldCharType="end"/>
      </w:r>
      <w:r w:rsidR="0096185C">
        <w:rPr>
          <w:rFonts w:eastAsia="SimSun"/>
        </w:rPr>
        <w:t>. It</w:t>
      </w:r>
      <w:r w:rsidR="00425F74" w:rsidRPr="00425F74" w:rsidDel="003921DE">
        <w:t xml:space="preserve"> </w:t>
      </w:r>
      <w:r w:rsidR="00167231" w:rsidRPr="00425F74">
        <w:t>argues that</w:t>
      </w:r>
      <w:r w:rsidRPr="00425F74">
        <w:t xml:space="preserve"> as media gradually developed into a</w:t>
      </w:r>
      <w:r w:rsidR="00167231" w:rsidRPr="00425F74">
        <w:t>n</w:t>
      </w:r>
      <w:r w:rsidRPr="00425F74">
        <w:t xml:space="preserve"> independent social 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CA01C0">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CA01C0">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w:t>
      </w:r>
      <w:proofErr w:type="spellStart"/>
      <w:r w:rsidR="005F3F15" w:rsidRPr="0055779A">
        <w:t>Esser</w:t>
      </w:r>
      <w:proofErr w:type="spellEnd"/>
      <w:r w:rsidR="005F3F15" w:rsidRPr="0055779A">
        <w:t xml:space="preserve">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 xml:space="preserve">the style of how media cover topics has not only been incorporated but also subsequently grown in Canadian presidential debaters’ own discourses during the following </w:t>
      </w:r>
      <w:r w:rsidRPr="0055779A">
        <w:lastRenderedPageBreak/>
        <w:t>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0660D221"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DC650E">
        <w:t>has been</w:t>
      </w:r>
      <w:r w:rsidR="00DC650E"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0C02B6">
        <w:t xml:space="preserve">could have been </w:t>
      </w:r>
      <w:r w:rsidR="00675C88">
        <w:t>focusing on rhetorical pathos rather than logos-driven issue discussion</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w:t>
      </w:r>
      <w:r w:rsidR="003921DE">
        <w:t>a</w:t>
      </w:r>
      <w:r w:rsidR="00F34402">
        <w:t xml:space="preserve">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w:t>
      </w:r>
      <w:r w:rsidR="003B688E">
        <w:rPr>
          <w:lang w:eastAsia="zh-CN"/>
        </w:rPr>
        <w:t>moral concerns</w:t>
      </w:r>
      <w:r w:rsidR="00D1123E">
        <w:rPr>
          <w:lang w:eastAsia="zh-CN"/>
        </w:rPr>
        <w:t xml:space="preserve">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w:t>
      </w:r>
      <w:r w:rsidR="00BE16BF">
        <w:rPr>
          <w:lang w:eastAsia="zh-CN"/>
        </w:rPr>
        <w:t xml:space="preserve"> couple</w:t>
      </w:r>
      <w:r w:rsidR="001917AD">
        <w:rPr>
          <w:lang w:eastAsia="zh-CN"/>
        </w:rPr>
        <w:t xml:space="preserve">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04C1818" w14:textId="42E829F4" w:rsidR="00395510" w:rsidRDefault="00F73438" w:rsidP="00B11D24">
      <w:pPr>
        <w:widowControl/>
      </w:pPr>
      <w:r>
        <w:t xml:space="preserve">H3: </w:t>
      </w:r>
      <w:r w:rsidR="00B11D24">
        <w:t xml:space="preserve">The moral divergence between </w:t>
      </w:r>
      <w:r>
        <w:t>Democratic</w:t>
      </w:r>
      <w:r w:rsidR="00B11D24">
        <w:t xml:space="preserve"> (</w:t>
      </w:r>
      <w:r w:rsidR="00B11D24" w:rsidRPr="00F948C4">
        <w:rPr>
          <w:lang w:eastAsia="zh-CN"/>
        </w:rPr>
        <w:t xml:space="preserve">relatively </w:t>
      </w:r>
      <w:r w:rsidR="00B11D24">
        <w:rPr>
          <w:lang w:eastAsia="zh-CN"/>
        </w:rPr>
        <w:t>liberal)</w:t>
      </w:r>
      <w:r w:rsidR="00B11D24">
        <w:t xml:space="preserve"> and</w:t>
      </w:r>
      <w:r>
        <w:t xml:space="preserve"> </w:t>
      </w:r>
      <w:r w:rsidR="00B11D24">
        <w:t>Republican (</w:t>
      </w:r>
      <w:r w:rsidR="00B11D24" w:rsidRPr="00F948C4">
        <w:rPr>
          <w:lang w:eastAsia="zh-CN"/>
        </w:rPr>
        <w:t xml:space="preserve">relatively </w:t>
      </w:r>
      <w:r w:rsidR="00B11D24">
        <w:rPr>
          <w:lang w:eastAsia="zh-CN"/>
        </w:rPr>
        <w:t>conservative)</w:t>
      </w:r>
      <w:r w:rsidR="00B11D24">
        <w:t xml:space="preserve"> </w:t>
      </w:r>
      <w:r>
        <w:t>presidential candidates</w:t>
      </w:r>
      <w:r w:rsidR="00FF308E">
        <w:t xml:space="preserve"> </w:t>
      </w:r>
      <w:r>
        <w:t xml:space="preserve">have been increasingly </w:t>
      </w:r>
      <w:r w:rsidR="00B11D24">
        <w:t xml:space="preserve">widened. </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1EBEACB5"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 </w:instrText>
      </w:r>
      <w:r w:rsidR="00FF5DF1">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FF5DF1">
        <w:instrText xml:space="preserve"> ADDIN EN.CITE.DATA </w:instrText>
      </w:r>
      <w:r w:rsidR="00FF5DF1">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 xml:space="preserve">A recently developed natural language </w:t>
      </w:r>
      <w:r w:rsidR="008725C2">
        <w:lastRenderedPageBreak/>
        <w:t>analyzing algorithm</w:t>
      </w:r>
      <w:r w:rsidR="007D421B">
        <w:t xml:space="preserve">, Distributed Dictionary Representations (DDR)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4F199B54"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dimensions of a psychological dictionary, such as moral dimension of Moral </w:t>
      </w:r>
      <w:r w:rsidR="005118D6">
        <w:rPr>
          <w:lang w:eastAsia="zh-CN"/>
        </w:rPr>
        <w:lastRenderedPageBreak/>
        <w:t xml:space="preserve">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425A0">
        <w:rPr>
          <w:lang w:eastAsia="zh-CN"/>
        </w:rPr>
        <w:t>,</w:t>
      </w:r>
      <w:r w:rsidR="005118D6">
        <w:rPr>
          <w:lang w:eastAsia="zh-CN"/>
        </w:rPr>
        <w:t xml:space="preserve"> emotion tone dimensions of emotion dictionary, and so forth. </w:t>
      </w:r>
      <w:r w:rsidR="00AA2A49">
        <w:rPr>
          <w:lang w:eastAsia="zh-CN"/>
        </w:rPr>
        <w:t xml:space="preserve"> </w:t>
      </w:r>
    </w:p>
    <w:p w14:paraId="39955B06" w14:textId="2B934219"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D86796">
        <w:rPr>
          <w:lang w:eastAsia="zh-CN"/>
        </w:rPr>
        <w:t xml:space="preserve"> development</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if no exact same word in the dictionary could be found in a text due to language habit or context difference</w:t>
      </w:r>
      <w:r w:rsidR="00C30691">
        <w:rPr>
          <w:lang w:eastAsia="zh-CN"/>
        </w:rPr>
        <w:t>.</w:t>
      </w:r>
      <w:r w:rsidR="00D86796">
        <w:rPr>
          <w:lang w:eastAsia="zh-CN"/>
        </w:rPr>
        <w:t xml:space="preserve"> </w:t>
      </w:r>
      <w:r w:rsidR="00EA0EDC">
        <w:rPr>
          <w:lang w:eastAsia="zh-CN"/>
        </w:rPr>
        <w:t xml:space="preserve">While DDR may overcome these challenges because it measures similarity: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w:t>
      </w:r>
      <w:r w:rsidR="00D56BE6">
        <w:rPr>
          <w:lang w:eastAsia="zh-CN"/>
        </w:rPr>
        <w:t xml:space="preserve">seed </w:t>
      </w:r>
      <w:r w:rsidR="00722E76">
        <w:rPr>
          <w:lang w:eastAsia="zh-CN"/>
        </w:rPr>
        <w:t>words</w:t>
      </w:r>
      <w:r w:rsidR="00C30691" w:rsidRPr="00C30691">
        <w:rPr>
          <w:lang w:eastAsia="zh-CN"/>
        </w:rPr>
        <w:t xml:space="preserve"> </w:t>
      </w:r>
      <w:r w:rsidR="00C30691">
        <w:rPr>
          <w:lang w:eastAsia="zh-CN"/>
        </w:rPr>
        <w:t>is</w:t>
      </w:r>
      <w:r w:rsidR="00722E76">
        <w:rPr>
          <w:lang w:eastAsia="zh-CN"/>
        </w:rPr>
        <w:t>.</w:t>
      </w:r>
    </w:p>
    <w:p w14:paraId="31D1DADC" w14:textId="1069F924"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Tweets text. </w:t>
      </w:r>
    </w:p>
    <w:p w14:paraId="521536F3" w14:textId="5F171EF5" w:rsidR="00D56BE6" w:rsidRDefault="00D86796" w:rsidP="00D86796">
      <w:pPr>
        <w:spacing w:after="120"/>
        <w:rPr>
          <w:lang w:eastAsia="zh-CN"/>
        </w:rPr>
      </w:pPr>
      <w:r>
        <w:rPr>
          <w:lang w:eastAsia="zh-CN"/>
        </w:rPr>
        <w:lastRenderedPageBreak/>
        <w:t>Since the first televised presidential debate in 1960, t</w:t>
      </w:r>
      <w:r w:rsidR="00F73438">
        <w:rPr>
          <w:lang w:eastAsia="zh-CN"/>
        </w:rPr>
        <w:t xml:space="preserve">here is no doubt that </w:t>
      </w:r>
      <w:r>
        <w:rPr>
          <w:rFonts w:hint="eastAsia"/>
          <w:lang w:eastAsia="zh-CN"/>
        </w:rPr>
        <w:t>people</w:t>
      </w:r>
      <w:r>
        <w:rPr>
          <w:lang w:eastAsia="zh-CN"/>
        </w:rPr>
        <w:t xml:space="preserve">’s language habit has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r w:rsidR="00F73438">
        <w:rPr>
          <w:lang w:eastAsia="zh-CN"/>
        </w:rPr>
        <w:t xml:space="preserve">in order to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0645DE29"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w:t>
      </w:r>
      <w:r w:rsidR="00716C87">
        <w:t xml:space="preserve">moral </w:t>
      </w:r>
      <w:proofErr w:type="gramStart"/>
      <w:r w:rsidR="00716C87">
        <w:t>loading</w:t>
      </w:r>
      <w:proofErr w:type="gramEnd"/>
      <w:r>
        <w:t xml:space="preserve"> and our fixed effects were moral dimensions (e.g., care, harm, etc.), partisanship </w:t>
      </w:r>
      <w:r>
        <w:lastRenderedPageBreak/>
        <w:t>(</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02923E14" w:rsidR="00000A3B" w:rsidRDefault="00F73438" w:rsidP="00000A3B">
      <w:pPr>
        <w:widowControl/>
        <w:rPr>
          <w:lang w:eastAsia="zh-CN"/>
        </w:rPr>
      </w:pPr>
      <w:r>
        <w:t xml:space="preserve">Our results show that </w:t>
      </w:r>
      <w:r w:rsidRPr="00644402">
        <w:t xml:space="preserve">substantial variance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71974351"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w:t>
      </w:r>
      <w:del w:id="11" w:author="Hu, Lingshu (MU-Student)" w:date="2021-09-11T10:27:00Z">
        <w:r w:rsidR="009B6257" w:rsidDel="005428F4">
          <w:rPr>
            <w:rFonts w:hint="eastAsia"/>
            <w:lang w:eastAsia="zh-CN"/>
          </w:rPr>
          <w:delText>correlation</w:delText>
        </w:r>
      </w:del>
      <w:ins w:id="12" w:author="Hu, Lingshu (MU-Student)" w:date="2021-09-11T10:27:00Z">
        <w:r w:rsidR="005428F4">
          <w:rPr>
            <w:rFonts w:hint="eastAsia"/>
            <w:lang w:eastAsia="zh-CN"/>
          </w:rPr>
          <w:t>association</w:t>
        </w:r>
      </w:ins>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lastRenderedPageBreak/>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5943600" cy="3126105"/>
                    </a:xfrm>
                    <a:prstGeom prst="rect">
                      <a:avLst/>
                    </a:prstGeom>
                  </pic:spPr>
                </pic:pic>
              </a:graphicData>
            </a:graphic>
          </wp:inline>
        </w:drawing>
      </w:r>
    </w:p>
    <w:p w14:paraId="6E8401C6" w14:textId="1924A52F" w:rsidR="00000A3B" w:rsidRDefault="00F73438" w:rsidP="00000A3B">
      <w:pPr>
        <w:widowControl/>
        <w:ind w:firstLine="0"/>
        <w:jc w:val="center"/>
        <w:rPr>
          <w:i/>
          <w:iCs/>
          <w:lang w:eastAsia="zh-CN"/>
        </w:rPr>
      </w:pPr>
      <w:r w:rsidRPr="00E163E3">
        <w:rPr>
          <w:b/>
          <w:bCs/>
          <w:lang w:eastAsia="zh-CN"/>
        </w:rPr>
        <w:t>Figure 1</w:t>
      </w:r>
      <w:r>
        <w:rPr>
          <w:i/>
          <w:iCs/>
          <w:lang w:eastAsia="zh-CN"/>
        </w:rPr>
        <w:t xml:space="preserve"> Moral </w:t>
      </w:r>
      <w:r w:rsidR="00A01F34">
        <w:rPr>
          <w:i/>
          <w:iCs/>
          <w:lang w:eastAsia="zh-CN"/>
        </w:rPr>
        <w:t>Loads on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55AF082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2CE258AB" w:rsidR="00000A3B" w:rsidRDefault="00F73438" w:rsidP="00000A3B">
      <w:pPr>
        <w:widowControl/>
        <w:rPr>
          <w:lang w:eastAsia="zh-CN"/>
        </w:rPr>
      </w:pPr>
      <w:r>
        <w:rPr>
          <w:lang w:eastAsia="zh-CN"/>
        </w:rPr>
        <w:t>We also found that the first round of debate</w:t>
      </w:r>
      <w:ins w:id="13" w:author="Hu, Lingshu (MU-Student)" w:date="2021-09-11T10:29:00Z">
        <w:r w:rsidR="003E1C0D">
          <w:rPr>
            <w:lang w:eastAsia="zh-CN"/>
          </w:rPr>
          <w:t>s</w:t>
        </w:r>
      </w:ins>
      <w:r>
        <w:rPr>
          <w:lang w:eastAsia="zh-CN"/>
        </w:rPr>
        <w:t xml:space="preserve"> usually had the highest difference score</w:t>
      </w:r>
      <w:ins w:id="14" w:author="Hu, Lingshu (MU-Student)" w:date="2021-09-11T10:29:00Z">
        <w:r w:rsidR="003E1C0D">
          <w:rPr>
            <w:lang w:eastAsia="zh-CN"/>
          </w:rPr>
          <w:t>s</w:t>
        </w:r>
      </w:ins>
      <w:r>
        <w:rPr>
          <w:lang w:eastAsia="zh-CN"/>
        </w:rPr>
        <w:t xml:space="preserve"> (see </w:t>
      </w:r>
      <w:r w:rsidR="00740E51">
        <w:rPr>
          <w:lang w:eastAsia="zh-CN"/>
        </w:rPr>
        <w:t>F</w:t>
      </w:r>
      <w:r>
        <w:rPr>
          <w:lang w:eastAsia="zh-CN"/>
        </w:rPr>
        <w:t xml:space="preserve">igure 2). To test it, we built a two levels random intercepts multi-level model. In this </w:t>
      </w:r>
      <w:r>
        <w:rPr>
          <w:lang w:eastAsia="zh-CN"/>
        </w:rPr>
        <w:lastRenderedPageBreak/>
        <w:t xml:space="preserve">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w:t>
      </w:r>
      <w:ins w:id="15" w:author="Hu, Lingshu (MU-Student)" w:date="2021-09-11T10:29:00Z">
        <w:r w:rsidR="003E1C0D">
          <w:rPr>
            <w:lang w:eastAsia="zh-CN"/>
          </w:rPr>
          <w:t>s</w:t>
        </w:r>
      </w:ins>
      <w:r>
        <w:rPr>
          <w:lang w:eastAsia="zh-CN"/>
        </w:rPr>
        <w:t xml:space="preserv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791B6561" w14:textId="1DE99654" w:rsidR="00117EAD" w:rsidRDefault="00F73438" w:rsidP="001232A1">
      <w:pPr>
        <w:widowControl/>
        <w:ind w:firstLine="0"/>
        <w:jc w:val="center"/>
      </w:pPr>
      <w:r w:rsidRPr="00E163E3">
        <w:rPr>
          <w:b/>
          <w:bCs/>
          <w:lang w:eastAsia="zh-CN"/>
        </w:rPr>
        <w:t>Figure 2</w:t>
      </w:r>
      <w:r>
        <w:rPr>
          <w:i/>
          <w:iCs/>
          <w:lang w:eastAsia="zh-CN"/>
        </w:rPr>
        <w:t xml:space="preserve"> The </w:t>
      </w:r>
      <w:r w:rsidR="00A01F34">
        <w:rPr>
          <w:i/>
          <w:iCs/>
          <w:lang w:eastAsia="zh-CN"/>
        </w:rPr>
        <w:t>Change of Total Moral Load Difference Over Years</w:t>
      </w:r>
      <w:r>
        <w:rPr>
          <w:i/>
          <w:iCs/>
          <w:lang w:eastAsia="zh-CN"/>
        </w:rPr>
        <w:t>.</w:t>
      </w:r>
    </w:p>
    <w:p w14:paraId="2B0D23E4" w14:textId="77777777" w:rsidR="008B1FE3" w:rsidRDefault="008B1FE3" w:rsidP="001232A1"/>
    <w:p w14:paraId="322699CD" w14:textId="6E97D654"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w:t>
      </w:r>
      <w:r w:rsidR="00F73438">
        <w:lastRenderedPageBreak/>
        <w:t xml:space="preserve">the </w:t>
      </w:r>
      <w:r w:rsidR="00716C87">
        <w:t>moral loading</w:t>
      </w:r>
      <w:r w:rsidR="00F73438">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 might be, first, that we only have 32 debates as variables, limiting the statistic power to detect small effects. Second, the </w:t>
      </w:r>
      <w:r w:rsidR="00A01F34">
        <w:t>load</w:t>
      </w:r>
      <w:r w:rsidR="00F73438">
        <w:t xml:space="preserve"> in some years like 2004, 2008, and 2012 violated the trend of it in 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0DE71B40" w14:textId="77777777" w:rsidR="00673F08" w:rsidRPr="00673F08" w:rsidRDefault="00F73438" w:rsidP="00BC16A8">
      <w:pPr>
        <w:pStyle w:val="Heading1"/>
        <w:ind w:left="0" w:firstLine="0"/>
        <w:jc w:val="left"/>
      </w:pPr>
      <w:r>
        <w:rPr>
          <w:noProof/>
        </w:rPr>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5"/>
                    <a:stretch>
                      <a:fillRect/>
                    </a:stretch>
                  </pic:blipFill>
                  <pic:spPr>
                    <a:xfrm>
                      <a:off x="0" y="0"/>
                      <a:ext cx="5943600" cy="4226560"/>
                    </a:xfrm>
                    <a:prstGeom prst="rect">
                      <a:avLst/>
                    </a:prstGeom>
                  </pic:spPr>
                </pic:pic>
              </a:graphicData>
            </a:graphic>
          </wp:inline>
        </w:drawing>
      </w:r>
    </w:p>
    <w:p w14:paraId="760D2E8E" w14:textId="6EBC9B25" w:rsidR="006E4D7E" w:rsidRPr="006E4D7E" w:rsidRDefault="00F73438" w:rsidP="00BC16A8">
      <w:pPr>
        <w:ind w:firstLine="0"/>
        <w:jc w:val="center"/>
      </w:pPr>
      <w:r w:rsidRPr="00E163E3">
        <w:rPr>
          <w:b/>
          <w:bCs/>
          <w:lang w:eastAsia="zh-CN"/>
        </w:rPr>
        <w:lastRenderedPageBreak/>
        <w:t xml:space="preserve">Figure </w:t>
      </w:r>
      <w:r w:rsidR="00485ED6" w:rsidRPr="00E163E3">
        <w:rPr>
          <w:b/>
          <w:bCs/>
          <w:lang w:eastAsia="zh-CN"/>
        </w:rPr>
        <w:t>3</w:t>
      </w:r>
      <w:r>
        <w:rPr>
          <w:i/>
          <w:iCs/>
          <w:lang w:eastAsia="zh-CN"/>
        </w:rPr>
        <w:t xml:space="preserve"> </w:t>
      </w:r>
      <w:r w:rsidR="00485ED6">
        <w:rPr>
          <w:i/>
          <w:iCs/>
          <w:lang w:eastAsia="zh-CN"/>
        </w:rPr>
        <w:t xml:space="preserve">The </w:t>
      </w:r>
      <w:r w:rsidR="00A01F34">
        <w:rPr>
          <w:i/>
          <w:iCs/>
          <w:lang w:eastAsia="zh-CN"/>
        </w:rPr>
        <w:t xml:space="preserve">Change of </w:t>
      </w:r>
      <w:r w:rsidR="006961B9">
        <w:rPr>
          <w:i/>
          <w:iCs/>
          <w:lang w:eastAsia="zh-CN"/>
        </w:rPr>
        <w:t>Democrat</w:t>
      </w:r>
      <w:r w:rsidR="00D34F0E">
        <w:rPr>
          <w:i/>
          <w:iCs/>
          <w:lang w:eastAsia="zh-CN"/>
        </w:rPr>
        <w:t>s</w:t>
      </w:r>
      <w:r w:rsidR="0037299F">
        <w:rPr>
          <w:i/>
          <w:iCs/>
          <w:lang w:eastAsia="zh-CN"/>
        </w:rPr>
        <w:t xml:space="preserve">’ </w:t>
      </w:r>
      <w:r w:rsidR="00A01F34">
        <w:rPr>
          <w:i/>
          <w:iCs/>
          <w:lang w:eastAsia="zh-CN"/>
        </w:rPr>
        <w:t xml:space="preserve">and </w:t>
      </w:r>
      <w:r w:rsidR="0037299F">
        <w:rPr>
          <w:i/>
          <w:iCs/>
          <w:lang w:eastAsia="zh-CN"/>
        </w:rPr>
        <w:t xml:space="preserve">Republicans’ </w:t>
      </w:r>
      <w:r w:rsidR="00A01F34">
        <w:rPr>
          <w:i/>
          <w:iCs/>
          <w:lang w:eastAsia="zh-CN"/>
        </w:rPr>
        <w:t>Moral Load in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24FB92D7" w:rsidR="00BF41C3" w:rsidRDefault="00F73438" w:rsidP="00BF41C3">
      <w:r w:rsidRPr="003F49F4">
        <w:t xml:space="preserve">This research quantitatively explores the </w:t>
      </w:r>
      <w:r w:rsidR="00716C87">
        <w:t>moral loading</w:t>
      </w:r>
      <w:r w:rsidR="00AA77E9">
        <w:t xml:space="preserve"> and then </w:t>
      </w:r>
      <w:r w:rsidR="003202D1">
        <w:t>examine</w:t>
      </w:r>
      <w:r w:rsidR="00AA77E9">
        <w:t xml:space="preserve"> the moral</w:t>
      </w:r>
      <w:r>
        <w:t xml:space="preserve">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 xml:space="preserve">caused by </w:t>
      </w:r>
      <w:r w:rsidR="008B4235">
        <w:t>the development of media</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specific debate format (in terms of the town hall, podium, and commentator). </w:t>
      </w:r>
      <w:r w:rsidR="00DC7112" w:rsidRPr="008B1FE3">
        <w:t>Moreover,</w:t>
      </w:r>
      <w:r w:rsidR="002F29D1" w:rsidRPr="008B1FE3">
        <w:t xml:space="preserve"> by</w:t>
      </w:r>
      <w:r w:rsidRPr="008B1FE3">
        <w:t xml:space="preserve"> </w:t>
      </w:r>
      <w:r w:rsidR="00AA77E9">
        <w:t>adopting</w:t>
      </w:r>
      <w:r w:rsidR="00AA77E9" w:rsidRPr="008B1FE3">
        <w:t xml:space="preserve"> </w:t>
      </w:r>
      <w:r w:rsidR="00542A22" w:rsidRPr="008B1FE3">
        <w:t>moral divergence</w:t>
      </w:r>
      <w:r w:rsidR="00FF3991" w:rsidRPr="008B1FE3">
        <w:t xml:space="preserve"> </w:t>
      </w:r>
      <w:r w:rsidRPr="008B1FE3">
        <w:t xml:space="preserve">as a key indicator of mediatization, </w:t>
      </w:r>
      <w:r w:rsidR="002F29D1" w:rsidRPr="008B1FE3">
        <w:t>this</w:t>
      </w:r>
      <w:r w:rsidR="002F29D1">
        <w:t xml:space="preserve"> study overcomes</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 xml:space="preserve">So, the current study contributes to both political </w:t>
      </w:r>
      <w:r w:rsidR="00B01E5F">
        <w:t xml:space="preserve">communication </w:t>
      </w:r>
      <w:r w:rsidR="00DC7112">
        <w:t>and mediatization literature.</w:t>
      </w:r>
    </w:p>
    <w:p w14:paraId="61B524AD" w14:textId="3C719D66" w:rsidR="00740F77" w:rsidRDefault="00F73438" w:rsidP="00740F77">
      <w:pPr>
        <w:ind w:firstLine="0"/>
        <w:rPr>
          <w:lang w:eastAsia="zh-CN"/>
        </w:rPr>
      </w:pPr>
      <w:r>
        <w:tab/>
        <w:t>Our results show a</w:t>
      </w:r>
      <w:r w:rsidR="00C20833">
        <w:t xml:space="preserve"> </w:t>
      </w:r>
      <w:commentRangeStart w:id="16"/>
      <w:del w:id="17" w:author="mx3mt" w:date="2021-09-11T19:26:00Z">
        <w:r w:rsidR="00C20833" w:rsidDel="00CE0B73">
          <w:delText>clear</w:delText>
        </w:r>
        <w:commentRangeEnd w:id="16"/>
        <w:r w:rsidR="00DA51D4" w:rsidDel="00CE0B73">
          <w:rPr>
            <w:rStyle w:val="CommentReference"/>
          </w:rPr>
          <w:commentReference w:id="16"/>
        </w:r>
        <w:r w:rsidR="00C20833" w:rsidDel="00CE0B73">
          <w:delText xml:space="preserve"> </w:delText>
        </w:r>
      </w:del>
      <w:r w:rsidR="00C20833">
        <w:t xml:space="preserve">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w:t>
      </w:r>
      <w:r w:rsidR="00704BD1">
        <w:lastRenderedPageBreak/>
        <w:t xml:space="preserve">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w:t>
      </w:r>
      <w:r w:rsidR="00FD39D9">
        <w:t>l</w:t>
      </w:r>
      <w:r w:rsidR="00C20833">
        <w:t>iberals are supposed to car</w:t>
      </w:r>
      <w:r w:rsidR="006C134F">
        <w:rPr>
          <w:rFonts w:hint="eastAsia"/>
          <w:lang w:eastAsia="zh-CN"/>
        </w:rPr>
        <w:t>ry</w:t>
      </w:r>
      <w:r w:rsidR="00C20833">
        <w:t xml:space="preserve"> much less </w:t>
      </w:r>
      <w:r w:rsidR="00716C87">
        <w:t>moral loading</w:t>
      </w:r>
      <w:r w:rsidR="00FF3991">
        <w:t xml:space="preserve"> </w:t>
      </w:r>
      <w:r w:rsidR="00C20833">
        <w:t xml:space="preserve">than </w:t>
      </w:r>
      <w:r w:rsidR="00FD39D9">
        <w:t>c</w:t>
      </w:r>
      <w:r w:rsidR="00C20833">
        <w:t>onservatives</w:t>
      </w:r>
      <w:r w:rsidR="00FD39D9">
        <w:t xml:space="preserve"> as they are less sensitive in these moral foundations than conservatives according to MFT</w:t>
      </w:r>
      <w:r w:rsidR="00C20833">
        <w:t xml:space="preserve">.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026872F9" w:rsidR="00F622C4" w:rsidRPr="00F622C4" w:rsidRDefault="00F73438" w:rsidP="00F622C4">
      <w:pPr>
        <w:ind w:firstLine="0"/>
        <w:rPr>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0A207016" w14:textId="5C2EB1A6"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w:t>
      </w:r>
      <w:del w:id="18" w:author="Hu, Lingshu (MU-Student)" w:date="2021-09-11T10:34:00Z">
        <w:r w:rsidR="007618F3" w:rsidRPr="00DD4FA3" w:rsidDel="009A59CE">
          <w:rPr>
            <w:color w:val="FF0000"/>
            <w:lang w:eastAsia="zh-CN"/>
          </w:rPr>
          <w:delText>correlation</w:delText>
        </w:r>
        <w:r w:rsidR="007618F3" w:rsidRPr="00F948C4" w:rsidDel="009A59CE">
          <w:rPr>
            <w:lang w:eastAsia="zh-CN"/>
          </w:rPr>
          <w:delText xml:space="preserve"> </w:delText>
        </w:r>
      </w:del>
      <w:ins w:id="19" w:author="Hu, Lingshu (MU-Student)" w:date="2021-09-11T10:34:00Z">
        <w:r w:rsidR="009A59CE">
          <w:rPr>
            <w:color w:val="FF0000"/>
            <w:lang w:eastAsia="zh-CN"/>
          </w:rPr>
          <w:t>relationships</w:t>
        </w:r>
        <w:r w:rsidR="009A59CE" w:rsidRPr="00F948C4">
          <w:rPr>
            <w:lang w:eastAsia="zh-CN"/>
          </w:rPr>
          <w:t xml:space="preserve"> </w:t>
        </w:r>
      </w:ins>
      <w:r w:rsidR="007618F3" w:rsidRPr="00F948C4">
        <w:rPr>
          <w:lang w:eastAsia="zh-CN"/>
        </w:rPr>
        <w:t xml:space="preserve">among 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in terms of moral foundations </w:t>
      </w:r>
      <w:r>
        <w:rPr>
          <w:lang w:eastAsia="zh-CN"/>
        </w:rPr>
        <w:t xml:space="preserve">may sense some moral </w:t>
      </w:r>
      <w:r w:rsidR="00FD39D9">
        <w:rPr>
          <w:lang w:eastAsia="zh-CN"/>
        </w:rPr>
        <w:t xml:space="preserve">concerns from </w:t>
      </w:r>
      <w:r>
        <w:rPr>
          <w:lang w:eastAsia="zh-CN"/>
        </w:rPr>
        <w:t xml:space="preserve">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w:t>
      </w:r>
      <w:r w:rsidR="00FD39D9">
        <w:rPr>
          <w:lang w:eastAsia="zh-CN"/>
        </w:rPr>
        <w:t>such as Congress</w:t>
      </w:r>
      <w:r w:rsidR="003F180D">
        <w:rPr>
          <w:lang w:eastAsia="zh-CN"/>
        </w:rPr>
        <w:t xml:space="preserve"> debate?</w:t>
      </w:r>
      <w:r w:rsidR="006D3492">
        <w:rPr>
          <w:lang w:eastAsia="zh-CN"/>
        </w:rPr>
        <w:t xml:space="preserve">  </w:t>
      </w:r>
    </w:p>
    <w:p w14:paraId="1978A6A1" w14:textId="1AEFEB8D"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0D1B99">
        <w:rPr>
          <w:lang w:eastAsia="zh-CN"/>
        </w:rPr>
        <w:t xml:space="preserve"> possessing higher</w:t>
      </w:r>
      <w:r w:rsidR="00FD39D9">
        <w:rPr>
          <w:lang w:eastAsia="zh-CN"/>
        </w:rPr>
        <w:t xml:space="preserve"> </w:t>
      </w:r>
      <w:r w:rsidR="00716C87">
        <w:rPr>
          <w:lang w:eastAsia="zh-CN"/>
        </w:rPr>
        <w:t>moral loading</w:t>
      </w:r>
      <w:r w:rsidR="00556D80">
        <w:rPr>
          <w:lang w:eastAsia="zh-CN"/>
        </w:rPr>
        <w:t xml:space="preserve">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 xml:space="preserve">(Clifford &amp; Jerit, 2013; Fernandes, </w:t>
      </w:r>
      <w:r w:rsidR="003657B7">
        <w:rPr>
          <w:noProof/>
          <w:lang w:eastAsia="zh-CN"/>
        </w:rPr>
        <w:lastRenderedPageBreak/>
        <w:t>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that they </w:t>
      </w:r>
      <w:r w:rsidR="00046809">
        <w:rPr>
          <w:lang w:eastAsia="zh-CN"/>
        </w:rPr>
        <w:t xml:space="preserve">are </w:t>
      </w:r>
      <w:r w:rsidR="003F180D">
        <w:rPr>
          <w:lang w:eastAsia="zh-CN"/>
        </w:rPr>
        <w:t>supposed to be less sensitive than Republicans according to MFT. That is,</w:t>
      </w:r>
      <w:r>
        <w:rPr>
          <w:lang w:eastAsia="zh-CN"/>
        </w:rPr>
        <w:t xml:space="preserve"> the presidential candidates are capable to </w:t>
      </w:r>
      <w:proofErr w:type="gramStart"/>
      <w:r w:rsidR="00DD4FA3">
        <w:rPr>
          <w:lang w:eastAsia="zh-CN"/>
        </w:rPr>
        <w:t>understand</w:t>
      </w:r>
      <w:proofErr w:type="gramEnd"/>
      <w:r>
        <w:rPr>
          <w:lang w:eastAsia="zh-CN"/>
        </w:rPr>
        <w:t xml:space="preserve"> </w:t>
      </w:r>
      <w:r w:rsidR="00A34089">
        <w:rPr>
          <w:lang w:eastAsia="zh-CN"/>
        </w:rPr>
        <w:t xml:space="preserve">and express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the majority of </w:t>
      </w:r>
      <w:r w:rsidRPr="00DD4FA3">
        <w:rPr>
          <w:color w:val="FF0000"/>
          <w:lang w:eastAsia="zh-CN"/>
        </w:rPr>
        <w:t>Republicans</w:t>
      </w:r>
      <w:r w:rsidRPr="00B32132">
        <w:rPr>
          <w:lang w:eastAsia="zh-CN"/>
        </w:rPr>
        <w:t xml:space="preserve"> and </w:t>
      </w:r>
      <w:r w:rsidR="006961B9" w:rsidRPr="00B32132">
        <w:rPr>
          <w:lang w:eastAsia="zh-CN"/>
        </w:rPr>
        <w:t>Democrat</w:t>
      </w:r>
      <w:r w:rsidR="0020376A" w:rsidRPr="0000124E">
        <w:rPr>
          <w:lang w:eastAsia="zh-CN"/>
        </w:rPr>
        <w:t>s</w:t>
      </w:r>
      <w:r w:rsidRPr="0000124E">
        <w:rPr>
          <w:lang w:eastAsia="zh-CN"/>
        </w:rPr>
        <w:t xml:space="preserve">. </w:t>
      </w:r>
    </w:p>
    <w:p w14:paraId="449D2F87" w14:textId="60AD0092"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 xml:space="preserve">were able to respond to their rivals’ moral concerns </w:t>
      </w:r>
      <w:r w:rsidR="00B64B5C">
        <w:rPr>
          <w:lang w:eastAsia="zh-CN"/>
        </w:rPr>
        <w:t>even</w:t>
      </w:r>
      <w:r w:rsidR="00AD2993" w:rsidRPr="0000124E">
        <w:rPr>
          <w:lang w:eastAsia="zh-CN"/>
        </w:rPr>
        <w:t xml:space="preserve"> </w:t>
      </w:r>
      <w:r w:rsidR="00B64B5C">
        <w:rPr>
          <w:lang w:eastAsia="zh-CN"/>
        </w:rPr>
        <w:t>those moral concerns are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350835E5"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generated from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here comes the other fundamental question: whether they wanted</w:t>
      </w:r>
      <w:r w:rsidR="0020376A">
        <w:rPr>
          <w:lang w:eastAsia="zh-CN"/>
        </w:rPr>
        <w:t xml:space="preserve"> to</w:t>
      </w:r>
      <w:r w:rsidR="00090456">
        <w:rPr>
          <w:lang w:eastAsia="zh-CN"/>
        </w:rPr>
        <w:t>?</w:t>
      </w:r>
      <w:r>
        <w:rPr>
          <w:lang w:eastAsia="zh-CN"/>
        </w:rPr>
        <w:t xml:space="preserve"> </w:t>
      </w:r>
    </w:p>
    <w:p w14:paraId="59597104" w14:textId="73D611C4" w:rsidR="00F622C4" w:rsidRDefault="00F73438" w:rsidP="00F622C4">
      <w:pPr>
        <w:ind w:firstLine="0"/>
        <w:rPr>
          <w:b/>
          <w:bCs/>
          <w:lang w:eastAsia="zh-CN"/>
        </w:rPr>
      </w:pPr>
      <w:r w:rsidRPr="00F622C4">
        <w:rPr>
          <w:b/>
          <w:bCs/>
          <w:lang w:eastAsia="zh-CN"/>
        </w:rPr>
        <w:lastRenderedPageBreak/>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p>
    <w:p w14:paraId="2BCE1D96" w14:textId="3FEC0903" w:rsidR="00844465" w:rsidRDefault="00844465" w:rsidP="00844465">
      <w:pPr>
        <w:rPr>
          <w:lang w:eastAsia="zh-CN"/>
        </w:rPr>
      </w:pPr>
      <w:r>
        <w:rPr>
          <w:lang w:eastAsia="zh-CN"/>
        </w:rPr>
        <w:t xml:space="preserve">Unfortunately, they may not. Similar to the scenario discovered by </w:t>
      </w:r>
      <w:r>
        <w:rPr>
          <w:lang w:eastAsia="zh-CN"/>
        </w:rPr>
        <w:fldChar w:fldCharType="begin"/>
      </w:r>
      <w:r>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Pr>
          <w:lang w:eastAsia="zh-CN"/>
        </w:rPr>
        <w:fldChar w:fldCharType="separate"/>
      </w:r>
      <w:r>
        <w:rPr>
          <w:noProof/>
          <w:lang w:eastAsia="zh-CN"/>
        </w:rPr>
        <w:t>Jackson-Beeck and Meadow (1979)</w:t>
      </w:r>
      <w:r>
        <w:rPr>
          <w:lang w:eastAsia="zh-CN"/>
        </w:rPr>
        <w:fldChar w:fldCharType="end"/>
      </w:r>
      <w:r>
        <w:rPr>
          <w:lang w:eastAsia="zh-CN"/>
        </w:rPr>
        <w:t>: presidential debaters may respon</w:t>
      </w:r>
      <w:r>
        <w:rPr>
          <w:rFonts w:hint="eastAsia"/>
          <w:lang w:eastAsia="zh-CN"/>
        </w:rPr>
        <w:t>d</w:t>
      </w:r>
      <w:r>
        <w:rPr>
          <w:lang w:eastAsia="zh-CN"/>
        </w:rPr>
        <w:t xml:space="preserve"> to questions with his own agenda – something he wanted to talk about, no matter his agenda is relevant to the questions or not, presidential debaters may respond to moral concerns by </w:t>
      </w:r>
      <w:r>
        <w:rPr>
          <w:rFonts w:hint="eastAsia"/>
          <w:lang w:eastAsia="zh-CN"/>
        </w:rPr>
        <w:t>elaborating</w:t>
      </w:r>
      <w:r>
        <w:rPr>
          <w:lang w:eastAsia="zh-CN"/>
        </w:rPr>
        <w:t xml:space="preserve"> his own moral concerns to build his own image rather than developing real issue discussion, exploring solutions, </w:t>
      </w:r>
      <w:r w:rsidR="00DD4FA3">
        <w:rPr>
          <w:lang w:eastAsia="zh-CN"/>
        </w:rPr>
        <w:t xml:space="preserve">nor </w:t>
      </w:r>
      <w:r>
        <w:rPr>
          <w:lang w:eastAsia="zh-CN"/>
        </w:rPr>
        <w:t>finding a way for collaboration with each other.</w:t>
      </w:r>
    </w:p>
    <w:p w14:paraId="57519220" w14:textId="58AAA818" w:rsidR="00091E4A" w:rsidRPr="008B1FE3" w:rsidRDefault="009972FD" w:rsidP="009972FD">
      <w:r>
        <w:rPr>
          <w:lang w:eastAsia="zh-CN"/>
        </w:rPr>
        <w:t xml:space="preserve">Our </w:t>
      </w:r>
      <w:r w:rsidR="00F73438" w:rsidRPr="009972FD">
        <w:rPr>
          <w:lang w:eastAsia="zh-CN"/>
        </w:rPr>
        <w:t>results</w:t>
      </w:r>
      <w:r w:rsidR="00F73438">
        <w:rPr>
          <w:lang w:eastAsia="zh-CN"/>
        </w:rPr>
        <w:t xml:space="preserve"> show </w:t>
      </w:r>
      <w:r w:rsidR="00F73438" w:rsidRPr="008F3DB3">
        <w:rPr>
          <w:lang w:eastAsia="zh-CN"/>
        </w:rPr>
        <w:t xml:space="preserve">that </w:t>
      </w:r>
      <w:r w:rsidR="00F73438" w:rsidRPr="001232A1">
        <w:rPr>
          <w:lang w:eastAsia="zh-CN"/>
        </w:rPr>
        <w:t xml:space="preserve">the moral divergence between </w:t>
      </w:r>
      <w:r w:rsidR="006961B9">
        <w:rPr>
          <w:lang w:eastAsia="zh-CN"/>
        </w:rPr>
        <w:t>Democrat</w:t>
      </w:r>
      <w:r w:rsidR="00F73438" w:rsidRPr="001232A1">
        <w:rPr>
          <w:lang w:eastAsia="zh-CN"/>
        </w:rPr>
        <w:t xml:space="preserve"> and Republican </w:t>
      </w:r>
      <w:r w:rsidR="00F73438" w:rsidRPr="00B32132">
        <w:rPr>
          <w:lang w:eastAsia="zh-CN"/>
        </w:rPr>
        <w:t>candidates has been increasing</w:t>
      </w:r>
      <w:r w:rsidR="00F47106" w:rsidRPr="0000124E">
        <w:rPr>
          <w:rFonts w:hint="eastAsia"/>
          <w:lang w:eastAsia="zh-CN"/>
        </w:rPr>
        <w:t>ly</w:t>
      </w:r>
      <w:r w:rsidR="00F73438" w:rsidRPr="0000124E">
        <w:rPr>
          <w:lang w:eastAsia="zh-CN"/>
        </w:rPr>
        <w:t xml:space="preserve"> widened</w:t>
      </w:r>
      <w:r>
        <w:rPr>
          <w:lang w:eastAsia="zh-CN"/>
        </w:rPr>
        <w:t xml:space="preserve"> after 1980, indicating the acceleration of mediatization after </w:t>
      </w:r>
      <w:r w:rsidR="00E53B5F" w:rsidRPr="008B1FE3">
        <w:rPr>
          <w:lang w:eastAsia="zh-CN"/>
        </w:rPr>
        <w:t xml:space="preserve">the </w:t>
      </w:r>
      <w:r w:rsidR="006047EE">
        <w:rPr>
          <w:lang w:eastAsia="zh-CN"/>
        </w:rPr>
        <w:t>full launch</w:t>
      </w:r>
      <w:r w:rsidR="006047EE" w:rsidRPr="008B1FE3">
        <w:rPr>
          <w:lang w:eastAsia="zh-CN"/>
        </w:rPr>
        <w:t xml:space="preserve"> </w:t>
      </w:r>
      <w:r w:rsidR="00E53B5F" w:rsidRPr="008B1FE3">
        <w:rPr>
          <w:lang w:eastAsia="zh-CN"/>
        </w:rPr>
        <w:t xml:space="preserve">of </w:t>
      </w:r>
      <w:r w:rsidR="005B536C" w:rsidRPr="008B1FE3">
        <w:rPr>
          <w:lang w:eastAsia="zh-CN"/>
        </w:rPr>
        <w:t>mediatization</w:t>
      </w:r>
      <w:r w:rsidR="006047EE">
        <w:rPr>
          <w:lang w:eastAsia="zh-CN"/>
        </w:rPr>
        <w:t xml:space="preserve"> </w:t>
      </w:r>
      <w:r>
        <w:rPr>
          <w:lang w:eastAsia="zh-CN"/>
        </w:rPr>
        <w:t>around 1980</w:t>
      </w:r>
      <w:r w:rsidR="008E24CD">
        <w:rPr>
          <w:lang w:eastAsia="zh-CN"/>
        </w:rPr>
        <w:t xml:space="preserve"> </w:t>
      </w:r>
      <w:r w:rsidR="008E24CD" w:rsidRPr="003F49F4">
        <w:fldChar w:fldCharType="begin"/>
      </w:r>
      <w:r w:rsidR="008E24CD">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E24CD" w:rsidRPr="003F49F4">
        <w:fldChar w:fldCharType="separate"/>
      </w:r>
      <w:r w:rsidR="008E24CD">
        <w:rPr>
          <w:noProof/>
        </w:rPr>
        <w:t>(Hjarvard, 2013)</w:t>
      </w:r>
      <w:r w:rsidR="008E24CD" w:rsidRPr="003F49F4">
        <w:fldChar w:fldCharType="end"/>
      </w:r>
      <w:r>
        <w:rPr>
          <w:lang w:eastAsia="zh-CN"/>
        </w:rPr>
        <w:t>.</w:t>
      </w:r>
      <w:r w:rsidR="008E24CD">
        <w:rPr>
          <w:lang w:eastAsia="zh-CN"/>
        </w:rPr>
        <w:t xml:space="preserve"> After 1980, media gained more autonomy</w:t>
      </w:r>
      <w:r w:rsidR="00DD4FA3" w:rsidRPr="00DD4FA3">
        <w:rPr>
          <w:lang w:eastAsia="zh-CN"/>
        </w:rPr>
        <w:t xml:space="preserve"> </w:t>
      </w:r>
      <w:r w:rsidR="00DD4FA3">
        <w:rPr>
          <w:lang w:eastAsia="zh-CN"/>
        </w:rPr>
        <w:t>as an institution</w:t>
      </w:r>
      <w:r w:rsidR="00A60DED">
        <w:rPr>
          <w:lang w:eastAsia="zh-CN"/>
        </w:rPr>
        <w:t xml:space="preserve">, in other words, </w:t>
      </w:r>
      <w:r w:rsidR="008E24CD">
        <w:rPr>
          <w:lang w:eastAsia="zh-CN"/>
        </w:rPr>
        <w:t xml:space="preserve">media </w:t>
      </w:r>
      <w:r w:rsidR="00A60DED">
        <w:rPr>
          <w:lang w:eastAsia="zh-CN"/>
        </w:rPr>
        <w:t xml:space="preserve">began to focus on </w:t>
      </w:r>
      <w:r w:rsidR="00A60DED">
        <w:rPr>
          <w:rFonts w:hint="eastAsia"/>
          <w:lang w:eastAsia="zh-CN"/>
        </w:rPr>
        <w:t>foll</w:t>
      </w:r>
      <w:r w:rsidR="00A60DED">
        <w:rPr>
          <w:lang w:eastAsia="zh-CN"/>
        </w:rPr>
        <w:t>owing</w:t>
      </w:r>
      <w:r w:rsidR="008E24CD">
        <w:rPr>
          <w:lang w:eastAsia="zh-CN"/>
        </w:rPr>
        <w:t xml:space="preserve"> </w:t>
      </w:r>
      <w:r w:rsidR="008E24CD">
        <w:t xml:space="preserve">its own valuations, formats, and routines </w:t>
      </w:r>
      <w:r w:rsidR="008E24CD">
        <w:fldChar w:fldCharType="begin"/>
      </w:r>
      <w:r w:rsidR="008E24CD">
        <w: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r w:rsidR="008E24CD">
        <w:fldChar w:fldCharType="separate"/>
      </w:r>
      <w:r w:rsidR="008E24CD">
        <w:rPr>
          <w:noProof/>
        </w:rPr>
        <w:t>(Kristensen, 2000; Schudson, 1981)</w:t>
      </w:r>
      <w:r w:rsidR="008E24CD">
        <w:fldChar w:fldCharType="end"/>
      </w:r>
      <w:r w:rsidR="00A60DED">
        <w:t xml:space="preserve">, which accelerated the </w:t>
      </w:r>
      <w:r w:rsidR="006047EE">
        <w:t xml:space="preserve">integration of </w:t>
      </w:r>
      <w:r w:rsidR="006047EE">
        <w:rPr>
          <w:color w:val="000000"/>
        </w:rPr>
        <w:t xml:space="preserve">media logic into other social spheres </w:t>
      </w:r>
      <w:r w:rsidR="006047EE" w:rsidRPr="003F49F4">
        <w:fldChar w:fldCharType="begin"/>
      </w:r>
      <w:r w:rsidR="006047EE">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6047EE" w:rsidRPr="003F49F4">
        <w:fldChar w:fldCharType="separate"/>
      </w:r>
      <w:r w:rsidR="006047EE">
        <w:rPr>
          <w:noProof/>
        </w:rPr>
        <w:t>(Hjarvard, 2013)</w:t>
      </w:r>
      <w:r w:rsidR="006047EE" w:rsidRPr="003F49F4">
        <w:fldChar w:fldCharType="end"/>
      </w:r>
      <w:r w:rsidR="006047EE">
        <w:rPr>
          <w:color w:val="000000"/>
        </w:rPr>
        <w:t xml:space="preserve">. </w:t>
      </w:r>
      <w:r w:rsidR="00E53B5F">
        <w:rPr>
          <w:color w:val="000000"/>
        </w:rPr>
        <w:t>Accordingly</w:t>
      </w:r>
      <w:r w:rsidR="00E53B5F" w:rsidRPr="008B1FE3">
        <w:t>, t</w:t>
      </w:r>
      <w:r w:rsidR="00F73438" w:rsidRPr="008B1FE3">
        <w:t xml:space="preserve">he mediatization of politics accelerated around the 1980s as a result of the development of media </w:t>
      </w:r>
      <w:r w:rsidR="00F73438" w:rsidRPr="008B1FE3">
        <w:fldChar w:fldCharType="begin"/>
      </w:r>
      <w:r w:rsidR="00F73438"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F73438" w:rsidRPr="008B1FE3">
        <w:fldChar w:fldCharType="separate"/>
      </w:r>
      <w:r w:rsidR="00F73438" w:rsidRPr="008B1FE3">
        <w:rPr>
          <w:noProof/>
        </w:rPr>
        <w:t>(Kepplinger, 2002)</w:t>
      </w:r>
      <w:r w:rsidR="00F73438"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r w:rsidR="00A60DED">
        <w:t xml:space="preserve">. So, our results may not represent what happened before 1980. </w:t>
      </w:r>
    </w:p>
    <w:p w14:paraId="00262CD0" w14:textId="0E7B4379" w:rsidR="00CA01C0" w:rsidRDefault="00FF2204" w:rsidP="00CA01C0">
      <w:pPr>
        <w:rPr>
          <w:lang w:eastAsia="zh-CN"/>
        </w:rPr>
      </w:pPr>
      <w:commentRangeStart w:id="20"/>
      <w:r>
        <w:rPr>
          <w:lang w:eastAsia="zh-CN"/>
        </w:rPr>
        <w:t>T</w:t>
      </w:r>
      <w:r>
        <w:rPr>
          <w:rFonts w:hint="eastAsia"/>
          <w:lang w:eastAsia="zh-CN"/>
        </w:rPr>
        <w:t>he</w:t>
      </w:r>
      <w:r>
        <w:rPr>
          <w:lang w:eastAsia="zh-CN"/>
        </w:rPr>
        <w:t xml:space="preserve"> increasingly widened moral divergence </w:t>
      </w:r>
      <w:del w:id="21" w:author="mx3mt" w:date="2021-09-11T19:27:00Z">
        <w:r w:rsidDel="00CE0B73">
          <w:rPr>
            <w:lang w:eastAsia="zh-CN"/>
          </w:rPr>
          <w:delText xml:space="preserve">manifests </w:delText>
        </w:r>
      </w:del>
      <w:ins w:id="22" w:author="mx3mt" w:date="2021-09-11T19:29:00Z">
        <w:r w:rsidR="00CE0B73">
          <w:rPr>
            <w:lang w:eastAsia="zh-CN"/>
          </w:rPr>
          <w:t>suggests</w:t>
        </w:r>
      </w:ins>
      <w:ins w:id="23" w:author="mx3mt" w:date="2021-09-11T19:27:00Z">
        <w:r w:rsidR="00CE0B73">
          <w:rPr>
            <w:lang w:eastAsia="zh-CN"/>
          </w:rPr>
          <w:t xml:space="preserve"> </w:t>
        </w:r>
      </w:ins>
      <w:r>
        <w:rPr>
          <w:lang w:eastAsia="zh-CN"/>
        </w:rPr>
        <w:t>that mediatization has been exerting an influence on political communication.</w:t>
      </w:r>
      <w:commentRangeEnd w:id="20"/>
      <w:r w:rsidR="001E544F">
        <w:rPr>
          <w:rStyle w:val="CommentReference"/>
        </w:rPr>
        <w:commentReference w:id="20"/>
      </w:r>
      <w:r>
        <w:rPr>
          <w:lang w:eastAsia="zh-CN"/>
        </w:rPr>
        <w:t xml:space="preserve"> It </w:t>
      </w:r>
      <w:r w:rsidR="00F74E2A">
        <w:rPr>
          <w:lang w:eastAsia="zh-CN"/>
        </w:rPr>
        <w:t>implies</w:t>
      </w:r>
      <w:r w:rsidR="00F74E2A" w:rsidRPr="00F74E2A">
        <w:rPr>
          <w:lang w:eastAsia="zh-CN"/>
        </w:rPr>
        <w:t xml:space="preserve"> </w:t>
      </w:r>
      <w:r w:rsidR="005651F4">
        <w:rPr>
          <w:lang w:eastAsia="zh-CN"/>
        </w:rPr>
        <w:t xml:space="preserve">that </w:t>
      </w:r>
      <w:r>
        <w:rPr>
          <w:lang w:eastAsia="zh-CN"/>
        </w:rPr>
        <w:t>political actors would outweigh media logic over political bargaining logic</w:t>
      </w:r>
      <w:r w:rsidR="00A33F64">
        <w:rPr>
          <w:lang w:eastAsia="zh-CN"/>
        </w:rPr>
        <w:t xml:space="preserve"> by </w:t>
      </w:r>
      <w:r>
        <w:rPr>
          <w:lang w:eastAsia="zh-CN"/>
        </w:rPr>
        <w:t xml:space="preserve">prioritizing </w:t>
      </w:r>
      <w:r w:rsidR="00A33F64">
        <w:rPr>
          <w:lang w:eastAsia="zh-CN"/>
        </w:rPr>
        <w:t xml:space="preserve">their </w:t>
      </w:r>
      <w:r>
        <w:rPr>
          <w:lang w:eastAsia="zh-CN"/>
        </w:rPr>
        <w:t xml:space="preserve">own issue-stances and moral reasoning </w:t>
      </w:r>
      <w:r w:rsidR="00861A8E">
        <w:rPr>
          <w:lang w:eastAsia="zh-CN"/>
        </w:rPr>
        <w:t xml:space="preserve">– </w:t>
      </w:r>
      <w:r w:rsidR="00A33F64">
        <w:rPr>
          <w:lang w:eastAsia="zh-CN"/>
        </w:rPr>
        <w:t xml:space="preserve">personalization – </w:t>
      </w:r>
      <w:r>
        <w:rPr>
          <w:lang w:eastAsia="zh-CN"/>
        </w:rPr>
        <w:t xml:space="preserve">in certain circumstances such as </w:t>
      </w:r>
      <w:r w:rsidR="00F74E2A">
        <w:rPr>
          <w:lang w:eastAsia="zh-CN"/>
        </w:rPr>
        <w:t>president</w:t>
      </w:r>
      <w:r>
        <w:rPr>
          <w:lang w:eastAsia="zh-CN"/>
        </w:rPr>
        <w:t xml:space="preserve">ial </w:t>
      </w:r>
      <w:r w:rsidR="00861A8E">
        <w:rPr>
          <w:lang w:eastAsia="zh-CN"/>
        </w:rPr>
        <w:t>deba</w:t>
      </w:r>
      <w:r w:rsidR="00CA01C0">
        <w:rPr>
          <w:lang w:eastAsia="zh-CN"/>
        </w:rPr>
        <w:t xml:space="preserve">te, which could </w:t>
      </w:r>
      <w:r w:rsidR="00D640C8">
        <w:rPr>
          <w:lang w:eastAsia="zh-CN"/>
        </w:rPr>
        <w:t xml:space="preserve">cause </w:t>
      </w:r>
      <w:r w:rsidR="00D640C8">
        <w:rPr>
          <w:rFonts w:hint="eastAsia"/>
          <w:lang w:eastAsia="zh-CN"/>
        </w:rPr>
        <w:t>both</w:t>
      </w:r>
      <w:r w:rsidR="00D640C8">
        <w:rPr>
          <w:lang w:eastAsia="zh-CN"/>
        </w:rPr>
        <w:t xml:space="preserve"> positive and negative effects</w:t>
      </w:r>
      <w:r w:rsidR="00DB0F52">
        <w:rPr>
          <w:lang w:eastAsia="zh-CN"/>
        </w:rPr>
        <w:t xml:space="preserve"> on </w:t>
      </w:r>
      <w:r w:rsidR="005B2D03">
        <w:rPr>
          <w:lang w:eastAsia="zh-CN"/>
        </w:rPr>
        <w:t>democracy</w:t>
      </w:r>
      <w:r w:rsidR="00DB0F52">
        <w:rPr>
          <w:lang w:eastAsia="zh-CN"/>
        </w:rPr>
        <w:t>.</w:t>
      </w:r>
      <w:r w:rsidR="005651F4">
        <w:rPr>
          <w:lang w:eastAsia="zh-CN"/>
        </w:rPr>
        <w:t xml:space="preserve"> </w:t>
      </w:r>
      <w:r w:rsidR="000206BE">
        <w:rPr>
          <w:lang w:eastAsia="zh-CN"/>
        </w:rPr>
        <w:t xml:space="preserve">For positive effects, </w:t>
      </w:r>
      <w:r w:rsidR="00CB75C4">
        <w:rPr>
          <w:lang w:eastAsia="zh-CN"/>
        </w:rPr>
        <w:t>adapting</w:t>
      </w:r>
      <w:r w:rsidR="000206BE">
        <w:rPr>
          <w:lang w:eastAsia="zh-CN"/>
        </w:rPr>
        <w:t xml:space="preserve"> media logic could </w:t>
      </w:r>
      <w:r w:rsidR="00CF0976">
        <w:rPr>
          <w:lang w:eastAsia="zh-CN"/>
        </w:rPr>
        <w:t xml:space="preserve">help </w:t>
      </w:r>
      <w:r w:rsidR="00CF0976">
        <w:rPr>
          <w:lang w:eastAsia="zh-CN"/>
        </w:rPr>
        <w:lastRenderedPageBreak/>
        <w:t xml:space="preserve">the institution of politics </w:t>
      </w:r>
      <w:r w:rsidR="000206BE">
        <w:rPr>
          <w:lang w:eastAsia="zh-CN"/>
        </w:rPr>
        <w:t xml:space="preserve">attract more </w:t>
      </w:r>
      <w:r w:rsidR="00CA01C0">
        <w:rPr>
          <w:lang w:eastAsia="zh-CN"/>
        </w:rPr>
        <w:t xml:space="preserve">media coverage which could lead to </w:t>
      </w:r>
      <w:r w:rsidR="00CF0976">
        <w:rPr>
          <w:rFonts w:hint="eastAsia"/>
          <w:lang w:eastAsia="zh-CN"/>
        </w:rPr>
        <w:t>more</w:t>
      </w:r>
      <w:r w:rsidR="00CF0976">
        <w:rPr>
          <w:lang w:eastAsia="zh-CN"/>
        </w:rPr>
        <w:t xml:space="preserve"> </w:t>
      </w:r>
      <w:r w:rsidR="00CA01C0">
        <w:rPr>
          <w:lang w:eastAsia="zh-CN"/>
        </w:rPr>
        <w:t xml:space="preserve">public’s attention and </w:t>
      </w:r>
      <w:r w:rsidR="00CF0976">
        <w:rPr>
          <w:lang w:eastAsia="zh-CN"/>
        </w:rPr>
        <w:t>participation in democracy</w:t>
      </w:r>
      <w:r w:rsidR="00CB75C4">
        <w:rPr>
          <w:lang w:eastAsia="zh-CN"/>
        </w:rPr>
        <w:t xml:space="preserve"> (i.e., more voters). </w:t>
      </w:r>
      <w:r w:rsidR="00DB0F52">
        <w:rPr>
          <w:lang w:eastAsia="zh-CN"/>
        </w:rPr>
        <w:t xml:space="preserve">For example, election campaign is highly susceptible to mediatization – adapting and internalizing more media logic – because the goal is to involve as many citizens as possible in the democracy process  </w:t>
      </w:r>
      <w:r w:rsidR="00DB0F52">
        <w:rPr>
          <w:lang w:eastAsia="zh-CN"/>
        </w:rPr>
        <w:fldChar w:fldCharType="begin"/>
      </w:r>
      <w:r w:rsidR="00DB0F5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Pr>
          <w:lang w:eastAsia="zh-CN"/>
        </w:rPr>
        <w:fldChar w:fldCharType="separate"/>
      </w:r>
      <w:r w:rsidR="00DB0F52">
        <w:rPr>
          <w:noProof/>
          <w:lang w:eastAsia="zh-CN"/>
        </w:rPr>
        <w:t>(Esser &amp; Strömbäck, 2014; Marcinkowski &amp; Steiner, 2014)</w:t>
      </w:r>
      <w:r w:rsidR="00DB0F52">
        <w:rPr>
          <w:lang w:eastAsia="zh-CN"/>
        </w:rPr>
        <w:fldChar w:fldCharType="end"/>
      </w:r>
      <w:r w:rsidR="00DB0F52">
        <w:rPr>
          <w:lang w:eastAsia="zh-CN"/>
        </w:rPr>
        <w:t xml:space="preserve">. </w:t>
      </w:r>
    </w:p>
    <w:p w14:paraId="179E7281" w14:textId="7458620A" w:rsidR="00CA01C0" w:rsidRDefault="00CB75C4" w:rsidP="00CA01C0">
      <w:pPr>
        <w:rPr>
          <w:lang w:eastAsia="zh-CN"/>
        </w:rPr>
      </w:pPr>
      <w:r>
        <w:rPr>
          <w:lang w:eastAsia="zh-CN"/>
        </w:rPr>
        <w:t xml:space="preserve">As for negative effects, </w:t>
      </w:r>
      <w:r w:rsidR="005651F4">
        <w:rPr>
          <w:lang w:eastAsia="zh-CN"/>
        </w:rPr>
        <w:t>first</w:t>
      </w:r>
      <w:r w:rsidR="00B841D8">
        <w:rPr>
          <w:lang w:eastAsia="zh-CN"/>
        </w:rPr>
        <w:t xml:space="preserve">, </w:t>
      </w:r>
      <w:r w:rsidR="005B2D03">
        <w:rPr>
          <w:lang w:eastAsia="zh-CN"/>
        </w:rPr>
        <w:t xml:space="preserve">the </w:t>
      </w:r>
      <w:r w:rsidR="00CA01C0">
        <w:rPr>
          <w:lang w:eastAsia="zh-CN"/>
        </w:rPr>
        <w:t xml:space="preserve">internalization </w:t>
      </w:r>
      <w:r w:rsidR="005B2D03">
        <w:rPr>
          <w:lang w:eastAsia="zh-CN"/>
        </w:rPr>
        <w:t xml:space="preserve">of media logic </w:t>
      </w:r>
      <w:r w:rsidR="00B841D8">
        <w:rPr>
          <w:lang w:eastAsia="zh-CN"/>
        </w:rPr>
        <w:t>impels</w:t>
      </w:r>
      <w:r w:rsidR="005B2D03">
        <w:rPr>
          <w:lang w:eastAsia="zh-CN"/>
        </w:rPr>
        <w:t xml:space="preserve"> politician to address the public “in a more popular idiom and to court popular support” </w:t>
      </w:r>
      <w:r w:rsidR="005B2D03">
        <w:rPr>
          <w:lang w:eastAsia="zh-CN"/>
        </w:rPr>
        <w:fldChar w:fldCharType="begin"/>
      </w:r>
      <w:r w:rsidR="00186C39">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Pr>
          <w:lang w:eastAsia="zh-CN"/>
        </w:rPr>
        <w:fldChar w:fldCharType="separate"/>
      </w:r>
      <w:r w:rsidR="00186C39">
        <w:rPr>
          <w:noProof/>
          <w:lang w:eastAsia="zh-CN"/>
        </w:rPr>
        <w:t>(Blumler &amp; Kavanagh, 1999, p. 220)</w:t>
      </w:r>
      <w:r w:rsidR="005B2D03">
        <w:rPr>
          <w:lang w:eastAsia="zh-CN"/>
        </w:rPr>
        <w:fldChar w:fldCharType="end"/>
      </w:r>
      <w:r w:rsidR="00B841D8">
        <w:rPr>
          <w:lang w:eastAsia="zh-CN"/>
        </w:rPr>
        <w:t xml:space="preserve"> and therefore entails political </w:t>
      </w:r>
      <w:r w:rsidR="00B841D8" w:rsidRPr="001B75D3">
        <w:rPr>
          <w:lang w:eastAsia="zh-CN"/>
        </w:rPr>
        <w:t xml:space="preserve">populism </w:t>
      </w:r>
      <w:r w:rsidR="00B841D8" w:rsidRPr="001B75D3">
        <w:rPr>
          <w:lang w:eastAsia="zh-CN"/>
        </w:rPr>
        <w:fldChar w:fldCharType="begin"/>
      </w:r>
      <w:r w:rsidR="00B841D8"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Pr>
          <w:lang w:eastAsia="zh-CN"/>
        </w:rPr>
        <w:fldChar w:fldCharType="separate"/>
      </w:r>
      <w:r w:rsidR="00B841D8" w:rsidRPr="001B75D3">
        <w:rPr>
          <w:noProof/>
          <w:lang w:eastAsia="zh-CN"/>
        </w:rPr>
        <w:t>(Mazzoleni, 2014)</w:t>
      </w:r>
      <w:r w:rsidR="00B841D8" w:rsidRPr="001B75D3">
        <w:rPr>
          <w:lang w:eastAsia="zh-CN"/>
        </w:rPr>
        <w:fldChar w:fldCharType="end"/>
      </w:r>
      <w:r w:rsidR="00B841D8">
        <w:rPr>
          <w:lang w:eastAsia="zh-CN"/>
        </w:rPr>
        <w:t xml:space="preserve">. </w:t>
      </w:r>
      <w:r w:rsidR="005651F4">
        <w:rPr>
          <w:lang w:eastAsia="zh-CN"/>
        </w:rPr>
        <w:t>Second</w:t>
      </w:r>
      <w:r w:rsidR="00B841D8">
        <w:rPr>
          <w:lang w:eastAsia="zh-CN"/>
        </w:rPr>
        <w:t>, media logic</w:t>
      </w:r>
      <w:r w:rsidR="00186C39">
        <w:rPr>
          <w:lang w:eastAsia="zh-CN"/>
        </w:rPr>
        <w:t xml:space="preserve"> orients political decisions towards short-term (i.e. a news cycle) media benefits (will it look good in media) rather than long-term sustainable considerations</w:t>
      </w:r>
      <w:r w:rsidR="00B841D8">
        <w:rPr>
          <w:lang w:eastAsia="zh-CN"/>
        </w:rPr>
        <w:t xml:space="preserve">, therefore mediatization may limit the possible solutions that the public could </w:t>
      </w:r>
      <w:r w:rsidR="00F62D8F">
        <w:rPr>
          <w:lang w:eastAsia="zh-CN"/>
        </w:rPr>
        <w:t>be</w:t>
      </w:r>
      <w:r w:rsidR="00B841D8">
        <w:rPr>
          <w:lang w:eastAsia="zh-CN"/>
        </w:rPr>
        <w:t xml:space="preserve"> aware of</w:t>
      </w:r>
      <w:r w:rsidR="00186C39">
        <w:rPr>
          <w:lang w:eastAsia="zh-CN"/>
        </w:rPr>
        <w:t xml:space="preserve"> </w:t>
      </w:r>
      <w:r w:rsidR="00186C39">
        <w:rPr>
          <w:lang w:eastAsia="zh-CN"/>
        </w:rPr>
        <w:fldChar w:fldCharType="begin"/>
      </w:r>
      <w:r w:rsidR="00186C39">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Pr>
          <w:lang w:eastAsia="zh-CN"/>
        </w:rPr>
        <w:fldChar w:fldCharType="separate"/>
      </w:r>
      <w:r w:rsidR="00186C39">
        <w:rPr>
          <w:noProof/>
          <w:lang w:eastAsia="zh-CN"/>
        </w:rPr>
        <w:t>(Blumler, 2014)</w:t>
      </w:r>
      <w:r w:rsidR="00186C39">
        <w:rPr>
          <w:lang w:eastAsia="zh-CN"/>
        </w:rPr>
        <w:fldChar w:fldCharType="end"/>
      </w:r>
      <w:r w:rsidR="00B841D8">
        <w:rPr>
          <w:lang w:eastAsia="zh-CN"/>
        </w:rPr>
        <w:t xml:space="preserve">. </w:t>
      </w:r>
      <w:r w:rsidR="00CA01C0">
        <w:rPr>
          <w:lang w:eastAsia="zh-CN"/>
        </w:rPr>
        <w:t xml:space="preserve">For example, as </w:t>
      </w:r>
      <w:r w:rsidR="00D141CB">
        <w:rPr>
          <w:lang w:eastAsia="zh-CN"/>
        </w:rPr>
        <w:t xml:space="preserve">how </w:t>
      </w:r>
      <w:r w:rsidR="00CA01C0">
        <w:rPr>
          <w:lang w:eastAsia="zh-CN"/>
        </w:rPr>
        <w:t xml:space="preserve">media interpret the </w:t>
      </w:r>
      <w:r w:rsidR="00D141CB">
        <w:rPr>
          <w:lang w:eastAsia="zh-CN"/>
        </w:rPr>
        <w:t xml:space="preserve">presidential </w:t>
      </w:r>
      <w:r w:rsidR="00CA01C0">
        <w:rPr>
          <w:lang w:eastAsia="zh-CN"/>
        </w:rPr>
        <w:t xml:space="preserve">debate could exert a strong influence on audience’s perception of the candidates </w: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 </w:instrText>
      </w:r>
      <w:r w:rsidR="00CA01C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CA01C0">
        <w:rPr>
          <w:lang w:eastAsia="zh-CN"/>
        </w:rPr>
        <w:instrText xml:space="preserve"> ADDIN EN.CITE.DATA </w:instrText>
      </w:r>
      <w:r w:rsidR="00CA01C0">
        <w:rPr>
          <w:lang w:eastAsia="zh-CN"/>
        </w:rPr>
      </w:r>
      <w:r w:rsidR="00CA01C0">
        <w:rPr>
          <w:lang w:eastAsia="zh-CN"/>
        </w:rPr>
        <w:fldChar w:fldCharType="end"/>
      </w:r>
      <w:r w:rsidR="00CA01C0">
        <w:rPr>
          <w:lang w:eastAsia="zh-CN"/>
        </w:rPr>
      </w:r>
      <w:r w:rsidR="00CA01C0">
        <w:rPr>
          <w:lang w:eastAsia="zh-CN"/>
        </w:rPr>
        <w:fldChar w:fldCharType="separate"/>
      </w:r>
      <w:r w:rsidR="00CA01C0">
        <w:rPr>
          <w:noProof/>
          <w:lang w:eastAsia="zh-CN"/>
        </w:rPr>
        <w:t>(Lowry, Bridges, &amp; Barefield, 1990; McKinnon &amp; Tedesco, 1996; McKinnon, Tedesco, &amp; Kaid, 1993; Steeper, 1978)</w:t>
      </w:r>
      <w:r w:rsidR="00CA01C0">
        <w:rPr>
          <w:lang w:eastAsia="zh-CN"/>
        </w:rPr>
        <w:fldChar w:fldCharType="end"/>
      </w:r>
      <w:r w:rsidR="00CA01C0">
        <w:rPr>
          <w:lang w:eastAsia="zh-CN"/>
        </w:rPr>
        <w:t xml:space="preserve">, politicians have to </w:t>
      </w:r>
      <w:r w:rsidR="00D141CB">
        <w:rPr>
          <w:lang w:eastAsia="zh-CN"/>
        </w:rPr>
        <w:t>focus on what media want instead of what the society need in order to</w:t>
      </w:r>
      <w:r w:rsidR="00CA01C0">
        <w:rPr>
          <w:lang w:eastAsia="zh-CN"/>
        </w:rPr>
        <w:t xml:space="preserve"> be interpreted as promising as possibl</w:t>
      </w:r>
      <w:r w:rsidR="00920527">
        <w:rPr>
          <w:lang w:eastAsia="zh-CN"/>
        </w:rPr>
        <w:t xml:space="preserve">e in news coverage </w:t>
      </w:r>
      <w:r w:rsidR="00CA01C0">
        <w:rPr>
          <w:lang w:eastAsia="zh-CN"/>
        </w:rPr>
        <w:t xml:space="preserve">. </w:t>
      </w:r>
    </w:p>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0F8CBC2A"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xml:space="preserve">. That is, the degree of mediatization in politics varies according to different context and situations. </w:t>
      </w:r>
      <w:r w:rsidR="00512EBE">
        <w:rPr>
          <w:lang w:eastAsia="zh-CN"/>
        </w:rPr>
        <w:t>Our results imply that</w:t>
      </w:r>
      <w:r>
        <w:rPr>
          <w:lang w:eastAsia="zh-CN"/>
        </w:rPr>
        <w:t xml:space="preserve"> politicians at least could choose how much media logic to abide to in presidential debates. </w:t>
      </w:r>
    </w:p>
    <w:p w14:paraId="09596C11" w14:textId="32FB8510"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483A3A">
        <w:rPr>
          <w:lang w:eastAsia="zh-CN"/>
        </w:rPr>
        <w:t>:</w:t>
      </w:r>
      <w:r w:rsidR="00930C80">
        <w:rPr>
          <w:lang w:eastAsia="zh-CN"/>
        </w:rPr>
        <w:t xml:space="preserve"> “politicians react to the </w:t>
      </w:r>
      <w:r w:rsidR="00930C80">
        <w:rPr>
          <w:lang w:eastAsia="zh-CN"/>
        </w:rPr>
        <w:lastRenderedPageBreak/>
        <w:t>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to attract ballots than in the following debates, </w:t>
      </w:r>
      <w:r w:rsidR="00DA27E2">
        <w:rPr>
          <w:lang w:eastAsia="zh-CN"/>
        </w:rPr>
        <w:t>which result</w:t>
      </w:r>
      <w:r w:rsidR="00483A3A">
        <w:rPr>
          <w:lang w:eastAsia="zh-CN"/>
        </w:rPr>
        <w:t>s</w:t>
      </w:r>
      <w:r w:rsidR="00DA27E2">
        <w:rPr>
          <w:lang w:eastAsia="zh-CN"/>
        </w:rPr>
        <w:t xml:space="preserve"> in the most self-centered speech during the first debate, thus the biggest moral divergence. </w:t>
      </w:r>
      <w:r w:rsidR="00483A3A">
        <w:rPr>
          <w:lang w:eastAsia="zh-CN"/>
        </w:rPr>
        <w:t xml:space="preserve">In other words, presidential candidates chose to abide to more media logic in the first </w:t>
      </w:r>
      <w:r>
        <w:rPr>
          <w:lang w:eastAsia="zh-CN"/>
        </w:rPr>
        <w:t xml:space="preserve">round of presidential </w:t>
      </w:r>
      <w:r w:rsidR="00483A3A">
        <w:rPr>
          <w:lang w:eastAsia="zh-CN"/>
        </w:rPr>
        <w:t>debate</w:t>
      </w:r>
      <w:r w:rsidR="009F02CE">
        <w:rPr>
          <w:lang w:eastAsia="zh-CN"/>
        </w:rPr>
        <w:t>.</w:t>
      </w:r>
    </w:p>
    <w:p w14:paraId="7D07ACBD" w14:textId="2974BF94"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systematic driving force from the political communication system of the United States:</w:t>
      </w:r>
    </w:p>
    <w:p w14:paraId="5B681287" w14:textId="595F07F7"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F40A24">
        <w:rPr>
          <w:lang w:eastAsia="zh-CN"/>
        </w:rPr>
        <w:instrText xml:space="preserve"> ADDIN EN.CITE &lt;EndNote&gt;&lt;Cite&gt;&lt;Author&gt;D’Angelo&lt;/Author&gt;&lt;Year&gt;2014&lt;/Year&gt;&lt;RecNum&gt;619&lt;/RecNum&gt;&lt;Pages&gt;160&lt;/Pages&gt;&lt;DisplayText&gt;(D’Angelo, Büchel, &amp;amp; Esser,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F40A24">
        <w:rPr>
          <w:noProof/>
          <w:lang w:eastAsia="zh-CN"/>
        </w:rPr>
        <w:t>(D’Angelo, Büchel, &amp; Esser, 2014, p. 160)</w:t>
      </w:r>
      <w:r w:rsidR="00F40A24">
        <w:rPr>
          <w:lang w:eastAsia="zh-CN"/>
        </w:rPr>
        <w:fldChar w:fldCharType="end"/>
      </w:r>
    </w:p>
    <w:p w14:paraId="17433E80" w14:textId="77233D41" w:rsidR="003F15F4" w:rsidRDefault="00F40A24" w:rsidP="009857CD">
      <w:pPr>
        <w:widowControl/>
        <w:autoSpaceDE/>
        <w:autoSpaceDN/>
        <w:adjustRightInd/>
        <w:ind w:firstLine="0"/>
        <w:rPr>
          <w:b/>
          <w:bCs/>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 xml:space="preserve">, </w:t>
      </w:r>
      <w:r w:rsidR="006D35D9">
        <w:rPr>
          <w:lang w:eastAsia="zh-CN"/>
        </w:rPr>
        <w:t>presidential debate</w:t>
      </w:r>
      <w:r w:rsidR="00BA2B4B">
        <w:rPr>
          <w:lang w:eastAsia="zh-CN"/>
        </w:rPr>
        <w:t xml:space="preserve"> </w:t>
      </w:r>
      <w:r w:rsidR="006D35D9">
        <w:rPr>
          <w:lang w:eastAsia="zh-CN"/>
        </w:rPr>
        <w:t>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187BE7">
        <w:rPr>
          <w:lang w:eastAsia="zh-CN"/>
        </w:rPr>
        <w:t xml:space="preserve">, </w:t>
      </w:r>
      <w:r w:rsidR="00187BE7">
        <w:rPr>
          <w:lang w:eastAsia="zh-CN"/>
        </w:rPr>
        <w:lastRenderedPageBreak/>
        <w:t xml:space="preserve">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 xml:space="preserve">, </w:t>
      </w:r>
      <w:r w:rsidR="00187BE7">
        <w:rPr>
          <w:lang w:eastAsia="zh-CN"/>
        </w:rPr>
        <w:t xml:space="preserve">stop </w:t>
      </w:r>
      <w:r w:rsidR="00F73438">
        <w:rPr>
          <w:lang w:eastAsia="zh-CN"/>
        </w:rPr>
        <w:t>personalization</w:t>
      </w:r>
      <w:r w:rsidR="000E049B">
        <w:rPr>
          <w:lang w:eastAsia="zh-CN"/>
        </w:rPr>
        <w:t xml:space="preserve"> </w:t>
      </w:r>
      <w:r w:rsidR="00B3003A">
        <w:rPr>
          <w:lang w:eastAsia="zh-CN"/>
        </w:rPr>
        <w:t xml:space="preserve">caused by mediatization </w:t>
      </w:r>
      <w:r w:rsidR="003246C2">
        <w:rPr>
          <w:lang w:eastAsia="zh-CN"/>
        </w:rPr>
        <w:t>m</w:t>
      </w:r>
      <w:r w:rsidR="00F73438">
        <w:rPr>
          <w:lang w:eastAsia="zh-CN"/>
        </w:rPr>
        <w:t>aking the debate less</w:t>
      </w:r>
      <w:r w:rsidR="00511D1C">
        <w:rPr>
          <w:lang w:eastAsia="zh-CN"/>
        </w:rPr>
        <w:t xml:space="preserve"> of 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r w:rsidR="00F73438">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6B8C7814" w14:textId="77777777" w:rsidR="00277FA6" w:rsidRPr="00277FA6" w:rsidRDefault="00F73438" w:rsidP="00277FA6">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277FA6" w:rsidRPr="00277FA6">
        <w:rPr>
          <w:noProof/>
        </w:rPr>
        <w:t xml:space="preserve">Altheide, D. L., &amp; Snow, R. P. (1979). </w:t>
      </w:r>
      <w:r w:rsidR="00277FA6" w:rsidRPr="00277FA6">
        <w:rPr>
          <w:i/>
          <w:noProof/>
        </w:rPr>
        <w:t>Media Logic</w:t>
      </w:r>
      <w:r w:rsidR="00277FA6" w:rsidRPr="00277FA6">
        <w:rPr>
          <w:noProof/>
        </w:rPr>
        <w:t>. Beverly Hills, CA: Sage.</w:t>
      </w:r>
    </w:p>
    <w:p w14:paraId="7D7F8A34" w14:textId="77777777" w:rsidR="00277FA6" w:rsidRPr="00277FA6" w:rsidRDefault="00277FA6" w:rsidP="00277FA6">
      <w:pPr>
        <w:pStyle w:val="EndNoteBibliography"/>
        <w:ind w:left="720" w:hanging="720"/>
        <w:rPr>
          <w:noProof/>
        </w:rPr>
      </w:pPr>
      <w:r w:rsidRPr="00277FA6">
        <w:rPr>
          <w:noProof/>
        </w:rPr>
        <w:t xml:space="preserve">Altheide, D. L., &amp; Snow, R. P. (1988). Toward a theory of mediation. </w:t>
      </w:r>
      <w:r w:rsidRPr="00277FA6">
        <w:rPr>
          <w:i/>
          <w:noProof/>
        </w:rPr>
        <w:t>Annals of the International Communication Association, 11</w:t>
      </w:r>
      <w:r w:rsidRPr="00277FA6">
        <w:rPr>
          <w:noProof/>
        </w:rPr>
        <w:t xml:space="preserve">(1), 194-223. </w:t>
      </w:r>
    </w:p>
    <w:p w14:paraId="78F160DF" w14:textId="77777777" w:rsidR="00277FA6" w:rsidRPr="00277FA6" w:rsidRDefault="00277FA6" w:rsidP="00277FA6">
      <w:pPr>
        <w:pStyle w:val="EndNoteBibliography"/>
        <w:ind w:left="720" w:hanging="720"/>
        <w:rPr>
          <w:noProof/>
        </w:rPr>
      </w:pPr>
      <w:r w:rsidRPr="00277FA6">
        <w:rPr>
          <w:noProof/>
        </w:rPr>
        <w:t xml:space="preserve">Altheide, D. L., &amp; Snow, R. P. (1991). </w:t>
      </w:r>
      <w:r w:rsidRPr="00277FA6">
        <w:rPr>
          <w:i/>
          <w:noProof/>
        </w:rPr>
        <w:t>Media Worlds in the Postjournalism Era</w:t>
      </w:r>
      <w:r w:rsidRPr="00277FA6">
        <w:rPr>
          <w:noProof/>
        </w:rPr>
        <w:t>. New York: Aldine de Gruyter.</w:t>
      </w:r>
    </w:p>
    <w:p w14:paraId="7E070F02" w14:textId="77777777" w:rsidR="00277FA6" w:rsidRPr="00277FA6" w:rsidRDefault="00277FA6" w:rsidP="00277FA6">
      <w:pPr>
        <w:pStyle w:val="EndNoteBibliography"/>
        <w:ind w:left="720" w:hanging="720"/>
        <w:rPr>
          <w:noProof/>
        </w:rPr>
      </w:pPr>
      <w:r w:rsidRPr="00277FA6">
        <w:rPr>
          <w:noProof/>
        </w:rPr>
        <w:t xml:space="preserve">Araque, O., Gatti, L., &amp; Kalimeri, K. (2020). MoralStrength: Exploiting a moral lexicon and embedding similarity for moral foundations prediction. </w:t>
      </w:r>
      <w:r w:rsidRPr="00277FA6">
        <w:rPr>
          <w:i/>
          <w:noProof/>
        </w:rPr>
        <w:t>Knowledge-based systems, 191</w:t>
      </w:r>
      <w:r w:rsidRPr="00277FA6">
        <w:rPr>
          <w:noProof/>
        </w:rPr>
        <w:t xml:space="preserve">, 105184. </w:t>
      </w:r>
    </w:p>
    <w:p w14:paraId="42DF5FBA" w14:textId="77777777" w:rsidR="00277FA6" w:rsidRPr="00277FA6" w:rsidRDefault="00277FA6" w:rsidP="00277FA6">
      <w:pPr>
        <w:pStyle w:val="EndNoteBibliography"/>
        <w:ind w:left="720" w:hanging="720"/>
        <w:rPr>
          <w:noProof/>
        </w:rPr>
      </w:pPr>
      <w:r w:rsidRPr="00277FA6">
        <w:rPr>
          <w:noProof/>
        </w:rPr>
        <w:t xml:space="preserve">Bastien, F. (2018). Using parallel content analysis to measure mediatization of politics: The televised leaders’ debates in Canada, 1968–2008. </w:t>
      </w:r>
      <w:r w:rsidRPr="00277FA6">
        <w:rPr>
          <w:i/>
          <w:noProof/>
        </w:rPr>
        <w:t>Journalism</w:t>
      </w:r>
      <w:r w:rsidRPr="00277FA6">
        <w:rPr>
          <w:noProof/>
        </w:rPr>
        <w:t xml:space="preserve">. </w:t>
      </w:r>
    </w:p>
    <w:p w14:paraId="59801E9E" w14:textId="77777777" w:rsidR="00277FA6" w:rsidRPr="00277FA6" w:rsidRDefault="00277FA6" w:rsidP="00277FA6">
      <w:pPr>
        <w:pStyle w:val="EndNoteBibliography"/>
        <w:ind w:left="720" w:hanging="720"/>
        <w:rPr>
          <w:noProof/>
        </w:rPr>
      </w:pPr>
      <w:r w:rsidRPr="00277FA6">
        <w:rPr>
          <w:noProof/>
        </w:rPr>
        <w:t xml:space="preserve">Bates, D., Mächler, M., Bolker, B., &amp; Walker, S. (2014). Fitting linear mixed-effects models using lme4. </w:t>
      </w:r>
      <w:r w:rsidRPr="00277FA6">
        <w:rPr>
          <w:i/>
          <w:noProof/>
        </w:rPr>
        <w:t>arXiv preprint arXiv:1406.5823</w:t>
      </w:r>
      <w:r w:rsidRPr="00277FA6">
        <w:rPr>
          <w:noProof/>
        </w:rPr>
        <w:t xml:space="preserve">. </w:t>
      </w:r>
    </w:p>
    <w:p w14:paraId="25304026" w14:textId="77777777" w:rsidR="00277FA6" w:rsidRPr="00277FA6" w:rsidRDefault="00277FA6" w:rsidP="00277FA6">
      <w:pPr>
        <w:pStyle w:val="EndNoteBibliography"/>
        <w:ind w:left="720" w:hanging="720"/>
        <w:rPr>
          <w:noProof/>
        </w:rPr>
      </w:pPr>
      <w:r w:rsidRPr="00277FA6">
        <w:rPr>
          <w:noProof/>
        </w:rPr>
        <w:t xml:space="preserve">Beck, C. S. (1996). “I've got some points I'd like to make here”: The achievement of social face through turn management during the 1992 vice presidential debate. </w:t>
      </w:r>
      <w:r w:rsidRPr="00277FA6">
        <w:rPr>
          <w:i/>
          <w:noProof/>
        </w:rPr>
        <w:t>Political communication, 13</w:t>
      </w:r>
      <w:r w:rsidRPr="00277FA6">
        <w:rPr>
          <w:noProof/>
        </w:rPr>
        <w:t xml:space="preserve">(2), 165-180. </w:t>
      </w:r>
    </w:p>
    <w:p w14:paraId="6823BCB4" w14:textId="77777777" w:rsidR="00277FA6" w:rsidRPr="00277FA6" w:rsidRDefault="00277FA6" w:rsidP="00277FA6">
      <w:pPr>
        <w:pStyle w:val="EndNoteBibliography"/>
        <w:ind w:left="720" w:hanging="720"/>
        <w:rPr>
          <w:noProof/>
        </w:rPr>
      </w:pPr>
      <w:r w:rsidRPr="00277FA6">
        <w:rPr>
          <w:noProof/>
        </w:rPr>
        <w:t xml:space="preserve">Benoit, W. L., &amp; Wells, W. T. (1996). </w:t>
      </w:r>
      <w:r w:rsidRPr="00277FA6">
        <w:rPr>
          <w:i/>
          <w:noProof/>
        </w:rPr>
        <w:t>Candidates in conflict: Persuasive attack and defense in the 1992 presidential debates</w:t>
      </w:r>
      <w:r w:rsidRPr="00277FA6">
        <w:rPr>
          <w:noProof/>
        </w:rPr>
        <w:t>: University of Alabama Press.</w:t>
      </w:r>
    </w:p>
    <w:p w14:paraId="6728CFA6" w14:textId="77777777" w:rsidR="00277FA6" w:rsidRPr="00277FA6" w:rsidRDefault="00277FA6" w:rsidP="00277FA6">
      <w:pPr>
        <w:pStyle w:val="EndNoteBibliography"/>
        <w:ind w:left="720" w:hanging="720"/>
        <w:rPr>
          <w:noProof/>
        </w:rPr>
      </w:pPr>
      <w:r w:rsidRPr="00277FA6">
        <w:rPr>
          <w:noProof/>
        </w:rPr>
        <w:t xml:space="preserve">Bilmes, J. (1999). Questions, answers, and the organization of talk in the 1992 vice presidential debate: Fundamental considerations. </w:t>
      </w:r>
      <w:r w:rsidRPr="00277FA6">
        <w:rPr>
          <w:i/>
          <w:noProof/>
        </w:rPr>
        <w:t>Research on Language and Social Interaction, 32</w:t>
      </w:r>
      <w:r w:rsidRPr="00277FA6">
        <w:rPr>
          <w:noProof/>
        </w:rPr>
        <w:t xml:space="preserve">(3), 213-242. </w:t>
      </w:r>
    </w:p>
    <w:p w14:paraId="24993B16" w14:textId="77777777" w:rsidR="00277FA6" w:rsidRPr="00277FA6" w:rsidRDefault="00277FA6" w:rsidP="00277FA6">
      <w:pPr>
        <w:pStyle w:val="EndNoteBibliography"/>
        <w:ind w:left="720" w:hanging="720"/>
        <w:rPr>
          <w:noProof/>
        </w:rPr>
      </w:pPr>
      <w:r w:rsidRPr="00277FA6">
        <w:rPr>
          <w:noProof/>
        </w:rPr>
        <w:t xml:space="preserve">Blumler, J. G. (2014). Mediatization and democracy. In </w:t>
      </w:r>
      <w:r w:rsidRPr="00277FA6">
        <w:rPr>
          <w:i/>
          <w:noProof/>
        </w:rPr>
        <w:t>Mediatization of politics</w:t>
      </w:r>
      <w:r w:rsidRPr="00277FA6">
        <w:rPr>
          <w:noProof/>
        </w:rPr>
        <w:t xml:space="preserve"> (pp. 31-41): Springer.</w:t>
      </w:r>
    </w:p>
    <w:p w14:paraId="5B41A106" w14:textId="77777777" w:rsidR="00277FA6" w:rsidRPr="00277FA6" w:rsidRDefault="00277FA6" w:rsidP="00277FA6">
      <w:pPr>
        <w:pStyle w:val="EndNoteBibliography"/>
        <w:ind w:left="720" w:hanging="720"/>
        <w:rPr>
          <w:noProof/>
        </w:rPr>
      </w:pPr>
      <w:r w:rsidRPr="00277FA6">
        <w:rPr>
          <w:noProof/>
        </w:rPr>
        <w:lastRenderedPageBreak/>
        <w:t xml:space="preserve">Blumler, J. G., &amp; Kavanagh, D. (1999). The third age of political communication: Influences and features. </w:t>
      </w:r>
      <w:r w:rsidRPr="00277FA6">
        <w:rPr>
          <w:i/>
          <w:noProof/>
        </w:rPr>
        <w:t>Political communication, 16</w:t>
      </w:r>
      <w:r w:rsidRPr="00277FA6">
        <w:rPr>
          <w:noProof/>
        </w:rPr>
        <w:t xml:space="preserve">(3), 209-230. </w:t>
      </w:r>
    </w:p>
    <w:p w14:paraId="35242124" w14:textId="77777777" w:rsidR="00277FA6" w:rsidRPr="00277FA6" w:rsidRDefault="00277FA6" w:rsidP="00277FA6">
      <w:pPr>
        <w:pStyle w:val="EndNoteBibliography"/>
        <w:ind w:left="720" w:hanging="720"/>
        <w:rPr>
          <w:noProof/>
        </w:rPr>
      </w:pPr>
      <w:r w:rsidRPr="00277FA6">
        <w:rPr>
          <w:noProof/>
        </w:rPr>
        <w:t xml:space="preserve">Brants, K., &amp; Voltmer, K. (2011). </w:t>
      </w:r>
      <w:r w:rsidRPr="00277FA6">
        <w:rPr>
          <w:i/>
          <w:noProof/>
        </w:rPr>
        <w:t>Political communication in postmodern democracy: Challenging the primacy of politics</w:t>
      </w:r>
      <w:r w:rsidRPr="00277FA6">
        <w:rPr>
          <w:noProof/>
        </w:rPr>
        <w:t>: Springer.</w:t>
      </w:r>
    </w:p>
    <w:p w14:paraId="459FDAE2" w14:textId="77777777" w:rsidR="00277FA6" w:rsidRPr="00277FA6" w:rsidRDefault="00277FA6" w:rsidP="00277FA6">
      <w:pPr>
        <w:pStyle w:val="EndNoteBibliography"/>
        <w:ind w:left="720" w:hanging="720"/>
        <w:rPr>
          <w:noProof/>
        </w:rPr>
      </w:pPr>
      <w:r w:rsidRPr="00277FA6">
        <w:rPr>
          <w:noProof/>
        </w:rPr>
        <w:t xml:space="preserve">Carlin, D. B., Morris, E., &amp; Smith, S. (2001). The influence of format and questions on candidates' strategic argument choices In the 2000 presidential debates. </w:t>
      </w:r>
      <w:r w:rsidRPr="00277FA6">
        <w:rPr>
          <w:i/>
          <w:noProof/>
        </w:rPr>
        <w:t>American Behavioral Scientist, 44</w:t>
      </w:r>
      <w:r w:rsidRPr="00277FA6">
        <w:rPr>
          <w:noProof/>
        </w:rPr>
        <w:t xml:space="preserve">(12), 2196-2218. </w:t>
      </w:r>
    </w:p>
    <w:p w14:paraId="65BDA48E" w14:textId="77777777" w:rsidR="00277FA6" w:rsidRPr="00277FA6" w:rsidRDefault="00277FA6" w:rsidP="00277FA6">
      <w:pPr>
        <w:pStyle w:val="EndNoteBibliography"/>
        <w:ind w:left="720" w:hanging="720"/>
        <w:rPr>
          <w:noProof/>
        </w:rPr>
      </w:pPr>
      <w:r w:rsidRPr="00277FA6">
        <w:rPr>
          <w:noProof/>
        </w:rPr>
        <w:t xml:space="preserve">Carlin, D. P. (1989). A defense of the “debate” in presidential debates. </w:t>
      </w:r>
      <w:r w:rsidRPr="00277FA6">
        <w:rPr>
          <w:i/>
          <w:noProof/>
        </w:rPr>
        <w:t>The Journal of the American Forensic Association, 25</w:t>
      </w:r>
      <w:r w:rsidRPr="00277FA6">
        <w:rPr>
          <w:noProof/>
        </w:rPr>
        <w:t xml:space="preserve">(4), 208-213. </w:t>
      </w:r>
    </w:p>
    <w:p w14:paraId="4AF4FF25" w14:textId="77777777" w:rsidR="00277FA6" w:rsidRPr="00277FA6" w:rsidRDefault="00277FA6" w:rsidP="00277FA6">
      <w:pPr>
        <w:pStyle w:val="EndNoteBibliography"/>
        <w:ind w:left="720" w:hanging="720"/>
        <w:rPr>
          <w:noProof/>
        </w:rPr>
      </w:pPr>
      <w:r w:rsidRPr="00277FA6">
        <w:rPr>
          <w:noProof/>
        </w:rPr>
        <w:t xml:space="preserve">Carlin, D. P. (1992). Presidential debates as focal points for campaign arguments. </w:t>
      </w:r>
    </w:p>
    <w:p w14:paraId="4790CF07" w14:textId="77777777" w:rsidR="00277FA6" w:rsidRPr="00277FA6" w:rsidRDefault="00277FA6" w:rsidP="00277FA6">
      <w:pPr>
        <w:pStyle w:val="EndNoteBibliography"/>
        <w:ind w:left="720" w:hanging="720"/>
        <w:rPr>
          <w:noProof/>
        </w:rPr>
      </w:pPr>
      <w:r w:rsidRPr="00277FA6">
        <w:rPr>
          <w:noProof/>
        </w:rPr>
        <w:t xml:space="preserve">Clifford, S., &amp; Jerit, J. (2013). How words do the work of politics: Moral foundations theory and the debate over stem cell research. </w:t>
      </w:r>
      <w:r w:rsidRPr="00277FA6">
        <w:rPr>
          <w:i/>
          <w:noProof/>
        </w:rPr>
        <w:t>The Journal of Politics, 75</w:t>
      </w:r>
      <w:r w:rsidRPr="00277FA6">
        <w:rPr>
          <w:noProof/>
        </w:rPr>
        <w:t xml:space="preserve">(3), 659-671. </w:t>
      </w:r>
    </w:p>
    <w:p w14:paraId="08E30103" w14:textId="77777777" w:rsidR="00277FA6" w:rsidRPr="00277FA6" w:rsidRDefault="00277FA6" w:rsidP="00277FA6">
      <w:pPr>
        <w:pStyle w:val="EndNoteBibliography"/>
        <w:ind w:left="720" w:hanging="720"/>
        <w:rPr>
          <w:noProof/>
        </w:rPr>
      </w:pPr>
      <w:r w:rsidRPr="00277FA6">
        <w:rPr>
          <w:noProof/>
        </w:rPr>
        <w:t xml:space="preserve">D’Angelo, P., Büchel, F., &amp; Esser, F. (2014). Mediatization of campaign coverage: Metacoverage of US elections. In </w:t>
      </w:r>
      <w:r w:rsidRPr="00277FA6">
        <w:rPr>
          <w:i/>
          <w:noProof/>
        </w:rPr>
        <w:t>Mediatization of politics</w:t>
      </w:r>
      <w:r w:rsidRPr="00277FA6">
        <w:rPr>
          <w:noProof/>
        </w:rPr>
        <w:t xml:space="preserve"> (pp. 156-180): Springer.</w:t>
      </w:r>
    </w:p>
    <w:p w14:paraId="208CA215" w14:textId="77777777" w:rsidR="00277FA6" w:rsidRPr="00277FA6" w:rsidRDefault="00277FA6" w:rsidP="00277FA6">
      <w:pPr>
        <w:pStyle w:val="EndNoteBibliography"/>
        <w:ind w:left="720" w:hanging="720"/>
        <w:rPr>
          <w:noProof/>
        </w:rPr>
      </w:pPr>
      <w:r w:rsidRPr="00277FA6">
        <w:rPr>
          <w:noProof/>
        </w:rPr>
        <w:t xml:space="preserve">Dayan, D., &amp; Katz, E. (1992). </w:t>
      </w:r>
      <w:r w:rsidRPr="00277FA6">
        <w:rPr>
          <w:i/>
          <w:noProof/>
        </w:rPr>
        <w:t>Media events</w:t>
      </w:r>
      <w:r w:rsidRPr="00277FA6">
        <w:rPr>
          <w:noProof/>
        </w:rPr>
        <w:t>. Cambridge, MA: Harvard University Press.</w:t>
      </w:r>
    </w:p>
    <w:p w14:paraId="0B4FD600" w14:textId="77777777" w:rsidR="00277FA6" w:rsidRPr="00277FA6" w:rsidRDefault="00277FA6" w:rsidP="00277FA6">
      <w:pPr>
        <w:pStyle w:val="EndNoteBibliography"/>
        <w:ind w:left="720" w:hanging="720"/>
        <w:rPr>
          <w:noProof/>
        </w:rPr>
      </w:pPr>
      <w:r w:rsidRPr="00277FA6">
        <w:rPr>
          <w:noProof/>
        </w:rPr>
        <w:t xml:space="preserve">Ekström, M., Fornäs, J., Jansson, A., &amp; Jerslev, A. (2016). Three tasks for mediatization research: Contributions to an open agenda. </w:t>
      </w:r>
      <w:r w:rsidRPr="00277FA6">
        <w:rPr>
          <w:i/>
          <w:noProof/>
        </w:rPr>
        <w:t>Media, culture &amp; society, 38</w:t>
      </w:r>
      <w:r w:rsidRPr="00277FA6">
        <w:rPr>
          <w:noProof/>
        </w:rPr>
        <w:t xml:space="preserve">(7), 1090-1108. </w:t>
      </w:r>
    </w:p>
    <w:p w14:paraId="3D069E12" w14:textId="77777777" w:rsidR="00277FA6" w:rsidRPr="00277FA6" w:rsidRDefault="00277FA6" w:rsidP="00277FA6">
      <w:pPr>
        <w:pStyle w:val="EndNoteBibliography"/>
        <w:ind w:left="720" w:hanging="720"/>
        <w:rPr>
          <w:noProof/>
        </w:rPr>
      </w:pPr>
      <w:r w:rsidRPr="00277FA6">
        <w:rPr>
          <w:noProof/>
        </w:rPr>
        <w:t xml:space="preserve">Esser, F. (2013). Mediatization as a challenge: Media logic versus political logic. In H. Kriesi, S. Lavenex, F. Esser, J. Matthes, M. Bühlmann, &amp; D. Bochsler (Eds.), </w:t>
      </w:r>
      <w:r w:rsidRPr="00277FA6">
        <w:rPr>
          <w:i/>
          <w:noProof/>
        </w:rPr>
        <w:t>Democracy in the Age of Globalization and Mediatization</w:t>
      </w:r>
      <w:r w:rsidRPr="00277FA6">
        <w:rPr>
          <w:noProof/>
        </w:rPr>
        <w:t xml:space="preserve"> (pp. 155-176). London: Palgrave Macmillan.</w:t>
      </w:r>
    </w:p>
    <w:p w14:paraId="20B9DB03" w14:textId="77777777" w:rsidR="00277FA6" w:rsidRPr="00277FA6" w:rsidRDefault="00277FA6" w:rsidP="00277FA6">
      <w:pPr>
        <w:pStyle w:val="EndNoteBibliography"/>
        <w:ind w:left="720" w:hanging="720"/>
        <w:rPr>
          <w:noProof/>
        </w:rPr>
      </w:pPr>
      <w:r w:rsidRPr="00277FA6">
        <w:rPr>
          <w:noProof/>
        </w:rPr>
        <w:t xml:space="preserve">Esser, F., &amp; Strömbäck, J. (2014). A paradigm in the making: Lessons for the future of mediatization research. In </w:t>
      </w:r>
      <w:r w:rsidRPr="00277FA6">
        <w:rPr>
          <w:i/>
          <w:noProof/>
        </w:rPr>
        <w:t>Mediatization of Politics</w:t>
      </w:r>
      <w:r w:rsidRPr="00277FA6">
        <w:rPr>
          <w:noProof/>
        </w:rPr>
        <w:t xml:space="preserve"> (pp. 223-242): Springer.</w:t>
      </w:r>
    </w:p>
    <w:p w14:paraId="5AF05299" w14:textId="77777777" w:rsidR="00277FA6" w:rsidRPr="00277FA6" w:rsidRDefault="00277FA6" w:rsidP="00277FA6">
      <w:pPr>
        <w:pStyle w:val="EndNoteBibliography"/>
        <w:ind w:left="720" w:hanging="720"/>
        <w:rPr>
          <w:noProof/>
        </w:rPr>
      </w:pPr>
      <w:r w:rsidRPr="00277FA6">
        <w:rPr>
          <w:noProof/>
        </w:rPr>
        <w:t xml:space="preserve">Fernandes, D. (2020). Politics at the Mall: The Moral Foundations of Boycotts. </w:t>
      </w:r>
      <w:r w:rsidRPr="00277FA6">
        <w:rPr>
          <w:i/>
          <w:noProof/>
        </w:rPr>
        <w:t xml:space="preserve">Journal of Public </w:t>
      </w:r>
      <w:r w:rsidRPr="00277FA6">
        <w:rPr>
          <w:i/>
          <w:noProof/>
        </w:rPr>
        <w:lastRenderedPageBreak/>
        <w:t>Policy &amp; Marketing, 39</w:t>
      </w:r>
      <w:r w:rsidRPr="00277FA6">
        <w:rPr>
          <w:noProof/>
        </w:rPr>
        <w:t xml:space="preserve">(4), 494-513. </w:t>
      </w:r>
    </w:p>
    <w:p w14:paraId="69DE2B00" w14:textId="77777777" w:rsidR="00277FA6" w:rsidRPr="00277FA6" w:rsidRDefault="00277FA6" w:rsidP="00277FA6">
      <w:pPr>
        <w:pStyle w:val="EndNoteBibliography"/>
        <w:ind w:left="720" w:hanging="720"/>
        <w:rPr>
          <w:noProof/>
        </w:rPr>
      </w:pPr>
      <w:r w:rsidRPr="00277FA6">
        <w:rPr>
          <w:noProof/>
        </w:rPr>
        <w:t xml:space="preserve">Garten, J., Hoover, J., Johnson, K. M., Boghrati, R., Iskiwitch, C., &amp; Dehghani, M. (2018). Dictionaries and distributions: Combining expert knowledge and large scale textual data content analysis. </w:t>
      </w:r>
      <w:r w:rsidRPr="00277FA6">
        <w:rPr>
          <w:i/>
          <w:noProof/>
        </w:rPr>
        <w:t>Behavior research methods, 50</w:t>
      </w:r>
      <w:r w:rsidRPr="00277FA6">
        <w:rPr>
          <w:noProof/>
        </w:rPr>
        <w:t xml:space="preserve">(1), 344-361. </w:t>
      </w:r>
    </w:p>
    <w:p w14:paraId="535D914B" w14:textId="77777777" w:rsidR="00277FA6" w:rsidRPr="00277FA6" w:rsidRDefault="00277FA6" w:rsidP="00277FA6">
      <w:pPr>
        <w:pStyle w:val="EndNoteBibliography"/>
        <w:ind w:left="720" w:hanging="720"/>
        <w:rPr>
          <w:noProof/>
        </w:rPr>
      </w:pPr>
      <w:r w:rsidRPr="00277FA6">
        <w:rPr>
          <w:noProof/>
        </w:rPr>
        <w:t xml:space="preserve">Graham, J., Haidt, J., Koleva, S., Motyl, M., Iyer, R., Wojcik, S. P., &amp; Ditto, P. H. (2013). Moral foundations theory: The pragmatic validity of moral pluralism. In </w:t>
      </w:r>
      <w:r w:rsidRPr="00277FA6">
        <w:rPr>
          <w:i/>
          <w:noProof/>
        </w:rPr>
        <w:t>Advances in experimental social psychology</w:t>
      </w:r>
      <w:r w:rsidRPr="00277FA6">
        <w:rPr>
          <w:noProof/>
        </w:rPr>
        <w:t xml:space="preserve"> (Vol. 47, pp. 55-130). Cambridge, Massachusetts: Academic Press.</w:t>
      </w:r>
    </w:p>
    <w:p w14:paraId="3F64DEA7" w14:textId="77777777" w:rsidR="00277FA6" w:rsidRPr="00277FA6" w:rsidRDefault="00277FA6" w:rsidP="00277FA6">
      <w:pPr>
        <w:pStyle w:val="EndNoteBibliography"/>
        <w:ind w:left="720" w:hanging="720"/>
        <w:rPr>
          <w:noProof/>
        </w:rPr>
      </w:pPr>
      <w:r w:rsidRPr="00277FA6">
        <w:rPr>
          <w:noProof/>
        </w:rPr>
        <w:t xml:space="preserve">Graham, J., Haidt, J., &amp; Nosek, B. A. (2009). Liberals and conservatives rely on different sets of moral foundations. </w:t>
      </w:r>
      <w:r w:rsidRPr="00277FA6">
        <w:rPr>
          <w:i/>
          <w:noProof/>
        </w:rPr>
        <w:t>Journal of personality and social psychology, 96</w:t>
      </w:r>
      <w:r w:rsidRPr="00277FA6">
        <w:rPr>
          <w:noProof/>
        </w:rPr>
        <w:t xml:space="preserve">(5), 1029. </w:t>
      </w:r>
    </w:p>
    <w:p w14:paraId="2E7FE9E7" w14:textId="77777777" w:rsidR="00277FA6" w:rsidRPr="00277FA6" w:rsidRDefault="00277FA6" w:rsidP="00277FA6">
      <w:pPr>
        <w:pStyle w:val="EndNoteBibliography"/>
        <w:ind w:left="720" w:hanging="720"/>
        <w:rPr>
          <w:noProof/>
        </w:rPr>
      </w:pPr>
      <w:r w:rsidRPr="00277FA6">
        <w:rPr>
          <w:noProof/>
        </w:rPr>
        <w:t xml:space="preserve">Graham, J., Nosek, B. A., Haidt, J., Iyer, R., Koleva, S., &amp; Ditto, P. H. (2011). Mapping the moral domain. </w:t>
      </w:r>
      <w:r w:rsidRPr="00277FA6">
        <w:rPr>
          <w:i/>
          <w:noProof/>
        </w:rPr>
        <w:t>Journal of personality and social psychology, 101</w:t>
      </w:r>
      <w:r w:rsidRPr="00277FA6">
        <w:rPr>
          <w:noProof/>
        </w:rPr>
        <w:t xml:space="preserve">(2), 366. </w:t>
      </w:r>
    </w:p>
    <w:p w14:paraId="52C72CD6" w14:textId="77777777" w:rsidR="00277FA6" w:rsidRPr="00277FA6" w:rsidRDefault="00277FA6" w:rsidP="00277FA6">
      <w:pPr>
        <w:pStyle w:val="EndNoteBibliography"/>
        <w:ind w:left="720" w:hanging="720"/>
        <w:rPr>
          <w:noProof/>
        </w:rPr>
      </w:pPr>
      <w:r w:rsidRPr="00277FA6">
        <w:rPr>
          <w:noProof/>
        </w:rPr>
        <w:t xml:space="preserve">Haidt, J. (2001). The emotional dog and its rational tail: a social intuitionist approach to moral judgment. </w:t>
      </w:r>
      <w:r w:rsidRPr="00277FA6">
        <w:rPr>
          <w:i/>
          <w:noProof/>
        </w:rPr>
        <w:t>Psychological review, 108</w:t>
      </w:r>
      <w:r w:rsidRPr="00277FA6">
        <w:rPr>
          <w:noProof/>
        </w:rPr>
        <w:t xml:space="preserve">(4), 814. </w:t>
      </w:r>
    </w:p>
    <w:p w14:paraId="06110FD4" w14:textId="77777777" w:rsidR="00277FA6" w:rsidRPr="00277FA6" w:rsidRDefault="00277FA6" w:rsidP="00277FA6">
      <w:pPr>
        <w:pStyle w:val="EndNoteBibliography"/>
        <w:ind w:left="720" w:hanging="720"/>
        <w:rPr>
          <w:noProof/>
        </w:rPr>
      </w:pPr>
      <w:r w:rsidRPr="00277FA6">
        <w:rPr>
          <w:noProof/>
        </w:rPr>
        <w:t xml:space="preserve">Haidt, J. (2012). </w:t>
      </w:r>
      <w:r w:rsidRPr="00277FA6">
        <w:rPr>
          <w:i/>
          <w:noProof/>
        </w:rPr>
        <w:t>The righteous mind: Why good people are divided by politics and religion</w:t>
      </w:r>
      <w:r w:rsidRPr="00277FA6">
        <w:rPr>
          <w:noProof/>
        </w:rPr>
        <w:t xml:space="preserve"> (1 ed.). New York: Pantheon Books.</w:t>
      </w:r>
    </w:p>
    <w:p w14:paraId="00D3D971" w14:textId="77777777" w:rsidR="00277FA6" w:rsidRPr="00277FA6" w:rsidRDefault="00277FA6" w:rsidP="00277FA6">
      <w:pPr>
        <w:pStyle w:val="EndNoteBibliography"/>
        <w:ind w:left="720" w:hanging="720"/>
        <w:rPr>
          <w:noProof/>
        </w:rPr>
      </w:pPr>
      <w:r w:rsidRPr="00277FA6">
        <w:rPr>
          <w:noProof/>
        </w:rPr>
        <w:t xml:space="preserve">Haidt, J., &amp; Graham, J. (2007). When morality opposes justice: Conservatives have moral intuitions that liberals may not recognize. </w:t>
      </w:r>
      <w:r w:rsidRPr="00277FA6">
        <w:rPr>
          <w:i/>
          <w:noProof/>
        </w:rPr>
        <w:t>Social Justice Research, 20</w:t>
      </w:r>
      <w:r w:rsidRPr="00277FA6">
        <w:rPr>
          <w:noProof/>
        </w:rPr>
        <w:t xml:space="preserve">(1), 98-116. </w:t>
      </w:r>
    </w:p>
    <w:p w14:paraId="4D9E1D2F" w14:textId="77777777" w:rsidR="00277FA6" w:rsidRPr="00277FA6" w:rsidRDefault="00277FA6" w:rsidP="00277FA6">
      <w:pPr>
        <w:pStyle w:val="EndNoteBibliography"/>
        <w:ind w:left="720" w:hanging="720"/>
        <w:rPr>
          <w:noProof/>
        </w:rPr>
      </w:pPr>
      <w:r w:rsidRPr="00277FA6">
        <w:rPr>
          <w:noProof/>
        </w:rPr>
        <w:t xml:space="preserve">Haidt, J., &amp; Joseph, C. (2004). Intuitive ethics: How innately prepared intuitions generate culturally variable virtues. </w:t>
      </w:r>
      <w:r w:rsidRPr="00277FA6">
        <w:rPr>
          <w:i/>
          <w:noProof/>
        </w:rPr>
        <w:t>Daedalus, 133</w:t>
      </w:r>
      <w:r w:rsidRPr="00277FA6">
        <w:rPr>
          <w:noProof/>
        </w:rPr>
        <w:t xml:space="preserve">(4), 55-66. </w:t>
      </w:r>
    </w:p>
    <w:p w14:paraId="5D8FD6EE" w14:textId="77777777" w:rsidR="00277FA6" w:rsidRPr="00277FA6" w:rsidRDefault="00277FA6" w:rsidP="00277FA6">
      <w:pPr>
        <w:pStyle w:val="EndNoteBibliography"/>
        <w:ind w:left="720" w:hanging="720"/>
        <w:rPr>
          <w:noProof/>
        </w:rPr>
      </w:pPr>
      <w:r w:rsidRPr="00277FA6">
        <w:rPr>
          <w:noProof/>
        </w:rPr>
        <w:t xml:space="preserve">Haidt, J., &amp; Joseph, C. (2007). The moral mind: How five sets of innate intuitions guide the development of many culture-specific virtues, and perhaps even modules. </w:t>
      </w:r>
      <w:r w:rsidRPr="00277FA6">
        <w:rPr>
          <w:i/>
          <w:noProof/>
        </w:rPr>
        <w:t>The innate mind</w:t>
      </w:r>
      <w:r w:rsidRPr="00277FA6">
        <w:rPr>
          <w:noProof/>
        </w:rPr>
        <w:t xml:space="preserve">, 367-391. </w:t>
      </w:r>
    </w:p>
    <w:p w14:paraId="01EC8240" w14:textId="77777777" w:rsidR="00277FA6" w:rsidRPr="00277FA6" w:rsidRDefault="00277FA6" w:rsidP="00277FA6">
      <w:pPr>
        <w:pStyle w:val="EndNoteBibliography"/>
        <w:ind w:left="720" w:hanging="720"/>
        <w:rPr>
          <w:noProof/>
        </w:rPr>
      </w:pPr>
      <w:r w:rsidRPr="00277FA6">
        <w:rPr>
          <w:noProof/>
        </w:rPr>
        <w:lastRenderedPageBreak/>
        <w:t xml:space="preserve">Hjarvard, S. (2008). The mediatization of society. </w:t>
      </w:r>
      <w:r w:rsidRPr="00277FA6">
        <w:rPr>
          <w:i/>
          <w:noProof/>
        </w:rPr>
        <w:t>Nordicom review, 29</w:t>
      </w:r>
      <w:r w:rsidRPr="00277FA6">
        <w:rPr>
          <w:noProof/>
        </w:rPr>
        <w:t xml:space="preserve">(2), 102-131. </w:t>
      </w:r>
    </w:p>
    <w:p w14:paraId="55DAB2EA" w14:textId="77777777" w:rsidR="00277FA6" w:rsidRPr="00277FA6" w:rsidRDefault="00277FA6" w:rsidP="00277FA6">
      <w:pPr>
        <w:pStyle w:val="EndNoteBibliography"/>
        <w:ind w:left="720" w:hanging="720"/>
        <w:rPr>
          <w:noProof/>
        </w:rPr>
      </w:pPr>
      <w:r w:rsidRPr="00277FA6">
        <w:rPr>
          <w:noProof/>
        </w:rPr>
        <w:t xml:space="preserve">Hjarvard, S. (2013). </w:t>
      </w:r>
      <w:r w:rsidRPr="00277FA6">
        <w:rPr>
          <w:i/>
          <w:noProof/>
        </w:rPr>
        <w:t>The mediatization of culture and society</w:t>
      </w:r>
      <w:r w:rsidRPr="00277FA6">
        <w:rPr>
          <w:noProof/>
        </w:rPr>
        <w:t>. New York, NY: Routledge.</w:t>
      </w:r>
    </w:p>
    <w:p w14:paraId="12F7E171" w14:textId="77777777" w:rsidR="00277FA6" w:rsidRPr="00277FA6" w:rsidRDefault="00277FA6" w:rsidP="00277FA6">
      <w:pPr>
        <w:pStyle w:val="EndNoteBibliography"/>
        <w:ind w:left="720" w:hanging="720"/>
        <w:rPr>
          <w:noProof/>
        </w:rPr>
      </w:pPr>
      <w:r w:rsidRPr="00277FA6">
        <w:rPr>
          <w:noProof/>
        </w:rPr>
        <w:t xml:space="preserve">Hoover, J., Johnson, K., Boghrati, R., Graham, J., &amp; Dehghani, M. (2018). Moral framing and charitable donation: Integrating exploratory social media analyses and confirmatory experimentation. </w:t>
      </w:r>
      <w:r w:rsidRPr="00277FA6">
        <w:rPr>
          <w:i/>
          <w:noProof/>
        </w:rPr>
        <w:t>Collabra: Psychology, 4</w:t>
      </w:r>
      <w:r w:rsidRPr="00277FA6">
        <w:rPr>
          <w:noProof/>
        </w:rPr>
        <w:t xml:space="preserve">(1). </w:t>
      </w:r>
    </w:p>
    <w:p w14:paraId="3D1B29C2" w14:textId="77777777" w:rsidR="00277FA6" w:rsidRPr="00277FA6" w:rsidRDefault="00277FA6" w:rsidP="00277FA6">
      <w:pPr>
        <w:pStyle w:val="EndNoteBibliography"/>
        <w:ind w:left="720" w:hanging="720"/>
        <w:rPr>
          <w:noProof/>
        </w:rPr>
      </w:pPr>
      <w:r w:rsidRPr="00277FA6">
        <w:rPr>
          <w:noProof/>
        </w:rPr>
        <w:t xml:space="preserve">Hoover, J., Portillo-Wightman, G., Yeh, L., Havaldar, S., Davani, A. M., Lin, Y., . . . Mendlen, M. (2020). Moral Foundations Twitter Corpus: A collection of 35k tweets annotated for moral sentiment. </w:t>
      </w:r>
      <w:r w:rsidRPr="00277FA6">
        <w:rPr>
          <w:i/>
          <w:noProof/>
        </w:rPr>
        <w:t>Social Psychological and Personality Science, 11</w:t>
      </w:r>
      <w:r w:rsidRPr="00277FA6">
        <w:rPr>
          <w:noProof/>
        </w:rPr>
        <w:t xml:space="preserve">(8), 1057-1071. </w:t>
      </w:r>
    </w:p>
    <w:p w14:paraId="516C9CAA" w14:textId="77777777" w:rsidR="00277FA6" w:rsidRPr="00277FA6" w:rsidRDefault="00277FA6" w:rsidP="00277FA6">
      <w:pPr>
        <w:pStyle w:val="EndNoteBibliography"/>
        <w:ind w:left="720" w:hanging="720"/>
        <w:rPr>
          <w:noProof/>
        </w:rPr>
      </w:pPr>
      <w:r w:rsidRPr="00277FA6">
        <w:rPr>
          <w:noProof/>
        </w:rPr>
        <w:t xml:space="preserve">Jackson-Beeck, M., &amp; Meadow, R. G. (1979). The triple agenda of presidential debates. </w:t>
      </w:r>
      <w:r w:rsidRPr="00277FA6">
        <w:rPr>
          <w:i/>
          <w:noProof/>
        </w:rPr>
        <w:t>Public Opinion Quarterly, 43</w:t>
      </w:r>
      <w:r w:rsidRPr="00277FA6">
        <w:rPr>
          <w:noProof/>
        </w:rPr>
        <w:t xml:space="preserve">(2), 173-180. </w:t>
      </w:r>
    </w:p>
    <w:p w14:paraId="6EE71E52" w14:textId="77777777" w:rsidR="00277FA6" w:rsidRPr="00277FA6" w:rsidRDefault="00277FA6" w:rsidP="00277FA6">
      <w:pPr>
        <w:pStyle w:val="EndNoteBibliography"/>
        <w:ind w:left="720" w:hanging="720"/>
        <w:rPr>
          <w:noProof/>
        </w:rPr>
      </w:pPr>
      <w:r w:rsidRPr="00277FA6">
        <w:rPr>
          <w:noProof/>
        </w:rPr>
        <w:t xml:space="preserve">Jamieson, K. H., &amp; Birdsell, D. S. (1990). </w:t>
      </w:r>
      <w:r w:rsidRPr="00277FA6">
        <w:rPr>
          <w:i/>
          <w:noProof/>
        </w:rPr>
        <w:t>Presidential debates: The challenge of creating an informed electorate</w:t>
      </w:r>
      <w:r w:rsidRPr="00277FA6">
        <w:rPr>
          <w:noProof/>
        </w:rPr>
        <w:t>: Oxford University Press on Demand.</w:t>
      </w:r>
    </w:p>
    <w:p w14:paraId="4B4ACFA4" w14:textId="77777777" w:rsidR="00277FA6" w:rsidRPr="00277FA6" w:rsidRDefault="00277FA6" w:rsidP="00277FA6">
      <w:pPr>
        <w:pStyle w:val="EndNoteBibliography"/>
        <w:ind w:left="720" w:hanging="720"/>
        <w:rPr>
          <w:noProof/>
        </w:rPr>
      </w:pPr>
      <w:r w:rsidRPr="00277FA6">
        <w:rPr>
          <w:noProof/>
        </w:rPr>
        <w:t xml:space="preserve">Kepplinger, H. M. (2002). Mediatization of politics: Theory and data. </w:t>
      </w:r>
      <w:r w:rsidRPr="00277FA6">
        <w:rPr>
          <w:i/>
          <w:noProof/>
        </w:rPr>
        <w:t>Journal of communication, 52</w:t>
      </w:r>
      <w:r w:rsidRPr="00277FA6">
        <w:rPr>
          <w:noProof/>
        </w:rPr>
        <w:t xml:space="preserve">(4), 972-986. </w:t>
      </w:r>
    </w:p>
    <w:p w14:paraId="55402D31" w14:textId="77777777" w:rsidR="00277FA6" w:rsidRPr="00277FA6" w:rsidRDefault="00277FA6" w:rsidP="00277FA6">
      <w:pPr>
        <w:pStyle w:val="EndNoteBibliography"/>
        <w:ind w:left="720" w:hanging="720"/>
        <w:rPr>
          <w:noProof/>
        </w:rPr>
      </w:pPr>
      <w:r w:rsidRPr="00277FA6">
        <w:rPr>
          <w:noProof/>
        </w:rPr>
        <w:t xml:space="preserve">Koleva, S. P., Graham, J., Iyer, R., Ditto, P. H., &amp; Haidt, J. (2012). Tracing the threads: How five moral concerns (especially Purity) help explain culture war attitudes. </w:t>
      </w:r>
      <w:r w:rsidRPr="00277FA6">
        <w:rPr>
          <w:i/>
          <w:noProof/>
        </w:rPr>
        <w:t>Journal of Research in Personality, 46</w:t>
      </w:r>
      <w:r w:rsidRPr="00277FA6">
        <w:rPr>
          <w:noProof/>
        </w:rPr>
        <w:t xml:space="preserve">(2), 184-194. </w:t>
      </w:r>
    </w:p>
    <w:p w14:paraId="42053117" w14:textId="77777777" w:rsidR="00277FA6" w:rsidRPr="00277FA6" w:rsidRDefault="00277FA6" w:rsidP="00277FA6">
      <w:pPr>
        <w:pStyle w:val="EndNoteBibliography"/>
        <w:ind w:left="720" w:hanging="720"/>
        <w:rPr>
          <w:noProof/>
        </w:rPr>
      </w:pPr>
      <w:r w:rsidRPr="00277FA6">
        <w:rPr>
          <w:noProof/>
        </w:rPr>
        <w:t xml:space="preserve">Kraft, P. W. (2018). Measuring morality in political attitude expression. </w:t>
      </w:r>
      <w:r w:rsidRPr="00277FA6">
        <w:rPr>
          <w:i/>
          <w:noProof/>
        </w:rPr>
        <w:t>The Journal of Politics, 80</w:t>
      </w:r>
      <w:r w:rsidRPr="00277FA6">
        <w:rPr>
          <w:noProof/>
        </w:rPr>
        <w:t xml:space="preserve">(3), 1028-1033. </w:t>
      </w:r>
    </w:p>
    <w:p w14:paraId="14495332" w14:textId="77777777" w:rsidR="00277FA6" w:rsidRPr="00277FA6" w:rsidRDefault="00277FA6" w:rsidP="00277FA6">
      <w:pPr>
        <w:pStyle w:val="EndNoteBibliography"/>
        <w:ind w:left="720" w:hanging="720"/>
        <w:rPr>
          <w:noProof/>
        </w:rPr>
      </w:pPr>
      <w:r w:rsidRPr="00277FA6">
        <w:rPr>
          <w:noProof/>
        </w:rPr>
        <w:t xml:space="preserve">Kriesi, H. (2013). Conclusion: An assessment of the state of democracy given the challenges of globalization and mediatization. In </w:t>
      </w:r>
      <w:r w:rsidRPr="00277FA6">
        <w:rPr>
          <w:i/>
          <w:noProof/>
        </w:rPr>
        <w:t>Democracy in the Age of Globalization and Mediatization</w:t>
      </w:r>
      <w:r w:rsidRPr="00277FA6">
        <w:rPr>
          <w:noProof/>
        </w:rPr>
        <w:t xml:space="preserve"> (pp. 202-215): Springer.</w:t>
      </w:r>
    </w:p>
    <w:p w14:paraId="73979C8F" w14:textId="77777777" w:rsidR="00277FA6" w:rsidRPr="00277FA6" w:rsidRDefault="00277FA6" w:rsidP="00277FA6">
      <w:pPr>
        <w:pStyle w:val="EndNoteBibliography"/>
        <w:ind w:left="720" w:hanging="720"/>
        <w:rPr>
          <w:noProof/>
        </w:rPr>
      </w:pPr>
      <w:r w:rsidRPr="00277FA6">
        <w:rPr>
          <w:noProof/>
        </w:rPr>
        <w:t xml:space="preserve">Kristensen, N. N. (2000). Journalistik som profession. </w:t>
      </w:r>
      <w:r w:rsidRPr="00277FA6">
        <w:rPr>
          <w:i/>
          <w:noProof/>
        </w:rPr>
        <w:t xml:space="preserve">Om journalistens rolleplacering i et </w:t>
      </w:r>
      <w:r w:rsidRPr="00277FA6">
        <w:rPr>
          <w:i/>
          <w:noProof/>
        </w:rPr>
        <w:lastRenderedPageBreak/>
        <w:t>professionssociologisk perspektiv.[Journalism as profession] In F. Henriksen (Ed.), Sekvens</w:t>
      </w:r>
      <w:r w:rsidRPr="00277FA6">
        <w:rPr>
          <w:noProof/>
        </w:rPr>
        <w:t xml:space="preserve">, 159-184. </w:t>
      </w:r>
    </w:p>
    <w:p w14:paraId="189C91EB" w14:textId="77777777" w:rsidR="00277FA6" w:rsidRPr="00277FA6" w:rsidRDefault="00277FA6" w:rsidP="00277FA6">
      <w:pPr>
        <w:pStyle w:val="EndNoteBibliography"/>
        <w:ind w:left="720" w:hanging="720"/>
        <w:rPr>
          <w:noProof/>
        </w:rPr>
      </w:pPr>
      <w:r w:rsidRPr="00277FA6">
        <w:rPr>
          <w:noProof/>
        </w:rPr>
        <w:t xml:space="preserve">Lewis, P. G. (2019). Moral Foundations in the 2015-16 US Presidential Primary Debates: The Positive and Negative Moral Vocabulary of Partisan Elites. </w:t>
      </w:r>
      <w:r w:rsidRPr="00277FA6">
        <w:rPr>
          <w:i/>
          <w:noProof/>
        </w:rPr>
        <w:t>Social Sciences, 8</w:t>
      </w:r>
      <w:r w:rsidRPr="00277FA6">
        <w:rPr>
          <w:noProof/>
        </w:rPr>
        <w:t xml:space="preserve">(8), 233. </w:t>
      </w:r>
    </w:p>
    <w:p w14:paraId="1E065609" w14:textId="77777777" w:rsidR="00277FA6" w:rsidRPr="00277FA6" w:rsidRDefault="00277FA6" w:rsidP="00277FA6">
      <w:pPr>
        <w:pStyle w:val="EndNoteBibliography"/>
        <w:ind w:left="720" w:hanging="720"/>
        <w:rPr>
          <w:noProof/>
        </w:rPr>
      </w:pPr>
      <w:r w:rsidRPr="00277FA6">
        <w:rPr>
          <w:noProof/>
        </w:rPr>
        <w:t xml:space="preserve">Lowry, D. T., Bridges, J. A., &amp; Barefield, P. A. (1990). Effects of TV “Instant Analysis and Querulous Criticism:” following the First Bush-Dukakis Debate. </w:t>
      </w:r>
      <w:r w:rsidRPr="00277FA6">
        <w:rPr>
          <w:i/>
          <w:noProof/>
        </w:rPr>
        <w:t>Journalism quarterly, 67</w:t>
      </w:r>
      <w:r w:rsidRPr="00277FA6">
        <w:rPr>
          <w:noProof/>
        </w:rPr>
        <w:t xml:space="preserve">(4), 814-825. </w:t>
      </w:r>
    </w:p>
    <w:p w14:paraId="700A6CFA" w14:textId="77777777" w:rsidR="00277FA6" w:rsidRPr="00277FA6" w:rsidRDefault="00277FA6" w:rsidP="00277FA6">
      <w:pPr>
        <w:pStyle w:val="EndNoteBibliography"/>
        <w:ind w:left="720" w:hanging="720"/>
        <w:rPr>
          <w:noProof/>
        </w:rPr>
      </w:pPr>
      <w:r w:rsidRPr="00277FA6">
        <w:rPr>
          <w:noProof/>
        </w:rPr>
        <w:t xml:space="preserve">Marcinkowski, F., &amp; Steiner, A. (2014). Mediatization and political autonomy: A systems approach. In </w:t>
      </w:r>
      <w:r w:rsidRPr="00277FA6">
        <w:rPr>
          <w:i/>
          <w:noProof/>
        </w:rPr>
        <w:t>Mediatization of Politics</w:t>
      </w:r>
      <w:r w:rsidRPr="00277FA6">
        <w:rPr>
          <w:noProof/>
        </w:rPr>
        <w:t xml:space="preserve"> (pp. 74-89): Springer.</w:t>
      </w:r>
    </w:p>
    <w:p w14:paraId="4A2401BC" w14:textId="77777777" w:rsidR="00277FA6" w:rsidRPr="00277FA6" w:rsidRDefault="00277FA6" w:rsidP="00277FA6">
      <w:pPr>
        <w:pStyle w:val="EndNoteBibliography"/>
        <w:ind w:left="720" w:hanging="720"/>
        <w:rPr>
          <w:noProof/>
        </w:rPr>
      </w:pPr>
      <w:r w:rsidRPr="00277FA6">
        <w:rPr>
          <w:noProof/>
        </w:rPr>
        <w:t xml:space="preserve">Matsuo, A., Sasahara, K., Taguchi, Y., &amp; Karasawa, M. (2019). Development and validation of the japanese moral foundations dictionary. </w:t>
      </w:r>
      <w:r w:rsidRPr="00277FA6">
        <w:rPr>
          <w:i/>
          <w:noProof/>
        </w:rPr>
        <w:t>PloS one, 14</w:t>
      </w:r>
      <w:r w:rsidRPr="00277FA6">
        <w:rPr>
          <w:noProof/>
        </w:rPr>
        <w:t xml:space="preserve">(3), e0213343. </w:t>
      </w:r>
    </w:p>
    <w:p w14:paraId="1B93F3BB" w14:textId="77777777" w:rsidR="00277FA6" w:rsidRPr="00277FA6" w:rsidRDefault="00277FA6" w:rsidP="00277FA6">
      <w:pPr>
        <w:pStyle w:val="EndNoteBibliography"/>
        <w:ind w:left="720" w:hanging="720"/>
        <w:rPr>
          <w:noProof/>
        </w:rPr>
      </w:pPr>
      <w:r w:rsidRPr="00277FA6">
        <w:rPr>
          <w:noProof/>
        </w:rPr>
        <w:t xml:space="preserve">Mazzoleni, G. (2008). Mediatization of politics. In </w:t>
      </w:r>
      <w:r w:rsidRPr="00277FA6">
        <w:rPr>
          <w:i/>
          <w:noProof/>
        </w:rPr>
        <w:t>The international encyclopedia of communication</w:t>
      </w:r>
      <w:r w:rsidRPr="00277FA6">
        <w:rPr>
          <w:noProof/>
        </w:rPr>
        <w:t xml:space="preserve"> (Vol. 7, pp. 3047-3051). Hoboken, NJ: John Wiley &amp; Sons, Inc.</w:t>
      </w:r>
    </w:p>
    <w:p w14:paraId="1DBB335D" w14:textId="77777777" w:rsidR="00277FA6" w:rsidRPr="00277FA6" w:rsidRDefault="00277FA6" w:rsidP="00277FA6">
      <w:pPr>
        <w:pStyle w:val="EndNoteBibliography"/>
        <w:ind w:left="720" w:hanging="720"/>
        <w:rPr>
          <w:noProof/>
        </w:rPr>
      </w:pPr>
      <w:r w:rsidRPr="00277FA6">
        <w:rPr>
          <w:noProof/>
        </w:rPr>
        <w:t xml:space="preserve">Mazzoleni, G. (2014). Mediatization and political populism. In </w:t>
      </w:r>
      <w:r w:rsidRPr="00277FA6">
        <w:rPr>
          <w:i/>
          <w:noProof/>
        </w:rPr>
        <w:t>Mediatization of politics</w:t>
      </w:r>
      <w:r w:rsidRPr="00277FA6">
        <w:rPr>
          <w:noProof/>
        </w:rPr>
        <w:t xml:space="preserve"> (pp. 42-56): Springer.</w:t>
      </w:r>
    </w:p>
    <w:p w14:paraId="01953E25" w14:textId="77777777" w:rsidR="00277FA6" w:rsidRPr="00277FA6" w:rsidRDefault="00277FA6" w:rsidP="00277FA6">
      <w:pPr>
        <w:pStyle w:val="EndNoteBibliography"/>
        <w:ind w:left="720" w:hanging="720"/>
        <w:rPr>
          <w:noProof/>
        </w:rPr>
      </w:pPr>
      <w:r w:rsidRPr="00277FA6">
        <w:rPr>
          <w:noProof/>
        </w:rPr>
        <w:t xml:space="preserve">Mazzoleni, G., &amp; Schulz, W. (1999). " Mediatization" of politics: A challenge for democracy? </w:t>
      </w:r>
      <w:r w:rsidRPr="00277FA6">
        <w:rPr>
          <w:i/>
          <w:noProof/>
        </w:rPr>
        <w:t>Political communication, 16</w:t>
      </w:r>
      <w:r w:rsidRPr="00277FA6">
        <w:rPr>
          <w:noProof/>
        </w:rPr>
        <w:t xml:space="preserve">(3), 247-261. </w:t>
      </w:r>
    </w:p>
    <w:p w14:paraId="6DC4F87D" w14:textId="77777777" w:rsidR="00277FA6" w:rsidRPr="00277FA6" w:rsidRDefault="00277FA6" w:rsidP="00277FA6">
      <w:pPr>
        <w:pStyle w:val="EndNoteBibliography"/>
        <w:ind w:left="720" w:hanging="720"/>
        <w:rPr>
          <w:noProof/>
        </w:rPr>
      </w:pPr>
      <w:r w:rsidRPr="00277FA6">
        <w:rPr>
          <w:noProof/>
        </w:rPr>
        <w:t xml:space="preserve">McKinney, M. S., &amp; Carlin, D. B. (2004). Political campaign debates. </w:t>
      </w:r>
      <w:r w:rsidRPr="00277FA6">
        <w:rPr>
          <w:i/>
          <w:noProof/>
        </w:rPr>
        <w:t>Handbook of political communication research</w:t>
      </w:r>
      <w:r w:rsidRPr="00277FA6">
        <w:rPr>
          <w:noProof/>
        </w:rPr>
        <w:t xml:space="preserve">, 203-234. </w:t>
      </w:r>
    </w:p>
    <w:p w14:paraId="365653BF" w14:textId="77777777" w:rsidR="00277FA6" w:rsidRPr="00277FA6" w:rsidRDefault="00277FA6" w:rsidP="00277FA6">
      <w:pPr>
        <w:pStyle w:val="EndNoteBibliography"/>
        <w:ind w:left="720" w:hanging="720"/>
        <w:rPr>
          <w:noProof/>
        </w:rPr>
      </w:pPr>
      <w:r w:rsidRPr="00277FA6">
        <w:rPr>
          <w:noProof/>
        </w:rPr>
        <w:t xml:space="preserve">McKinney, M. S., Dudash, E. A., &amp; Hodgkinson, G. (2003). Viewer reactions to the 2000 presidential debates. </w:t>
      </w:r>
      <w:r w:rsidRPr="00277FA6">
        <w:rPr>
          <w:i/>
          <w:noProof/>
        </w:rPr>
        <w:t>The millennium election: Communication in the 2000 campaign</w:t>
      </w:r>
      <w:r w:rsidRPr="00277FA6">
        <w:rPr>
          <w:noProof/>
        </w:rPr>
        <w:t xml:space="preserve">, 43-58. </w:t>
      </w:r>
    </w:p>
    <w:p w14:paraId="6F3C9001" w14:textId="77777777" w:rsidR="00277FA6" w:rsidRPr="00277FA6" w:rsidRDefault="00277FA6" w:rsidP="00277FA6">
      <w:pPr>
        <w:pStyle w:val="EndNoteBibliography"/>
        <w:ind w:left="720" w:hanging="720"/>
        <w:rPr>
          <w:noProof/>
        </w:rPr>
      </w:pPr>
      <w:r w:rsidRPr="00277FA6">
        <w:rPr>
          <w:noProof/>
        </w:rPr>
        <w:t xml:space="preserve">McKinnon, L. M., &amp; Tedesco, J. C. (1996). The influence of medium and media commentary on </w:t>
      </w:r>
      <w:r w:rsidRPr="00277FA6">
        <w:rPr>
          <w:noProof/>
        </w:rPr>
        <w:lastRenderedPageBreak/>
        <w:t xml:space="preserve">presidential debate effects. </w:t>
      </w:r>
      <w:r w:rsidRPr="00277FA6">
        <w:rPr>
          <w:i/>
          <w:noProof/>
        </w:rPr>
        <w:t>The electronic election: Perspectives on the</w:t>
      </w:r>
      <w:r w:rsidRPr="00277FA6">
        <w:rPr>
          <w:noProof/>
        </w:rPr>
        <w:t xml:space="preserve">, 191-206. </w:t>
      </w:r>
    </w:p>
    <w:p w14:paraId="3E31E0C6" w14:textId="77777777" w:rsidR="00277FA6" w:rsidRPr="00277FA6" w:rsidRDefault="00277FA6" w:rsidP="00277FA6">
      <w:pPr>
        <w:pStyle w:val="EndNoteBibliography"/>
        <w:ind w:left="720" w:hanging="720"/>
        <w:rPr>
          <w:noProof/>
        </w:rPr>
      </w:pPr>
      <w:r w:rsidRPr="00277FA6">
        <w:rPr>
          <w:noProof/>
        </w:rPr>
        <w:t xml:space="preserve">McKinnon, L. M., Tedesco, J. C., &amp; Kaid, L. L. (1993). The third 1992 presidential debate: Channel and commentary effects. </w:t>
      </w:r>
      <w:r w:rsidRPr="00277FA6">
        <w:rPr>
          <w:i/>
          <w:noProof/>
        </w:rPr>
        <w:t>Argumentation and Advocacy, 30</w:t>
      </w:r>
      <w:r w:rsidRPr="00277FA6">
        <w:rPr>
          <w:noProof/>
        </w:rPr>
        <w:t xml:space="preserve">(2), 106-118. </w:t>
      </w:r>
    </w:p>
    <w:p w14:paraId="7459EDB7" w14:textId="77777777" w:rsidR="00277FA6" w:rsidRPr="00277FA6" w:rsidRDefault="00277FA6" w:rsidP="00277FA6">
      <w:pPr>
        <w:pStyle w:val="EndNoteBibliography"/>
        <w:ind w:left="720" w:hanging="720"/>
        <w:rPr>
          <w:noProof/>
        </w:rPr>
      </w:pPr>
      <w:r w:rsidRPr="00277FA6">
        <w:rPr>
          <w:noProof/>
        </w:rPr>
        <w:t xml:space="preserve">Mikolov, T., Sutskever, I., Chen, K., Corrado, G. S., &amp; Dean, J. (2013). </w:t>
      </w:r>
      <w:r w:rsidRPr="00277FA6">
        <w:rPr>
          <w:i/>
          <w:noProof/>
        </w:rPr>
        <w:t>Distributed representations of words and phrases and their compositionality.</w:t>
      </w:r>
      <w:r w:rsidRPr="00277FA6">
        <w:rPr>
          <w:noProof/>
        </w:rPr>
        <w:t xml:space="preserve"> Paper presented at the Advances in neural information processing systems.</w:t>
      </w:r>
    </w:p>
    <w:p w14:paraId="093BEA4B" w14:textId="77777777" w:rsidR="00277FA6" w:rsidRPr="00277FA6" w:rsidRDefault="00277FA6" w:rsidP="00277FA6">
      <w:pPr>
        <w:pStyle w:val="EndNoteBibliography"/>
        <w:ind w:left="720" w:hanging="720"/>
        <w:rPr>
          <w:noProof/>
        </w:rPr>
      </w:pPr>
      <w:r w:rsidRPr="00277FA6">
        <w:rPr>
          <w:noProof/>
        </w:rPr>
        <w:t xml:space="preserve">Nisbett, R. E., &amp; Wilson, T. D. (1977). Telling more than we can know: verbal reports on mental processes. </w:t>
      </w:r>
      <w:r w:rsidRPr="00277FA6">
        <w:rPr>
          <w:i/>
          <w:noProof/>
        </w:rPr>
        <w:t>Psychological review, 84</w:t>
      </w:r>
      <w:r w:rsidRPr="00277FA6">
        <w:rPr>
          <w:noProof/>
        </w:rPr>
        <w:t xml:space="preserve">(3), 231. </w:t>
      </w:r>
    </w:p>
    <w:p w14:paraId="742D4FEB" w14:textId="77777777" w:rsidR="00277FA6" w:rsidRPr="00277FA6" w:rsidRDefault="00277FA6" w:rsidP="00277FA6">
      <w:pPr>
        <w:pStyle w:val="EndNoteBibliography"/>
        <w:ind w:left="720" w:hanging="720"/>
        <w:rPr>
          <w:noProof/>
        </w:rPr>
      </w:pPr>
      <w:r w:rsidRPr="00277FA6">
        <w:rPr>
          <w:noProof/>
        </w:rPr>
        <w:t xml:space="preserve">Sagi, E., &amp; Dehghani, M. (2014). Measuring moral rhetoric in text. </w:t>
      </w:r>
      <w:r w:rsidRPr="00277FA6">
        <w:rPr>
          <w:i/>
          <w:noProof/>
        </w:rPr>
        <w:t>Social science computer review, 32</w:t>
      </w:r>
      <w:r w:rsidRPr="00277FA6">
        <w:rPr>
          <w:noProof/>
        </w:rPr>
        <w:t xml:space="preserve">(2), 132-144. </w:t>
      </w:r>
    </w:p>
    <w:p w14:paraId="3D2778A3" w14:textId="77777777" w:rsidR="00277FA6" w:rsidRPr="00277FA6" w:rsidRDefault="00277FA6" w:rsidP="00277FA6">
      <w:pPr>
        <w:pStyle w:val="EndNoteBibliography"/>
        <w:ind w:left="720" w:hanging="720"/>
        <w:rPr>
          <w:noProof/>
        </w:rPr>
      </w:pPr>
      <w:r w:rsidRPr="00277FA6">
        <w:rPr>
          <w:noProof/>
        </w:rPr>
        <w:t xml:space="preserve">Schudson, M. (1981). </w:t>
      </w:r>
      <w:r w:rsidRPr="00277FA6">
        <w:rPr>
          <w:i/>
          <w:noProof/>
        </w:rPr>
        <w:t>Discovering the news: A social history of American newspapers</w:t>
      </w:r>
      <w:r w:rsidRPr="00277FA6">
        <w:rPr>
          <w:noProof/>
        </w:rPr>
        <w:t>: Basic books.</w:t>
      </w:r>
    </w:p>
    <w:p w14:paraId="5EF075C8" w14:textId="77777777" w:rsidR="00277FA6" w:rsidRPr="00277FA6" w:rsidRDefault="00277FA6" w:rsidP="00277FA6">
      <w:pPr>
        <w:pStyle w:val="EndNoteBibliography"/>
        <w:ind w:left="720" w:hanging="720"/>
        <w:rPr>
          <w:noProof/>
        </w:rPr>
      </w:pPr>
      <w:r w:rsidRPr="00277FA6">
        <w:rPr>
          <w:noProof/>
        </w:rPr>
        <w:t xml:space="preserve">Steeper, F. T. (1978). Public response to Gerald Ford's statements on Eastern Europe in the second debate. </w:t>
      </w:r>
      <w:r w:rsidRPr="00277FA6">
        <w:rPr>
          <w:i/>
          <w:noProof/>
        </w:rPr>
        <w:t>The presidential debates: Media, electoral, and policy perspectives</w:t>
      </w:r>
      <w:r w:rsidRPr="00277FA6">
        <w:rPr>
          <w:noProof/>
        </w:rPr>
        <w:t xml:space="preserve">, 81-101. </w:t>
      </w:r>
    </w:p>
    <w:p w14:paraId="2DD08627" w14:textId="77777777" w:rsidR="00277FA6" w:rsidRPr="00277FA6" w:rsidRDefault="00277FA6" w:rsidP="00277FA6">
      <w:pPr>
        <w:pStyle w:val="EndNoteBibliography"/>
        <w:ind w:left="720" w:hanging="720"/>
        <w:rPr>
          <w:noProof/>
        </w:rPr>
      </w:pPr>
      <w:r w:rsidRPr="00277FA6">
        <w:rPr>
          <w:noProof/>
        </w:rPr>
        <w:t xml:space="preserve">Strömbäck, J. (2008). Four phases of mediatization: An analysis of the mediatization of politics. </w:t>
      </w:r>
      <w:r w:rsidRPr="00277FA6">
        <w:rPr>
          <w:i/>
          <w:noProof/>
        </w:rPr>
        <w:t>The international journal of press/politics, 13</w:t>
      </w:r>
      <w:r w:rsidRPr="00277FA6">
        <w:rPr>
          <w:noProof/>
        </w:rPr>
        <w:t xml:space="preserve">(3), 228-246. </w:t>
      </w:r>
    </w:p>
    <w:p w14:paraId="1B66EFDC" w14:textId="77777777" w:rsidR="00277FA6" w:rsidRPr="00277FA6" w:rsidRDefault="00277FA6" w:rsidP="00277FA6">
      <w:pPr>
        <w:pStyle w:val="EndNoteBibliography"/>
        <w:ind w:left="720" w:hanging="720"/>
        <w:rPr>
          <w:noProof/>
        </w:rPr>
      </w:pPr>
      <w:r w:rsidRPr="00277FA6">
        <w:rPr>
          <w:noProof/>
        </w:rPr>
        <w:t xml:space="preserve">Strömbäck, J., &amp; Esser, F. (2014). Mediatization of politics: Towards a theoretical framework. In </w:t>
      </w:r>
      <w:r w:rsidRPr="00277FA6">
        <w:rPr>
          <w:i/>
          <w:noProof/>
        </w:rPr>
        <w:t>Mediatization of politics</w:t>
      </w:r>
      <w:r w:rsidRPr="00277FA6">
        <w:rPr>
          <w:noProof/>
        </w:rPr>
        <w:t xml:space="preserve"> (pp. 3-28): Springer.</w:t>
      </w:r>
    </w:p>
    <w:p w14:paraId="5318EB84" w14:textId="77777777" w:rsidR="00277FA6" w:rsidRPr="00277FA6" w:rsidRDefault="00277FA6" w:rsidP="00277FA6">
      <w:pPr>
        <w:pStyle w:val="EndNoteBibliography"/>
        <w:ind w:left="720" w:hanging="720"/>
        <w:rPr>
          <w:noProof/>
        </w:rPr>
      </w:pPr>
      <w:r w:rsidRPr="00277FA6">
        <w:rPr>
          <w:noProof/>
        </w:rPr>
        <w:t xml:space="preserve">Strömbäck, J., Esser, F., &amp; Lundby, K. (2009). Shaping politics: Mediatization and media interventionism. </w:t>
      </w:r>
    </w:p>
    <w:p w14:paraId="47D5B397" w14:textId="77777777" w:rsidR="00277FA6" w:rsidRPr="00277FA6" w:rsidRDefault="00277FA6" w:rsidP="00277FA6">
      <w:pPr>
        <w:pStyle w:val="EndNoteBibliography"/>
        <w:ind w:left="720" w:hanging="720"/>
        <w:rPr>
          <w:noProof/>
        </w:rPr>
      </w:pPr>
      <w:r w:rsidRPr="00277FA6">
        <w:rPr>
          <w:noProof/>
        </w:rPr>
        <w:t xml:space="preserve">Van Aelst, P., Thesen, G., Walgrave, S., &amp; Vliegenthart, R. (2014). Mediatization and political agenda-setting: changing issue priorities? In </w:t>
      </w:r>
      <w:r w:rsidRPr="00277FA6">
        <w:rPr>
          <w:i/>
          <w:noProof/>
        </w:rPr>
        <w:t>Mediatization of politics</w:t>
      </w:r>
      <w:r w:rsidRPr="00277FA6">
        <w:rPr>
          <w:noProof/>
        </w:rPr>
        <w:t xml:space="preserve"> (pp. 200-220): </w:t>
      </w:r>
      <w:r w:rsidRPr="00277FA6">
        <w:rPr>
          <w:noProof/>
        </w:rPr>
        <w:lastRenderedPageBreak/>
        <w:t>Springer.</w:t>
      </w:r>
    </w:p>
    <w:p w14:paraId="56E36567" w14:textId="77777777" w:rsidR="00277FA6" w:rsidRPr="00277FA6" w:rsidRDefault="00277FA6" w:rsidP="00277FA6">
      <w:pPr>
        <w:pStyle w:val="EndNoteBibliography"/>
        <w:ind w:left="720" w:hanging="720"/>
        <w:rPr>
          <w:noProof/>
        </w:rPr>
      </w:pPr>
      <w:r w:rsidRPr="00277FA6">
        <w:rPr>
          <w:noProof/>
        </w:rPr>
        <w:t xml:space="preserve">Weber, C. R., &amp; Federico, C. M. (2013). Moral foundations and heterogeneity in ideological preferences. </w:t>
      </w:r>
      <w:r w:rsidRPr="00277FA6">
        <w:rPr>
          <w:i/>
          <w:noProof/>
        </w:rPr>
        <w:t>Political Psychology, 34</w:t>
      </w:r>
      <w:r w:rsidRPr="00277FA6">
        <w:rPr>
          <w:noProof/>
        </w:rPr>
        <w:t xml:space="preserve">(1), 107-126. </w:t>
      </w:r>
    </w:p>
    <w:p w14:paraId="1D797A33" w14:textId="77777777" w:rsidR="00277FA6" w:rsidRPr="00277FA6" w:rsidRDefault="00277FA6" w:rsidP="00277FA6">
      <w:pPr>
        <w:pStyle w:val="EndNoteBibliography"/>
        <w:ind w:left="720" w:hanging="720"/>
        <w:rPr>
          <w:noProof/>
        </w:rPr>
      </w:pPr>
      <w:r w:rsidRPr="00277FA6">
        <w:rPr>
          <w:noProof/>
        </w:rPr>
        <w:t xml:space="preserve">Wheatley, T., &amp; Haidt, J. (2005). Hypnotic disgust makes moral judgments more severe. </w:t>
      </w:r>
      <w:r w:rsidRPr="00277FA6">
        <w:rPr>
          <w:i/>
          <w:noProof/>
        </w:rPr>
        <w:t>Psychological science, 16</w:t>
      </w:r>
      <w:r w:rsidRPr="00277FA6">
        <w:rPr>
          <w:noProof/>
        </w:rPr>
        <w:t xml:space="preserve">(10), 780-784. </w:t>
      </w:r>
    </w:p>
    <w:p w14:paraId="1DAE20C4" w14:textId="513BC711"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Lingshu (MU-Student)" w:date="2021-09-11T10:18:00Z" w:initials="HL(S">
    <w:p w14:paraId="055525C9" w14:textId="04020A95" w:rsidR="005428F4" w:rsidRDefault="005428F4">
      <w:pPr>
        <w:pStyle w:val="CommentText"/>
        <w:rPr>
          <w:lang w:eastAsia="zh-CN"/>
        </w:rPr>
      </w:pPr>
      <w:r>
        <w:rPr>
          <w:rStyle w:val="CommentReference"/>
        </w:rPr>
        <w:annotationRef/>
      </w:r>
      <w:r>
        <w:rPr>
          <w:rFonts w:ascii="SimSun" w:eastAsia="SimSun" w:hAnsi="SimSun" w:cs="SimSun" w:hint="eastAsia"/>
          <w:lang w:eastAsia="zh-CN"/>
        </w:rPr>
        <w:t>感觉我们做不到这点。我们只能证明分歧有增加，但无法说明是什么导致了分歧，</w:t>
      </w:r>
      <w:r>
        <w:rPr>
          <w:rFonts w:ascii="SimSun" w:eastAsia="SimSun" w:hAnsi="SimSun" w:cs="SimSun"/>
          <w:lang w:eastAsia="zh-CN"/>
        </w:rPr>
        <w:t>mediatization</w:t>
      </w:r>
      <w:r>
        <w:rPr>
          <w:rFonts w:ascii="SimSun" w:eastAsia="SimSun" w:hAnsi="SimSun" w:cs="SimSun" w:hint="eastAsia"/>
          <w:lang w:eastAsia="zh-CN"/>
        </w:rPr>
        <w:t>是我们推测的一个可能性。无法证明me</w:t>
      </w:r>
      <w:r>
        <w:rPr>
          <w:rFonts w:ascii="SimSun" w:eastAsia="SimSun" w:hAnsi="SimSun" w:cs="SimSun"/>
          <w:lang w:eastAsia="zh-CN"/>
        </w:rPr>
        <w:t>diatization</w:t>
      </w:r>
      <w:r>
        <w:rPr>
          <w:rFonts w:ascii="SimSun" w:eastAsia="SimSun" w:hAnsi="SimSun" w:cs="SimSun" w:hint="eastAsia"/>
          <w:lang w:eastAsia="zh-CN"/>
        </w:rPr>
        <w:t xml:space="preserve"> 影响了democracies。</w:t>
      </w:r>
    </w:p>
  </w:comment>
  <w:comment w:id="16" w:author="Hu, Lingshu (MU-Student)" w:date="2021-09-11T10:31:00Z" w:initials="HL(S">
    <w:p w14:paraId="7254A2AB" w14:textId="6EDBA387" w:rsidR="00DA51D4" w:rsidRDefault="00DA51D4">
      <w:pPr>
        <w:pStyle w:val="CommentText"/>
        <w:rPr>
          <w:lang w:eastAsia="zh-CN"/>
        </w:rPr>
      </w:pPr>
      <w:r>
        <w:rPr>
          <w:rStyle w:val="CommentReference"/>
        </w:rPr>
        <w:annotationRef/>
      </w:r>
      <w:r>
        <w:rPr>
          <w:lang w:eastAsia="zh-CN"/>
        </w:rPr>
        <w:t xml:space="preserve">Clear is a bit too strong. Maybe </w:t>
      </w:r>
      <w:r w:rsidR="004E2259">
        <w:rPr>
          <w:lang w:eastAsia="zh-CN"/>
        </w:rPr>
        <w:t>delete it</w:t>
      </w:r>
      <w:r>
        <w:rPr>
          <w:lang w:eastAsia="zh-CN"/>
        </w:rPr>
        <w:t>?</w:t>
      </w:r>
    </w:p>
  </w:comment>
  <w:comment w:id="20" w:author="Hu, Lingshu (MU-Student)" w:date="2021-09-11T17:28:00Z" w:initials="HL(S">
    <w:p w14:paraId="35A0C75B" w14:textId="1833AED8" w:rsidR="001E544F" w:rsidRDefault="001E544F">
      <w:pPr>
        <w:pStyle w:val="CommentText"/>
        <w:rPr>
          <w:lang w:eastAsia="zh-CN"/>
        </w:rPr>
      </w:pPr>
      <w:r>
        <w:rPr>
          <w:rStyle w:val="CommentReference"/>
        </w:rPr>
        <w:annotationRef/>
      </w:r>
      <w:r>
        <w:rPr>
          <w:rFonts w:ascii="SimSun" w:eastAsia="SimSun" w:hAnsi="SimSun" w:cs="SimSun" w:hint="eastAsia"/>
          <w:lang w:eastAsia="zh-CN"/>
        </w:rPr>
        <w:t>感觉语气需要软一点。我们并不能证明这个，只能说m</w:t>
      </w:r>
      <w:r>
        <w:rPr>
          <w:rFonts w:ascii="SimSun" w:eastAsia="SimSun" w:hAnsi="SimSun" w:cs="SimSun"/>
          <w:lang w:eastAsia="zh-CN"/>
        </w:rPr>
        <w:t>ediatization</w:t>
      </w:r>
      <w:r>
        <w:rPr>
          <w:rFonts w:ascii="SimSun" w:eastAsia="SimSun" w:hAnsi="SimSun" w:cs="SimSun" w:hint="eastAsia"/>
          <w:lang w:eastAsia="zh-CN"/>
        </w:rPr>
        <w:t>是一个可能的原因。我们的大部分discussion都是speculation，而不是prove，所以都需要说得不那么绝对。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25C9" w15:done="0"/>
  <w15:commentEx w15:paraId="7254A2AB" w15:done="0"/>
  <w15:commentEx w15:paraId="35A0C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00F7" w16cex:dateUtc="2021-09-11T14:18:00Z"/>
  <w16cex:commentExtensible w16cex:durableId="24E703EE" w16cex:dateUtc="2021-09-11T14:31:00Z"/>
  <w16cex:commentExtensible w16cex:durableId="24E765AD" w16cex:dateUtc="2021-09-11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25C9" w16cid:durableId="24E700F7"/>
  <w16cid:commentId w16cid:paraId="7254A2AB" w16cid:durableId="24E703EE"/>
  <w16cid:commentId w16cid:paraId="35A0C75B" w16cid:durableId="24E76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7B6E" w14:textId="77777777" w:rsidR="00A82BEC" w:rsidRDefault="00A82BEC">
      <w:pPr>
        <w:spacing w:line="240" w:lineRule="auto"/>
      </w:pPr>
      <w:r>
        <w:separator/>
      </w:r>
    </w:p>
  </w:endnote>
  <w:endnote w:type="continuationSeparator" w:id="0">
    <w:p w14:paraId="0F9BE21A" w14:textId="77777777" w:rsidR="00A82BEC" w:rsidRDefault="00A82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859F" w14:textId="77777777" w:rsidR="00A82BEC" w:rsidRDefault="00A82BEC">
      <w:pPr>
        <w:spacing w:line="240" w:lineRule="auto"/>
      </w:pPr>
      <w:r>
        <w:separator/>
      </w:r>
    </w:p>
  </w:footnote>
  <w:footnote w:type="continuationSeparator" w:id="0">
    <w:p w14:paraId="453FB14F" w14:textId="77777777" w:rsidR="00A82BEC" w:rsidRDefault="00A82B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1180177"/>
      <w:docPartObj>
        <w:docPartGallery w:val="Page Numbers (Top of Page)"/>
        <w:docPartUnique/>
      </w:docPartObj>
    </w:sdtPr>
    <w:sdtEndPr>
      <w:rPr>
        <w:rStyle w:val="PageNumber"/>
      </w:rPr>
    </w:sdtEndPr>
    <w:sdtContent>
      <w:p w14:paraId="6DB09DCE"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5428F4" w:rsidRDefault="005428F4"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EndPr>
      <w:rPr>
        <w:rStyle w:val="PageNumber"/>
      </w:rPr>
    </w:sdtEnd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93&lt;/item&gt;&lt;item&gt;194&lt;/item&gt;&lt;item&gt;195&lt;/item&gt;&lt;item&gt;232&lt;/item&gt;&lt;item&gt;234&lt;/item&gt;&lt;item&gt;295&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531&lt;/item&gt;&lt;item&gt;610&lt;/item&gt;&lt;item&gt;611&lt;/item&gt;&lt;item&gt;612&lt;/item&gt;&lt;item&gt;613&lt;/item&gt;&lt;item&gt;614&lt;/item&gt;&lt;item&gt;615&lt;/item&gt;&lt;item&gt;616&lt;/item&gt;&lt;item&gt;617&lt;/item&gt;&lt;item&gt;618&lt;/item&gt;&lt;item&gt;619&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3C33"/>
    <w:rsid w:val="000560CD"/>
    <w:rsid w:val="00056E9A"/>
    <w:rsid w:val="00057574"/>
    <w:rsid w:val="00061C23"/>
    <w:rsid w:val="00061F05"/>
    <w:rsid w:val="00062624"/>
    <w:rsid w:val="00062F9C"/>
    <w:rsid w:val="0006305D"/>
    <w:rsid w:val="00064202"/>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264B"/>
    <w:rsid w:val="000F2974"/>
    <w:rsid w:val="000F32FB"/>
    <w:rsid w:val="000F534F"/>
    <w:rsid w:val="000F59F6"/>
    <w:rsid w:val="000F6DA4"/>
    <w:rsid w:val="000F6E21"/>
    <w:rsid w:val="000F729D"/>
    <w:rsid w:val="000F79BA"/>
    <w:rsid w:val="000F7DB1"/>
    <w:rsid w:val="001002C8"/>
    <w:rsid w:val="00100319"/>
    <w:rsid w:val="001017E3"/>
    <w:rsid w:val="001029AC"/>
    <w:rsid w:val="00103401"/>
    <w:rsid w:val="00103CB8"/>
    <w:rsid w:val="0010611A"/>
    <w:rsid w:val="001071FB"/>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1036"/>
    <w:rsid w:val="00142EEC"/>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17AD"/>
    <w:rsid w:val="001946AC"/>
    <w:rsid w:val="00194CDC"/>
    <w:rsid w:val="00194D33"/>
    <w:rsid w:val="001963E5"/>
    <w:rsid w:val="001A2312"/>
    <w:rsid w:val="001A311B"/>
    <w:rsid w:val="001A4711"/>
    <w:rsid w:val="001A4867"/>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3A9E"/>
    <w:rsid w:val="001C524E"/>
    <w:rsid w:val="001C5A19"/>
    <w:rsid w:val="001C5D18"/>
    <w:rsid w:val="001C6ABB"/>
    <w:rsid w:val="001D0A07"/>
    <w:rsid w:val="001D0C00"/>
    <w:rsid w:val="001D2027"/>
    <w:rsid w:val="001D222C"/>
    <w:rsid w:val="001D24D2"/>
    <w:rsid w:val="001D2843"/>
    <w:rsid w:val="001D487F"/>
    <w:rsid w:val="001D4989"/>
    <w:rsid w:val="001D4C08"/>
    <w:rsid w:val="001D7539"/>
    <w:rsid w:val="001D7D5E"/>
    <w:rsid w:val="001E1421"/>
    <w:rsid w:val="001E153B"/>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6A38"/>
    <w:rsid w:val="002078A4"/>
    <w:rsid w:val="00207F0C"/>
    <w:rsid w:val="00212279"/>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86F"/>
    <w:rsid w:val="00242981"/>
    <w:rsid w:val="002446E5"/>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2EBF"/>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1791"/>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10E74"/>
    <w:rsid w:val="00311BD2"/>
    <w:rsid w:val="00312045"/>
    <w:rsid w:val="00313B82"/>
    <w:rsid w:val="00314E1A"/>
    <w:rsid w:val="00314F41"/>
    <w:rsid w:val="0031532F"/>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CA1"/>
    <w:rsid w:val="00342EAA"/>
    <w:rsid w:val="00343533"/>
    <w:rsid w:val="00343781"/>
    <w:rsid w:val="003441BC"/>
    <w:rsid w:val="0034473F"/>
    <w:rsid w:val="00344AD1"/>
    <w:rsid w:val="00345D77"/>
    <w:rsid w:val="003464F1"/>
    <w:rsid w:val="00347228"/>
    <w:rsid w:val="003552A1"/>
    <w:rsid w:val="003557D0"/>
    <w:rsid w:val="003567B4"/>
    <w:rsid w:val="00357114"/>
    <w:rsid w:val="00360F3A"/>
    <w:rsid w:val="00363544"/>
    <w:rsid w:val="00363BD3"/>
    <w:rsid w:val="00363EE0"/>
    <w:rsid w:val="00364001"/>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88E"/>
    <w:rsid w:val="003B69EC"/>
    <w:rsid w:val="003B6A1D"/>
    <w:rsid w:val="003B6F68"/>
    <w:rsid w:val="003C00E1"/>
    <w:rsid w:val="003C335E"/>
    <w:rsid w:val="003C3C97"/>
    <w:rsid w:val="003C3FC3"/>
    <w:rsid w:val="003C425A"/>
    <w:rsid w:val="003C61BC"/>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7043"/>
    <w:rsid w:val="00430BD9"/>
    <w:rsid w:val="00430D37"/>
    <w:rsid w:val="004313EC"/>
    <w:rsid w:val="00431A1C"/>
    <w:rsid w:val="00433C7E"/>
    <w:rsid w:val="00433F79"/>
    <w:rsid w:val="00435952"/>
    <w:rsid w:val="00436DB3"/>
    <w:rsid w:val="00437030"/>
    <w:rsid w:val="0043703A"/>
    <w:rsid w:val="0044092C"/>
    <w:rsid w:val="00440D88"/>
    <w:rsid w:val="00441DFA"/>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405"/>
    <w:rsid w:val="004A588D"/>
    <w:rsid w:val="004A6832"/>
    <w:rsid w:val="004A7093"/>
    <w:rsid w:val="004A75F7"/>
    <w:rsid w:val="004B0021"/>
    <w:rsid w:val="004B083F"/>
    <w:rsid w:val="004B0871"/>
    <w:rsid w:val="004B2E70"/>
    <w:rsid w:val="004B4D57"/>
    <w:rsid w:val="004B5344"/>
    <w:rsid w:val="004B644D"/>
    <w:rsid w:val="004B7BA0"/>
    <w:rsid w:val="004C1F2C"/>
    <w:rsid w:val="004C27A4"/>
    <w:rsid w:val="004C32E4"/>
    <w:rsid w:val="004C39AC"/>
    <w:rsid w:val="004C3D20"/>
    <w:rsid w:val="004C535B"/>
    <w:rsid w:val="004C6524"/>
    <w:rsid w:val="004C7E1E"/>
    <w:rsid w:val="004C7F25"/>
    <w:rsid w:val="004D2F6A"/>
    <w:rsid w:val="004D327E"/>
    <w:rsid w:val="004D3E49"/>
    <w:rsid w:val="004D4A18"/>
    <w:rsid w:val="004D4AED"/>
    <w:rsid w:val="004D5589"/>
    <w:rsid w:val="004D576A"/>
    <w:rsid w:val="004D7E80"/>
    <w:rsid w:val="004E2259"/>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5A0"/>
    <w:rsid w:val="005428E0"/>
    <w:rsid w:val="005428F4"/>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82895"/>
    <w:rsid w:val="00582931"/>
    <w:rsid w:val="00583396"/>
    <w:rsid w:val="005843E9"/>
    <w:rsid w:val="00584480"/>
    <w:rsid w:val="005851E2"/>
    <w:rsid w:val="00586609"/>
    <w:rsid w:val="00593F0F"/>
    <w:rsid w:val="005953E9"/>
    <w:rsid w:val="00596640"/>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5CB7"/>
    <w:rsid w:val="005A633F"/>
    <w:rsid w:val="005B0CDD"/>
    <w:rsid w:val="005B147A"/>
    <w:rsid w:val="005B1D8F"/>
    <w:rsid w:val="005B2B17"/>
    <w:rsid w:val="005B2D03"/>
    <w:rsid w:val="005B536C"/>
    <w:rsid w:val="005B5A53"/>
    <w:rsid w:val="005C05EE"/>
    <w:rsid w:val="005C07A9"/>
    <w:rsid w:val="005C15D5"/>
    <w:rsid w:val="005C194B"/>
    <w:rsid w:val="005C29A1"/>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29D1"/>
    <w:rsid w:val="0067338D"/>
    <w:rsid w:val="006739A7"/>
    <w:rsid w:val="00673F08"/>
    <w:rsid w:val="00675C8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34F"/>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67F8"/>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9F8"/>
    <w:rsid w:val="007A5BD3"/>
    <w:rsid w:val="007A7B5D"/>
    <w:rsid w:val="007A7C68"/>
    <w:rsid w:val="007B0114"/>
    <w:rsid w:val="007B16CE"/>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34AE"/>
    <w:rsid w:val="007F3F87"/>
    <w:rsid w:val="007F421E"/>
    <w:rsid w:val="007F5158"/>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393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213"/>
    <w:rsid w:val="00880752"/>
    <w:rsid w:val="0088162F"/>
    <w:rsid w:val="00882278"/>
    <w:rsid w:val="008823F3"/>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137"/>
    <w:rsid w:val="008A4720"/>
    <w:rsid w:val="008A596A"/>
    <w:rsid w:val="008A6442"/>
    <w:rsid w:val="008A6A77"/>
    <w:rsid w:val="008A7E31"/>
    <w:rsid w:val="008B1C0B"/>
    <w:rsid w:val="008B1C24"/>
    <w:rsid w:val="008B1FE3"/>
    <w:rsid w:val="008B2337"/>
    <w:rsid w:val="008B3948"/>
    <w:rsid w:val="008B4235"/>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10A"/>
    <w:rsid w:val="0091461D"/>
    <w:rsid w:val="00914C55"/>
    <w:rsid w:val="0091631F"/>
    <w:rsid w:val="00920527"/>
    <w:rsid w:val="00921DF7"/>
    <w:rsid w:val="00922E7B"/>
    <w:rsid w:val="00923033"/>
    <w:rsid w:val="009231D5"/>
    <w:rsid w:val="009246D4"/>
    <w:rsid w:val="0092501E"/>
    <w:rsid w:val="009260ED"/>
    <w:rsid w:val="00927106"/>
    <w:rsid w:val="00927498"/>
    <w:rsid w:val="00927EFB"/>
    <w:rsid w:val="00930C80"/>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D35"/>
    <w:rsid w:val="009568C4"/>
    <w:rsid w:val="00956BB5"/>
    <w:rsid w:val="009570CA"/>
    <w:rsid w:val="009574FC"/>
    <w:rsid w:val="0096002D"/>
    <w:rsid w:val="0096043C"/>
    <w:rsid w:val="009611D5"/>
    <w:rsid w:val="009613C9"/>
    <w:rsid w:val="0096153B"/>
    <w:rsid w:val="00961845"/>
    <w:rsid w:val="0096185C"/>
    <w:rsid w:val="00963AB4"/>
    <w:rsid w:val="009659FE"/>
    <w:rsid w:val="0096761F"/>
    <w:rsid w:val="00967815"/>
    <w:rsid w:val="00970D52"/>
    <w:rsid w:val="00971235"/>
    <w:rsid w:val="00972300"/>
    <w:rsid w:val="009725B5"/>
    <w:rsid w:val="009738DE"/>
    <w:rsid w:val="00974E86"/>
    <w:rsid w:val="00975009"/>
    <w:rsid w:val="0097578A"/>
    <w:rsid w:val="009766ED"/>
    <w:rsid w:val="009776A2"/>
    <w:rsid w:val="00977D99"/>
    <w:rsid w:val="00980230"/>
    <w:rsid w:val="0098096A"/>
    <w:rsid w:val="00981336"/>
    <w:rsid w:val="00981CEE"/>
    <w:rsid w:val="00982548"/>
    <w:rsid w:val="0098279E"/>
    <w:rsid w:val="00982D50"/>
    <w:rsid w:val="0098333D"/>
    <w:rsid w:val="009852DD"/>
    <w:rsid w:val="009857C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972FD"/>
    <w:rsid w:val="009A0325"/>
    <w:rsid w:val="009A0572"/>
    <w:rsid w:val="009A05D1"/>
    <w:rsid w:val="009A0E87"/>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6DEE"/>
    <w:rsid w:val="009D71DA"/>
    <w:rsid w:val="009E03E6"/>
    <w:rsid w:val="009E2D9F"/>
    <w:rsid w:val="009E41E8"/>
    <w:rsid w:val="009E4440"/>
    <w:rsid w:val="009E4B3D"/>
    <w:rsid w:val="009E4BAD"/>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DA6"/>
    <w:rsid w:val="00A3391F"/>
    <w:rsid w:val="00A33F64"/>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2A42"/>
    <w:rsid w:val="00A82BEC"/>
    <w:rsid w:val="00A85C81"/>
    <w:rsid w:val="00A8603C"/>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723"/>
    <w:rsid w:val="00AF08E3"/>
    <w:rsid w:val="00AF1BC7"/>
    <w:rsid w:val="00AF1E91"/>
    <w:rsid w:val="00AF2911"/>
    <w:rsid w:val="00AF2A02"/>
    <w:rsid w:val="00AF321F"/>
    <w:rsid w:val="00AF3519"/>
    <w:rsid w:val="00AF3C7D"/>
    <w:rsid w:val="00AF40F6"/>
    <w:rsid w:val="00AF433B"/>
    <w:rsid w:val="00AF5527"/>
    <w:rsid w:val="00B00519"/>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4B5C"/>
    <w:rsid w:val="00B657D5"/>
    <w:rsid w:val="00B65EB3"/>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1A00"/>
    <w:rsid w:val="00BA2465"/>
    <w:rsid w:val="00BA2B4B"/>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16BF"/>
    <w:rsid w:val="00BE75A3"/>
    <w:rsid w:val="00BF187C"/>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A64"/>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1A2"/>
    <w:rsid w:val="00C52254"/>
    <w:rsid w:val="00C52571"/>
    <w:rsid w:val="00C5349F"/>
    <w:rsid w:val="00C53818"/>
    <w:rsid w:val="00C55DDF"/>
    <w:rsid w:val="00C56473"/>
    <w:rsid w:val="00C60197"/>
    <w:rsid w:val="00C60245"/>
    <w:rsid w:val="00C611AE"/>
    <w:rsid w:val="00C638F8"/>
    <w:rsid w:val="00C63E4B"/>
    <w:rsid w:val="00C64712"/>
    <w:rsid w:val="00C64BF3"/>
    <w:rsid w:val="00C66A38"/>
    <w:rsid w:val="00C6716C"/>
    <w:rsid w:val="00C7005E"/>
    <w:rsid w:val="00C71097"/>
    <w:rsid w:val="00C72171"/>
    <w:rsid w:val="00C72F54"/>
    <w:rsid w:val="00C73089"/>
    <w:rsid w:val="00C740A8"/>
    <w:rsid w:val="00C744C0"/>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B73"/>
    <w:rsid w:val="00CE0FC4"/>
    <w:rsid w:val="00CE2958"/>
    <w:rsid w:val="00CE2B21"/>
    <w:rsid w:val="00CE3C8B"/>
    <w:rsid w:val="00CE40FC"/>
    <w:rsid w:val="00CE55E8"/>
    <w:rsid w:val="00CE5A83"/>
    <w:rsid w:val="00CE65D6"/>
    <w:rsid w:val="00CE7071"/>
    <w:rsid w:val="00CE7D42"/>
    <w:rsid w:val="00CF0976"/>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06344"/>
    <w:rsid w:val="00D10B84"/>
    <w:rsid w:val="00D1123E"/>
    <w:rsid w:val="00D13EA2"/>
    <w:rsid w:val="00D140AE"/>
    <w:rsid w:val="00D141CB"/>
    <w:rsid w:val="00D1459B"/>
    <w:rsid w:val="00D14800"/>
    <w:rsid w:val="00D14BB2"/>
    <w:rsid w:val="00D1601B"/>
    <w:rsid w:val="00D175EA"/>
    <w:rsid w:val="00D17990"/>
    <w:rsid w:val="00D2070A"/>
    <w:rsid w:val="00D20BC6"/>
    <w:rsid w:val="00D2186A"/>
    <w:rsid w:val="00D22D28"/>
    <w:rsid w:val="00D236E9"/>
    <w:rsid w:val="00D23E3C"/>
    <w:rsid w:val="00D25A76"/>
    <w:rsid w:val="00D3151B"/>
    <w:rsid w:val="00D33236"/>
    <w:rsid w:val="00D33414"/>
    <w:rsid w:val="00D3365E"/>
    <w:rsid w:val="00D34F0E"/>
    <w:rsid w:val="00D35981"/>
    <w:rsid w:val="00D35E94"/>
    <w:rsid w:val="00D36FE1"/>
    <w:rsid w:val="00D3754B"/>
    <w:rsid w:val="00D41BD0"/>
    <w:rsid w:val="00D41CE2"/>
    <w:rsid w:val="00D444DB"/>
    <w:rsid w:val="00D44B3B"/>
    <w:rsid w:val="00D44B4F"/>
    <w:rsid w:val="00D452B0"/>
    <w:rsid w:val="00D45B6A"/>
    <w:rsid w:val="00D45C53"/>
    <w:rsid w:val="00D5028C"/>
    <w:rsid w:val="00D505CA"/>
    <w:rsid w:val="00D544D7"/>
    <w:rsid w:val="00D546A6"/>
    <w:rsid w:val="00D54716"/>
    <w:rsid w:val="00D54F67"/>
    <w:rsid w:val="00D557ED"/>
    <w:rsid w:val="00D56267"/>
    <w:rsid w:val="00D56439"/>
    <w:rsid w:val="00D56A9C"/>
    <w:rsid w:val="00D56B17"/>
    <w:rsid w:val="00D56BE6"/>
    <w:rsid w:val="00D57368"/>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282E"/>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1B91"/>
    <w:rsid w:val="00E539CD"/>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3E7F"/>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BD8"/>
    <w:rsid w:val="00EA78A1"/>
    <w:rsid w:val="00EB08F6"/>
    <w:rsid w:val="00EB1E90"/>
    <w:rsid w:val="00EB2658"/>
    <w:rsid w:val="00EB3015"/>
    <w:rsid w:val="00EB3991"/>
    <w:rsid w:val="00EB5304"/>
    <w:rsid w:val="00EB549C"/>
    <w:rsid w:val="00EB69A5"/>
    <w:rsid w:val="00EB6CA0"/>
    <w:rsid w:val="00EC0F51"/>
    <w:rsid w:val="00EC110C"/>
    <w:rsid w:val="00EC346E"/>
    <w:rsid w:val="00EC4093"/>
    <w:rsid w:val="00EC44B8"/>
    <w:rsid w:val="00EC5994"/>
    <w:rsid w:val="00ED3046"/>
    <w:rsid w:val="00EE00E6"/>
    <w:rsid w:val="00EE0A78"/>
    <w:rsid w:val="00EE0F9C"/>
    <w:rsid w:val="00EE1AE1"/>
    <w:rsid w:val="00EE34DE"/>
    <w:rsid w:val="00EE387A"/>
    <w:rsid w:val="00EE514A"/>
    <w:rsid w:val="00EE5290"/>
    <w:rsid w:val="00EE630C"/>
    <w:rsid w:val="00EE6C8C"/>
    <w:rsid w:val="00EF0E37"/>
    <w:rsid w:val="00EF19FD"/>
    <w:rsid w:val="00EF29CD"/>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65AA"/>
    <w:rsid w:val="00F2797C"/>
    <w:rsid w:val="00F31723"/>
    <w:rsid w:val="00F32113"/>
    <w:rsid w:val="00F34402"/>
    <w:rsid w:val="00F347E5"/>
    <w:rsid w:val="00F34B9B"/>
    <w:rsid w:val="00F35861"/>
    <w:rsid w:val="00F367AF"/>
    <w:rsid w:val="00F40A24"/>
    <w:rsid w:val="00F40BE1"/>
    <w:rsid w:val="00F40D34"/>
    <w:rsid w:val="00F4227B"/>
    <w:rsid w:val="00F430AA"/>
    <w:rsid w:val="00F43E4F"/>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D8F"/>
    <w:rsid w:val="00F631D8"/>
    <w:rsid w:val="00F64D32"/>
    <w:rsid w:val="00F67D11"/>
    <w:rsid w:val="00F707F9"/>
    <w:rsid w:val="00F70C67"/>
    <w:rsid w:val="00F7113B"/>
    <w:rsid w:val="00F71B89"/>
    <w:rsid w:val="00F71BFC"/>
    <w:rsid w:val="00F71FDA"/>
    <w:rsid w:val="00F73438"/>
    <w:rsid w:val="00F73A57"/>
    <w:rsid w:val="00F73D7D"/>
    <w:rsid w:val="00F74B19"/>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1949"/>
    <w:rsid w:val="00FB19D2"/>
    <w:rsid w:val="00FB37B4"/>
    <w:rsid w:val="00FB3F88"/>
    <w:rsid w:val="00FB6EF4"/>
    <w:rsid w:val="00FB7B1A"/>
    <w:rsid w:val="00FB7F45"/>
    <w:rsid w:val="00FC00B6"/>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39D9"/>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31</Pages>
  <Words>18449</Words>
  <Characters>105161</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mx3mt</cp:lastModifiedBy>
  <cp:revision>48</cp:revision>
  <cp:lastPrinted>2021-03-30T02:49:00Z</cp:lastPrinted>
  <dcterms:created xsi:type="dcterms:W3CDTF">2021-08-23T03:31:00Z</dcterms:created>
  <dcterms:modified xsi:type="dcterms:W3CDTF">2021-09-12T00:37:00Z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