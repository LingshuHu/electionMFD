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823E" w14:textId="58D969E8"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3BEB23F3" w:rsidR="007464F1" w:rsidRPr="007464F1" w:rsidRDefault="007E46CF" w:rsidP="006B74AF">
      <w:pPr>
        <w:ind w:firstLine="0"/>
        <w:jc w:val="center"/>
      </w:pPr>
      <w:r>
        <w:t>Tracking Moral Divergence</w:t>
      </w:r>
      <w:ins w:id="0" w:author="Hu, Lingshu (MU-Student)" w:date="2021-03-21T16:01:00Z">
        <w:r w:rsidR="00AA47A0">
          <w:t xml:space="preserve"> </w:t>
        </w:r>
        <w:proofErr w:type="gramStart"/>
        <w:r w:rsidR="00AA47A0">
          <w:t>With</w:t>
        </w:r>
        <w:proofErr w:type="gramEnd"/>
        <w:r w:rsidR="00AA47A0">
          <w:t xml:space="preserve"> DDR</w:t>
        </w:r>
      </w:ins>
      <w:r>
        <w:t xml:space="preserve"> </w:t>
      </w:r>
      <w:r w:rsidR="00E53CE1">
        <w:t>in</w:t>
      </w:r>
      <w:r>
        <w:t xml:space="preserve"> </w:t>
      </w:r>
      <w:r w:rsidR="007464F1" w:rsidRPr="007464F1">
        <w:t>Presidential Debate</w:t>
      </w:r>
      <w:r w:rsidR="00F835AD">
        <w:t>s</w:t>
      </w:r>
      <w:r w:rsidR="007464F1" w:rsidRPr="007464F1">
        <w:t xml:space="preserve"> Over </w:t>
      </w:r>
      <w:r w:rsidR="001F38B5">
        <w:t>5</w:t>
      </w:r>
      <w:r w:rsidR="007464F1" w:rsidRPr="007464F1">
        <w:t>0 Years</w:t>
      </w:r>
    </w:p>
    <w:p w14:paraId="4458AFE5" w14:textId="77777777" w:rsidR="007464F1" w:rsidRPr="007464F1" w:rsidRDefault="007464F1" w:rsidP="006B74AF"/>
    <w:p w14:paraId="72D22A36" w14:textId="77777777" w:rsidR="00C75916" w:rsidRPr="003F49F4" w:rsidRDefault="00C75916" w:rsidP="00C75916">
      <w:pPr>
        <w:pStyle w:val="Heading1"/>
        <w:ind w:left="0" w:firstLine="0"/>
      </w:pPr>
      <w:r w:rsidRPr="003F49F4">
        <w:t>Abstract</w:t>
      </w:r>
    </w:p>
    <w:p w14:paraId="03AA3E40" w14:textId="58E59C16" w:rsidR="00C75916" w:rsidRPr="007A01C0" w:rsidRDefault="00C75916" w:rsidP="00F835AD">
      <w:pPr>
        <w:ind w:firstLine="0"/>
      </w:pPr>
      <w:r>
        <w:t>By bridging mediatization and Moral Foundation Theory, t</w:t>
      </w:r>
      <w:r w:rsidRPr="007A01C0">
        <w:t>his study</w:t>
      </w:r>
      <w:r w:rsidR="00216961">
        <w:t xml:space="preserve"> explored the two fundamental questions </w:t>
      </w:r>
      <w:r w:rsidR="008C3D2A">
        <w:t>underlying the challenges that the United States presidential debate</w:t>
      </w:r>
      <w:r w:rsidR="006640A9">
        <w:t>s</w:t>
      </w:r>
      <w:r w:rsidR="008C3D2A">
        <w:t xml:space="preserve"> </w:t>
      </w:r>
      <w:r w:rsidR="006640A9">
        <w:t>are</w:t>
      </w:r>
      <w:r w:rsidR="008C3D2A">
        <w:t xml:space="preserve"> facing</w:t>
      </w:r>
      <w:r w:rsidR="000B2254">
        <w:t xml:space="preserve"> – </w:t>
      </w:r>
      <w:r w:rsidR="008C3D2A">
        <w:t>whether the presidential debater</w:t>
      </w:r>
      <w:r w:rsidR="000A01EC">
        <w:t>s</w:t>
      </w:r>
      <w:r w:rsidR="008C3D2A">
        <w:t xml:space="preserve"> could, and whether they </w:t>
      </w:r>
      <w:r w:rsidR="00A928DD">
        <w:t>are willing</w:t>
      </w:r>
      <w:r w:rsidR="008C3D2A">
        <w:t xml:space="preserve"> to understand and develop real discussion with each other?</w:t>
      </w:r>
      <w:r w:rsidRPr="007A01C0">
        <w:t xml:space="preserve"> </w:t>
      </w:r>
      <w:r>
        <w:t xml:space="preserve">Distributed Dictionary Representations was adopted to </w:t>
      </w:r>
      <w:r w:rsidRPr="007A01C0">
        <w:t xml:space="preserve">quantitatively </w:t>
      </w:r>
      <w:r>
        <w:t xml:space="preserve">examine the moral load of each presidential </w:t>
      </w:r>
      <w:r w:rsidRPr="000B2254">
        <w:t xml:space="preserve">candidate’s </w:t>
      </w:r>
      <w:r w:rsidR="006961B9" w:rsidRPr="00F835AD">
        <w:t>transcript</w:t>
      </w:r>
      <w:r w:rsidR="006961B9" w:rsidRPr="000B2254">
        <w:t xml:space="preserve"> </w:t>
      </w:r>
      <w:r w:rsidRPr="00F835AD">
        <w:t xml:space="preserve">in </w:t>
      </w:r>
      <w:r w:rsidR="00216961" w:rsidRPr="00F835AD">
        <w:t>every</w:t>
      </w:r>
      <w:r w:rsidR="00216961">
        <w:t xml:space="preserve"> televised presidential debate </w:t>
      </w:r>
      <w:r w:rsidRPr="007A01C0">
        <w:t>from 19</w:t>
      </w:r>
      <w:r w:rsidR="00216961">
        <w:t>6</w:t>
      </w:r>
      <w:r w:rsidRPr="007A01C0">
        <w:t>0 to 20</w:t>
      </w:r>
      <w:r w:rsidR="00171DC9">
        <w:t>20</w:t>
      </w:r>
      <w:r w:rsidR="00216961" w:rsidRPr="008C61E7">
        <w:rPr>
          <w:highlight w:val="yellow"/>
          <w:rPrChange w:id="1" w:author="mx3mt" w:date="2021-03-18T23:04:00Z">
            <w:rPr/>
          </w:rPrChange>
        </w:rPr>
        <w:t>.</w:t>
      </w:r>
      <w:r w:rsidR="008C3D2A" w:rsidRPr="008C61E7">
        <w:rPr>
          <w:highlight w:val="yellow"/>
          <w:rPrChange w:id="2" w:author="mx3mt" w:date="2021-03-18T23:04:00Z">
            <w:rPr/>
          </w:rPrChange>
        </w:rPr>
        <w:t xml:space="preserve"> There has been a significant increase of moral divergence since 1980</w:t>
      </w:r>
      <w:r w:rsidR="008C3D2A" w:rsidRPr="007A01C0">
        <w:t xml:space="preserve">, </w:t>
      </w:r>
      <w:r w:rsidR="008C3D2A">
        <w:t xml:space="preserve">when mediatization </w:t>
      </w:r>
      <w:r w:rsidR="00171DC9">
        <w:t>accelerated</w:t>
      </w:r>
      <w:r w:rsidR="008C3D2A">
        <w:t xml:space="preserve">. Our data imply that the presidential candidates could overcome the communication obstacles caused by the difference of human being’s innate moral sensitivities. But unfortunately, they </w:t>
      </w:r>
      <w:r w:rsidR="00A928DD">
        <w:t>are not willing</w:t>
      </w:r>
      <w:r w:rsidR="008C3D2A">
        <w:t xml:space="preserve"> to</w:t>
      </w:r>
      <w:r w:rsidR="000A01EC">
        <w:t xml:space="preserve"> understand and develop real discussion with each other, which may</w:t>
      </w:r>
      <w:r w:rsidR="004F0D3D">
        <w:t xml:space="preserve"> be attributed</w:t>
      </w:r>
      <w:r w:rsidR="000A01EC">
        <w:t xml:space="preserve"> to politicians’ personalization, </w:t>
      </w:r>
      <w:r w:rsidR="004F0D3D">
        <w:t>a</w:t>
      </w:r>
      <w:r w:rsidR="000A01EC">
        <w:t xml:space="preserve"> major change caused by mediatization in politics. The implication of</w:t>
      </w:r>
      <w:r w:rsidR="004F0D3D">
        <w:t xml:space="preserve"> </w:t>
      </w:r>
      <w:r w:rsidR="000A01EC">
        <w:t xml:space="preserve">presidential </w:t>
      </w:r>
      <w:r w:rsidR="004F0D3D">
        <w:t>debaters</w:t>
      </w:r>
      <w:r w:rsidR="000A01EC">
        <w:t xml:space="preserve"> talking past each other rather than to each other could lead to difficult but fruitful </w:t>
      </w:r>
      <w:ins w:id="3" w:author="mx3mt" w:date="2021-03-18T23:05:00Z">
        <w:r w:rsidR="008C61E7">
          <w:t xml:space="preserve">political </w:t>
        </w:r>
      </w:ins>
      <w:r w:rsidR="000A01EC">
        <w:t xml:space="preserve">conversations and enable presidential debate to better serve our democracy. </w:t>
      </w:r>
    </w:p>
    <w:p w14:paraId="53D8525A" w14:textId="7E252AAD" w:rsidR="00D82429" w:rsidRPr="007E2107" w:rsidRDefault="00C75916"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00D82429" w:rsidRPr="00283057">
        <w:rPr>
          <w:b w:val="0"/>
          <w:bCs w:val="0"/>
        </w:rPr>
        <w:t xml:space="preserve">, </w:t>
      </w:r>
      <w:r w:rsidR="009D0619" w:rsidRPr="00283057">
        <w:rPr>
          <w:b w:val="0"/>
          <w:bCs w:val="0"/>
        </w:rPr>
        <w:t>Moral</w:t>
      </w:r>
      <w:r w:rsidR="00D82429" w:rsidRPr="00283057">
        <w:rPr>
          <w:b w:val="0"/>
          <w:bCs w:val="0"/>
        </w:rPr>
        <w:t xml:space="preserve"> Foundation Theory,</w:t>
      </w:r>
      <w:r w:rsidR="00B825F0" w:rsidRPr="00283057">
        <w:rPr>
          <w:b w:val="0"/>
          <w:bCs w:val="0"/>
        </w:rPr>
        <w:t xml:space="preserve"> </w:t>
      </w:r>
      <w:r w:rsidR="00A77F83" w:rsidRPr="00283057">
        <w:rPr>
          <w:b w:val="0"/>
          <w:bCs w:val="0"/>
        </w:rPr>
        <w:t>Mediatization</w:t>
      </w:r>
      <w:ins w:id="4" w:author="Hu, Lingshu (MU-Student)" w:date="2021-03-21T16:02:00Z">
        <w:r w:rsidR="007E2107">
          <w:rPr>
            <w:b w:val="0"/>
            <w:bCs w:val="0"/>
          </w:rPr>
          <w:t xml:space="preserve">, </w:t>
        </w:r>
        <w:r w:rsidR="007E2107" w:rsidRPr="007E2107">
          <w:rPr>
            <w:b w:val="0"/>
            <w:bCs w:val="0"/>
            <w:rPrChange w:id="5" w:author="Hu, Lingshu (MU-Student)" w:date="2021-03-21T16:02:00Z">
              <w:rPr/>
            </w:rPrChange>
          </w:rPr>
          <w:t>Distributed Dictionary Representations</w:t>
        </w:r>
      </w:ins>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26A1C18F" w:rsidR="00F631D8" w:rsidRDefault="008B1C0B" w:rsidP="008B1C0B">
      <w:pPr>
        <w:widowControl/>
      </w:pPr>
      <w:r>
        <w:t xml:space="preserve">Televised presidential debate has been criticized for lack of real clash, failed 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rsidR="00F631D8">
        <w:t xml:space="preserve">mediatization </w:t>
      </w:r>
      <w:r w:rsidR="00C60197">
        <w:t xml:space="preserve">theory </w:t>
      </w:r>
      <w:r w:rsidR="00F631D8">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A73A3">
        <w:rPr>
          <w:noProof/>
        </w:rPr>
        <w:t>(Hjarvard, 2008, 2013)</w:t>
      </w:r>
      <w:r w:rsidR="00F631D8">
        <w:fldChar w:fldCharType="end"/>
      </w:r>
      <w:r w:rsidR="003A6725">
        <w:t xml:space="preserve">, lack of issue discussion and real </w:t>
      </w:r>
      <w:r w:rsidR="006663D2">
        <w:t>clash</w:t>
      </w:r>
      <w:r w:rsidR="003A6725">
        <w:t xml:space="preserve"> are inevitable</w:t>
      </w:r>
      <w:r w:rsidR="00CD5188">
        <w:t xml:space="preserve"> in presidential debates</w:t>
      </w:r>
      <w:r w:rsidR="003A6725">
        <w:t>.</w:t>
      </w:r>
    </w:p>
    <w:p w14:paraId="1D9A40D8" w14:textId="4D4C7442" w:rsidR="002874FF" w:rsidRDefault="00CD518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ins w:id="6" w:author="mx3mt" w:date="2021-03-18T23:17:00Z">
        <w:r w:rsidR="00FA4DDD">
          <w:t>.</w:t>
        </w:r>
      </w:ins>
      <w:del w:id="7" w:author="mx3mt" w:date="2021-03-18T23:17:00Z">
        <w:r w:rsidDel="00FA4DDD">
          <w:delText>,</w:delText>
        </w:r>
      </w:del>
      <w:r>
        <w:t xml:space="preserve"> </w:t>
      </w:r>
      <w:del w:id="8" w:author="mx3mt" w:date="2021-03-18T23:17:00Z">
        <w:r w:rsidDel="00FA4DDD">
          <w:delText xml:space="preserve">while </w:delText>
        </w:r>
      </w:del>
      <w:ins w:id="9" w:author="mx3mt" w:date="2021-03-18T23:17:00Z">
        <w:r w:rsidR="00FA4DDD">
          <w:t xml:space="preserve">As </w:t>
        </w:r>
      </w:ins>
      <w:r>
        <w:t>p</w:t>
      </w:r>
      <w:r w:rsidR="00C40E0E">
        <w:t>olitical</w:t>
      </w:r>
      <w:r w:rsidR="00C611AE">
        <w:t xml:space="preserve"> debate</w:t>
      </w:r>
      <w:r w:rsidR="006663D2">
        <w:t>s</w:t>
      </w:r>
      <w:r w:rsidR="00C40E0E">
        <w:t xml:space="preserve"> including presidential debate</w:t>
      </w:r>
      <w:r>
        <w:t>s</w:t>
      </w:r>
      <w:r w:rsidR="00C40E0E">
        <w:t xml:space="preserve"> </w:t>
      </w:r>
      <w:del w:id="10" w:author="mx3mt" w:date="2021-03-18T23:17:00Z">
        <w:r w:rsidR="00C40E0E" w:rsidDel="00FA4DDD">
          <w:delText xml:space="preserve">serve </w:delText>
        </w:r>
      </w:del>
      <w:ins w:id="11" w:author="mx3mt" w:date="2021-03-18T23:17:00Z">
        <w:r w:rsidR="00FA4DDD">
          <w:t xml:space="preserve">are </w:t>
        </w:r>
      </w:ins>
      <w:del w:id="12" w:author="mx3mt" w:date="2021-03-18T23:17:00Z">
        <w:r w:rsidR="00C40E0E" w:rsidDel="00FA4DDD">
          <w:delText xml:space="preserve">as a </w:delText>
        </w:r>
      </w:del>
      <w:r w:rsidR="00C40E0E">
        <w:t>direct expression</w:t>
      </w:r>
      <w:ins w:id="13" w:author="mx3mt" w:date="2021-03-18T23:17:00Z">
        <w:r w:rsidR="00FA4DDD">
          <w:t>s</w:t>
        </w:r>
      </w:ins>
      <w:r w:rsidR="00C40E0E">
        <w:t xml:space="preserve"> of different political attitudes in the United States</w:t>
      </w:r>
      <w:r w:rsidR="00B46ACB">
        <w:t xml:space="preserve"> </w:t>
      </w:r>
      <w:r w:rsidR="00C40E0E">
        <w:fldChar w:fldCharType="begin"/>
      </w:r>
      <w:r w:rsidR="00714522">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rsidR="00C40E0E">
        <w:fldChar w:fldCharType="separate"/>
      </w:r>
      <w:r w:rsidR="00714522">
        <w:rPr>
          <w:noProof/>
        </w:rPr>
        <w:t>(Jamieson &amp; Birdsell, 1990)</w:t>
      </w:r>
      <w:r w:rsidR="00C40E0E">
        <w:fldChar w:fldCharType="end"/>
      </w:r>
      <w:ins w:id="14" w:author="mx3mt" w:date="2021-03-18T23:17:00Z">
        <w:r w:rsidR="00FA4DDD">
          <w:t xml:space="preserve">, </w:t>
        </w:r>
      </w:ins>
      <w:del w:id="15" w:author="mx3mt" w:date="2021-03-18T23:17:00Z">
        <w:r w:rsidR="00C40E0E" w:rsidDel="00FA4DDD">
          <w:delText>.</w:delText>
        </w:r>
        <w:r w:rsidR="00B93EEA" w:rsidDel="00FA4DDD">
          <w:delText xml:space="preserve"> </w:delText>
        </w:r>
        <w:r w:rsidR="00364001" w:rsidDel="00FA4DDD">
          <w:delText xml:space="preserve">Therefore, </w:delText>
        </w:r>
      </w:del>
      <w:r w:rsidR="00B93EEA">
        <w:t xml:space="preserve">MFT </w:t>
      </w:r>
      <w:del w:id="16" w:author="mx3mt" w:date="2021-03-18T23:17:00Z">
        <w:r w:rsidR="00B93EEA" w:rsidDel="00FA4DDD">
          <w:delText xml:space="preserve">could </w:delText>
        </w:r>
      </w:del>
      <w:ins w:id="17" w:author="mx3mt" w:date="2021-03-18T23:17:00Z">
        <w:r w:rsidR="00FA4DDD">
          <w:t xml:space="preserve">may </w:t>
        </w:r>
      </w:ins>
      <w:r w:rsidR="00F768E5">
        <w:t xml:space="preserve">offer </w:t>
      </w:r>
      <w:ins w:id="18" w:author="mx3mt" w:date="2021-03-18T23:31:00Z">
        <w:r w:rsidR="003E5A31">
          <w:t xml:space="preserve">some </w:t>
        </w:r>
      </w:ins>
      <w:r w:rsidR="00F768E5">
        <w:t xml:space="preserve">unique insights for the challenges that </w:t>
      </w:r>
      <w:r w:rsidR="00B93EEA">
        <w:t>presidential debate</w:t>
      </w:r>
      <w:r w:rsidR="00F768E5">
        <w:t>s are facing</w:t>
      </w:r>
      <w:ins w:id="19" w:author="mx3mt" w:date="2021-03-18T23:18:00Z">
        <w:r w:rsidR="00FA4DDD">
          <w:t xml:space="preserve"> however</w:t>
        </w:r>
      </w:ins>
      <w:del w:id="20" w:author="mx3mt" w:date="2021-03-18T23:18:00Z">
        <w:r w:rsidR="00F768E5" w:rsidDel="00FA4DDD">
          <w:delText>;</w:delText>
        </w:r>
        <w:r w:rsidR="00B93EEA" w:rsidDel="00FA4DDD">
          <w:delText xml:space="preserve"> </w:delText>
        </w:r>
        <w:r w:rsidR="00F768E5" w:rsidDel="00FA4DDD">
          <w:delText>however,</w:delText>
        </w:r>
      </w:del>
      <w:r w:rsidR="00F768E5">
        <w:t xml:space="preserve"> it</w:t>
      </w:r>
      <w:r w:rsidR="00364001">
        <w:t xml:space="preserve"> </w:t>
      </w:r>
      <w:r w:rsidR="00B93EEA">
        <w:t>has been rarely adopted</w:t>
      </w:r>
      <w:r w:rsidR="00F768E5">
        <w:t xml:space="preserve"> in political debate research</w:t>
      </w:r>
      <w:r w:rsidR="00364001">
        <w:t xml:space="preserve">. </w:t>
      </w:r>
      <w:r w:rsidR="00F768E5">
        <w:t>MFT</w:t>
      </w:r>
      <w:r w:rsidR="00364001">
        <w:t xml:space="preserve"> </w:t>
      </w:r>
      <w:r w:rsidR="00F631D8" w:rsidRPr="009E2D9F">
        <w:rPr>
          <w:rFonts w:eastAsia="SimSun"/>
          <w:color w:val="auto"/>
        </w:rPr>
        <w:t>posits that</w:t>
      </w:r>
      <w:r w:rsidR="00F631D8">
        <w:rPr>
          <w:rFonts w:eastAsia="SimSun"/>
          <w:color w:val="auto"/>
        </w:rPr>
        <w:t xml:space="preserve"> human beings construct moral virtues and meanings based on five innate moral foundations: </w:t>
      </w:r>
      <w:r w:rsidR="00F631D8" w:rsidRPr="009E2D9F">
        <w:t>care/har</w:t>
      </w:r>
      <w:r w:rsidR="00F631D8" w:rsidRPr="009E2D9F">
        <w:rPr>
          <w:lang w:eastAsia="zh-CN"/>
        </w:rPr>
        <w:t>m,</w:t>
      </w:r>
      <w:r w:rsidR="00F631D8" w:rsidRPr="009E2D9F">
        <w:t xml:space="preserve"> fairness/cheating, loyalty/betrayal, authority/subversion, </w:t>
      </w:r>
      <w:r w:rsidR="00F631D8">
        <w:t xml:space="preserve">and </w:t>
      </w:r>
      <w:r w:rsidR="00F631D8" w:rsidRPr="009E2D9F">
        <w:t>sanctity/degradation</w:t>
      </w:r>
      <w:r w:rsidR="00364001">
        <w:t>,</w:t>
      </w:r>
      <w:r w:rsidR="00F631D8">
        <w:t xml:space="preserve"> </w:t>
      </w:r>
      <w:r w:rsidR="009C1E62">
        <w:rPr>
          <w:lang w:eastAsia="zh-CN"/>
        </w:rPr>
        <w:t xml:space="preserve">while </w:t>
      </w:r>
      <w:r w:rsidR="00364001">
        <w:rPr>
          <w:lang w:eastAsia="zh-CN"/>
        </w:rPr>
        <w:t>c</w:t>
      </w:r>
      <w:r w:rsidR="009C1E62">
        <w:rPr>
          <w:lang w:eastAsia="zh-CN"/>
        </w:rPr>
        <w:t xml:space="preserve">onservatives </w:t>
      </w:r>
      <w:r w:rsidR="00364001">
        <w:rPr>
          <w:lang w:eastAsia="zh-CN"/>
        </w:rPr>
        <w:t xml:space="preserve">and liberals </w:t>
      </w:r>
      <w:r w:rsidR="009C1E62">
        <w:rPr>
          <w:lang w:eastAsia="zh-CN"/>
        </w:rPr>
        <w:t xml:space="preserve">have </w:t>
      </w:r>
      <w:r w:rsidR="00364001">
        <w:rPr>
          <w:lang w:eastAsia="zh-CN"/>
        </w:rPr>
        <w:t>different</w:t>
      </w:r>
      <w:r w:rsidR="009C1E62">
        <w:rPr>
          <w:lang w:eastAsia="zh-CN"/>
        </w:rPr>
        <w:t xml:space="preserve"> sensitivit</w:t>
      </w:r>
      <w:r w:rsidR="00365555">
        <w:rPr>
          <w:lang w:eastAsia="zh-CN"/>
        </w:rPr>
        <w:t>ies</w:t>
      </w:r>
      <w:r w:rsidR="009C1E62">
        <w:rPr>
          <w:lang w:eastAsia="zh-CN"/>
        </w:rPr>
        <w:t xml:space="preserve"> </w:t>
      </w:r>
      <w:r w:rsidR="00364001">
        <w:rPr>
          <w:lang w:eastAsia="zh-CN"/>
        </w:rPr>
        <w:t>of each moral foundation</w:t>
      </w:r>
      <w:r w:rsidR="009C1E62">
        <w:rPr>
          <w:lang w:eastAsia="zh-CN"/>
        </w:rPr>
        <w:t xml:space="preserve">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r w:rsidR="00714522">
        <w:rPr>
          <w:lang w:eastAsia="zh-CN"/>
        </w:rPr>
        <w:t xml:space="preserve">Accordingly, </w:t>
      </w:r>
      <w:r w:rsidR="003A6725">
        <w:rPr>
          <w:lang w:eastAsia="zh-CN"/>
        </w:rPr>
        <w:t xml:space="preserve">“conservatives and liberals have a hard time seeing eye-to-eye because they make moral judgments using different configurations of the five foundations” </w:t>
      </w:r>
      <w:r w:rsidR="003A6725">
        <w:rPr>
          <w:lang w:eastAsia="zh-CN"/>
        </w:rPr>
        <w:fldChar w:fldCharType="begin"/>
      </w:r>
      <w:r w:rsidR="003A6725">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3A6725">
        <w:rPr>
          <w:lang w:eastAsia="zh-CN"/>
        </w:rPr>
        <w:fldChar w:fldCharType="separate"/>
      </w:r>
      <w:r w:rsidR="003A6725">
        <w:rPr>
          <w:noProof/>
          <w:lang w:eastAsia="zh-CN"/>
        </w:rPr>
        <w:t>(Clifford &amp; Jerit, 2013, p. 658)</w:t>
      </w:r>
      <w:r w:rsidR="003A6725">
        <w:rPr>
          <w:lang w:eastAsia="zh-CN"/>
        </w:rPr>
        <w:fldChar w:fldCharType="end"/>
      </w:r>
      <w:r w:rsidR="003A6725">
        <w:rPr>
          <w:lang w:eastAsia="zh-CN"/>
        </w:rPr>
        <w:t>. In other words, presidential debaters</w:t>
      </w:r>
      <w:r w:rsidR="00A12F95">
        <w:rPr>
          <w:lang w:eastAsia="zh-CN"/>
        </w:rPr>
        <w:t xml:space="preserve"> may just talk past each other rather than talking to each other because of their moral divergence – the difference in their moral considerations. </w:t>
      </w:r>
      <w:r w:rsidR="003A6725">
        <w:rPr>
          <w:lang w:eastAsia="zh-CN"/>
        </w:rPr>
        <w:t xml:space="preserve"> </w:t>
      </w:r>
    </w:p>
    <w:p w14:paraId="0EB3F193" w14:textId="15B5D885" w:rsidR="002874FF" w:rsidRDefault="00FC1AFC" w:rsidP="002874FF">
      <w:pPr>
        <w:rPr>
          <w:lang w:eastAsia="zh-CN"/>
        </w:rPr>
      </w:pPr>
      <w:r>
        <w:rPr>
          <w:lang w:eastAsia="zh-CN"/>
        </w:rPr>
        <w:lastRenderedPageBreak/>
        <w:t>On the other hand,</w:t>
      </w:r>
      <w:r w:rsidR="004F06E8">
        <w:rPr>
          <w:lang w:eastAsia="zh-CN"/>
        </w:rPr>
        <w:t xml:space="preserve"> during the debates, </w:t>
      </w:r>
      <w:r w:rsidR="00753E5A">
        <w:rPr>
          <w:lang w:eastAsia="zh-CN"/>
        </w:rPr>
        <w:t>presidential candidate</w:t>
      </w:r>
      <w:r w:rsidR="004F06E8">
        <w:rPr>
          <w:lang w:eastAsia="zh-CN"/>
        </w:rPr>
        <w:t>s</w:t>
      </w:r>
      <w:r>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 opponent according to </w:t>
      </w:r>
      <w:r>
        <w:t xml:space="preserve">mediatization 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4F06E8">
        <w:t xml:space="preserve">. Mediatization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 xml:space="preserve">politicians </w:t>
      </w:r>
      <w:r w:rsidR="0038601F">
        <w:t xml:space="preserve">that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3C425A">
        <w:t>. As a media event, televised president debate</w:t>
      </w:r>
      <w:r w:rsidR="003A6725">
        <w:t xml:space="preserve"> and its social actors</w:t>
      </w:r>
      <w:r w:rsidR="00C112FC">
        <w:t xml:space="preserve"> 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of intentions to develop any real issue discussion in the debate because they </w:t>
      </w:r>
      <w:r w:rsidR="00684D26">
        <w:t xml:space="preserve">would </w:t>
      </w:r>
      <w:r w:rsidR="00F068C7">
        <w:t>focus more</w:t>
      </w:r>
      <w:r w:rsidR="009D647F">
        <w:t xml:space="preserve"> on building their own image. </w:t>
      </w:r>
      <w:r w:rsidR="002874FF">
        <w:t>Consequently, real clash may be further impeded</w:t>
      </w:r>
      <w:r w:rsidR="0025410C">
        <w:t>,</w:t>
      </w:r>
      <w:r w:rsidR="002874FF">
        <w:t xml:space="preserve"> </w:t>
      </w:r>
      <w:del w:id="21" w:author="mx3mt" w:date="2021-03-18T23:23:00Z">
        <w:r w:rsidR="002874FF" w:rsidDel="00FA4DDD">
          <w:delText>image</w:delText>
        </w:r>
        <w:r w:rsidR="0025410C" w:rsidDel="00FA4DDD">
          <w:delText xml:space="preserve"> may</w:delText>
        </w:r>
        <w:r w:rsidR="002874FF" w:rsidDel="00FA4DDD">
          <w:delText xml:space="preserve"> </w:delText>
        </w:r>
        <w:r w:rsidR="002874FF" w:rsidDel="00FA4DDD">
          <w:rPr>
            <w:lang w:eastAsia="zh-CN"/>
          </w:rPr>
          <w:delText>increasing</w:delText>
        </w:r>
        <w:r w:rsidR="0025410C" w:rsidDel="00FA4DDD">
          <w:rPr>
            <w:lang w:eastAsia="zh-CN"/>
          </w:rPr>
          <w:delText>ly</w:delText>
        </w:r>
      </w:del>
      <w:del w:id="22" w:author="mx3mt" w:date="2021-03-18T23:24:00Z">
        <w:r w:rsidR="002874FF" w:rsidDel="00BC13F9">
          <w:rPr>
            <w:lang w:eastAsia="zh-CN"/>
          </w:rPr>
          <w:delText xml:space="preserve"> </w:delText>
        </w:r>
      </w:del>
      <w:ins w:id="23" w:author="mx3mt" w:date="2021-03-18T23:24:00Z">
        <w:r w:rsidR="00BC13F9">
          <w:rPr>
            <w:lang w:eastAsia="zh-CN"/>
          </w:rPr>
          <w:t>image building</w:t>
        </w:r>
      </w:ins>
      <w:ins w:id="24" w:author="mx3mt" w:date="2021-03-18T23:26:00Z">
        <w:r w:rsidR="00BC13F9">
          <w:rPr>
            <w:lang w:eastAsia="zh-CN"/>
          </w:rPr>
          <w:t xml:space="preserve"> – stating one’s own issue stance –</w:t>
        </w:r>
      </w:ins>
      <w:ins w:id="25" w:author="mx3mt" w:date="2021-03-18T23:24:00Z">
        <w:r w:rsidR="00BC13F9">
          <w:rPr>
            <w:lang w:eastAsia="zh-CN"/>
          </w:rPr>
          <w:t xml:space="preserve"> </w:t>
        </w:r>
      </w:ins>
      <w:del w:id="26" w:author="mx3mt" w:date="2021-03-18T23:25:00Z">
        <w:r w:rsidR="002874FF" w:rsidDel="00BC13F9">
          <w:rPr>
            <w:lang w:eastAsia="zh-CN"/>
          </w:rPr>
          <w:delText>outweigh</w:delText>
        </w:r>
      </w:del>
      <w:ins w:id="27" w:author="mx3mt" w:date="2021-03-18T23:25:00Z">
        <w:r w:rsidR="00BC13F9">
          <w:rPr>
            <w:lang w:eastAsia="zh-CN"/>
          </w:rPr>
          <w:t>outweighs</w:t>
        </w:r>
      </w:ins>
      <w:r w:rsidR="002874FF">
        <w:rPr>
          <w:lang w:eastAsia="zh-CN"/>
        </w:rPr>
        <w:t xml:space="preserve"> issue</w:t>
      </w:r>
      <w:r w:rsidR="0025410C">
        <w:rPr>
          <w:lang w:eastAsia="zh-CN"/>
        </w:rPr>
        <w:t xml:space="preserve"> discussions, and the moral divergence between presidential debaters may</w:t>
      </w:r>
      <w:r w:rsidR="00907B45">
        <w:rPr>
          <w:lang w:eastAsia="zh-CN"/>
        </w:rPr>
        <w:t xml:space="preserve"> be </w:t>
      </w:r>
      <w:r w:rsidR="0025410C">
        <w:rPr>
          <w:lang w:eastAsia="zh-CN"/>
        </w:rPr>
        <w:t xml:space="preserve">increasingly widened. </w:t>
      </w:r>
    </w:p>
    <w:p w14:paraId="07857A47" w14:textId="003D792F" w:rsidR="0025410C" w:rsidRDefault="0025410C" w:rsidP="0025410C">
      <w:r>
        <w:t xml:space="preserve">By examining the moral load of every </w:t>
      </w:r>
      <w:r w:rsidR="00A263E3">
        <w:t xml:space="preserve">televised </w:t>
      </w:r>
      <w:r>
        <w:t xml:space="preserve">presidential debater’s arguments in each moral foundation, this study quantitatively traced </w:t>
      </w:r>
      <w:r w:rsidR="00A263E3">
        <w:t xml:space="preserve">the difference and change of presidential debaters’ moral considerations in each moral foundation </w:t>
      </w:r>
      <w:r w:rsidR="00C31393">
        <w:rPr>
          <w:rFonts w:hint="eastAsia"/>
          <w:lang w:eastAsia="zh-CN"/>
        </w:rPr>
        <w:t>in</w:t>
      </w:r>
      <w:r w:rsidR="00C31393">
        <w:rPr>
          <w:lang w:eastAsia="zh-CN"/>
        </w:rPr>
        <w:t xml:space="preserve"> the last six decades</w:t>
      </w:r>
      <w:r w:rsidR="006C6B36">
        <w:rPr>
          <w:lang w:eastAsia="zh-CN"/>
        </w:rPr>
        <w:t>.</w:t>
      </w:r>
      <w:r w:rsidR="006C6B36" w:rsidRPr="006C6B36">
        <w:rPr>
          <w:lang w:eastAsia="zh-CN"/>
        </w:rPr>
        <w:t xml:space="preserve"> </w:t>
      </w:r>
      <w:r w:rsidR="006C6B36">
        <w:rPr>
          <w:lang w:eastAsia="zh-CN"/>
        </w:rPr>
        <w:t xml:space="preserve">It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w:t>
      </w:r>
      <w:ins w:id="28" w:author="mx3mt" w:date="2021-03-18T23:28:00Z">
        <w:r w:rsidR="007E1656">
          <w:rPr>
            <w:lang w:eastAsia="zh-CN"/>
          </w:rPr>
          <w:t>uci</w:t>
        </w:r>
      </w:ins>
      <w:ins w:id="29" w:author="mx3mt" w:date="2021-03-18T23:29:00Z">
        <w:r w:rsidR="007E1656">
          <w:rPr>
            <w:lang w:eastAsia="zh-CN"/>
          </w:rPr>
          <w:t>al</w:t>
        </w:r>
      </w:ins>
      <w:del w:id="30" w:author="mx3mt" w:date="2021-03-18T23:28:00Z">
        <w:r w:rsidR="00A263E3" w:rsidDel="007E1656">
          <w:rPr>
            <w:lang w:eastAsia="zh-CN"/>
          </w:rPr>
          <w:delText>itical</w:delText>
        </w:r>
      </w:del>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w:t>
      </w:r>
      <w:ins w:id="31" w:author="mx3mt" w:date="2021-03-19T19:41:00Z">
        <w:r w:rsidR="00DC7112">
          <w:rPr>
            <w:lang w:eastAsia="zh-CN"/>
          </w:rPr>
          <w:t>n</w:t>
        </w:r>
      </w:ins>
      <w:r w:rsidR="00C31393">
        <w:rPr>
          <w:lang w:eastAsia="zh-CN"/>
        </w:rPr>
        <w:t xml:space="preserve"> </w:t>
      </w:r>
      <w:del w:id="32" w:author="mx3mt" w:date="2021-03-19T19:27:00Z">
        <w:r w:rsidR="00C31393" w:rsidDel="00C94795">
          <w:rPr>
            <w:lang w:eastAsia="zh-CN"/>
          </w:rPr>
          <w:delText xml:space="preserve">social </w:delText>
        </w:r>
      </w:del>
      <w:ins w:id="33" w:author="mx3mt" w:date="2021-03-19T19:27:00Z">
        <w:r w:rsidR="00C94795">
          <w:rPr>
            <w:lang w:eastAsia="zh-CN"/>
          </w:rPr>
          <w:t xml:space="preserve">institutional </w:t>
        </w:r>
      </w:ins>
      <w:del w:id="34" w:author="mx3mt" w:date="2021-03-19T19:40:00Z">
        <w:r w:rsidR="00C31393" w:rsidDel="00DC7112">
          <w:rPr>
            <w:lang w:eastAsia="zh-CN"/>
          </w:rPr>
          <w:delText xml:space="preserve">change </w:delText>
        </w:r>
      </w:del>
      <w:r w:rsidR="00C31393">
        <w:rPr>
          <w:lang w:eastAsia="zh-CN"/>
        </w:rPr>
        <w:t>perspective,</w:t>
      </w:r>
      <w:r w:rsidR="001F7D7B">
        <w:rPr>
          <w:lang w:eastAsia="zh-CN"/>
        </w:rPr>
        <w:t xml:space="preserve"> manifesting how the individual factor of moral foundation sensitivity and the </w:t>
      </w:r>
      <w:ins w:id="35" w:author="mx3mt" w:date="2021-03-19T19:40:00Z">
        <w:r w:rsidR="00DC7112">
          <w:t xml:space="preserve">“transformative process” </w:t>
        </w:r>
        <w:r w:rsidR="00DC7112">
          <w:fldChar w:fldCharType="begin"/>
        </w:r>
        <w:r w:rsidR="00DC711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153)</w:t>
        </w:r>
        <w:r w:rsidR="00DC7112">
          <w:fldChar w:fldCharType="end"/>
        </w:r>
        <w:r w:rsidR="00DC7112">
          <w:t xml:space="preserve"> in politics </w:t>
        </w:r>
      </w:ins>
      <w:del w:id="36" w:author="mx3mt" w:date="2021-03-19T19:27:00Z">
        <w:r w:rsidR="001F7D7B" w:rsidDel="00C94795">
          <w:rPr>
            <w:lang w:eastAsia="zh-CN"/>
          </w:rPr>
          <w:delText xml:space="preserve">societal </w:delText>
        </w:r>
      </w:del>
      <w:ins w:id="37" w:author="mx3mt" w:date="2021-03-19T19:28:00Z">
        <w:r w:rsidR="00C94795">
          <w:rPr>
            <w:lang w:eastAsia="zh-CN"/>
          </w:rPr>
          <w:t xml:space="preserve">caused by </w:t>
        </w:r>
      </w:ins>
      <w:del w:id="38" w:author="mx3mt" w:date="2021-03-19T19:28:00Z">
        <w:r w:rsidR="001F7D7B" w:rsidDel="00C94795">
          <w:rPr>
            <w:lang w:eastAsia="zh-CN"/>
          </w:rPr>
          <w:delText xml:space="preserve">factor of </w:delText>
        </w:r>
      </w:del>
      <w:r w:rsidR="001F7D7B">
        <w:rPr>
          <w:lang w:eastAsia="zh-CN"/>
        </w:rPr>
        <w:t xml:space="preserve">mediatization </w:t>
      </w:r>
      <w:r w:rsidR="00A263E3">
        <w:rPr>
          <w:lang w:eastAsia="zh-CN"/>
        </w:rPr>
        <w:t>interactively</w:t>
      </w:r>
      <w:r w:rsidR="001F7D7B">
        <w:rPr>
          <w:lang w:eastAsia="zh-CN"/>
        </w:rPr>
        <w:t xml:space="preserve"> contribute to </w:t>
      </w:r>
      <w:ins w:id="39" w:author="mx3mt" w:date="2021-03-19T19:40:00Z">
        <w:r w:rsidR="00DC7112">
          <w:rPr>
            <w:lang w:eastAsia="zh-CN"/>
          </w:rPr>
          <w:t xml:space="preserve">the formation of </w:t>
        </w:r>
      </w:ins>
      <w:r w:rsidR="001F7D7B">
        <w:rPr>
          <w:lang w:eastAsia="zh-CN"/>
        </w:rPr>
        <w:t xml:space="preserve">this </w:t>
      </w:r>
      <w:del w:id="40" w:author="mx3mt" w:date="2021-03-18T23:29:00Z">
        <w:r w:rsidR="001F7D7B" w:rsidDel="007E1656">
          <w:rPr>
            <w:rFonts w:hint="eastAsia"/>
            <w:lang w:eastAsia="zh-CN"/>
          </w:rPr>
          <w:delText>critical</w:delText>
        </w:r>
        <w:r w:rsidR="001F7D7B" w:rsidDel="007E1656">
          <w:rPr>
            <w:lang w:eastAsia="zh-CN"/>
          </w:rPr>
          <w:delText xml:space="preserve"> </w:delText>
        </w:r>
      </w:del>
      <w:ins w:id="41" w:author="mx3mt" w:date="2021-03-18T23:29:00Z">
        <w:r w:rsidR="007E1656">
          <w:rPr>
            <w:lang w:eastAsia="zh-CN"/>
          </w:rPr>
          <w:t xml:space="preserve">crucial </w:t>
        </w:r>
      </w:ins>
      <w:r w:rsidR="001F7D7B">
        <w:rPr>
          <w:lang w:eastAsia="zh-CN"/>
        </w:rPr>
        <w:t>challenge</w:t>
      </w:r>
      <w:r w:rsidR="00762747">
        <w:rPr>
          <w:lang w:eastAsia="zh-CN"/>
        </w:rPr>
        <w:t>, and</w:t>
      </w:r>
      <w:ins w:id="42" w:author="mx3mt" w:date="2021-03-19T19:41:00Z">
        <w:r w:rsidR="00DC7112">
          <w:rPr>
            <w:lang w:eastAsia="zh-CN"/>
          </w:rPr>
          <w:t xml:space="preserve"> therefore</w:t>
        </w:r>
      </w:ins>
      <w:r w:rsidR="006663D2">
        <w:t xml:space="preserve"> </w:t>
      </w:r>
      <w:r w:rsidR="00395510">
        <w:rPr>
          <w:lang w:eastAsia="zh-CN"/>
        </w:rPr>
        <w:t xml:space="preserve">shedding lights to the </w:t>
      </w:r>
      <w:r w:rsidR="00762747">
        <w:t>development of</w:t>
      </w:r>
      <w:r w:rsidR="006663D2">
        <w:t xml:space="preserve"> </w:t>
      </w:r>
      <w:del w:id="43" w:author="mx3mt" w:date="2021-03-18T23:29:00Z">
        <w:r w:rsidR="006663D2" w:rsidDel="007E1656">
          <w:delText>difficult but</w:delText>
        </w:r>
      </w:del>
      <w:ins w:id="44" w:author="mx3mt" w:date="2021-03-18T23:29:00Z">
        <w:r w:rsidR="007E1656">
          <w:t>more pointed and</w:t>
        </w:r>
      </w:ins>
      <w:r w:rsidR="00A263E3">
        <w:t xml:space="preserve"> </w:t>
      </w:r>
      <w:r w:rsidR="006663D2">
        <w:t xml:space="preserve">fruitful </w:t>
      </w:r>
      <w:r w:rsidR="00762747">
        <w:t xml:space="preserve">political </w:t>
      </w:r>
      <w:r w:rsidR="006663D2">
        <w:t>conversation</w:t>
      </w:r>
      <w:r w:rsidR="00762747">
        <w:t>s</w:t>
      </w:r>
      <w:r w:rsidR="006663D2">
        <w:t xml:space="preserve"> </w:t>
      </w:r>
      <w:r w:rsidR="00762747">
        <w:t>that</w:t>
      </w:r>
      <w:r w:rsidR="00E377E8">
        <w:t xml:space="preserve"> </w:t>
      </w:r>
      <w:r w:rsidR="00395510">
        <w:t xml:space="preserve">may </w:t>
      </w:r>
      <w:del w:id="45" w:author="mx3mt" w:date="2021-03-18T23:30:00Z">
        <w:r w:rsidDel="007E1656">
          <w:delText>enable</w:delText>
        </w:r>
        <w:r w:rsidR="00E377E8" w:rsidDel="007E1656">
          <w:delText xml:space="preserve"> </w:delText>
        </w:r>
        <w:r w:rsidDel="007E1656">
          <w:delText>presidential debate</w:delText>
        </w:r>
        <w:r w:rsidR="00E377E8" w:rsidDel="007E1656">
          <w:delText>s</w:delText>
        </w:r>
        <w:r w:rsidDel="007E1656">
          <w:delText xml:space="preserve"> </w:delText>
        </w:r>
        <w:r w:rsidR="00A541EA" w:rsidDel="007E1656">
          <w:delText xml:space="preserve">to </w:delText>
        </w:r>
      </w:del>
      <w:r>
        <w:t>better serv</w:t>
      </w:r>
      <w:r w:rsidR="00A541EA">
        <w:t>e</w:t>
      </w:r>
      <w:r>
        <w:t xml:space="preserve"> our democracy</w:t>
      </w:r>
      <w:r w:rsidR="006663D2">
        <w:t>.</w:t>
      </w:r>
    </w:p>
    <w:p w14:paraId="5B711446" w14:textId="4656911A" w:rsidR="00325643" w:rsidRDefault="00325643"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792D3019" w14:textId="41239DD7" w:rsidR="00540F01" w:rsidRDefault="00540F01" w:rsidP="00540F01">
      <w:pPr>
        <w:ind w:firstLine="0"/>
        <w:rPr>
          <w:b/>
          <w:iCs/>
          <w:lang w:eastAsia="zh-CN"/>
        </w:rPr>
      </w:pPr>
      <w:r w:rsidRPr="009E2D9F">
        <w:rPr>
          <w:b/>
          <w:iCs/>
          <w:lang w:eastAsia="zh-CN"/>
        </w:rPr>
        <w:t xml:space="preserve">Moral Foundation Theory </w:t>
      </w:r>
    </w:p>
    <w:p w14:paraId="31172F42" w14:textId="53934288" w:rsidR="00A3391F" w:rsidRDefault="00C74506" w:rsidP="007125AF">
      <w:pPr>
        <w:rPr>
          <w:ins w:id="46" w:author="mx3mt" w:date="2021-03-19T00:44:00Z"/>
        </w:rPr>
      </w:pPr>
      <w:r>
        <w:rPr>
          <w:rFonts w:hint="eastAsia"/>
          <w:lang w:eastAsia="zh-CN"/>
        </w:rPr>
        <w:lastRenderedPageBreak/>
        <w:t>I</w:t>
      </w:r>
      <w:r>
        <w:t>n United States, political debates including presidential debate</w:t>
      </w:r>
      <w:r>
        <w:rPr>
          <w:rFonts w:hint="eastAsia"/>
          <w:lang w:eastAsia="zh-CN"/>
        </w:rPr>
        <w:t>s</w:t>
      </w:r>
      <w:r>
        <w:t xml:space="preserve"> </w:t>
      </w:r>
      <w:del w:id="47" w:author="mx3mt" w:date="2021-03-18T23:30:00Z">
        <w:r w:rsidDel="003E5A31">
          <w:delText>serve as a</w:delText>
        </w:r>
      </w:del>
      <w:ins w:id="48" w:author="mx3mt" w:date="2021-03-18T23:30:00Z">
        <w:r w:rsidR="003E5A31">
          <w:t>are</w:t>
        </w:r>
      </w:ins>
      <w:r>
        <w:t xml:space="preserve"> direct expression</w:t>
      </w:r>
      <w:ins w:id="49" w:author="mx3mt" w:date="2021-03-18T23:30:00Z">
        <w:r w:rsidR="003E5A31">
          <w:t>s</w:t>
        </w:r>
      </w:ins>
      <w:r>
        <w:t xml:space="preserve">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xml:space="preserve">, </w:t>
      </w:r>
      <w:r w:rsidR="00A3391F">
        <w:t>it may</w:t>
      </w:r>
      <w:r w:rsidR="00064394">
        <w:t xml:space="preserve"> offer some unique insights </w:t>
      </w:r>
      <w:r w:rsidR="00BB1F11">
        <w:t xml:space="preserve">on </w:t>
      </w:r>
      <w:r w:rsidR="00064394">
        <w:t xml:space="preserve">why a debate – a communication format designed </w:t>
      </w:r>
      <w:r w:rsidR="00BB1F11">
        <w:t xml:space="preserve">specific </w:t>
      </w:r>
      <w:r w:rsidR="00064394">
        <w:t>to facilitate issue discussion and embark on r</w:t>
      </w:r>
      <w:r w:rsidR="00A3391F">
        <w:t>eal clash</w:t>
      </w:r>
      <w:r w:rsidR="00064394">
        <w:t xml:space="preserve"> – could be lack of </w:t>
      </w:r>
      <w:r w:rsidR="00A3391F">
        <w:t>issue discussion</w:t>
      </w:r>
      <w:r w:rsidR="00064394">
        <w:t xml:space="preserve"> and real clash.</w:t>
      </w:r>
    </w:p>
    <w:p w14:paraId="536C432E" w14:textId="6C263079" w:rsidR="00EE0A78" w:rsidRPr="00305761" w:rsidRDefault="00EE0A78">
      <w:pPr>
        <w:ind w:firstLine="0"/>
        <w:rPr>
          <w:b/>
          <w:bCs/>
          <w:i/>
          <w:iCs/>
          <w:rPrChange w:id="50" w:author="mx3mt" w:date="2021-03-19T00:51:00Z">
            <w:rPr/>
          </w:rPrChange>
        </w:rPr>
        <w:pPrChange w:id="51" w:author="mx3mt" w:date="2021-03-19T00:44:00Z">
          <w:pPr/>
        </w:pPrChange>
      </w:pPr>
      <w:ins w:id="52" w:author="mx3mt" w:date="2021-03-19T00:45:00Z">
        <w:r w:rsidRPr="00305761">
          <w:rPr>
            <w:b/>
            <w:bCs/>
            <w:i/>
            <w:iCs/>
            <w:rPrChange w:id="53" w:author="mx3mt" w:date="2021-03-19T00:51:00Z">
              <w:rPr/>
            </w:rPrChange>
          </w:rPr>
          <w:t xml:space="preserve">Moral Consideration </w:t>
        </w:r>
        <w:r w:rsidRPr="00305761">
          <w:rPr>
            <w:b/>
            <w:bCs/>
            <w:i/>
            <w:iCs/>
            <w:rPrChange w:id="54" w:author="mx3mt" w:date="2021-03-19T00:51:00Z">
              <w:rPr>
                <w:i/>
                <w:iCs/>
              </w:rPr>
            </w:rPrChange>
          </w:rPr>
          <w:t>as</w:t>
        </w:r>
        <w:r w:rsidRPr="00305761">
          <w:rPr>
            <w:b/>
            <w:bCs/>
            <w:i/>
            <w:iCs/>
            <w:rPrChange w:id="55" w:author="mx3mt" w:date="2021-03-19T00:51:00Z">
              <w:rPr/>
            </w:rPrChange>
          </w:rPr>
          <w:t xml:space="preserve"> the Focal </w:t>
        </w:r>
        <w:r w:rsidRPr="00305761">
          <w:rPr>
            <w:b/>
            <w:bCs/>
            <w:i/>
            <w:iCs/>
            <w:lang w:eastAsia="zh-CN"/>
            <w:rPrChange w:id="56" w:author="mx3mt" w:date="2021-03-19T00:51:00Z">
              <w:rPr>
                <w:lang w:eastAsia="zh-CN"/>
              </w:rPr>
            </w:rPrChange>
          </w:rPr>
          <w:t>Point of Disagreement</w:t>
        </w:r>
      </w:ins>
    </w:p>
    <w:p w14:paraId="559B3640" w14:textId="6C19B3E4" w:rsidR="00540F01" w:rsidRPr="009E2D9F" w:rsidRDefault="00A3391F" w:rsidP="007125AF">
      <w:r>
        <w:t>MFT</w:t>
      </w:r>
      <w:r w:rsidR="008E0AC0">
        <w:t xml:space="preserve"> </w:t>
      </w:r>
      <w:r w:rsidR="00540F01" w:rsidRPr="009E2D9F">
        <w:t>argues that human beings</w:t>
      </w:r>
      <w:r w:rsidR="00540F01">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321173A5" w14:textId="7C1ED2F7" w:rsidR="008E0AC0" w:rsidRDefault="008E0AC0"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ins w:id="57" w:author="mx3mt" w:date="2021-03-18T23:32:00Z">
        <w:r w:rsidR="003E5A31">
          <w:rPr>
            <w:lang w:eastAsia="zh-CN"/>
          </w:rPr>
          <w:t xml:space="preserve"> – 5 pairs in total</w:t>
        </w:r>
      </w:ins>
      <w:r>
        <w:rPr>
          <w:lang w:eastAsia="zh-CN"/>
        </w:rPr>
        <w:t>.</w:t>
      </w:r>
    </w:p>
    <w:p w14:paraId="567AD505" w14:textId="1430CB88" w:rsidR="00416735" w:rsidRDefault="00EF4631" w:rsidP="00416735">
      <w:pPr>
        <w:widowControl/>
        <w:rPr>
          <w:ins w:id="58" w:author="mx3mt" w:date="2021-03-19T00:15:00Z"/>
          <w:lang w:eastAsia="zh-CN"/>
        </w:rPr>
      </w:pPr>
      <w:ins w:id="59" w:author="mx3mt" w:date="2021-03-18T23:51:00Z">
        <w:r>
          <w:t xml:space="preserve">People have different sensitives of each moral foundation. Generally speaking, </w:t>
        </w:r>
        <w:r w:rsidRPr="009E2D9F">
          <w:rPr>
            <w:lang w:eastAsia="zh-CN"/>
          </w:rPr>
          <w:t>one with a libe</w:t>
        </w:r>
        <w:r>
          <w:rPr>
            <w:lang w:eastAsia="zh-CN"/>
          </w:rPr>
          <w:t>ral</w:t>
        </w:r>
        <w:r w:rsidRPr="009E2D9F">
          <w:rPr>
            <w:lang w:eastAsia="zh-CN"/>
          </w:rPr>
          <w:t xml:space="preserve">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Pr>
            <w:rFonts w:hint="eastAsia"/>
            <w:lang w:eastAsia="zh-CN"/>
          </w:rPr>
          <w:t>five</w:t>
        </w:r>
        <w:r w:rsidRPr="009E2D9F">
          <w:rPr>
            <w:lang w:eastAsia="zh-CN"/>
          </w:rPr>
          <w:t xml:space="preserve"> kinds of </w:t>
        </w:r>
        <w:r>
          <w:rPr>
            <w:lang w:eastAsia="zh-CN"/>
          </w:rPr>
          <w:t xml:space="preserve">moral foundations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instrText xml:space="preserve"> ADDIN EN.CITE </w:instrTex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instrText xml:space="preserve"> ADDIN EN.CITE.DATA </w:instrText>
        </w:r>
        <w:r>
          <w:fldChar w:fldCharType="end"/>
        </w:r>
        <w:r>
          <w:fldChar w:fldCharType="separate"/>
        </w:r>
        <w:r>
          <w:rPr>
            <w:noProof/>
          </w:rPr>
          <w:t>(Graham et al., 2013; Haidt, 2012; Haidt &amp; Graham, 2007; Haidt &amp; Joseph, 2004)</w:t>
        </w:r>
        <w:r>
          <w:fldChar w:fldCharType="end"/>
        </w:r>
        <w:r>
          <w:rPr>
            <w:lang w:eastAsia="zh-CN"/>
          </w:rPr>
          <w:t>. At</w:t>
        </w:r>
        <w:r w:rsidRPr="009E2D9F">
          <w:t xml:space="preserve"> a given time, a </w:t>
        </w:r>
        <w:r w:rsidRPr="009E2D9F">
          <w:rPr>
            <w:lang w:eastAsia="zh-CN"/>
          </w:rPr>
          <w:t xml:space="preserve">certain </w:t>
        </w:r>
        <w:r>
          <w:t xml:space="preserve">issue </w:t>
        </w:r>
        <w:r w:rsidRPr="009E2D9F">
          <w:t>w</w:t>
        </w:r>
        <w:r>
          <w:t>ould</w:t>
        </w:r>
        <w:r w:rsidRPr="009E2D9F">
          <w:t xml:space="preserve"> </w:t>
        </w:r>
        <w:r>
          <w:t>trigger people’s moral foundations a</w:t>
        </w:r>
        <w:r w:rsidRPr="009E2D9F">
          <w:t>t different levels</w:t>
        </w:r>
        <w:r>
          <w:t xml:space="preserve">, generate different moral considerations, and those moral </w:t>
        </w:r>
        <w:r>
          <w:lastRenderedPageBreak/>
          <w:t>considerations would then underpin, motivate, justify</w:t>
        </w:r>
      </w:ins>
      <w:ins w:id="60" w:author="mx3mt" w:date="2021-03-18T23:53:00Z">
        <w:r>
          <w:t xml:space="preserve"> their attitudes towards the issue</w:t>
        </w:r>
      </w:ins>
      <w:ins w:id="61" w:author="mx3mt" w:date="2021-03-18T23:51:00Z">
        <w:r>
          <w:t>.</w:t>
        </w:r>
      </w:ins>
      <w:ins w:id="62" w:author="mx3mt" w:date="2021-03-18T23:54:00Z">
        <w:r>
          <w:t xml:space="preserve"> In other words, </w:t>
        </w:r>
      </w:ins>
      <w:ins w:id="63" w:author="mx3mt" w:date="2021-03-18T23:55:00Z">
        <w:r>
          <w:t xml:space="preserve">different sensitivities of moral </w:t>
        </w:r>
      </w:ins>
      <w:ins w:id="64" w:author="mx3mt" w:date="2021-03-18T23:56:00Z">
        <w:r>
          <w:t>foundations</w:t>
        </w:r>
      </w:ins>
      <w:ins w:id="65" w:author="mx3mt" w:date="2021-03-18T23:55:00Z">
        <w:r>
          <w:t xml:space="preserve"> could </w:t>
        </w:r>
      </w:ins>
      <w:ins w:id="66" w:author="mx3mt" w:date="2021-03-18T23:57:00Z">
        <w:r>
          <w:t xml:space="preserve">lead to </w:t>
        </w:r>
      </w:ins>
      <w:ins w:id="67" w:author="mx3mt" w:date="2021-03-18T23:59:00Z">
        <w:r w:rsidR="00416735">
          <w:t xml:space="preserve">different moral considerations, and </w:t>
        </w:r>
      </w:ins>
      <w:ins w:id="68" w:author="mx3mt" w:date="2021-03-19T00:13:00Z">
        <w:r w:rsidR="00A9786D">
          <w:rPr>
            <w:lang w:eastAsia="zh-CN"/>
          </w:rPr>
          <w:t>different moral considerations would lead to different “</w:t>
        </w:r>
        <w:r w:rsidR="00A9786D" w:rsidRPr="00C2241B">
          <w:t>partisan and ideological identification along with a variety of political attitudes</w:t>
        </w:r>
        <w:r w:rsidR="00A9786D">
          <w:t xml:space="preserve">” </w:t>
        </w:r>
        <w:r w:rsidR="00A9786D">
          <w:fldChar w:fldCharType="begin"/>
        </w:r>
      </w:ins>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ins w:id="69" w:author="mx3mt" w:date="2021-03-19T00:13:00Z">
        <w:r w:rsidR="00A9786D">
          <w:fldChar w:fldCharType="separate"/>
        </w:r>
      </w:ins>
      <w:r w:rsidR="00A9786D">
        <w:rPr>
          <w:noProof/>
        </w:rPr>
        <w:t>(Clifford &amp; Jerit, 2013, p. 659)</w:t>
      </w:r>
      <w:ins w:id="70" w:author="mx3mt" w:date="2021-03-19T00:13:00Z">
        <w:r w:rsidR="00A9786D">
          <w:fldChar w:fldCharType="end"/>
        </w:r>
        <w:r w:rsidR="00A9786D">
          <w:t xml:space="preserve">. </w:t>
        </w:r>
      </w:ins>
      <w:proofErr w:type="spellStart"/>
      <w:ins w:id="71" w:author="mx3mt" w:date="2021-03-19T00:00:00Z">
        <w:r w:rsidR="00416735">
          <w:rPr>
            <w:lang w:eastAsia="zh-CN"/>
          </w:rPr>
          <w:t>Koleva</w:t>
        </w:r>
        <w:proofErr w:type="spellEnd"/>
        <w:r w:rsidR="00416735">
          <w:rPr>
            <w:lang w:eastAsia="zh-CN"/>
          </w:rPr>
          <w:t xml:space="preserve"> et al. </w:t>
        </w:r>
        <w:r w:rsidR="00416735">
          <w:rPr>
            <w:lang w:eastAsia="zh-CN"/>
          </w:rPr>
          <w:fldChar w:fldCharType="begin"/>
        </w:r>
        <w:r w:rsidR="00416735">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16735">
          <w:rPr>
            <w:lang w:eastAsia="zh-CN"/>
          </w:rPr>
          <w:fldChar w:fldCharType="separate"/>
        </w:r>
        <w:r w:rsidR="00416735">
          <w:rPr>
            <w:noProof/>
            <w:lang w:eastAsia="zh-CN"/>
          </w:rPr>
          <w:t>(2012)</w:t>
        </w:r>
        <w:r w:rsidR="00416735">
          <w:rPr>
            <w:lang w:eastAsia="zh-CN"/>
          </w:rPr>
          <w:fldChar w:fldCharType="end"/>
        </w:r>
        <w:r w:rsidR="00416735">
          <w:rPr>
            <w:lang w:eastAsia="zh-CN"/>
          </w:rPr>
          <w:t xml:space="preserve"> found that different sensitivities of the five moral foundations would lead to different judgement and therefore could predict individual’s political attitude on culture war issues (such as abortion, gun control, </w:t>
        </w:r>
        <w:r w:rsidR="00416735" w:rsidRPr="00B13736">
          <w:rPr>
            <w:lang w:eastAsia="zh-CN"/>
          </w:rPr>
          <w:t>death penalty</w:t>
        </w:r>
        <w:r w:rsidR="00416735">
          <w:rPr>
            <w:lang w:eastAsia="zh-CN"/>
          </w:rPr>
          <w:t>, and similar controversial issues)</w:t>
        </w:r>
      </w:ins>
      <w:ins w:id="72" w:author="mx3mt" w:date="2021-03-18T23:51:00Z">
        <w:r>
          <w:rPr>
            <w:lang w:eastAsia="zh-CN"/>
          </w:rPr>
          <w:t xml:space="preserve">; </w:t>
        </w:r>
        <w:proofErr w:type="spellStart"/>
        <w:r>
          <w:t>Fernades</w:t>
        </w:r>
        <w:proofErr w:type="spellEnd"/>
        <w:r>
          <w:t xml:space="preserve"> </w:t>
        </w:r>
        <w:r>
          <w:fldChar w:fldCharType="begin"/>
        </w:r>
        <w:r>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fldChar w:fldCharType="separate"/>
        </w:r>
        <w:r>
          <w:t>(2020)</w:t>
        </w:r>
        <w:r>
          <w:fldChar w:fldCharType="end"/>
        </w:r>
        <w:r>
          <w:t xml:space="preserve"> discovered that liberals and conservatives’ engagement in consumer political actions are influenced by their unique moral sensitivities in each dimension: liberals are mainly influenced by care and fairness moral concerns, while conservatives are mainly influenced by loyalty, authority, and sanctity moral concerns.</w:t>
        </w:r>
        <w:r>
          <w:rPr>
            <w:lang w:eastAsia="zh-CN"/>
          </w:rPr>
          <w:t xml:space="preserve"> </w:t>
        </w:r>
      </w:ins>
      <w:ins w:id="73" w:author="mx3mt" w:date="2021-03-19T00:03:00Z">
        <w:r w:rsidR="00416735">
          <w:rPr>
            <w:lang w:eastAsia="zh-CN"/>
          </w:rPr>
          <w:t>Consequently, m</w:t>
        </w:r>
        <w:r w:rsidR="00416735">
          <w:rPr>
            <w:rFonts w:hint="eastAsia"/>
            <w:lang w:eastAsia="zh-CN"/>
          </w:rPr>
          <w:t>oral</w:t>
        </w:r>
        <w:r w:rsidR="00416735">
          <w:rPr>
            <w:lang w:eastAsia="zh-CN"/>
          </w:rPr>
          <w:t xml:space="preserve"> </w:t>
        </w:r>
        <w:r w:rsidR="00416735">
          <w:rPr>
            <w:rFonts w:hint="eastAsia"/>
            <w:lang w:eastAsia="zh-CN"/>
          </w:rPr>
          <w:t>diver</w:t>
        </w:r>
        <w:r w:rsidR="00416735">
          <w:rPr>
            <w:lang w:eastAsia="zh-CN"/>
          </w:rPr>
          <w:t xml:space="preserve">gence – </w:t>
        </w:r>
      </w:ins>
      <w:ins w:id="74" w:author="mx3mt" w:date="2021-03-19T00:04:00Z">
        <w:r w:rsidR="00416735">
          <w:rPr>
            <w:lang w:eastAsia="zh-CN"/>
          </w:rPr>
          <w:t xml:space="preserve">difference of moral considerations in </w:t>
        </w:r>
      </w:ins>
      <w:ins w:id="75" w:author="mx3mt" w:date="2021-03-19T00:15:00Z">
        <w:r w:rsidR="00A9786D">
          <w:rPr>
            <w:lang w:eastAsia="zh-CN"/>
          </w:rPr>
          <w:t>the five innate</w:t>
        </w:r>
      </w:ins>
      <w:ins w:id="76" w:author="mx3mt" w:date="2021-03-19T00:04:00Z">
        <w:r w:rsidR="00416735">
          <w:rPr>
            <w:lang w:eastAsia="zh-CN"/>
          </w:rPr>
          <w:t xml:space="preserve"> moral foundation</w:t>
        </w:r>
      </w:ins>
      <w:ins w:id="77" w:author="mx3mt" w:date="2021-03-19T00:15:00Z">
        <w:r w:rsidR="00A9786D">
          <w:rPr>
            <w:lang w:eastAsia="zh-CN"/>
          </w:rPr>
          <w:t>s</w:t>
        </w:r>
      </w:ins>
      <w:ins w:id="78" w:author="mx3mt" w:date="2021-03-19T00:04:00Z">
        <w:r w:rsidR="00416735">
          <w:rPr>
            <w:lang w:eastAsia="zh-CN"/>
          </w:rPr>
          <w:t xml:space="preserve"> – may become</w:t>
        </w:r>
      </w:ins>
      <w:ins w:id="79" w:author="mx3mt" w:date="2021-03-19T00:05:00Z">
        <w:r w:rsidR="00416735">
          <w:rPr>
            <w:lang w:eastAsia="zh-CN"/>
          </w:rPr>
          <w:t xml:space="preserve"> one of the major barriers </w:t>
        </w:r>
      </w:ins>
      <w:ins w:id="80" w:author="mx3mt" w:date="2021-03-19T00:19:00Z">
        <w:r w:rsidR="00156BA9">
          <w:rPr>
            <w:lang w:eastAsia="zh-CN"/>
          </w:rPr>
          <w:t xml:space="preserve">for liberals and conservatives to communicate with each other. </w:t>
        </w:r>
      </w:ins>
    </w:p>
    <w:p w14:paraId="2F9C274E" w14:textId="0CE8A1C9" w:rsidR="000F0D9F" w:rsidRDefault="00A9786D" w:rsidP="00416735">
      <w:pPr>
        <w:widowControl/>
        <w:rPr>
          <w:ins w:id="81" w:author="mx3mt" w:date="2021-03-19T00:31:00Z"/>
          <w:rFonts w:eastAsia="SimSun"/>
          <w:lang w:eastAsia="zh-CN"/>
        </w:rPr>
      </w:pPr>
      <w:ins w:id="82" w:author="mx3mt" w:date="2021-03-19T00:15:00Z">
        <w:r>
          <w:rPr>
            <w:lang w:eastAsia="zh-CN"/>
          </w:rPr>
          <w:t>First,</w:t>
        </w:r>
      </w:ins>
      <w:ins w:id="83" w:author="mx3mt" w:date="2021-03-19T00:22:00Z">
        <w:r w:rsidR="00156BA9">
          <w:rPr>
            <w:lang w:eastAsia="zh-CN"/>
          </w:rPr>
          <w:t xml:space="preserve"> they may not understand each other. </w:t>
        </w:r>
      </w:ins>
      <w:moveToRangeStart w:id="84" w:author="mx3mt" w:date="2021-03-19T00:17:00Z" w:name="move67005438"/>
      <w:moveTo w:id="85" w:author="mx3mt" w:date="2021-03-19T00:17:00Z">
        <w:r>
          <w:rPr>
            <w:lang w:eastAsia="zh-CN"/>
          </w:rPr>
          <w:t>According to Haidt and Graham</w:t>
        </w:r>
      </w:moveTo>
      <w:ins w:id="86" w:author="mx3mt" w:date="2021-03-19T00:22:00Z">
        <w:r w:rsidR="00156BA9">
          <w:rPr>
            <w:lang w:eastAsia="zh-CN"/>
          </w:rPr>
          <w:t xml:space="preserve"> </w:t>
        </w:r>
        <w:r w:rsidR="00156BA9">
          <w:rPr>
            <w:lang w:eastAsia="zh-CN"/>
          </w:rPr>
          <w:fldChar w:fldCharType="begin"/>
        </w:r>
      </w:ins>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ins w:id="87" w:author="mx3mt" w:date="2021-03-19T00:22:00Z">
        <w:r w:rsidR="00156BA9">
          <w:rPr>
            <w:lang w:eastAsia="zh-CN"/>
          </w:rPr>
          <w:fldChar w:fldCharType="separate"/>
        </w:r>
      </w:ins>
      <w:r w:rsidR="00156BA9">
        <w:rPr>
          <w:noProof/>
          <w:lang w:eastAsia="zh-CN"/>
        </w:rPr>
        <w:t>(2007)</w:t>
      </w:r>
      <w:ins w:id="88" w:author="mx3mt" w:date="2021-03-19T00:22:00Z">
        <w:r w:rsidR="00156BA9">
          <w:rPr>
            <w:lang w:eastAsia="zh-CN"/>
          </w:rPr>
          <w:fldChar w:fldCharType="end"/>
        </w:r>
      </w:ins>
      <w:moveTo w:id="89" w:author="mx3mt" w:date="2021-03-19T00:17:00Z">
        <w:del w:id="90" w:author="mx3mt" w:date="2021-03-19T00:21:00Z">
          <w:r w:rsidDel="00156BA9">
            <w:rPr>
              <w:lang w:eastAsia="zh-CN"/>
            </w:rPr>
            <w:delText xml:space="preserve"> </w:delText>
          </w:r>
          <w:r w:rsidDel="00156BA9">
            <w:rPr>
              <w:lang w:eastAsia="zh-CN"/>
            </w:rPr>
            <w:fldChar w:fldCharType="begin"/>
          </w:r>
          <w:r w:rsidDel="00156BA9">
            <w:rPr>
              <w:lang w:eastAsia="zh-CN"/>
            </w:rPr>
            <w:del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delInstrText>
          </w:r>
          <w:r w:rsidDel="00156BA9">
            <w:rPr>
              <w:lang w:eastAsia="zh-CN"/>
            </w:rPr>
            <w:fldChar w:fldCharType="separate"/>
          </w:r>
          <w:r w:rsidDel="00156BA9">
            <w:rPr>
              <w:noProof/>
              <w:lang w:eastAsia="zh-CN"/>
            </w:rPr>
            <w:delText>(2007)</w:delText>
          </w:r>
          <w:r w:rsidDel="00156BA9">
            <w:rPr>
              <w:lang w:eastAsia="zh-CN"/>
            </w:rPr>
            <w:fldChar w:fldCharType="end"/>
          </w:r>
        </w:del>
        <w:r>
          <w:rPr>
            <w:lang w:eastAsia="zh-CN"/>
          </w:rPr>
          <w:t>,</w:t>
        </w:r>
      </w:moveTo>
      <w:ins w:id="91" w:author="mx3mt" w:date="2021-03-19T00:23:00Z">
        <w:r w:rsidR="00156BA9">
          <w:rPr>
            <w:lang w:eastAsia="zh-CN"/>
          </w:rPr>
          <w:t xml:space="preserve"> </w:t>
        </w:r>
      </w:ins>
      <w:moveTo w:id="92" w:author="mx3mt" w:date="2021-03-19T00:17:00Z">
        <w:del w:id="93" w:author="mx3mt" w:date="2021-03-19T00:23:00Z">
          <w:r w:rsidDel="00156BA9">
            <w:rPr>
              <w:lang w:eastAsia="zh-CN"/>
            </w:rPr>
            <w:delText xml:space="preserve"> </w:delText>
          </w:r>
        </w:del>
        <w:r>
          <w:rPr>
            <w:lang w:eastAsia="zh-CN"/>
          </w:rPr>
          <w:t xml:space="preserve">liberals may not understand those conservatives’ loyalty moral concerns because their </w:t>
        </w:r>
        <w:r w:rsidRPr="00AE56E2">
          <w:rPr>
            <w:lang w:eastAsia="zh-CN"/>
          </w:rPr>
          <w:t xml:space="preserve">moral </w:t>
        </w:r>
        <w:r>
          <w:rPr>
            <w:lang w:eastAsia="zh-CN"/>
          </w:rPr>
          <w:t>concerns are</w:t>
        </w:r>
        <w:r w:rsidRPr="00AE56E2">
          <w:rPr>
            <w:lang w:eastAsia="zh-CN"/>
          </w:rPr>
          <w:t xml:space="preserve"> primarily based upon </w:t>
        </w:r>
        <w:r>
          <w:rPr>
            <w:lang w:eastAsia="zh-CN"/>
          </w:rPr>
          <w:t xml:space="preserve">care and fairness. </w:t>
        </w:r>
        <w:del w:id="94" w:author="mx3mt" w:date="2021-03-19T00:23:00Z">
          <w:r w:rsidDel="00156BA9">
            <w:rPr>
              <w:lang w:eastAsia="zh-CN"/>
            </w:rPr>
            <w:delText>Different moral considerations would lead to different “</w:delText>
          </w:r>
          <w:r w:rsidRPr="00C2241B" w:rsidDel="00156BA9">
            <w:delText>partisan and ideological identification along with a variety of political attitudes</w:delText>
          </w:r>
          <w:r w:rsidDel="00156BA9">
            <w:delText xml:space="preserve">” </w:delText>
          </w:r>
          <w:r w:rsidDel="00156BA9">
            <w:fldChar w:fldCharType="begin"/>
          </w:r>
          <w:r w:rsidDel="00156BA9">
            <w:delInstrText xml:space="preserve"> ADDIN EN.CITE &lt;EndNote&gt;&lt;Cite&gt;&lt;Author&gt;Clifford&lt;/Author&gt;&lt;Year&gt;2013&lt;/Year&gt;&lt;RecNum&gt;333&lt;/RecNum&gt;&lt;Pages&gt;1&lt;/Pages&gt;&lt;DisplayText&gt;(Clifford &amp;amp; Jerit, 2013, p. 1)&lt;/DisplayText&gt;&lt;record&gt;&lt;rec-number&gt;333&lt;/rec-number&gt;&lt;foreign-keys&gt;&lt;key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delInstrText>
          </w:r>
          <w:r w:rsidDel="00156BA9">
            <w:fldChar w:fldCharType="separate"/>
          </w:r>
          <w:r w:rsidDel="00156BA9">
            <w:rPr>
              <w:noProof/>
            </w:rPr>
            <w:delText>(Clifford &amp; Jerit, 2013, p. 1)</w:delText>
          </w:r>
          <w:r w:rsidDel="00156BA9">
            <w:fldChar w:fldCharType="end"/>
          </w:r>
          <w:r w:rsidDel="00156BA9">
            <w:delText>.</w:delText>
          </w:r>
        </w:del>
      </w:moveTo>
      <w:moveToRangeEnd w:id="84"/>
      <w:ins w:id="95" w:author="mx3mt" w:date="2021-03-19T00:23:00Z">
        <w:r w:rsidR="00156BA9">
          <w:t xml:space="preserve">Second, </w:t>
        </w:r>
      </w:ins>
      <w:ins w:id="96" w:author="mx3mt" w:date="2021-03-19T00:24:00Z">
        <w:r w:rsidR="00156BA9">
          <w:rPr>
            <w:rFonts w:eastAsia="SimSun"/>
            <w:lang w:eastAsia="zh-CN"/>
          </w:rPr>
          <w:t xml:space="preserve">an individual’s attitudes </w:t>
        </w:r>
      </w:ins>
      <w:ins w:id="97" w:author="mx3mt" w:date="2021-03-19T00:26:00Z">
        <w:r w:rsidR="00156BA9">
          <w:rPr>
            <w:rFonts w:eastAsia="SimSun"/>
            <w:lang w:eastAsia="zh-CN"/>
          </w:rPr>
          <w:t xml:space="preserve">towards a certain issue </w:t>
        </w:r>
      </w:ins>
      <w:ins w:id="98" w:author="mx3mt" w:date="2021-03-19T00:24:00Z">
        <w:r w:rsidR="00156BA9">
          <w:rPr>
            <w:rFonts w:eastAsia="SimSun"/>
            <w:lang w:eastAsia="zh-CN"/>
          </w:rPr>
          <w:t xml:space="preserve">could be determined or strongly affected by moral considerations that he/she may not 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 xml:space="preserve">. </w:t>
        </w:r>
      </w:ins>
      <w:ins w:id="99" w:author="mx3mt" w:date="2021-03-19T00:26:00Z">
        <w:r w:rsidR="00156BA9">
          <w:rPr>
            <w:rFonts w:eastAsia="SimSun"/>
            <w:lang w:eastAsia="zh-CN"/>
          </w:rPr>
          <w:t xml:space="preserve">Researchers found that moral considerations generated from unexpected moral foundations – intuitively loosely connected with the issue – could exert stronger influence than those generated from obvious moral foundations – intuitively closely connected with the issue – in determining 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w:t>
        </w:r>
      </w:ins>
      <w:ins w:id="100" w:author="mx3mt" w:date="2021-03-19T00:27:00Z">
        <w:r w:rsidR="00156BA9">
          <w:rPr>
            <w:rFonts w:eastAsia="SimSun"/>
            <w:lang w:eastAsia="zh-CN"/>
          </w:rPr>
          <w:t xml:space="preserve"> </w:t>
        </w:r>
      </w:ins>
      <w:ins w:id="101" w:author="mx3mt" w:date="2021-03-19T00:29:00Z">
        <w:r w:rsidR="000F0D9F">
          <w:rPr>
            <w:rFonts w:eastAsia="SimSun"/>
            <w:lang w:eastAsia="zh-CN"/>
          </w:rPr>
          <w:t xml:space="preserve">In sum, Liberals and </w:t>
        </w:r>
        <w:r w:rsidR="000F0D9F">
          <w:rPr>
            <w:rFonts w:eastAsia="SimSun"/>
            <w:lang w:eastAsia="zh-CN"/>
          </w:rPr>
          <w:lastRenderedPageBreak/>
          <w:t>Conservatives may not be aware of what and why they disagree with each other, which</w:t>
        </w:r>
      </w:ins>
      <w:ins w:id="102" w:author="mx3mt" w:date="2021-03-19T00:31:00Z">
        <w:r w:rsidR="000F0D9F">
          <w:rPr>
            <w:rFonts w:eastAsia="SimSun"/>
            <w:lang w:eastAsia="zh-CN"/>
          </w:rPr>
          <w:t xml:space="preserve"> could </w:t>
        </w:r>
      </w:ins>
      <w:ins w:id="103" w:author="mx3mt" w:date="2021-03-19T00:38:00Z">
        <w:r w:rsidR="00EE0A78">
          <w:rPr>
            <w:rFonts w:eastAsia="SimSun"/>
            <w:lang w:eastAsia="zh-CN"/>
          </w:rPr>
          <w:t xml:space="preserve">greatly </w:t>
        </w:r>
      </w:ins>
      <w:ins w:id="104" w:author="mx3mt" w:date="2021-03-19T00:30:00Z">
        <w:r w:rsidR="000F0D9F">
          <w:rPr>
            <w:rFonts w:eastAsia="SimSun" w:hint="eastAsia"/>
            <w:lang w:eastAsia="zh-CN"/>
          </w:rPr>
          <w:t>imp</w:t>
        </w:r>
        <w:r w:rsidR="000F0D9F">
          <w:rPr>
            <w:rFonts w:eastAsia="SimSun"/>
            <w:lang w:eastAsia="zh-CN"/>
          </w:rPr>
          <w:t>ede real issue discuss</w:t>
        </w:r>
      </w:ins>
      <w:ins w:id="105" w:author="mx3mt" w:date="2021-03-19T00:31:00Z">
        <w:r w:rsidR="000F0D9F">
          <w:rPr>
            <w:rFonts w:eastAsia="SimSun"/>
            <w:lang w:eastAsia="zh-CN"/>
          </w:rPr>
          <w:t>ion</w:t>
        </w:r>
      </w:ins>
      <w:ins w:id="106" w:author="mx3mt" w:date="2021-03-19T00:40:00Z">
        <w:r w:rsidR="00EE0A78">
          <w:rPr>
            <w:rFonts w:eastAsia="SimSun"/>
            <w:lang w:eastAsia="zh-CN"/>
          </w:rPr>
          <w:t>.</w:t>
        </w:r>
      </w:ins>
    </w:p>
    <w:p w14:paraId="23DF541E" w14:textId="101E8ECA" w:rsidR="00A9786D" w:rsidRPr="00EE0A78" w:rsidRDefault="00EE0A78">
      <w:pPr>
        <w:widowControl/>
        <w:ind w:firstLine="0"/>
        <w:rPr>
          <w:ins w:id="107" w:author="mx3mt" w:date="2021-03-19T00:06:00Z"/>
          <w:b/>
          <w:bCs/>
          <w:i/>
          <w:iCs/>
          <w:lang w:eastAsia="zh-CN"/>
          <w:rPrChange w:id="108" w:author="mx3mt" w:date="2021-03-19T00:39:00Z">
            <w:rPr>
              <w:ins w:id="109" w:author="mx3mt" w:date="2021-03-19T00:06:00Z"/>
              <w:lang w:eastAsia="zh-CN"/>
            </w:rPr>
          </w:rPrChange>
        </w:rPr>
        <w:pPrChange w:id="110" w:author="mx3mt" w:date="2021-03-19T00:38:00Z">
          <w:pPr>
            <w:widowControl/>
          </w:pPr>
        </w:pPrChange>
      </w:pPr>
      <w:ins w:id="111" w:author="mx3mt" w:date="2021-03-19T00:38:00Z">
        <w:r w:rsidRPr="00EE0A78">
          <w:rPr>
            <w:rFonts w:eastAsia="SimSun"/>
            <w:b/>
            <w:bCs/>
            <w:i/>
            <w:iCs/>
            <w:lang w:eastAsia="zh-CN"/>
            <w:rPrChange w:id="112" w:author="mx3mt" w:date="2021-03-19T00:39:00Z">
              <w:rPr>
                <w:rFonts w:eastAsia="SimSun"/>
                <w:lang w:eastAsia="zh-CN"/>
              </w:rPr>
            </w:rPrChange>
          </w:rPr>
          <w:t xml:space="preserve">Moral Consideration </w:t>
        </w:r>
        <w:proofErr w:type="gramStart"/>
        <w:r w:rsidRPr="00EE0A78">
          <w:rPr>
            <w:rFonts w:eastAsia="SimSun"/>
            <w:b/>
            <w:bCs/>
            <w:i/>
            <w:iCs/>
            <w:lang w:eastAsia="zh-CN"/>
            <w:rPrChange w:id="113" w:author="mx3mt" w:date="2021-03-19T00:39:00Z">
              <w:rPr>
                <w:rFonts w:eastAsia="SimSun"/>
                <w:lang w:eastAsia="zh-CN"/>
              </w:rPr>
            </w:rPrChange>
          </w:rPr>
          <w:t>In</w:t>
        </w:r>
        <w:proofErr w:type="gramEnd"/>
        <w:r w:rsidRPr="00EE0A78">
          <w:rPr>
            <w:rFonts w:eastAsia="SimSun"/>
            <w:b/>
            <w:bCs/>
            <w:i/>
            <w:iCs/>
            <w:lang w:eastAsia="zh-CN"/>
            <w:rPrChange w:id="114" w:author="mx3mt" w:date="2021-03-19T00:39:00Z">
              <w:rPr>
                <w:rFonts w:eastAsia="SimSun"/>
                <w:lang w:eastAsia="zh-CN"/>
              </w:rPr>
            </w:rPrChange>
          </w:rPr>
          <w:t xml:space="preserve"> Political Expression</w:t>
        </w:r>
      </w:ins>
      <w:ins w:id="115" w:author="mx3mt" w:date="2021-03-19T00:30:00Z">
        <w:r w:rsidR="000F0D9F" w:rsidRPr="00EE0A78">
          <w:rPr>
            <w:rFonts w:eastAsia="SimSun"/>
            <w:b/>
            <w:bCs/>
            <w:i/>
            <w:iCs/>
            <w:lang w:eastAsia="zh-CN"/>
            <w:rPrChange w:id="116" w:author="mx3mt" w:date="2021-03-19T00:39:00Z">
              <w:rPr>
                <w:rFonts w:eastAsia="SimSun"/>
                <w:lang w:eastAsia="zh-CN"/>
              </w:rPr>
            </w:rPrChange>
          </w:rPr>
          <w:t xml:space="preserve"> </w:t>
        </w:r>
      </w:ins>
    </w:p>
    <w:p w14:paraId="612ECFE7" w14:textId="05D78772" w:rsidR="00870EFC" w:rsidDel="00305761" w:rsidRDefault="00EE0A78" w:rsidP="004F27D7">
      <w:pPr>
        <w:widowControl/>
        <w:rPr>
          <w:del w:id="117" w:author="mx3mt" w:date="2021-03-19T00:49:00Z"/>
          <w:lang w:eastAsia="zh-CN"/>
        </w:rPr>
      </w:pPr>
      <w:ins w:id="118" w:author="mx3mt" w:date="2021-03-19T00:46:00Z">
        <w:r>
          <w:rPr>
            <w:rFonts w:hint="eastAsia"/>
            <w:lang w:eastAsia="zh-CN"/>
          </w:rPr>
          <w:t>As</w:t>
        </w:r>
        <w:r>
          <w:rPr>
            <w:lang w:eastAsia="zh-CN"/>
          </w:rPr>
          <w:t xml:space="preserve"> </w:t>
        </w:r>
        <w:r>
          <w:rPr>
            <w:rFonts w:hint="eastAsia"/>
            <w:lang w:eastAsia="zh-CN"/>
          </w:rPr>
          <w:t>d</w:t>
        </w:r>
        <w:r>
          <w:rPr>
            <w:lang w:eastAsia="zh-CN"/>
          </w:rPr>
          <w:t xml:space="preserve">ifferent moral considerations generated from the five innate moral foundations could determine the formation of individual’s political attitude </w: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 </w:instrTex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EN.CITE.DATA </w:instrText>
        </w:r>
        <w:r>
          <w:fldChar w:fldCharType="end"/>
        </w:r>
        <w:r>
          <w:fldChar w:fldCharType="separate"/>
        </w:r>
        <w:r>
          <w:rPr>
            <w:noProof/>
          </w:rPr>
          <w:t>(Graham et al., 2011; Haidt, 2012; Haidt &amp; Joseph, 2007; Weber &amp; Federico, 2013)</w:t>
        </w:r>
        <w:r>
          <w:fldChar w:fldCharType="end"/>
        </w:r>
      </w:ins>
      <w:ins w:id="119" w:author="mx3mt" w:date="2021-03-19T00:47:00Z">
        <w:r>
          <w:t xml:space="preserve">, </w:t>
        </w:r>
      </w:ins>
      <w:del w:id="120" w:author="mx3mt" w:date="2021-03-19T00:06:00Z">
        <w:r w:rsidR="00870EFC" w:rsidDel="00416735">
          <w:delText xml:space="preserve">Different sensitivities of each moral foundation would lead to different moral considerations. </w:delText>
        </w:r>
        <w:r w:rsidR="0074230F" w:rsidDel="00416735">
          <w:delText xml:space="preserve">Generally speaking, </w:delText>
        </w:r>
        <w:r w:rsidR="0074230F" w:rsidRPr="009E2D9F" w:rsidDel="00416735">
          <w:rPr>
            <w:lang w:eastAsia="zh-CN"/>
          </w:rPr>
          <w:delText>one with a libe</w:delText>
        </w:r>
        <w:r w:rsidR="0074230F" w:rsidDel="00416735">
          <w:rPr>
            <w:lang w:eastAsia="zh-CN"/>
          </w:rPr>
          <w:delText>ral</w:delText>
        </w:r>
        <w:r w:rsidR="0074230F" w:rsidRPr="009E2D9F" w:rsidDel="00416735">
          <w:rPr>
            <w:lang w:eastAsia="zh-CN"/>
          </w:rPr>
          <w:delText xml:space="preserve"> perspective is more sensitive to </w:delText>
        </w:r>
        <w:r w:rsidR="0074230F" w:rsidRPr="009E2D9F" w:rsidDel="00416735">
          <w:delText>care/har</w:delText>
        </w:r>
        <w:r w:rsidR="0074230F" w:rsidRPr="009E2D9F" w:rsidDel="00416735">
          <w:rPr>
            <w:lang w:eastAsia="zh-CN"/>
          </w:rPr>
          <w:delText>m,</w:delText>
        </w:r>
        <w:r w:rsidR="0074230F" w:rsidRPr="009E2D9F" w:rsidDel="00416735">
          <w:delText xml:space="preserve"> fairness/cheating</w:delText>
        </w:r>
        <w:r w:rsidR="0074230F" w:rsidRPr="009E2D9F" w:rsidDel="00416735">
          <w:rPr>
            <w:lang w:eastAsia="zh-CN"/>
          </w:rPr>
          <w:delText xml:space="preserve"> and very obtuse to </w:delText>
        </w:r>
        <w:r w:rsidR="0074230F" w:rsidRPr="009E2D9F" w:rsidDel="00416735">
          <w:delText>loyalty/betrayal, authority/subversion, and sanctity/degradation</w:delText>
        </w:r>
        <w:r w:rsidR="0074230F" w:rsidRPr="009E2D9F" w:rsidDel="00416735">
          <w:rPr>
            <w:lang w:eastAsia="zh-CN"/>
          </w:rPr>
          <w:delText xml:space="preserve">, while conservatives have even sensitivity across all </w:delText>
        </w:r>
        <w:r w:rsidR="0074230F" w:rsidDel="00416735">
          <w:rPr>
            <w:rFonts w:hint="eastAsia"/>
            <w:lang w:eastAsia="zh-CN"/>
          </w:rPr>
          <w:delText>five</w:delText>
        </w:r>
        <w:r w:rsidR="0074230F" w:rsidRPr="009E2D9F" w:rsidDel="00416735">
          <w:rPr>
            <w:lang w:eastAsia="zh-CN"/>
          </w:rPr>
          <w:delText xml:space="preserve"> kinds of </w:delText>
        </w:r>
        <w:r w:rsidR="0074230F" w:rsidDel="00416735">
          <w:rPr>
            <w:lang w:eastAsia="zh-CN"/>
          </w:rPr>
          <w:delText xml:space="preserve">moral foundations </w:delText>
        </w:r>
        <w:r w:rsidR="0074230F" w:rsidDel="00416735">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74230F" w:rsidDel="00416735">
          <w:delInstrText xml:space="preserve"> ADDIN EN.CITE </w:delInstrText>
        </w:r>
        <w:r w:rsidR="0074230F" w:rsidDel="00416735">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74230F" w:rsidDel="00416735">
          <w:delInstrText xml:space="preserve"> ADDIN EN.CITE.DATA </w:delInstrText>
        </w:r>
        <w:r w:rsidR="0074230F" w:rsidDel="00416735">
          <w:fldChar w:fldCharType="end"/>
        </w:r>
        <w:r w:rsidR="0074230F" w:rsidDel="00416735">
          <w:fldChar w:fldCharType="separate"/>
        </w:r>
        <w:r w:rsidR="0074230F" w:rsidDel="00416735">
          <w:rPr>
            <w:noProof/>
          </w:rPr>
          <w:delText>(Graham et al., 2013; Haidt, 2012; Haidt &amp; Graham, 2007; Haidt &amp; Joseph, 2004)</w:delText>
        </w:r>
        <w:r w:rsidR="0074230F" w:rsidDel="00416735">
          <w:fldChar w:fldCharType="end"/>
        </w:r>
        <w:r w:rsidR="0074230F" w:rsidDel="00416735">
          <w:rPr>
            <w:lang w:eastAsia="zh-CN"/>
          </w:rPr>
          <w:delText xml:space="preserve">. </w:delText>
        </w:r>
      </w:del>
      <w:moveFromRangeStart w:id="121" w:author="mx3mt" w:date="2021-03-19T00:17:00Z" w:name="move67005438"/>
      <w:moveFrom w:id="122" w:author="mx3mt" w:date="2021-03-19T00:17:00Z">
        <w:del w:id="123" w:author="mx3mt" w:date="2021-03-19T00:31:00Z">
          <w:r w:rsidR="007A7C68" w:rsidDel="000F0D9F">
            <w:rPr>
              <w:lang w:eastAsia="zh-CN"/>
            </w:rPr>
            <w:delText xml:space="preserve">According to Haidt and Graham </w:delText>
          </w:r>
          <w:r w:rsidR="007A7C68" w:rsidDel="000F0D9F">
            <w:rPr>
              <w:lang w:eastAsia="zh-CN"/>
            </w:rPr>
            <w:fldChar w:fldCharType="begin"/>
          </w:r>
          <w:r w:rsidR="007A7C68" w:rsidDel="000F0D9F">
            <w:rPr>
              <w:lang w:eastAsia="zh-CN"/>
            </w:rPr>
            <w:del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delInstrText>
          </w:r>
          <w:r w:rsidR="007A7C68" w:rsidDel="000F0D9F">
            <w:rPr>
              <w:lang w:eastAsia="zh-CN"/>
            </w:rPr>
            <w:fldChar w:fldCharType="separate"/>
          </w:r>
          <w:r w:rsidR="007A7C68" w:rsidDel="000F0D9F">
            <w:rPr>
              <w:noProof/>
              <w:lang w:eastAsia="zh-CN"/>
            </w:rPr>
            <w:delText>(2007)</w:delText>
          </w:r>
          <w:r w:rsidR="007A7C68" w:rsidDel="000F0D9F">
            <w:rPr>
              <w:lang w:eastAsia="zh-CN"/>
            </w:rPr>
            <w:fldChar w:fldCharType="end"/>
          </w:r>
          <w:r w:rsidR="007A7C68" w:rsidDel="000F0D9F">
            <w:rPr>
              <w:lang w:eastAsia="zh-CN"/>
            </w:rPr>
            <w:delText xml:space="preserve">, liberals may not understand those conservatives’ loyalty moral concerns because their </w:delText>
          </w:r>
          <w:r w:rsidR="007A7C68" w:rsidRPr="00AE56E2" w:rsidDel="000F0D9F">
            <w:rPr>
              <w:lang w:eastAsia="zh-CN"/>
            </w:rPr>
            <w:delText xml:space="preserve">moral </w:delText>
          </w:r>
          <w:r w:rsidR="007A7C68" w:rsidDel="000F0D9F">
            <w:rPr>
              <w:lang w:eastAsia="zh-CN"/>
            </w:rPr>
            <w:delText>concerns are</w:delText>
          </w:r>
          <w:r w:rsidR="007A7C68" w:rsidRPr="00AE56E2" w:rsidDel="000F0D9F">
            <w:rPr>
              <w:lang w:eastAsia="zh-CN"/>
            </w:rPr>
            <w:delText xml:space="preserve"> primarily based upon </w:delText>
          </w:r>
          <w:r w:rsidR="007A7C68" w:rsidDel="000F0D9F">
            <w:rPr>
              <w:lang w:eastAsia="zh-CN"/>
            </w:rPr>
            <w:delText>care and fairness. Different moral considerations would lead to different “</w:delText>
          </w:r>
          <w:r w:rsidR="0074230F" w:rsidRPr="00C2241B" w:rsidDel="000F0D9F">
            <w:delText>partisan and ideological identification along with a variety of political attitudes</w:delText>
          </w:r>
          <w:r w:rsidR="0074230F" w:rsidDel="000F0D9F">
            <w:delText xml:space="preserve">” </w:delText>
          </w:r>
          <w:r w:rsidR="0074230F" w:rsidDel="000F0D9F">
            <w:fldChar w:fldCharType="begin"/>
          </w:r>
          <w:r w:rsidR="0074230F" w:rsidDel="000F0D9F">
            <w:delInstrText xml:space="preserve"> ADDIN EN.CITE &lt;EndNote&gt;&lt;Cite&gt;&lt;Author&gt;Clifford&lt;/Author&gt;&lt;Year&gt;2013&lt;/Year&gt;&lt;RecNum&gt;333&lt;/RecNum&gt;&lt;Pages&gt;1&lt;/Pages&gt;&lt;DisplayText&gt;(Clifford &amp;amp; Jerit, 2013, p. 1)&lt;/DisplayText&gt;&lt;record&gt;&lt;rec-number&gt;333&lt;/rec-number&gt;&lt;foreign-keys&gt;&lt;key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delInstrText>
          </w:r>
          <w:r w:rsidR="0074230F" w:rsidDel="000F0D9F">
            <w:fldChar w:fldCharType="separate"/>
          </w:r>
          <w:r w:rsidR="0074230F" w:rsidDel="000F0D9F">
            <w:rPr>
              <w:noProof/>
            </w:rPr>
            <w:delText>(Clifford &amp; Jerit, 2013, p. 1)</w:delText>
          </w:r>
          <w:r w:rsidR="0074230F" w:rsidDel="000F0D9F">
            <w:fldChar w:fldCharType="end"/>
          </w:r>
          <w:r w:rsidR="0074230F" w:rsidDel="000F0D9F">
            <w:delText>.</w:delText>
          </w:r>
          <w:r w:rsidR="00870EFC" w:rsidDel="000F0D9F">
            <w:delText xml:space="preserve"> </w:delText>
          </w:r>
        </w:del>
      </w:moveFrom>
      <w:moveFromRangeEnd w:id="121"/>
      <w:del w:id="124" w:author="mx3mt" w:date="2021-03-19T00:31:00Z">
        <w:r w:rsidR="0074230F" w:rsidDel="000F0D9F">
          <w:delText xml:space="preserve">For example, </w:delText>
        </w:r>
        <w:r w:rsidR="00F00CA2" w:rsidDel="000F0D9F">
          <w:rPr>
            <w:lang w:eastAsia="zh-CN"/>
          </w:rPr>
          <w:delText xml:space="preserve">Koleva et al. </w:delText>
        </w:r>
        <w:r w:rsidR="00F00CA2" w:rsidDel="000F0D9F">
          <w:rPr>
            <w:lang w:eastAsia="zh-CN"/>
          </w:rPr>
          <w:fldChar w:fldCharType="begin"/>
        </w:r>
        <w:r w:rsidR="00F00CA2" w:rsidDel="000F0D9F">
          <w:rPr>
            <w:lang w:eastAsia="zh-CN"/>
          </w:rPr>
          <w:del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delInstrText>
        </w:r>
        <w:r w:rsidR="00F00CA2" w:rsidDel="000F0D9F">
          <w:rPr>
            <w:lang w:eastAsia="zh-CN"/>
          </w:rPr>
          <w:fldChar w:fldCharType="separate"/>
        </w:r>
        <w:r w:rsidR="00F00CA2" w:rsidDel="000F0D9F">
          <w:rPr>
            <w:noProof/>
            <w:lang w:eastAsia="zh-CN"/>
          </w:rPr>
          <w:delText>(2012)</w:delText>
        </w:r>
        <w:r w:rsidR="00F00CA2" w:rsidDel="000F0D9F">
          <w:rPr>
            <w:lang w:eastAsia="zh-CN"/>
          </w:rPr>
          <w:fldChar w:fldCharType="end"/>
        </w:r>
        <w:r w:rsidR="00F00CA2" w:rsidDel="000F0D9F">
          <w:rPr>
            <w:lang w:eastAsia="zh-CN"/>
          </w:rPr>
          <w:delText xml:space="preserve"> found that </w:delText>
        </w:r>
        <w:r w:rsidR="00B93EEA" w:rsidDel="000F0D9F">
          <w:rPr>
            <w:lang w:eastAsia="zh-CN"/>
          </w:rPr>
          <w:delText>different sensitivities</w:delText>
        </w:r>
        <w:r w:rsidR="00F00CA2" w:rsidDel="000F0D9F">
          <w:rPr>
            <w:lang w:eastAsia="zh-CN"/>
          </w:rPr>
          <w:delText xml:space="preserve"> of the five moral foundations</w:delText>
        </w:r>
        <w:r w:rsidR="00870EFC" w:rsidDel="000F0D9F">
          <w:rPr>
            <w:lang w:eastAsia="zh-CN"/>
          </w:rPr>
          <w:delText xml:space="preserve"> would</w:delText>
        </w:r>
        <w:r w:rsidR="00F00CA2" w:rsidDel="000F0D9F">
          <w:rPr>
            <w:lang w:eastAsia="zh-CN"/>
          </w:rPr>
          <w:delText xml:space="preserve"> </w:delText>
        </w:r>
        <w:r w:rsidR="007A7C68" w:rsidDel="000F0D9F">
          <w:rPr>
            <w:lang w:eastAsia="zh-CN"/>
          </w:rPr>
          <w:delText>lead to different judgement</w:delText>
        </w:r>
        <w:r w:rsidR="00870EFC" w:rsidDel="000F0D9F">
          <w:rPr>
            <w:lang w:eastAsia="zh-CN"/>
          </w:rPr>
          <w:delText xml:space="preserve"> and</w:delText>
        </w:r>
        <w:r w:rsidR="007A7C68" w:rsidDel="000F0D9F">
          <w:rPr>
            <w:lang w:eastAsia="zh-CN"/>
          </w:rPr>
          <w:delText xml:space="preserve"> </w:delText>
        </w:r>
        <w:r w:rsidR="00870EFC" w:rsidDel="000F0D9F">
          <w:rPr>
            <w:lang w:eastAsia="zh-CN"/>
          </w:rPr>
          <w:delText>therefore could predict individual’s political attitude on</w:delText>
        </w:r>
        <w:r w:rsidR="007A7C68" w:rsidDel="000F0D9F">
          <w:rPr>
            <w:lang w:eastAsia="zh-CN"/>
          </w:rPr>
          <w:delText xml:space="preserve"> </w:delText>
        </w:r>
        <w:r w:rsidR="00F00CA2" w:rsidDel="000F0D9F">
          <w:rPr>
            <w:lang w:eastAsia="zh-CN"/>
          </w:rPr>
          <w:delText xml:space="preserve">culture war </w:delText>
        </w:r>
        <w:r w:rsidR="007A7C68" w:rsidDel="000F0D9F">
          <w:rPr>
            <w:lang w:eastAsia="zh-CN"/>
          </w:rPr>
          <w:delText>issues (</w:delText>
        </w:r>
        <w:r w:rsidR="00F00CA2" w:rsidDel="000F0D9F">
          <w:rPr>
            <w:lang w:eastAsia="zh-CN"/>
          </w:rPr>
          <w:delText xml:space="preserve">such as abortion, gun control, </w:delText>
        </w:r>
        <w:r w:rsidR="00F00CA2" w:rsidRPr="00B13736" w:rsidDel="000F0D9F">
          <w:rPr>
            <w:lang w:eastAsia="zh-CN"/>
          </w:rPr>
          <w:delText>death penalty</w:delText>
        </w:r>
        <w:r w:rsidR="00F00CA2" w:rsidDel="000F0D9F">
          <w:rPr>
            <w:lang w:eastAsia="zh-CN"/>
          </w:rPr>
          <w:delText>, and similar controversial issues</w:delText>
        </w:r>
        <w:r w:rsidR="00870EFC" w:rsidDel="000F0D9F">
          <w:rPr>
            <w:lang w:eastAsia="zh-CN"/>
          </w:rPr>
          <w:delText>)</w:delText>
        </w:r>
        <w:r w:rsidR="00F00CA2" w:rsidRPr="00B13736" w:rsidDel="000F0D9F">
          <w:rPr>
            <w:lang w:eastAsia="zh-CN"/>
          </w:rPr>
          <w:delText>.</w:delText>
        </w:r>
        <w:r w:rsidR="0074230F" w:rsidDel="000F0D9F">
          <w:rPr>
            <w:lang w:eastAsia="zh-CN"/>
          </w:rPr>
          <w:delText xml:space="preserve"> </w:delText>
        </w:r>
      </w:del>
      <w:del w:id="125" w:author="mx3mt" w:date="2021-03-19T00:47:00Z">
        <w:r w:rsidR="00BB1F11" w:rsidDel="00EE0A78">
          <w:rPr>
            <w:lang w:eastAsia="zh-CN"/>
          </w:rPr>
          <w:delText>Meanwhile</w:delText>
        </w:r>
        <w:r w:rsidR="00870EFC" w:rsidDel="00EE0A78">
          <w:rPr>
            <w:lang w:eastAsia="zh-CN"/>
          </w:rPr>
          <w:delText xml:space="preserve">, as different </w:delText>
        </w:r>
      </w:del>
      <w:r w:rsidR="00870EFC">
        <w:rPr>
          <w:lang w:eastAsia="zh-CN"/>
        </w:rPr>
        <w:t xml:space="preserve">moral considerations </w:t>
      </w:r>
      <w:ins w:id="126" w:author="mx3mt" w:date="2021-03-19T00:47:00Z">
        <w:r>
          <w:rPr>
            <w:lang w:eastAsia="zh-CN"/>
          </w:rPr>
          <w:t>should be trackable from one’s political attitud</w:t>
        </w:r>
      </w:ins>
      <w:ins w:id="127" w:author="mx3mt" w:date="2021-03-19T00:48:00Z">
        <w:r>
          <w:rPr>
            <w:lang w:eastAsia="zh-CN"/>
          </w:rPr>
          <w:t>e expressions</w:t>
        </w:r>
      </w:ins>
      <w:del w:id="128" w:author="mx3mt" w:date="2021-03-19T00:48:00Z">
        <w:r w:rsidR="00870EFC" w:rsidDel="00EE0A78">
          <w:rPr>
            <w:lang w:eastAsia="zh-CN"/>
          </w:rPr>
          <w:delText xml:space="preserve">influence the formation of political attitudes, they </w:delText>
        </w:r>
        <w:r w:rsidR="00A541EA" w:rsidDel="00EE0A78">
          <w:rPr>
            <w:lang w:eastAsia="zh-CN"/>
          </w:rPr>
          <w:delText>would be</w:delText>
        </w:r>
        <w:r w:rsidR="00870EFC" w:rsidDel="00EE0A78">
          <w:rPr>
            <w:lang w:eastAsia="zh-CN"/>
          </w:rPr>
          <w:delText xml:space="preserve"> reflected in political expressions.</w:delText>
        </w:r>
      </w:del>
      <w:ins w:id="129" w:author="mx3mt" w:date="2021-03-19T00:48:00Z">
        <w:r>
          <w:rPr>
            <w:lang w:eastAsia="zh-CN"/>
          </w:rPr>
          <w:t xml:space="preserve">. </w:t>
        </w:r>
      </w:ins>
    </w:p>
    <w:p w14:paraId="167822FD" w14:textId="79900172" w:rsidR="006A73A3" w:rsidRDefault="00A078FC" w:rsidP="00305761">
      <w:pPr>
        <w:widowControl/>
        <w:rPr>
          <w:lang w:eastAsia="zh-CN"/>
        </w:rPr>
      </w:pPr>
      <w:del w:id="130" w:author="mx3mt" w:date="2021-03-19T00:49:00Z">
        <w:r w:rsidDel="00305761">
          <w:rPr>
            <w:lang w:eastAsia="zh-CN"/>
          </w:rPr>
          <w:delText xml:space="preserve">Sensitive moral foundation could generate more moral considerations and then would be more emphasized in political expressions. </w:delText>
        </w:r>
      </w:del>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moral considerations among liberals and conservatives for three foundations”: liberals talk more about care and fairness considerations, while conservatives emphasize on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t>political elites</w:t>
      </w:r>
      <w:r w:rsidR="0074230F">
        <w:rPr>
          <w:lang w:eastAsia="zh-CN"/>
        </w:rPr>
        <w:t xml:space="preserve"> “used distinctive patterns of moral words in an effort to influence the public” in stem cell research policy debate</w:t>
      </w:r>
      <w:r w:rsidR="004112B3">
        <w:rPr>
          <w:lang w:eastAsia="zh-CN"/>
        </w:rPr>
        <w:t>: liberals focused almost exclusively on harm, conservatives put quite some efforts on sanctity which is “surprisingly uncommon in [political] debate”</w:t>
      </w:r>
      <w:r w:rsidR="0074230F">
        <w:rPr>
          <w:lang w:eastAsia="zh-CN"/>
        </w:rPr>
        <w:t xml:space="preserve"> </w:t>
      </w:r>
      <w:r w:rsidR="0074230F">
        <w:rPr>
          <w:lang w:eastAsia="zh-CN"/>
        </w:rPr>
        <w:fldChar w:fldCharType="begin"/>
      </w:r>
      <w:r w:rsidR="0074230F">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(p. 669)</w:t>
      </w:r>
      <w:r w:rsidR="0074230F">
        <w:rPr>
          <w:lang w:eastAsia="zh-CN"/>
        </w:rPr>
        <w:fldChar w:fldCharType="end"/>
      </w:r>
      <w:r w:rsidR="004112B3">
        <w:rPr>
          <w:lang w:eastAsia="zh-CN"/>
        </w:rPr>
        <w:t>.</w:t>
      </w:r>
      <w:r w:rsidR="004F27D7">
        <w:rPr>
          <w:lang w:eastAsia="zh-CN"/>
        </w:rPr>
        <w:t xml:space="preserve"> </w:t>
      </w:r>
      <w:r w:rsidR="006A73A3">
        <w:rPr>
          <w:rFonts w:hint="eastAsia"/>
          <w:lang w:eastAsia="zh-CN"/>
        </w:rPr>
        <w:t>In</w:t>
      </w:r>
      <w:r w:rsidR="006A73A3">
        <w:rPr>
          <w:lang w:eastAsia="zh-CN"/>
        </w:rPr>
        <w:t xml:space="preserve"> sum, moral concerns in one’s sensitive moral foundations would be emphasized in his/her political expression.</w:t>
      </w:r>
    </w:p>
    <w:p w14:paraId="5287B418" w14:textId="01458A6A" w:rsidR="00935C36" w:rsidRDefault="00305761" w:rsidP="001B35E4">
      <w:pPr>
        <w:widowControl/>
      </w:pPr>
      <w:ins w:id="131" w:author="mx3mt" w:date="2021-03-19T00:51:00Z">
        <w:r>
          <w:t xml:space="preserve">As presidential debate is a direct expression of debaters’ political attitude </w:t>
        </w:r>
      </w:ins>
      <w:ins w:id="132" w:author="mx3mt" w:date="2021-03-19T00:52:00Z">
        <w:r>
          <w:fldChar w:fldCharType="begin"/>
        </w:r>
      </w:ins>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ins w:id="133" w:author="mx3mt" w:date="2021-03-19T00:52:00Z">
        <w:r>
          <w:fldChar w:fldCharType="separate"/>
        </w:r>
      </w:ins>
      <w:r>
        <w:rPr>
          <w:noProof/>
        </w:rPr>
        <w:t>(Jamieson &amp; Birdsell, 1990)</w:t>
      </w:r>
      <w:ins w:id="134" w:author="mx3mt" w:date="2021-03-19T00:52:00Z">
        <w:r>
          <w:fldChar w:fldCharType="end"/>
        </w:r>
        <w:r>
          <w:t xml:space="preserve">, </w:t>
        </w:r>
      </w:ins>
      <w:del w:id="135" w:author="mx3mt" w:date="2021-03-19T00:53:00Z">
        <w:r w:rsidR="00AD4BEE" w:rsidDel="00305761">
          <w:delText xml:space="preserve">Therefore, </w:delText>
        </w:r>
      </w:del>
      <w:r w:rsidR="00AD4BEE">
        <w:t xml:space="preserve">presidential debaters may </w:t>
      </w:r>
      <w:r w:rsidR="00C35EA1">
        <w:t>focus</w:t>
      </w:r>
      <w:ins w:id="136" w:author="mx3mt" w:date="2021-03-19T00:55:00Z">
        <w:r>
          <w:t xml:space="preserve"> and emphasize</w:t>
        </w:r>
      </w:ins>
      <w:r w:rsidR="00C35EA1">
        <w:t xml:space="preserve"> on different </w:t>
      </w:r>
      <w:r w:rsidR="00AD4BEE">
        <w:t>moral considerations</w:t>
      </w:r>
      <w:r w:rsidR="00C35EA1">
        <w:t xml:space="preserve"> </w:t>
      </w:r>
      <w:r w:rsidR="00F4227B">
        <w:t xml:space="preserve">generated from </w:t>
      </w:r>
      <w:r w:rsidR="00C35EA1">
        <w:t>their</w:t>
      </w:r>
      <w:r w:rsidR="00AD4BEE">
        <w:t xml:space="preserve"> </w:t>
      </w:r>
      <w:del w:id="137" w:author="mx3mt" w:date="2021-03-19T00:53:00Z">
        <w:r w:rsidR="00F4227B" w:rsidDel="00305761">
          <w:delText xml:space="preserve">different </w:delText>
        </w:r>
      </w:del>
      <w:ins w:id="138" w:author="mx3mt" w:date="2021-03-19T00:53:00Z">
        <w:r>
          <w:t xml:space="preserve">own </w:t>
        </w:r>
      </w:ins>
      <w:r w:rsidR="00AD4BEE">
        <w:t>sensitive moral foundations</w:t>
      </w:r>
      <w:ins w:id="139" w:author="mx3mt" w:date="2021-03-19T00:55:00Z">
        <w:r>
          <w:t xml:space="preserve"> in the debate. </w:t>
        </w:r>
      </w:ins>
      <w:del w:id="140" w:author="mx3mt" w:date="2021-03-19T00:55:00Z">
        <w:r w:rsidR="001B35E4" w:rsidDel="00305761">
          <w:delText>, whic</w:delText>
        </w:r>
      </w:del>
      <w:ins w:id="141" w:author="mx3mt" w:date="2021-03-19T00:55:00Z">
        <w:r>
          <w:t xml:space="preserve">The different moral considerations </w:t>
        </w:r>
      </w:ins>
      <w:ins w:id="142" w:author="mx3mt" w:date="2021-03-19T00:56:00Z">
        <w:r>
          <w:t xml:space="preserve">– moral divergence between presidential debaters – </w:t>
        </w:r>
      </w:ins>
      <w:del w:id="143" w:author="mx3mt" w:date="2021-03-19T00:55:00Z">
        <w:r w:rsidR="001B35E4" w:rsidDel="00305761">
          <w:delText>h</w:delText>
        </w:r>
      </w:del>
      <w:del w:id="144" w:author="mx3mt" w:date="2021-03-19T00:56:00Z">
        <w:r w:rsidR="001B35E4" w:rsidDel="00305761">
          <w:delText xml:space="preserve"> entails moral divergence in the debates</w:delText>
        </w:r>
        <w:r w:rsidR="00C84DC3" w:rsidDel="00305761">
          <w:delText>.</w:delText>
        </w:r>
        <w:r w:rsidR="001B35E4" w:rsidDel="00305761">
          <w:delText xml:space="preserve"> </w:delText>
        </w:r>
      </w:del>
      <w:del w:id="145" w:author="mx3mt" w:date="2021-03-19T00:54:00Z">
        <w:r w:rsidR="001B35E4" w:rsidDel="00305761">
          <w:delText>It’s very difficult for presidential debaters “seeing eye-to-eye</w:delText>
        </w:r>
        <w:r w:rsidR="00763F1E" w:rsidDel="00305761">
          <w:delText>”</w:delText>
        </w:r>
        <w:r w:rsidR="001B35E4" w:rsidDel="00305761">
          <w:delText xml:space="preserve"> because </w:delText>
        </w:r>
        <w:r w:rsidR="00763F1E" w:rsidDel="00305761">
          <w:delText>their moral considerations are generated from</w:delText>
        </w:r>
        <w:r w:rsidR="001B35E4" w:rsidDel="00305761">
          <w:delText xml:space="preserve"> </w:delText>
        </w:r>
        <w:r w:rsidR="00763F1E" w:rsidDel="00305761">
          <w:delText>“</w:delText>
        </w:r>
        <w:r w:rsidR="001B35E4" w:rsidDel="00305761">
          <w:delText>different configurations of the five foundations”</w:delText>
        </w:r>
        <w:r w:rsidR="00F4227B" w:rsidDel="00305761">
          <w:delText xml:space="preserve"> </w:delText>
        </w:r>
        <w:r w:rsidR="001B35E4" w:rsidDel="00305761">
          <w:rPr>
            <w:lang w:eastAsia="zh-CN"/>
          </w:rPr>
          <w:fldChar w:fldCharType="begin"/>
        </w:r>
        <w:r w:rsidR="001B35E4" w:rsidDel="00305761">
          <w:rPr>
            <w:lang w:eastAsia="zh-CN"/>
          </w:rPr>
          <w:del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delInstrText>
        </w:r>
        <w:r w:rsidR="001B35E4" w:rsidDel="00305761">
          <w:rPr>
            <w:lang w:eastAsia="zh-CN"/>
          </w:rPr>
          <w:fldChar w:fldCharType="separate"/>
        </w:r>
        <w:r w:rsidR="001B35E4" w:rsidDel="00305761">
          <w:rPr>
            <w:noProof/>
            <w:lang w:eastAsia="zh-CN"/>
          </w:rPr>
          <w:delText>(Clifford &amp; Jerit, 2013, p. 658)</w:delText>
        </w:r>
        <w:r w:rsidR="001B35E4" w:rsidDel="00305761">
          <w:rPr>
            <w:lang w:eastAsia="zh-CN"/>
          </w:rPr>
          <w:fldChar w:fldCharType="end"/>
        </w:r>
        <w:r w:rsidR="00F4227B" w:rsidDel="00305761">
          <w:delText>.</w:delText>
        </w:r>
        <w:r w:rsidR="001B35E4" w:rsidRPr="001B35E4" w:rsidDel="00305761">
          <w:delText xml:space="preserve"> </w:delText>
        </w:r>
      </w:del>
      <w:del w:id="146" w:author="mx3mt" w:date="2021-03-19T00:56:00Z">
        <w:r w:rsidR="001B35E4" w:rsidDel="00305761">
          <w:delText xml:space="preserve">In other words, moral divergence between presidential debaters </w:delText>
        </w:r>
      </w:del>
      <w:r w:rsidR="001B35E4">
        <w:t xml:space="preserve">could </w:t>
      </w:r>
      <w:ins w:id="147" w:author="mx3mt" w:date="2021-03-19T00:56:00Z">
        <w:r>
          <w:t xml:space="preserve">greatly </w:t>
        </w:r>
      </w:ins>
      <w:r w:rsidR="001B35E4">
        <w:t>impede issue discussion and real clash</w:t>
      </w:r>
      <w:del w:id="148" w:author="mx3mt" w:date="2021-03-19T00:56:00Z">
        <w:r w:rsidR="001B35E4" w:rsidDel="00305761">
          <w:delText xml:space="preserve"> </w:delText>
        </w:r>
      </w:del>
      <w:ins w:id="149" w:author="mx3mt" w:date="2021-03-19T00:56:00Z">
        <w:r>
          <w:t xml:space="preserve"> in </w:t>
        </w:r>
      </w:ins>
      <w:ins w:id="150" w:author="mx3mt" w:date="2021-03-19T00:57:00Z">
        <w:r>
          <w:t xml:space="preserve">presidential </w:t>
        </w:r>
      </w:ins>
      <w:ins w:id="151" w:author="mx3mt" w:date="2021-03-19T00:56:00Z">
        <w:r>
          <w:t>debate</w:t>
        </w:r>
      </w:ins>
      <w:del w:id="152" w:author="mx3mt" w:date="2021-03-19T00:56:00Z">
        <w:r w:rsidR="001B35E4" w:rsidDel="00305761">
          <w:delText>in their debates</w:delText>
        </w:r>
      </w:del>
      <w:r w:rsidR="001B35E4">
        <w:t>.</w:t>
      </w:r>
      <w:r w:rsidR="00F4227B">
        <w:t xml:space="preserve"> </w:t>
      </w:r>
      <w:r w:rsidR="00935C36">
        <w:t>Accordingly, we construct our hypotheses as following:</w:t>
      </w:r>
    </w:p>
    <w:p w14:paraId="3B14D429" w14:textId="7ABC321C" w:rsidR="00935C36" w:rsidRDefault="00935C36" w:rsidP="00935C36">
      <w:pPr>
        <w:widowControl/>
      </w:pPr>
      <w:r>
        <w:lastRenderedPageBreak/>
        <w:t>H1: Democratic presidential candidates (</w:t>
      </w:r>
      <w:r w:rsidRPr="00F948C4">
        <w:rPr>
          <w:lang w:eastAsia="zh-CN"/>
        </w:rPr>
        <w:t xml:space="preserve">relatively </w:t>
      </w:r>
      <w:r>
        <w:rPr>
          <w:lang w:eastAsia="zh-CN"/>
        </w:rPr>
        <w:t>liberal)</w:t>
      </w:r>
      <w:r>
        <w:t xml:space="preserve"> focus more on care and fairness moral considerations</w:t>
      </w:r>
      <w:r w:rsidR="006C083E">
        <w:t>,</w:t>
      </w:r>
      <w:r w:rsidR="006C083E" w:rsidRPr="006C083E">
        <w:t xml:space="preserve"> </w:t>
      </w:r>
      <w:r w:rsidR="006C083E">
        <w:t>therefore carrying more moral load of these foundations</w:t>
      </w:r>
      <w:r w:rsidR="00763F1E">
        <w:t xml:space="preserve"> in their arguments.</w:t>
      </w:r>
    </w:p>
    <w:p w14:paraId="14953C71" w14:textId="5C4A5AC5" w:rsidR="00C84DC3" w:rsidRDefault="00935C36" w:rsidP="00935C36">
      <w:pPr>
        <w:widowControl/>
      </w:pPr>
      <w:r>
        <w:t>H2: Republican presidential candidates (</w:t>
      </w:r>
      <w:r w:rsidRPr="00F948C4">
        <w:rPr>
          <w:lang w:eastAsia="zh-CN"/>
        </w:rPr>
        <w:t>relatively conservative</w:t>
      </w:r>
      <w:r>
        <w:rPr>
          <w:lang w:eastAsia="zh-CN"/>
        </w:rPr>
        <w:t>)</w:t>
      </w:r>
      <w:r>
        <w:t xml:space="preserve"> focus more on loyalty, sanctity, and authority moral considerations</w:t>
      </w:r>
      <w:r w:rsidR="006C083E">
        <w:t>, therefore carrying more moral load of these foundations</w:t>
      </w:r>
      <w:r w:rsidR="00763F1E">
        <w:t xml:space="preserve"> in their arguments</w:t>
      </w:r>
      <w:r w:rsidR="006C083E">
        <w:t>.</w:t>
      </w:r>
    </w:p>
    <w:p w14:paraId="38EB0F05" w14:textId="4B4E9805" w:rsidR="000D2333" w:rsidRPr="00F7750A" w:rsidRDefault="000D2333" w:rsidP="00F7750A">
      <w:pPr>
        <w:spacing w:after="120"/>
        <w:ind w:firstLine="0"/>
        <w:rPr>
          <w:b/>
          <w:bCs/>
        </w:rPr>
      </w:pPr>
      <w:r w:rsidRPr="00F7750A">
        <w:rPr>
          <w:b/>
          <w:bCs/>
        </w:rPr>
        <w:t>The Theory of Mediatization</w:t>
      </w:r>
    </w:p>
    <w:p w14:paraId="29FBA927" w14:textId="699F307B" w:rsidR="001659FF" w:rsidRDefault="00575471" w:rsidP="00D44B3B">
      <w:pPr>
        <w:rPr>
          <w:lang w:eastAsia="zh-CN"/>
        </w:rPr>
      </w:pPr>
      <w:r>
        <w:t xml:space="preserve">The </w:t>
      </w:r>
      <w:ins w:id="153" w:author="mx3mt" w:date="2021-03-19T10:35:00Z">
        <w:r w:rsidR="00C50566">
          <w:t xml:space="preserve">reason for the </w:t>
        </w:r>
      </w:ins>
      <w:r>
        <w:rPr>
          <w:lang w:eastAsia="zh-CN"/>
        </w:rPr>
        <w:t xml:space="preserve">phenomenon of image outweighing issue and lack of real clash </w:t>
      </w:r>
      <w:ins w:id="154" w:author="mx3mt" w:date="2021-03-19T10:35:00Z">
        <w:r w:rsidR="00C50566">
          <w:rPr>
            <w:lang w:eastAsia="zh-CN"/>
          </w:rPr>
          <w:t>in presidential debate</w:t>
        </w:r>
      </w:ins>
      <w:ins w:id="155" w:author="mx3mt" w:date="2021-03-19T10:36:00Z">
        <w:r w:rsidR="00C50566">
          <w:rPr>
            <w:lang w:eastAsia="zh-CN"/>
          </w:rPr>
          <w:t xml:space="preserve"> are likely diverse. </w:t>
        </w:r>
      </w:ins>
      <w:ins w:id="156" w:author="mx3mt" w:date="2021-03-19T10:53:00Z">
        <w:r w:rsidR="00AF0491">
          <w:rPr>
            <w:lang w:eastAsia="zh-CN"/>
          </w:rPr>
          <w:t>Most of previous research exp</w:t>
        </w:r>
      </w:ins>
      <w:ins w:id="157" w:author="mx3mt" w:date="2021-03-19T10:54:00Z">
        <w:r w:rsidR="00AF0491">
          <w:rPr>
            <w:lang w:eastAsia="zh-CN"/>
          </w:rPr>
          <w:t xml:space="preserve">lored how </w:t>
        </w:r>
      </w:ins>
      <w:ins w:id="158" w:author="mx3mt" w:date="2021-03-19T17:08:00Z">
        <w:r w:rsidR="009A4662">
          <w:rPr>
            <w:lang w:eastAsia="zh-CN"/>
          </w:rPr>
          <w:t>individual and campaign</w:t>
        </w:r>
      </w:ins>
      <w:ins w:id="159" w:author="mx3mt" w:date="2021-03-19T10:55:00Z">
        <w:r w:rsidR="00AF0491">
          <w:rPr>
            <w:lang w:eastAsia="zh-CN"/>
          </w:rPr>
          <w:t xml:space="preserve"> factors could exert an influence. </w:t>
        </w:r>
      </w:ins>
      <w:ins w:id="160" w:author="mx3mt" w:date="2021-03-19T10:36:00Z">
        <w:r w:rsidR="00C50566">
          <w:rPr>
            <w:lang w:eastAsia="zh-CN"/>
          </w:rPr>
          <w:t xml:space="preserve">Carlin et al. </w:t>
        </w:r>
      </w:ins>
      <w:moveToRangeStart w:id="161" w:author="mx3mt" w:date="2021-03-19T10:37:00Z" w:name="move67042643"/>
      <w:moveTo w:id="162" w:author="mx3mt" w:date="2021-03-19T10:37:00Z">
        <w:r w:rsidR="00C50566">
          <w:fldChar w:fldCharType="begin"/>
        </w:r>
      </w:moveTo>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moveTo w:id="163" w:author="mx3mt" w:date="2021-03-19T10:37:00Z">
        <w:r w:rsidR="00C50566">
          <w:fldChar w:fldCharType="separate"/>
        </w:r>
      </w:moveTo>
      <w:r w:rsidR="00600CC4">
        <w:rPr>
          <w:noProof/>
        </w:rPr>
        <w:t>(2001)</w:t>
      </w:r>
      <w:moveTo w:id="164" w:author="mx3mt" w:date="2021-03-19T10:37:00Z">
        <w:r w:rsidR="00C50566">
          <w:fldChar w:fldCharType="end"/>
        </w:r>
      </w:moveTo>
      <w:moveToRangeEnd w:id="161"/>
      <w:ins w:id="165" w:author="mx3mt" w:date="2021-03-19T10:37:00Z">
        <w:r w:rsidR="00C50566">
          <w:t xml:space="preserve"> </w:t>
        </w:r>
      </w:ins>
      <w:ins w:id="166" w:author="mx3mt" w:date="2021-03-19T10:36:00Z">
        <w:r w:rsidR="00C50566">
          <w:rPr>
            <w:lang w:eastAsia="zh-CN"/>
          </w:rPr>
          <w:t xml:space="preserve">claimed that </w:t>
        </w:r>
      </w:ins>
      <w:del w:id="167" w:author="mx3mt" w:date="2021-03-19T10:36:00Z">
        <w:r w:rsidDel="00C50566">
          <w:delText xml:space="preserve">has been identified and discussed in a spate of political </w:delText>
        </w:r>
        <w:r w:rsidRPr="00F7750A" w:rsidDel="00C50566">
          <w:delText>debate research</w:delText>
        </w:r>
        <w:r w:rsidR="00D44B3B" w:rsidRPr="00F7750A" w:rsidDel="00C50566">
          <w:delText>.</w:delText>
        </w:r>
        <w:r w:rsidRPr="00F7750A" w:rsidDel="00C50566">
          <w:delText xml:space="preserve"> </w:delText>
        </w:r>
        <w:r w:rsidR="00E12F2C" w:rsidRPr="00F7750A" w:rsidDel="00C50566">
          <w:delText>Various</w:delText>
        </w:r>
        <w:r w:rsidR="00E12F2C" w:rsidDel="00C50566">
          <w:delText xml:space="preserve"> factors may exert an influence</w:delText>
        </w:r>
        <w:r w:rsidR="00763F1E" w:rsidDel="00C50566">
          <w:delText>,</w:delText>
        </w:r>
        <w:r w:rsidR="00E12F2C" w:rsidDel="00C50566">
          <w:delText xml:space="preserve"> </w:delText>
        </w:r>
      </w:del>
      <w:r w:rsidR="00E12F2C">
        <w:t xml:space="preserve">“a candidate’s standing in the polls at the time of the debate, candidates’ debating skills, impression management, timing of the debate within the larger campaign, and feedback from past performances” </w:t>
      </w:r>
      <w:r w:rsidR="008B66D4">
        <w:t>all can exert an influence on the level of clash and the ratio of image arguments in the debate</w:t>
      </w:r>
      <w:moveFromRangeStart w:id="168" w:author="mx3mt" w:date="2021-03-19T10:37:00Z" w:name="move67042643"/>
      <w:moveFrom w:id="169" w:author="mx3mt" w:date="2021-03-19T10:37:00Z">
        <w:r w:rsidR="008B66D4" w:rsidDel="00C50566">
          <w:t xml:space="preserve"> </w:t>
        </w:r>
        <w:r w:rsidR="008B66D4" w:rsidDel="00C50566">
          <w:fldChar w:fldCharType="begin"/>
        </w:r>
        <w:r w:rsidR="008B66D4" w:rsidDel="00C50566">
          <w:instrText xml:space="preserve"> ADDIN EN.CITE &lt;EndNote&gt;&lt;Cite&gt;&lt;Author&gt;Carlin&lt;/Author&gt;&lt;Year&gt;2001&lt;/Year&gt;&lt;RecNum&gt;490&lt;/RecNum&gt;&lt;DisplayText&gt;(D. B. Carlin, Morris, &amp;amp; Smith, 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8B66D4" w:rsidDel="00C50566">
          <w:fldChar w:fldCharType="separate"/>
        </w:r>
        <w:r w:rsidR="008B66D4" w:rsidDel="00C50566">
          <w:rPr>
            <w:noProof/>
          </w:rPr>
          <w:t>(D. B. Carlin, Morris, &amp; Smith, 2001)</w:t>
        </w:r>
        <w:r w:rsidR="008B66D4" w:rsidDel="00C50566">
          <w:fldChar w:fldCharType="end"/>
        </w:r>
      </w:moveFrom>
      <w:moveFromRangeEnd w:id="168"/>
      <w:r w:rsidR="008B66D4">
        <w:t xml:space="preserve">. </w:t>
      </w:r>
      <w:del w:id="170" w:author="mx3mt" w:date="2021-03-19T10:38:00Z">
        <w:r w:rsidR="008B66D4" w:rsidDel="00600CC4">
          <w:delText>While m</w:delText>
        </w:r>
        <w:r w:rsidR="00E12F2C" w:rsidDel="00600CC4">
          <w:delText xml:space="preserve">ost </w:delText>
        </w:r>
        <w:r w:rsidR="00C40F9E" w:rsidDel="00600CC4">
          <w:delText>of</w:delText>
        </w:r>
      </w:del>
      <w:ins w:id="171" w:author="mx3mt" w:date="2021-03-19T10:38:00Z">
        <w:r w:rsidR="00600CC4">
          <w:t xml:space="preserve">And a number of </w:t>
        </w:r>
      </w:ins>
      <w:del w:id="172" w:author="mx3mt" w:date="2021-03-19T10:39:00Z">
        <w:r w:rsidR="00C40F9E" w:rsidDel="00600CC4">
          <w:delText xml:space="preserve"> the</w:delText>
        </w:r>
        <w:r w:rsidR="00763F1E" w:rsidDel="00600CC4">
          <w:delText xml:space="preserve"> </w:delText>
        </w:r>
      </w:del>
      <w:r w:rsidR="00763F1E">
        <w:t>research</w:t>
      </w:r>
      <w:del w:id="173" w:author="mx3mt" w:date="2021-03-19T10:39:00Z">
        <w:r w:rsidR="00C40F9E" w:rsidDel="00600CC4">
          <w:delText xml:space="preserve"> effort</w:delText>
        </w:r>
      </w:del>
      <w:r w:rsidR="00E12F2C">
        <w:t xml:space="preserve"> </w:t>
      </w:r>
      <w:r>
        <w:t xml:space="preserve">focused on </w:t>
      </w:r>
      <w:r w:rsidR="00C40F9E">
        <w:t xml:space="preserve">different debate strategies associated with different </w:t>
      </w:r>
      <w:r>
        <w:t>debate format</w:t>
      </w:r>
      <w:r w:rsidR="00596CE2">
        <w:t>s</w:t>
      </w:r>
      <w:r>
        <w:t xml:space="preserve"> </w:t>
      </w:r>
      <w:r w:rsidR="00C40F9E">
        <w:t>(</w:t>
      </w:r>
      <w:r>
        <w:t>in terms of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t>.</w:t>
      </w:r>
      <w:r w:rsidR="00596CE2">
        <w:t xml:space="preserve"> </w:t>
      </w:r>
      <w:del w:id="174" w:author="mx3mt" w:date="2021-03-19T10:39:00Z">
        <w:r w:rsidR="00F7750A" w:rsidDel="00600CC4">
          <w:delText>While</w:delText>
        </w:r>
      </w:del>
      <w:ins w:id="175" w:author="mx3mt" w:date="2021-03-19T10:39:00Z">
        <w:r w:rsidR="00600CC4">
          <w:t>For example</w:t>
        </w:r>
      </w:ins>
      <w:r w:rsidR="00F7750A">
        <w:t xml:space="preserve">, </w:t>
      </w:r>
      <w:r w:rsidR="00D44B3B" w:rsidRPr="00AC551C">
        <w:fldChar w:fldCharType="begin"/>
      </w:r>
      <w:r w:rsidR="00D44B3B"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D44B3B" w:rsidRPr="00D62274">
        <w:t>.</w:t>
      </w:r>
      <w:r w:rsidR="005A2780">
        <w:t xml:space="preserve"> </w:t>
      </w:r>
      <w:r w:rsidR="00AB66C5">
        <w:t xml:space="preserve">Additionally, </w:t>
      </w:r>
      <w:ins w:id="176" w:author="mx3mt" w:date="2021-03-19T10:39:00Z">
        <w:r w:rsidR="00600CC4">
          <w:t xml:space="preserve">Carlin </w:t>
        </w:r>
      </w:ins>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rsidR="000B56B2">
        <w:t xml:space="preserve">discussed from </w:t>
      </w:r>
      <w:r w:rsidR="00F7750A">
        <w:t>a pure</w:t>
      </w:r>
      <w:r w:rsidR="000B56B2">
        <w:t xml:space="preserve"> strategy perspective, </w:t>
      </w:r>
      <w:r w:rsidR="005A2780">
        <w:t>argu</w:t>
      </w:r>
      <w:r w:rsidR="000B56B2">
        <w:t>ing</w:t>
      </w:r>
      <w:r w:rsidR="005A2780">
        <w:t xml:space="preserve"> that</w:t>
      </w:r>
      <w:r w:rsidR="00663580">
        <w:t xml:space="preserve"> </w:t>
      </w:r>
      <w:r w:rsidR="001659FF">
        <w:t xml:space="preserve">televised presidential debates are “rhetorical events occurring within the larger framework of a political campaign”, so image is destinated to be </w:t>
      </w:r>
      <w:r w:rsidR="00AB66C5">
        <w:t>debaters’</w:t>
      </w:r>
      <w:r w:rsidR="001659FF">
        <w:t xml:space="preserve"> ultimate goal because it is “the bottom line” in political campaigns </w:t>
      </w:r>
      <w:r w:rsidR="001659FF">
        <w:fldChar w:fldCharType="begin"/>
      </w:r>
      <w:r w:rsidR="001659FF">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1659FF">
        <w:fldChar w:fldCharType="separate"/>
      </w:r>
      <w:r w:rsidR="001659FF">
        <w:rPr>
          <w:noProof/>
        </w:rPr>
        <w:t xml:space="preserve">(p. </w:t>
      </w:r>
      <w:r w:rsidR="001659FF">
        <w:rPr>
          <w:noProof/>
        </w:rPr>
        <w:lastRenderedPageBreak/>
        <w:t>213)</w:t>
      </w:r>
      <w:r w:rsidR="001659FF">
        <w:fldChar w:fldCharType="end"/>
      </w:r>
      <w:r w:rsidR="001659FF">
        <w:t xml:space="preserve">. </w:t>
      </w:r>
      <w:r w:rsidR="00F7750A">
        <w:t>However,</w:t>
      </w:r>
      <w:ins w:id="177" w:author="mx3mt" w:date="2021-03-19T10:57:00Z">
        <w:r w:rsidR="00AF0491">
          <w:t xml:space="preserve"> </w:t>
        </w:r>
      </w:ins>
      <w:del w:id="178" w:author="mx3mt" w:date="2021-03-19T10:57:00Z">
        <w:r w:rsidR="00F7750A" w:rsidDel="00AF0491">
          <w:delText xml:space="preserve"> </w:delText>
        </w:r>
      </w:del>
      <w:r w:rsidR="005A079E">
        <w:t xml:space="preserve">societal </w:t>
      </w:r>
      <w:ins w:id="179" w:author="mx3mt" w:date="2021-03-19T17:08:00Z">
        <w:r w:rsidR="009A4662">
          <w:t xml:space="preserve">and institutional </w:t>
        </w:r>
      </w:ins>
      <w:del w:id="180" w:author="mx3mt" w:date="2021-03-19T17:08:00Z">
        <w:r w:rsidR="005A079E" w:rsidDel="009A4662">
          <w:delText>factors</w:delText>
        </w:r>
      </w:del>
      <w:ins w:id="181" w:author="mx3mt" w:date="2021-03-19T17:09:00Z">
        <w:r w:rsidR="009A4662">
          <w:t>factors</w:t>
        </w:r>
      </w:ins>
      <w:ins w:id="182" w:author="mx3mt" w:date="2021-03-19T17:08:00Z">
        <w:r w:rsidR="009A4662">
          <w:t xml:space="preserve"> </w:t>
        </w:r>
      </w:ins>
      <w:ins w:id="183" w:author="mx3mt" w:date="2021-03-19T10:57:00Z">
        <w:r w:rsidR="00AF0491">
          <w:t xml:space="preserve">– </w:t>
        </w:r>
      </w:ins>
      <w:ins w:id="184" w:author="mx3mt" w:date="2021-03-19T17:09:00Z">
        <w:r w:rsidR="009A4662">
          <w:t xml:space="preserve">changes caused by </w:t>
        </w:r>
      </w:ins>
      <w:ins w:id="185" w:author="mx3mt" w:date="2021-03-19T17:10:00Z">
        <w:r w:rsidR="009A4662">
          <w:t>mediatization</w:t>
        </w:r>
      </w:ins>
      <w:ins w:id="186" w:author="mx3mt" w:date="2021-03-19T10:57:00Z">
        <w:r w:rsidR="00AF0491">
          <w:t xml:space="preserve"> –</w:t>
        </w:r>
      </w:ins>
      <w:r w:rsidR="005A079E">
        <w:t xml:space="preserve"> </w:t>
      </w:r>
      <w:ins w:id="187" w:author="mx3mt" w:date="2021-03-19T17:09:00Z">
        <w:r w:rsidR="009A4662">
          <w:t>that</w:t>
        </w:r>
      </w:ins>
      <w:del w:id="188" w:author="mx3mt" w:date="2021-03-19T17:09:00Z">
        <w:r w:rsidR="005A079E" w:rsidDel="009A4662">
          <w:delText>that</w:delText>
        </w:r>
      </w:del>
      <w:ins w:id="189" w:author="mx3mt" w:date="2021-03-19T10:58:00Z">
        <w:r w:rsidR="00AF0491">
          <w:t xml:space="preserve"> could </w:t>
        </w:r>
      </w:ins>
      <w:del w:id="190" w:author="mx3mt" w:date="2021-03-19T10:57:00Z">
        <w:r w:rsidR="005A079E" w:rsidDel="00AF0491">
          <w:delText xml:space="preserve"> may</w:delText>
        </w:r>
      </w:del>
      <w:ins w:id="191" w:author="mx3mt" w:date="2021-03-19T10:57:00Z">
        <w:r w:rsidR="00AF0491">
          <w:t xml:space="preserve">be </w:t>
        </w:r>
      </w:ins>
      <w:ins w:id="192" w:author="mx3mt" w:date="2021-03-19T17:10:00Z">
        <w:r w:rsidR="009A4662">
          <w:t>way</w:t>
        </w:r>
      </w:ins>
      <w:ins w:id="193" w:author="mx3mt" w:date="2021-03-19T10:57:00Z">
        <w:r w:rsidR="00AF0491">
          <w:t xml:space="preserve"> more </w:t>
        </w:r>
      </w:ins>
      <w:del w:id="194" w:author="mx3mt" w:date="2021-03-19T10:57:00Z">
        <w:r w:rsidR="005A079E" w:rsidDel="00AF0491">
          <w:delText xml:space="preserve"> exert a more powerful </w:delText>
        </w:r>
      </w:del>
      <w:r w:rsidR="005A079E">
        <w:t>influen</w:t>
      </w:r>
      <w:ins w:id="195" w:author="mx3mt" w:date="2021-03-19T10:57:00Z">
        <w:r w:rsidR="00AF0491">
          <w:t>tial</w:t>
        </w:r>
      </w:ins>
      <w:del w:id="196" w:author="mx3mt" w:date="2021-03-19T10:57:00Z">
        <w:r w:rsidR="005A079E" w:rsidDel="00AF0491">
          <w:delText>ce</w:delText>
        </w:r>
      </w:del>
      <w:r w:rsidR="005A079E">
        <w:t xml:space="preserve"> have been ignored</w:t>
      </w:r>
      <w:r w:rsidR="00F7750A">
        <w:t xml:space="preserve"> unfortunately</w:t>
      </w:r>
      <w:r w:rsidR="005A079E">
        <w:t xml:space="preserve">. </w:t>
      </w:r>
    </w:p>
    <w:p w14:paraId="34644F58" w14:textId="0C5155F2" w:rsidR="00263E92" w:rsidRPr="00C71097" w:rsidRDefault="005A079E"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has to be planned and implemented media-friendly because it is a TV program</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Accordingly, as the protagonists of this TV program, presidential debaters have to abide by some media rules more or less</w:t>
      </w:r>
      <w:r w:rsidR="00263E92" w:rsidRPr="00C71097">
        <w:t xml:space="preserve">, </w:t>
      </w:r>
      <w:r w:rsidR="00C71097" w:rsidRPr="00C71097">
        <w:rPr>
          <w:rFonts w:hint="eastAsia"/>
          <w:lang w:eastAsia="zh-CN"/>
        </w:rPr>
        <w:t>that</w:t>
      </w:r>
      <w:r w:rsidR="00C71097" w:rsidRPr="00C71097">
        <w:rPr>
          <w:lang w:eastAsia="zh-CN"/>
        </w:rPr>
        <w:t xml:space="preserve"> </w:t>
      </w:r>
      <w:r w:rsidR="00263E92" w:rsidRPr="00C71097">
        <w:t xml:space="preserve">is exactly </w:t>
      </w:r>
      <w:r w:rsidR="00B657D5" w:rsidRPr="00C71097">
        <w:rPr>
          <w:rFonts w:hint="eastAsia"/>
          <w:lang w:eastAsia="zh-CN"/>
        </w:rPr>
        <w:t>h</w:t>
      </w:r>
      <w:r w:rsidR="00B657D5" w:rsidRPr="00C71097">
        <w:rPr>
          <w:lang w:eastAsia="zh-CN"/>
        </w:rPr>
        <w:t xml:space="preserve">ow </w:t>
      </w:r>
      <w:r w:rsidR="00263E92" w:rsidRPr="00C71097">
        <w:t>mediatization</w:t>
      </w:r>
      <w:r w:rsidR="006B7B33">
        <w:t xml:space="preserve"> – a long-term social change – would</w:t>
      </w:r>
      <w:r w:rsidR="00263E92" w:rsidRPr="00C71097">
        <w:t xml:space="preserve"> </w:t>
      </w:r>
      <w:r w:rsidR="00B657D5" w:rsidRPr="00C71097">
        <w:t xml:space="preserve">affect social actors. </w:t>
      </w:r>
      <w:r w:rsidR="00263E92" w:rsidRPr="00C71097">
        <w:t xml:space="preserve"> </w:t>
      </w:r>
    </w:p>
    <w:p w14:paraId="2CAC0564" w14:textId="68BDB30B" w:rsidR="000D2333" w:rsidRPr="00CD3813" w:rsidRDefault="00CD3813" w:rsidP="00CD3813">
      <w:pPr>
        <w:rPr>
          <w:color w:val="FF0000"/>
        </w:rPr>
      </w:pPr>
      <w:r w:rsidRPr="00C71097">
        <w:t xml:space="preserve">Mediatization, </w:t>
      </w:r>
      <w:r w:rsidR="00395510" w:rsidRPr="00C71097">
        <w:t>as “</w:t>
      </w:r>
      <w:r w:rsidRPr="00C71097">
        <w:t>an inherently process-oriented” concept (</w:t>
      </w:r>
      <w:proofErr w:type="spellStart"/>
      <w:r w:rsidRPr="00C71097">
        <w:t>Strömbäck</w:t>
      </w:r>
      <w:proofErr w:type="spellEnd"/>
      <w:r w:rsidRPr="00C71097">
        <w:t xml:space="preserve">, 2008, p. 231), “relates to changes associated with communication media and their development” (Schulz, 2004, p. 88). </w:t>
      </w:r>
      <w:r w:rsidR="00167231" w:rsidRPr="00C71097">
        <w:t>M</w:t>
      </w:r>
      <w:r w:rsidR="00DD0588" w:rsidRPr="00C71097">
        <w:t xml:space="preserve">ediatization </w:t>
      </w:r>
      <w:r w:rsidR="00167231">
        <w:t>theory argues that</w:t>
      </w:r>
      <w:r w:rsidR="000D2333" w:rsidRPr="003F49F4">
        <w:t xml:space="preserve"> as media gradually developed into a</w:t>
      </w:r>
      <w:r w:rsidR="00167231">
        <w:t>n</w:t>
      </w:r>
      <w:r w:rsidR="000D2333" w:rsidRPr="003F49F4">
        <w:t xml:space="preserve"> independent social </w:t>
      </w:r>
      <w:r w:rsidR="000D2333" w:rsidRPr="00187B09">
        <w:t>institution</w:t>
      </w:r>
      <w:r w:rsidR="000D2333" w:rsidRPr="003F49F4">
        <w:t>, media logic was integrated into other</w:t>
      </w:r>
      <w:r w:rsidR="000D2333">
        <w:t xml:space="preserve"> social institutions</w:t>
      </w:r>
      <w:r w:rsidR="000D2333" w:rsidRPr="003F49F4">
        <w:t xml:space="preserve"> such as politics, economy, cultural, and </w:t>
      </w:r>
      <w:r w:rsidR="000D2333">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000D2333" w:rsidRPr="003F49F4">
        <w:t xml:space="preserve">. </w:t>
      </w:r>
      <w:r w:rsidR="00167231">
        <w:t xml:space="preserve">Accordingly, social actors in different institutions </w:t>
      </w:r>
      <w:r w:rsidR="000D2333" w:rsidRPr="003F49F4">
        <w:t xml:space="preserve">“have to adapt their behavior to accommodate the media’s valuations, formats, and routines” </w:t>
      </w:r>
      <w:r w:rsidR="000D2333"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D2333" w:rsidRPr="003F49F4">
        <w:fldChar w:fldCharType="separate"/>
      </w:r>
      <w:r w:rsidR="006A73A3">
        <w:rPr>
          <w:noProof/>
        </w:rPr>
        <w:t>(Hjarvard, 2013, p. 11)</w:t>
      </w:r>
      <w:r w:rsidR="000D2333" w:rsidRPr="003F49F4">
        <w:fldChar w:fldCharType="end"/>
      </w:r>
      <w:r w:rsidR="000D2333" w:rsidRPr="003F49F4">
        <w:t>. Those valuations, formats, and routines are captured by the concept of media logic. Building on Altheide and</w:t>
      </w:r>
      <w:r w:rsidR="000D2333">
        <w:t xml:space="preserve"> Snow</w:t>
      </w:r>
      <w:r w:rsidR="000D2333" w:rsidRPr="003F49F4">
        <w:t xml:space="preserve">’s </w:t>
      </w:r>
      <w:r w:rsidR="000D2333"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000D2333" w:rsidRPr="003F49F4">
        <w:fldChar w:fldCharType="separate"/>
      </w:r>
      <w:r w:rsidR="00614336">
        <w:rPr>
          <w:noProof/>
        </w:rPr>
        <w:t>(1979, 1988, 1991)</w:t>
      </w:r>
      <w:r w:rsidR="000D2333" w:rsidRPr="003F49F4">
        <w:fldChar w:fldCharType="end"/>
      </w:r>
      <w:r w:rsidR="000D2333" w:rsidRPr="003F49F4">
        <w:t xml:space="preserve"> study of media logic, </w:t>
      </w:r>
      <w:proofErr w:type="spellStart"/>
      <w:r w:rsidR="000D2333" w:rsidRPr="003F49F4">
        <w:t>Strömbäck</w:t>
      </w:r>
      <w:proofErr w:type="spellEnd"/>
      <w:r w:rsidR="000D2333" w:rsidRPr="003F49F4">
        <w:t xml:space="preserve"> </w:t>
      </w:r>
      <w:r w:rsidR="000D2333"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000D2333" w:rsidRPr="003F49F4">
        <w:fldChar w:fldCharType="separate"/>
      </w:r>
      <w:r w:rsidR="00614336">
        <w:rPr>
          <w:noProof/>
        </w:rPr>
        <w:t>(2008)</w:t>
      </w:r>
      <w:r w:rsidR="000D2333" w:rsidRPr="003F49F4">
        <w:fldChar w:fldCharType="end"/>
      </w:r>
      <w:r w:rsidR="000D2333"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7B3D27E8" w:rsidR="00CD69E0" w:rsidRDefault="000D2333"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but</w:t>
      </w:r>
      <w:r>
        <w:t xml:space="preserve"> a</w:t>
      </w:r>
      <w:r w:rsidRPr="003F49F4">
        <w:t xml:space="preserve">lso shapes how other institutions function. </w:t>
      </w:r>
    </w:p>
    <w:p w14:paraId="4D402848" w14:textId="1B9AE976" w:rsidR="0055779A" w:rsidRDefault="00CD3813" w:rsidP="0055779A">
      <w:pPr>
        <w:widowControl/>
        <w:spacing w:line="523" w:lineRule="auto"/>
        <w:rPr>
          <w:lang w:eastAsia="zh-CN"/>
        </w:rPr>
      </w:pPr>
      <w:r w:rsidRPr="0055779A">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 xml:space="preserve">edia has been put into the “central position in most political </w:t>
      </w:r>
      <w:r w:rsidR="005F3F15" w:rsidRPr="0055779A">
        <w:lastRenderedPageBreak/>
        <w:t xml:space="preserve">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del w:id="197" w:author="mx3mt" w:date="2021-03-19T11:04:00Z">
        <w:r w:rsidR="005F3F15" w:rsidRPr="0055779A" w:rsidDel="00AF0491">
          <w:delText>(</w:delText>
        </w:r>
        <w:r w:rsidR="005F3F15" w:rsidRPr="0055779A" w:rsidDel="00AF0491">
          <w:rPr>
            <w:highlight w:val="yellow"/>
          </w:rPr>
          <w:delText>Mazzoleni, 2008, p. 1)</w:delText>
        </w:r>
      </w:del>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del w:id="198" w:author="mx3mt" w:date="2021-03-19T11:04:00Z">
        <w:r w:rsidR="005F3F15" w:rsidRPr="0055779A" w:rsidDel="002C6AB0">
          <w:delText>(Mazzoleni, 2008; Mazzoleni &amp; Schulz, 1999</w:delText>
        </w:r>
      </w:del>
      <w:del w:id="199" w:author="mx3mt" w:date="2021-03-19T11:05:00Z">
        <w:r w:rsidR="005F3F15" w:rsidRPr="0055779A" w:rsidDel="002C6AB0">
          <w:delText>)</w:delText>
        </w:r>
      </w:del>
      <w:r w:rsidR="005F3F15" w:rsidRPr="0055779A">
        <w:t>.</w:t>
      </w:r>
      <w:r w:rsidR="005F3F15">
        <w:t xml:space="preserve"> Similarly,</w:t>
      </w:r>
      <w:r w:rsidR="005F3F15" w:rsidRPr="0055779A">
        <w:t xml:space="preserve"> </w:t>
      </w:r>
      <w:proofErr w:type="spellStart"/>
      <w:r w:rsidR="005F3F15" w:rsidRPr="0055779A">
        <w:t>Esser</w:t>
      </w:r>
      <w:proofErr w:type="spellEnd"/>
      <w:r w:rsidR="005F3F15" w:rsidRPr="0055779A">
        <w:t xml:space="preserve">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del w:id="200" w:author="mx3mt" w:date="2021-03-19T11:06:00Z">
        <w:r w:rsidR="005F3F15" w:rsidRPr="0055779A" w:rsidDel="00AE222A">
          <w:delText>(2013)</w:delText>
        </w:r>
      </w:del>
      <w:ins w:id="201" w:author="mx3mt" w:date="2021-03-19T11:05:00Z">
        <w:r w:rsidR="00AE222A">
          <w:t xml:space="preserve"> </w:t>
        </w:r>
      </w:ins>
      <w:del w:id="202" w:author="mx3mt" w:date="2021-03-19T11:05:00Z">
        <w:r w:rsidR="005F3F15" w:rsidRPr="0055779A" w:rsidDel="00AE222A">
          <w:delText xml:space="preserve"> </w:delText>
        </w:r>
      </w:del>
      <w:r w:rsidR="005F3F15" w:rsidRPr="0055779A">
        <w:t xml:space="preserve">and </w:t>
      </w:r>
      <w:proofErr w:type="spellStart"/>
      <w:r w:rsidR="005F3F15" w:rsidRPr="0055779A">
        <w:rPr>
          <w:lang w:eastAsia="zh-CN"/>
        </w:rPr>
        <w:t>Stromback</w:t>
      </w:r>
      <w:proofErr w:type="spellEnd"/>
      <w:r w:rsidR="005F3F15" w:rsidRPr="0055779A">
        <w:rPr>
          <w:lang w:eastAsia="zh-CN"/>
        </w:rPr>
        <w:t xml:space="preserve">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the style of how media cover topics has not only been incorporated but also subsequently grown in Canadian presidential debaters’ own discourses during the following four decades of 1968</w:t>
      </w:r>
      <w:r w:rsidR="005F3F15">
        <w:t>.</w:t>
      </w:r>
      <w:r w:rsidRPr="0055779A">
        <w:t xml:space="preserve"> </w:t>
      </w:r>
      <w:proofErr w:type="spellStart"/>
      <w:r w:rsidR="007D5749">
        <w:rPr>
          <w:lang w:eastAsia="zh-CN"/>
        </w:rPr>
        <w:t>Hjarvard</w:t>
      </w:r>
      <w:proofErr w:type="spellEnd"/>
      <w:r w:rsidR="007D5749">
        <w:rPr>
          <w:lang w:eastAsia="zh-CN"/>
        </w:rPr>
        <w:t xml:space="preserve">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sidR="0055779A">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rsidR="0055779A">
        <w:t>n political debate, including presidential debate</w:t>
      </w:r>
      <w:r w:rsidR="00D71F6F">
        <w:t>.</w:t>
      </w:r>
    </w:p>
    <w:p w14:paraId="49AF74FB" w14:textId="7C6AE1BD" w:rsidR="00822C4F" w:rsidRDefault="007D5749" w:rsidP="00A91F73">
      <w:r>
        <w:t xml:space="preserve"> </w:t>
      </w:r>
      <w:r w:rsidR="0055779A">
        <w:t xml:space="preserve">Personalization in politics </w:t>
      </w:r>
      <w:r>
        <w:t>means</w:t>
      </w:r>
      <w:r w:rsidRPr="00F835AD">
        <w:t xml:space="preserve"> that </w:t>
      </w:r>
      <w:r>
        <w:t>building personal image</w:t>
      </w:r>
      <w:r w:rsidRPr="00F835AD">
        <w:t xml:space="preserve"> </w:t>
      </w:r>
      <w:r w:rsidR="003054BD" w:rsidRPr="00F835AD">
        <w:t>bec</w:t>
      </w:r>
      <w:r w:rsidR="003054BD">
        <w:t>o</w:t>
      </w:r>
      <w:r w:rsidR="003054BD" w:rsidRPr="00F835AD">
        <w:t>me</w:t>
      </w:r>
      <w:r w:rsidR="00FC28DB">
        <w:t>s</w:t>
      </w:r>
      <w:r w:rsidR="003054BD"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707268">
        <w:t>would have to adapt to personalization more or less</w:t>
      </w:r>
      <w:r w:rsidR="00D1123E">
        <w:t xml:space="preserve">. Therefore, </w:t>
      </w:r>
      <w:ins w:id="203" w:author="mx3mt" w:date="2021-03-19T11:58:00Z">
        <w:r w:rsidR="00F34402">
          <w:t xml:space="preserve">issue could be </w:t>
        </w:r>
      </w:ins>
      <w:ins w:id="204" w:author="mx3mt" w:date="2021-03-19T12:02:00Z">
        <w:r w:rsidR="00F34402">
          <w:t xml:space="preserve">mainly </w:t>
        </w:r>
      </w:ins>
      <w:ins w:id="205" w:author="mx3mt" w:date="2021-03-19T11:58:00Z">
        <w:r w:rsidR="00F34402">
          <w:t xml:space="preserve">used </w:t>
        </w:r>
      </w:ins>
      <w:ins w:id="206" w:author="mx3mt" w:date="2021-03-19T12:00:00Z">
        <w:r w:rsidR="00F34402">
          <w:t xml:space="preserve">in order </w:t>
        </w:r>
      </w:ins>
      <w:ins w:id="207" w:author="mx3mt" w:date="2021-03-19T11:58:00Z">
        <w:r w:rsidR="00F34402">
          <w:t xml:space="preserve">to shape </w:t>
        </w:r>
      </w:ins>
      <w:ins w:id="208" w:author="mx3mt" w:date="2021-03-19T11:59:00Z">
        <w:r w:rsidR="00F34402">
          <w:t>president</w:t>
        </w:r>
      </w:ins>
      <w:ins w:id="209" w:author="mx3mt" w:date="2021-03-19T12:00:00Z">
        <w:r w:rsidR="00F34402">
          <w:t>ial debater’s</w:t>
        </w:r>
      </w:ins>
      <w:ins w:id="210" w:author="mx3mt" w:date="2021-03-19T11:58:00Z">
        <w:r w:rsidR="00F34402">
          <w:t xml:space="preserve"> own image </w:t>
        </w:r>
      </w:ins>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ins w:id="211" w:author="mx3mt" w:date="2021-03-19T12:00:00Z">
        <w:r w:rsidR="00F34402">
          <w:t xml:space="preserve"> rather than being discussed in order to </w:t>
        </w:r>
      </w:ins>
      <w:ins w:id="212" w:author="mx3mt" w:date="2021-03-19T12:03:00Z">
        <w:r w:rsidR="00F34402">
          <w:t xml:space="preserve">explore </w:t>
        </w:r>
      </w:ins>
      <w:ins w:id="213" w:author="mx3mt" w:date="2021-03-19T12:00:00Z">
        <w:r w:rsidR="00F34402">
          <w:t>solution</w:t>
        </w:r>
      </w:ins>
      <w:ins w:id="214" w:author="mx3mt" w:date="2021-03-19T12:03:00Z">
        <w:r w:rsidR="00F34402">
          <w:t>s</w:t>
        </w:r>
      </w:ins>
      <w:ins w:id="215" w:author="mx3mt" w:date="2021-03-19T12:00:00Z">
        <w:r w:rsidR="00F34402">
          <w:t xml:space="preserve">. </w:t>
        </w:r>
      </w:ins>
      <w:del w:id="216" w:author="mx3mt" w:date="2021-03-19T12:01:00Z">
        <w:r w:rsidR="00D1123E" w:rsidDel="00F34402">
          <w:delText xml:space="preserve">instead of issue discussion, building personal image might become their top priority. </w:delText>
        </w:r>
      </w:del>
      <w:r w:rsidR="00D1123E">
        <w:t>In other words, presidential debaters</w:t>
      </w:r>
      <w:ins w:id="217" w:author="mx3mt" w:date="2021-03-19T12:01:00Z">
        <w:r w:rsidR="00F34402">
          <w:t xml:space="preserve"> my focus on </w:t>
        </w:r>
      </w:ins>
      <w:del w:id="218" w:author="mx3mt" w:date="2021-03-19T12:01:00Z">
        <w:r w:rsidR="00D1123E" w:rsidDel="00F34402">
          <w:delText xml:space="preserve">’ top priority could become </w:delText>
        </w:r>
      </w:del>
      <w:r w:rsidR="00D1123E">
        <w:rPr>
          <w:lang w:eastAsia="zh-CN"/>
        </w:rPr>
        <w:t>self-expression</w:t>
      </w:r>
      <w:ins w:id="219" w:author="mx3mt" w:date="2021-03-19T12:01:00Z">
        <w:r w:rsidR="00F34402">
          <w:rPr>
            <w:lang w:eastAsia="zh-CN"/>
          </w:rPr>
          <w:t xml:space="preserve"> – </w:t>
        </w:r>
      </w:ins>
      <w:ins w:id="220" w:author="mx3mt" w:date="2021-03-19T12:02:00Z">
        <w:r w:rsidR="00F34402">
          <w:rPr>
            <w:lang w:eastAsia="zh-CN"/>
          </w:rPr>
          <w:t>talking about their own issue stance –</w:t>
        </w:r>
      </w:ins>
      <w:r w:rsidR="00D1123E">
        <w:rPr>
          <w:lang w:eastAsia="zh-CN"/>
        </w:rPr>
        <w:t xml:space="preserve"> rather than </w:t>
      </w:r>
      <w:ins w:id="221" w:author="mx3mt" w:date="2021-03-19T11:56:00Z">
        <w:r w:rsidR="00F34402">
          <w:rPr>
            <w:lang w:eastAsia="zh-CN"/>
          </w:rPr>
          <w:t xml:space="preserve">responding and </w:t>
        </w:r>
      </w:ins>
      <w:r w:rsidR="00D1123E">
        <w:rPr>
          <w:lang w:eastAsia="zh-CN"/>
        </w:rPr>
        <w:t>discuss</w:t>
      </w:r>
      <w:ins w:id="222" w:author="mx3mt" w:date="2021-03-19T11:56:00Z">
        <w:r w:rsidR="00F34402">
          <w:rPr>
            <w:lang w:eastAsia="zh-CN"/>
          </w:rPr>
          <w:t xml:space="preserve">ing with </w:t>
        </w:r>
      </w:ins>
      <w:ins w:id="223" w:author="mx3mt" w:date="2021-03-19T12:02:00Z">
        <w:r w:rsidR="00F34402">
          <w:rPr>
            <w:lang w:eastAsia="zh-CN"/>
          </w:rPr>
          <w:t>each other.</w:t>
        </w:r>
      </w:ins>
      <w:del w:id="224" w:author="mx3mt" w:date="2021-03-19T11:56:00Z">
        <w:r w:rsidR="00D1123E" w:rsidDel="00F34402">
          <w:rPr>
            <w:lang w:eastAsia="zh-CN"/>
          </w:rPr>
          <w:delText>ion</w:delText>
        </w:r>
      </w:del>
      <w:del w:id="225" w:author="mx3mt" w:date="2021-03-19T12:02:00Z">
        <w:r w:rsidR="00D1123E" w:rsidDel="00F34402">
          <w:rPr>
            <w:lang w:eastAsia="zh-CN"/>
          </w:rPr>
          <w:delText>,</w:delText>
        </w:r>
      </w:del>
      <w:ins w:id="226" w:author="mx3mt" w:date="2021-03-19T12:02:00Z">
        <w:r w:rsidR="00F34402">
          <w:rPr>
            <w:lang w:eastAsia="zh-CN"/>
          </w:rPr>
          <w:t xml:space="preserve"> </w:t>
        </w:r>
      </w:ins>
      <w:ins w:id="227" w:author="mx3mt" w:date="2021-03-19T12:04:00Z">
        <w:r w:rsidR="00F34402">
          <w:rPr>
            <w:lang w:eastAsia="zh-CN"/>
          </w:rPr>
          <w:t xml:space="preserve">That </w:t>
        </w:r>
      </w:ins>
      <w:ins w:id="228" w:author="mx3mt" w:date="2021-03-19T12:05:00Z">
        <w:r w:rsidR="00F34402">
          <w:rPr>
            <w:lang w:eastAsia="zh-CN"/>
          </w:rPr>
          <w:t>entails</w:t>
        </w:r>
      </w:ins>
      <w:ins w:id="229" w:author="mx3mt" w:date="2021-03-19T12:04:00Z">
        <w:r w:rsidR="00F34402">
          <w:rPr>
            <w:lang w:eastAsia="zh-CN"/>
          </w:rPr>
          <w:t xml:space="preserve"> </w:t>
        </w:r>
      </w:ins>
      <w:del w:id="230" w:author="mx3mt" w:date="2021-03-19T12:04:00Z">
        <w:r w:rsidR="00D1123E" w:rsidDel="00F34402">
          <w:rPr>
            <w:lang w:eastAsia="zh-CN"/>
          </w:rPr>
          <w:delText xml:space="preserve"> and accordingly </w:delText>
        </w:r>
      </w:del>
      <w:ins w:id="231" w:author="mx3mt" w:date="2021-03-19T12:06:00Z">
        <w:r w:rsidR="00F34402">
          <w:rPr>
            <w:lang w:eastAsia="zh-CN"/>
          </w:rPr>
          <w:t>presidential</w:t>
        </w:r>
      </w:ins>
      <w:del w:id="232" w:author="mx3mt" w:date="2021-03-19T12:06:00Z">
        <w:r w:rsidR="00D1123E" w:rsidDel="00F34402">
          <w:rPr>
            <w:lang w:eastAsia="zh-CN"/>
          </w:rPr>
          <w:delText>the</w:delText>
        </w:r>
      </w:del>
      <w:r w:rsidR="00D1123E">
        <w:rPr>
          <w:lang w:eastAsia="zh-CN"/>
        </w:rPr>
        <w:t xml:space="preserve"> debaters may </w:t>
      </w:r>
      <w:ins w:id="233" w:author="mx3mt" w:date="2021-03-19T12:05:00Z">
        <w:r w:rsidR="00F34402">
          <w:rPr>
            <w:lang w:eastAsia="zh-CN"/>
          </w:rPr>
          <w:t xml:space="preserve">have been increasingly </w:t>
        </w:r>
      </w:ins>
      <w:r w:rsidR="00D1123E">
        <w:rPr>
          <w:lang w:eastAsia="zh-CN"/>
        </w:rPr>
        <w:t>overly focus</w:t>
      </w:r>
      <w:ins w:id="234" w:author="mx3mt" w:date="2021-03-19T12:06:00Z">
        <w:r w:rsidR="00F34402">
          <w:rPr>
            <w:lang w:eastAsia="zh-CN"/>
          </w:rPr>
          <w:t>ing</w:t>
        </w:r>
      </w:ins>
      <w:r w:rsidR="00D1123E">
        <w:rPr>
          <w:lang w:eastAsia="zh-CN"/>
        </w:rPr>
        <w:t xml:space="preserve"> on their own moral considerations generated by their own sensitive moral foundations</w:t>
      </w:r>
      <w:del w:id="235" w:author="mx3mt" w:date="2021-03-19T12:05:00Z">
        <w:r w:rsidR="00D1123E" w:rsidDel="00F34402">
          <w:rPr>
            <w:lang w:eastAsia="zh-CN"/>
          </w:rPr>
          <w:delText xml:space="preserve">. </w:delText>
        </w:r>
        <w:r w:rsidR="001917AD" w:rsidDel="00F34402">
          <w:rPr>
            <w:lang w:eastAsia="zh-CN"/>
          </w:rPr>
          <w:delText>Consequently,</w:delText>
        </w:r>
      </w:del>
      <w:ins w:id="236" w:author="mx3mt" w:date="2021-03-19T12:05:00Z">
        <w:r w:rsidR="00F34402">
          <w:rPr>
            <w:lang w:eastAsia="zh-CN"/>
          </w:rPr>
          <w:t>,</w:t>
        </w:r>
      </w:ins>
      <w:r w:rsidR="001917AD">
        <w:rPr>
          <w:lang w:eastAsia="zh-CN"/>
        </w:rPr>
        <w:t xml:space="preserve"> </w:t>
      </w:r>
      <w:del w:id="237" w:author="mx3mt" w:date="2021-03-19T12:06:00Z">
        <w:r w:rsidR="001917AD" w:rsidDel="00A91F73">
          <w:rPr>
            <w:lang w:eastAsia="zh-CN"/>
          </w:rPr>
          <w:delText xml:space="preserve">image would outweigh issue, real clash would be impeded, </w:delText>
        </w:r>
      </w:del>
      <w:r w:rsidR="001917AD">
        <w:rPr>
          <w:lang w:eastAsia="zh-CN"/>
        </w:rPr>
        <w:t>and</w:t>
      </w:r>
      <w:ins w:id="238" w:author="mx3mt" w:date="2021-03-19T12:06:00Z">
        <w:r w:rsidR="00A91F73">
          <w:rPr>
            <w:lang w:eastAsia="zh-CN"/>
          </w:rPr>
          <w:t xml:space="preserve"> therefore</w:t>
        </w:r>
      </w:ins>
      <w:r w:rsidR="001917AD">
        <w:rPr>
          <w:lang w:eastAsia="zh-CN"/>
        </w:rPr>
        <w:t xml:space="preserve"> moral divergence between every pair of debaters </w:t>
      </w:r>
      <w:ins w:id="239" w:author="mx3mt" w:date="2021-03-19T12:07:00Z">
        <w:r w:rsidR="00A91F73">
          <w:rPr>
            <w:lang w:eastAsia="zh-CN"/>
          </w:rPr>
          <w:t>c</w:t>
        </w:r>
      </w:ins>
      <w:del w:id="240" w:author="mx3mt" w:date="2021-03-19T12:07:00Z">
        <w:r w:rsidR="001917AD" w:rsidDel="00A91F73">
          <w:rPr>
            <w:lang w:eastAsia="zh-CN"/>
          </w:rPr>
          <w:delText>w</w:delText>
        </w:r>
      </w:del>
      <w:r w:rsidR="001917AD">
        <w:rPr>
          <w:lang w:eastAsia="zh-CN"/>
        </w:rPr>
        <w:t>ould</w:t>
      </w:r>
      <w:ins w:id="241" w:author="mx3mt" w:date="2021-03-19T12:07:00Z">
        <w:r w:rsidR="00A91F73">
          <w:rPr>
            <w:lang w:eastAsia="zh-CN"/>
          </w:rPr>
          <w:t xml:space="preserve"> have</w:t>
        </w:r>
      </w:ins>
      <w:r w:rsidR="001917AD">
        <w:rPr>
          <w:lang w:eastAsia="zh-CN"/>
        </w:rPr>
        <w:t xml:space="preserve"> </w:t>
      </w:r>
      <w:r w:rsidR="00707268">
        <w:rPr>
          <w:lang w:eastAsia="zh-CN"/>
        </w:rPr>
        <w:t>be</w:t>
      </w:r>
      <w:ins w:id="242" w:author="mx3mt" w:date="2021-03-19T12:07:00Z">
        <w:r w:rsidR="00A91F73">
          <w:rPr>
            <w:lang w:eastAsia="zh-CN"/>
          </w:rPr>
          <w:t>en</w:t>
        </w:r>
      </w:ins>
      <w:r w:rsidR="001917AD">
        <w:rPr>
          <w:lang w:eastAsia="zh-CN"/>
        </w:rPr>
        <w:t xml:space="preserve"> widened. </w:t>
      </w:r>
      <w:ins w:id="243" w:author="mx3mt" w:date="2021-03-19T12:07:00Z">
        <w:r w:rsidR="00A91F73">
          <w:rPr>
            <w:lang w:eastAsia="zh-CN"/>
          </w:rPr>
          <w:t xml:space="preserve">Accordingly, </w:t>
        </w:r>
      </w:ins>
      <w:del w:id="244" w:author="mx3mt" w:date="2021-03-19T12:07:00Z">
        <w:r w:rsidR="00C93F8F" w:rsidDel="00A91F73">
          <w:rPr>
            <w:lang w:eastAsia="zh-CN"/>
          </w:rPr>
          <w:delText>W</w:delText>
        </w:r>
      </w:del>
      <w:ins w:id="245" w:author="mx3mt" w:date="2021-03-19T12:07:00Z">
        <w:r w:rsidR="00A91F73">
          <w:rPr>
            <w:lang w:eastAsia="zh-CN"/>
          </w:rPr>
          <w:t>w</w:t>
        </w:r>
      </w:ins>
      <w:r w:rsidR="00A00178">
        <w:rPr>
          <w:lang w:eastAsia="zh-CN"/>
        </w:rPr>
        <w:t xml:space="preserve">e </w:t>
      </w:r>
      <w:del w:id="246" w:author="mx3mt" w:date="2021-03-19T12:07:00Z">
        <w:r w:rsidR="00C93F8F" w:rsidDel="00A91F73">
          <w:rPr>
            <w:lang w:eastAsia="zh-CN"/>
          </w:rPr>
          <w:delText xml:space="preserve">therefore </w:delText>
        </w:r>
      </w:del>
      <w:r w:rsidR="00A00178">
        <w:rPr>
          <w:lang w:eastAsia="zh-CN"/>
        </w:rPr>
        <w:t>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3964CB08" w14:textId="649218ED" w:rsidR="00822C4F" w:rsidRDefault="00822C4F" w:rsidP="00822C4F">
      <w:pPr>
        <w:widowControl/>
      </w:pPr>
      <w:r>
        <w:lastRenderedPageBreak/>
        <w:t>H3: Democratic presidential candidates</w:t>
      </w:r>
      <w:r w:rsidR="00FF308E">
        <w:t xml:space="preserve"> (</w:t>
      </w:r>
      <w:r w:rsidR="00FF308E" w:rsidRPr="00F948C4">
        <w:rPr>
          <w:lang w:eastAsia="zh-CN"/>
        </w:rPr>
        <w:t xml:space="preserve">relatively </w:t>
      </w:r>
      <w:r w:rsidR="00FF308E">
        <w:rPr>
          <w:lang w:eastAsia="zh-CN"/>
        </w:rPr>
        <w:t>liberal)</w:t>
      </w:r>
      <w:r w:rsidR="00FF308E">
        <w:t xml:space="preserve"> </w:t>
      </w:r>
      <w:r>
        <w:t xml:space="preserve">have been increasingly focusing on care and fairness moral </w:t>
      </w:r>
      <w:r w:rsidR="00A00178">
        <w:t>considerations</w:t>
      </w:r>
      <w:r w:rsidR="006C083E">
        <w:t>,</w:t>
      </w:r>
      <w:r w:rsidR="006C083E" w:rsidRPr="006C083E">
        <w:t xml:space="preserve"> </w:t>
      </w:r>
      <w:r w:rsidR="006C083E">
        <w:t>therefore carrying more moral load of these foundations</w:t>
      </w:r>
      <w:r w:rsidR="006D63BA">
        <w:t xml:space="preserve"> </w:t>
      </w:r>
      <w:r w:rsidR="00707268">
        <w:t xml:space="preserve">in their arguments </w:t>
      </w:r>
      <w:r w:rsidR="006D63BA">
        <w:t>since the first televised presidential debate in 1960.</w:t>
      </w:r>
    </w:p>
    <w:p w14:paraId="044CE979" w14:textId="04055C72" w:rsidR="00395510" w:rsidRDefault="00822C4F" w:rsidP="006D63BA">
      <w:pPr>
        <w:widowControl/>
      </w:pPr>
      <w:r>
        <w:t>H4: Republican presidential candidates</w:t>
      </w:r>
      <w:r w:rsidR="00FF308E">
        <w:t xml:space="preserve"> (</w:t>
      </w:r>
      <w:r w:rsidR="00FF308E" w:rsidRPr="00F948C4">
        <w:rPr>
          <w:lang w:eastAsia="zh-CN"/>
        </w:rPr>
        <w:t xml:space="preserve">relatively </w:t>
      </w:r>
      <w:r w:rsidR="00FF308E">
        <w:rPr>
          <w:lang w:eastAsia="zh-CN"/>
        </w:rPr>
        <w:t>conservative)</w:t>
      </w:r>
      <w:r w:rsidR="00FF308E">
        <w:t xml:space="preserve"> </w:t>
      </w:r>
      <w:r>
        <w:t xml:space="preserve">have been increasingly focusing on loyalty, sanctity, and authority moral </w:t>
      </w:r>
      <w:r w:rsidR="00A00178">
        <w:t>considerations</w:t>
      </w:r>
      <w:r w:rsidR="006C083E">
        <w:t>, therefore carrying more moral load of these foundations</w:t>
      </w:r>
      <w:r w:rsidR="00707268">
        <w:t xml:space="preserve"> in their arguments</w:t>
      </w:r>
      <w:r w:rsidR="006D63BA">
        <w:t xml:space="preserve"> since the first televised presidential debate in 1960.</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2915AFDA"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w:t>
      </w:r>
      <w:r w:rsidRPr="0000124E">
        <w:t xml:space="preserve">full </w:t>
      </w:r>
      <w:r w:rsidR="006961B9" w:rsidRPr="00F948C4">
        <w:t>transcript</w:t>
      </w:r>
      <w:r w:rsidRPr="0000124E">
        <w:t xml:space="preserve"> in</w:t>
      </w:r>
      <w:r w:rsidR="007D421B" w:rsidRPr="0000124E">
        <w:t xml:space="preserve"> 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FF308E">
        <w:instrText xml:space="preserve"> ADDIN EN.CITE &lt;EndNote&gt;&lt;Cite&gt;&lt;Author&gt;Araque&lt;/Author&gt;&lt;Year&gt;2020&lt;/Year&gt;&lt;RecNum&gt;488&lt;/RecNum&gt;&lt;DisplayText&gt;(Araque, Gatti, &amp;amp; Kalimeri,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308E">
        <w:rPr>
          <w:noProof/>
        </w:rPr>
        <w:t>(Araque, Gatti, &amp; Kalimeri,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 </w:instrText>
      </w:r>
      <w:r w:rsidR="006B268C">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EN.CITE.DATA </w:instrText>
      </w:r>
      <w:r w:rsidR="006B268C">
        <w:fldChar w:fldCharType="end"/>
      </w:r>
      <w:r w:rsidR="007762C0">
        <w:fldChar w:fldCharType="separate"/>
      </w:r>
      <w:r w:rsidR="006B268C">
        <w:rPr>
          <w:noProof/>
        </w:rPr>
        <w:t>(Clifford &amp; Jerit, 2013; Garten et al., 2018; Hoover, Johnson, Boghrati, Graham, &amp; Dehghani,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 xml:space="preserve">was adopted to examine </w:t>
      </w:r>
      <w:r w:rsidR="003D7205">
        <w:t>the</w:t>
      </w:r>
      <w:r w:rsidR="008725C2">
        <w:t xml:space="preserve"> moral load</w:t>
      </w:r>
      <w:r w:rsidR="006961B9">
        <w:t>s</w:t>
      </w:r>
      <w:r w:rsidR="00FF308E">
        <w:t xml:space="preserve"> of each </w:t>
      </w:r>
      <w:r w:rsidR="003D7205">
        <w:t>moral dimension</w:t>
      </w:r>
      <w:r w:rsidR="008725C2">
        <w:t xml:space="preserve"> </w:t>
      </w:r>
      <w:r w:rsidR="003D7205">
        <w:t xml:space="preserve">– 2 dimensions in every moral foundation and so 10 dimensions in total – </w:t>
      </w:r>
      <w:r w:rsidR="008725C2">
        <w:t xml:space="preserve">embedded </w:t>
      </w:r>
      <w:r w:rsidR="006961B9">
        <w:t xml:space="preserve">in </w:t>
      </w:r>
      <w:r w:rsidR="006A2972">
        <w:t>each</w:t>
      </w:r>
      <w:r w:rsidR="008725C2">
        <w:t xml:space="preserve"> </w:t>
      </w:r>
      <w:r w:rsidR="00753E5A">
        <w:t>presidential candidate</w:t>
      </w:r>
      <w:r w:rsidR="008725C2">
        <w:t xml:space="preserve">’s speech in </w:t>
      </w:r>
      <w:r w:rsidR="006A2972">
        <w:t>each</w:t>
      </w:r>
      <w:r w:rsidR="008725C2">
        <w:t xml:space="preserve">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6D37FAFD" w:rsidR="00490A28" w:rsidRDefault="00AC402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00490A28" w:rsidRPr="0000124E">
        <w:rPr>
          <w:lang w:eastAsia="zh-CN"/>
        </w:rPr>
        <w:t xml:space="preserve">. The </w:t>
      </w:r>
      <w:r w:rsidR="00490A28" w:rsidRPr="0000124E">
        <w:rPr>
          <w:rFonts w:hint="eastAsia"/>
          <w:lang w:eastAsia="zh-CN"/>
        </w:rPr>
        <w:t>number</w:t>
      </w:r>
      <w:r w:rsidR="00490A28" w:rsidRPr="0000124E">
        <w:rPr>
          <w:lang w:eastAsia="zh-CN"/>
        </w:rPr>
        <w:t xml:space="preserve"> of debates in each series varies from 1 to 3. The unit of analysis is </w:t>
      </w:r>
      <w:r w:rsidR="00490A28" w:rsidRPr="00F948C4">
        <w:rPr>
          <w:lang w:eastAsia="zh-CN"/>
        </w:rPr>
        <w:t>each candidate</w:t>
      </w:r>
      <w:r w:rsidR="006B4A08" w:rsidRPr="00F948C4">
        <w:rPr>
          <w:lang w:eastAsia="zh-CN"/>
        </w:rPr>
        <w:t xml:space="preserve">’s full </w:t>
      </w:r>
      <w:r w:rsidR="006961B9" w:rsidRPr="00F948C4">
        <w:rPr>
          <w:lang w:eastAsia="zh-CN"/>
        </w:rPr>
        <w:t>transcript</w:t>
      </w:r>
      <w:r w:rsidR="00490A28" w:rsidRPr="00F948C4">
        <w:rPr>
          <w:lang w:eastAsia="zh-CN"/>
        </w:rPr>
        <w:t xml:space="preserve"> in each debate.</w:t>
      </w:r>
      <w:r w:rsidR="00490A28" w:rsidRPr="0000124E">
        <w:rPr>
          <w:lang w:eastAsia="zh-CN"/>
        </w:rPr>
        <w:t xml:space="preserve"> The full transcript</w:t>
      </w:r>
      <w:r w:rsidR="00490A28">
        <w:rPr>
          <w:lang w:eastAsia="zh-CN"/>
        </w:rPr>
        <w:t xml:space="preserve"> of each debate was accessed via debates.org and </w:t>
      </w:r>
      <w:r w:rsidR="00490A28">
        <w:rPr>
          <w:lang w:eastAsia="zh-CN"/>
        </w:rPr>
        <w:lastRenderedPageBreak/>
        <w:t>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7AB2E025"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ins w:id="247" w:author="mx3mt" w:date="2021-03-19T12:45:00Z">
        <w:r w:rsidR="005118D6">
          <w:rPr>
            <w:lang w:eastAsia="zh-CN"/>
          </w:rPr>
          <w:t xml:space="preserve"> </w:t>
        </w:r>
        <w:r w:rsidR="005118D6">
          <w:rPr>
            <w:rFonts w:hint="eastAsia"/>
            <w:lang w:eastAsia="zh-CN"/>
          </w:rPr>
          <w:t>In</w:t>
        </w:r>
        <w:r w:rsidR="005118D6">
          <w:rPr>
            <w:lang w:eastAsia="zh-CN"/>
          </w:rPr>
          <w:t xml:space="preserve"> other words, similarity</w:t>
        </w:r>
      </w:ins>
      <w:ins w:id="248" w:author="mx3mt" w:date="2021-03-19T12:46:00Z">
        <w:r w:rsidR="005118D6">
          <w:rPr>
            <w:lang w:eastAsia="zh-CN"/>
          </w:rPr>
          <w:t xml:space="preserve"> could be measured via DDR and </w:t>
        </w:r>
      </w:ins>
      <w:ins w:id="249" w:author="mx3mt" w:date="2021-03-19T12:45:00Z">
        <w:r w:rsidR="005118D6">
          <w:rPr>
            <w:lang w:eastAsia="zh-CN"/>
          </w:rPr>
          <w:t xml:space="preserve">index the text in the dimensions of a psychological dictionary, such as moral dimension of Moral 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118D6">
          <w:rPr>
            <w:lang w:eastAsia="zh-CN"/>
          </w:rPr>
          <w:t xml:space="preserve"> emotion tone dimensions of emotion dictionary, and so forth. </w:t>
        </w:r>
      </w:ins>
      <w:r w:rsidR="00AA2A49">
        <w:rPr>
          <w:lang w:eastAsia="zh-CN"/>
        </w:rPr>
        <w:t xml:space="preserve"> </w:t>
      </w:r>
      <w:moveFromRangeStart w:id="250" w:author="mx3mt" w:date="2021-03-19T12:46:00Z" w:name="move67050422"/>
      <w:moveFrom w:id="251" w:author="mx3mt" w:date="2021-03-19T12:46:00Z">
        <w:r w:rsidR="00AA2A49" w:rsidDel="005118D6">
          <w:rPr>
            <w:lang w:eastAsia="zh-CN"/>
          </w:rPr>
          <w:t>And</w:t>
        </w:r>
        <w:r w:rsidR="00D54F67" w:rsidDel="005118D6">
          <w:rPr>
            <w:lang w:eastAsia="zh-CN"/>
          </w:rPr>
          <w:t xml:space="preserve"> </w:t>
        </w:r>
        <w:r w:rsidR="00AA2A49" w:rsidDel="005118D6">
          <w:rPr>
            <w:lang w:eastAsia="zh-CN"/>
          </w:rPr>
          <w:t xml:space="preserve">Moral Foundation Dictionary </w:t>
        </w:r>
        <w:r w:rsidR="00AA2A49" w:rsidDel="005118D6">
          <w:rPr>
            <w:lang w:eastAsia="zh-CN"/>
          </w:rPr>
          <w:fldChar w:fldCharType="begin"/>
        </w:r>
        <w:r w:rsidR="005118D6" w:rsidDel="005118D6">
          <w:rPr>
            <w:lang w:eastAsia="zh-CN"/>
          </w:rPr>
          <w:instrText xml:space="preserve"> ADDIN EN.CITE &lt;EndNote&gt;&lt;Cite&gt;&lt;Author&gt;Graham&lt;/Author&gt;&lt;Year&gt;2009&lt;/Year&gt;&lt;RecNum&gt;352&lt;/RecNum&gt;&lt;DisplayText&gt;(Graham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AA2A49" w:rsidDel="005118D6">
          <w:rPr>
            <w:lang w:eastAsia="zh-CN"/>
          </w:rPr>
          <w:fldChar w:fldCharType="separate"/>
        </w:r>
        <w:r w:rsidR="005118D6" w:rsidDel="005118D6">
          <w:rPr>
            <w:noProof/>
            <w:lang w:eastAsia="zh-CN"/>
          </w:rPr>
          <w:t>(Graham et al., 2009)</w:t>
        </w:r>
        <w:r w:rsidR="00AA2A49" w:rsidDel="005118D6">
          <w:rPr>
            <w:lang w:eastAsia="zh-CN"/>
          </w:rPr>
          <w:fldChar w:fldCharType="end"/>
        </w:r>
        <w:r w:rsidR="00AA2A49" w:rsidDel="005118D6">
          <w:rPr>
            <w:lang w:eastAsia="zh-CN"/>
          </w:rPr>
          <w:t xml:space="preserve"> has been adopted in DDR by several studies </w:t>
        </w:r>
        <w:r w:rsidR="00AA2A49" w:rsidDel="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AA2A49" w:rsidDel="005118D6">
          <w:rPr>
            <w:lang w:eastAsia="zh-CN"/>
          </w:rPr>
          <w:instrText xml:space="preserve"> ADDIN EN.CITE </w:instrText>
        </w:r>
        <w:r w:rsidR="00AA2A49" w:rsidDel="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AA2A49" w:rsidDel="005118D6">
          <w:rPr>
            <w:lang w:eastAsia="zh-CN"/>
          </w:rPr>
          <w:instrText xml:space="preserve"> ADDIN EN.CITE.DATA </w:instrText>
        </w:r>
      </w:moveFrom>
      <w:del w:id="252" w:author="mx3mt" w:date="2021-03-19T12:46:00Z">
        <w:r w:rsidR="00AA2A49" w:rsidDel="005118D6">
          <w:rPr>
            <w:lang w:eastAsia="zh-CN"/>
          </w:rPr>
        </w:r>
      </w:del>
      <w:moveFrom w:id="253" w:author="mx3mt" w:date="2021-03-19T12:46:00Z">
        <w:r w:rsidR="00AA2A49" w:rsidDel="005118D6">
          <w:rPr>
            <w:lang w:eastAsia="zh-CN"/>
          </w:rPr>
          <w:fldChar w:fldCharType="end"/>
        </w:r>
      </w:moveFrom>
      <w:del w:id="254" w:author="mx3mt" w:date="2021-03-19T12:46:00Z">
        <w:r w:rsidR="00AA2A49" w:rsidDel="005118D6">
          <w:rPr>
            <w:lang w:eastAsia="zh-CN"/>
          </w:rPr>
        </w:r>
      </w:del>
      <w:moveFrom w:id="255" w:author="mx3mt" w:date="2021-03-19T12:46:00Z">
        <w:r w:rsidR="00AA2A49" w:rsidDel="005118D6">
          <w:rPr>
            <w:lang w:eastAsia="zh-CN"/>
          </w:rPr>
          <w:fldChar w:fldCharType="separate"/>
        </w:r>
        <w:r w:rsidR="00AA2A49" w:rsidDel="005118D6">
          <w:rPr>
            <w:noProof/>
            <w:lang w:eastAsia="zh-CN"/>
          </w:rPr>
          <w:t>(Hoover et al., 2018; Hoover et al., 2020)</w:t>
        </w:r>
        <w:r w:rsidR="00AA2A49" w:rsidDel="005118D6">
          <w:rPr>
            <w:lang w:eastAsia="zh-CN"/>
          </w:rPr>
          <w:fldChar w:fldCharType="end"/>
        </w:r>
        <w:r w:rsidR="006A2972" w:rsidDel="005118D6">
          <w:rPr>
            <w:lang w:eastAsia="zh-CN"/>
          </w:rPr>
          <w:t xml:space="preserve"> for examining the moral loads in the 10 moral dimensions of 5 moral foundations respectively</w:t>
        </w:r>
        <w:r w:rsidR="00AA2A49" w:rsidDel="005118D6">
          <w:rPr>
            <w:lang w:eastAsia="zh-CN"/>
          </w:rPr>
          <w:t>.</w:t>
        </w:r>
      </w:moveFrom>
      <w:moveFromRangeEnd w:id="250"/>
    </w:p>
    <w:p w14:paraId="384FAB0E" w14:textId="39BB0CA1" w:rsidR="00F80C91" w:rsidRDefault="00363BD3" w:rsidP="00524461">
      <w:pPr>
        <w:spacing w:after="120"/>
        <w:rPr>
          <w:lang w:eastAsia="zh-CN"/>
        </w:rPr>
      </w:pPr>
      <w:r>
        <w:rPr>
          <w:lang w:eastAsia="zh-CN"/>
        </w:rPr>
        <w:t>Moral Foundation Dictionary</w:t>
      </w:r>
      <w:ins w:id="256" w:author="mx3mt" w:date="2021-03-19T12:47:00Z">
        <w:r w:rsidR="005118D6">
          <w:rPr>
            <w:lang w:eastAsia="zh-CN"/>
          </w:rPr>
          <w:t xml:space="preserve"> </w:t>
        </w:r>
        <w:r w:rsidR="005118D6">
          <w:rPr>
            <w:lang w:eastAsia="zh-CN"/>
          </w:rPr>
          <w:fldChar w:fldCharType="begin"/>
        </w:r>
      </w:ins>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ins w:id="257" w:author="mx3mt" w:date="2021-03-19T12:47:00Z">
        <w:r w:rsidR="005118D6">
          <w:rPr>
            <w:lang w:eastAsia="zh-CN"/>
          </w:rPr>
          <w:fldChar w:fldCharType="separate"/>
        </w:r>
      </w:ins>
      <w:r w:rsidR="005118D6">
        <w:rPr>
          <w:noProof/>
          <w:lang w:eastAsia="zh-CN"/>
        </w:rPr>
        <w:t>(MFDGraham et al., 2009)</w:t>
      </w:r>
      <w:ins w:id="258" w:author="mx3mt" w:date="2021-03-19T12:47:00Z">
        <w:r w:rsidR="005118D6">
          <w:rPr>
            <w:lang w:eastAsia="zh-CN"/>
          </w:rPr>
          <w:fldChar w:fldCharType="end"/>
        </w:r>
      </w:ins>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ins w:id="259" w:author="mx3mt" w:date="2021-03-19T12:47:00Z">
        <w:r w:rsidR="005118D6">
          <w:rPr>
            <w:lang w:eastAsia="zh-CN"/>
          </w:rPr>
          <w:t xml:space="preserve"> and </w:t>
        </w:r>
      </w:ins>
      <w:del w:id="260" w:author="mx3mt" w:date="2021-03-19T12:47:00Z">
        <w:r w:rsidR="00652682" w:rsidDel="005118D6">
          <w:rPr>
            <w:lang w:eastAsia="zh-CN"/>
          </w:rPr>
          <w:delText>.</w:delText>
        </w:r>
        <w:r w:rsidR="00E75792" w:rsidDel="005118D6">
          <w:rPr>
            <w:lang w:eastAsia="zh-CN"/>
          </w:rPr>
          <w:delText xml:space="preserve"> </w:delText>
        </w:r>
      </w:del>
      <w:moveToRangeStart w:id="261" w:author="mx3mt" w:date="2021-03-19T12:46:00Z" w:name="move67050422"/>
      <w:moveTo w:id="262" w:author="mx3mt" w:date="2021-03-19T12:46:00Z">
        <w:del w:id="263" w:author="mx3mt" w:date="2021-03-19T12:47:00Z">
          <w:r w:rsidR="005118D6" w:rsidDel="005118D6">
            <w:rPr>
              <w:lang w:eastAsia="zh-CN"/>
            </w:rPr>
            <w:delText xml:space="preserve">And Moral Foundation Dictionary </w:delText>
          </w:r>
          <w:r w:rsidR="005118D6" w:rsidDel="005118D6">
            <w:rPr>
              <w:lang w:eastAsia="zh-CN"/>
            </w:rPr>
            <w:fldChar w:fldCharType="begin"/>
          </w:r>
          <w:r w:rsidR="005118D6" w:rsidDel="005118D6">
            <w:rPr>
              <w:lang w:eastAsia="zh-CN"/>
            </w:rPr>
            <w:delInstrText xml:space="preserve"> ADDIN EN.CITE &lt;EndNote&gt;&lt;Cite&gt;&lt;Author&gt;Graham&lt;/Author&gt;&lt;Year&gt;2009&lt;/Year&gt;&lt;RecNum&gt;352&lt;/RecNum&gt;&lt;DisplayText&gt;(Graham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delInstrText>
          </w:r>
          <w:r w:rsidR="005118D6" w:rsidDel="005118D6">
            <w:rPr>
              <w:lang w:eastAsia="zh-CN"/>
            </w:rPr>
            <w:fldChar w:fldCharType="separate"/>
          </w:r>
          <w:r w:rsidR="005118D6" w:rsidDel="005118D6">
            <w:rPr>
              <w:noProof/>
              <w:lang w:eastAsia="zh-CN"/>
            </w:rPr>
            <w:delText>(Graham et al., 2009)</w:delText>
          </w:r>
          <w:r w:rsidR="005118D6" w:rsidDel="005118D6">
            <w:rPr>
              <w:lang w:eastAsia="zh-CN"/>
            </w:rPr>
            <w:fldChar w:fldCharType="end"/>
          </w:r>
          <w:r w:rsidR="005118D6" w:rsidDel="005118D6">
            <w:rPr>
              <w:lang w:eastAsia="zh-CN"/>
            </w:rPr>
            <w:delText xml:space="preserve"> </w:delText>
          </w:r>
        </w:del>
        <w:r w:rsidR="005118D6">
          <w:rPr>
            <w:lang w:eastAsia="zh-CN"/>
          </w:rPr>
          <w:t xml:space="preserve">has been adopted in DDR by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moveTo>
      <w:ins w:id="264" w:author="mx3mt" w:date="2021-03-19T12:46:00Z">
        <w:r w:rsidR="005118D6">
          <w:rPr>
            <w:lang w:eastAsia="zh-CN"/>
          </w:rPr>
        </w:r>
      </w:ins>
      <w:moveTo w:id="265" w:author="mx3mt" w:date="2021-03-19T12:46:00Z">
        <w:r w:rsidR="005118D6">
          <w:rPr>
            <w:lang w:eastAsia="zh-CN"/>
          </w:rPr>
          <w:fldChar w:fldCharType="end"/>
        </w:r>
      </w:moveTo>
      <w:ins w:id="266" w:author="mx3mt" w:date="2021-03-19T12:46:00Z">
        <w:r w:rsidR="005118D6">
          <w:rPr>
            <w:lang w:eastAsia="zh-CN"/>
          </w:rPr>
        </w:r>
      </w:ins>
      <w:moveTo w:id="267" w:author="mx3mt" w:date="2021-03-19T12:46:00Z">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moral loads in the 10 moral dimensions of 5 moral foundations respectively.</w:t>
        </w:r>
      </w:moveTo>
      <w:moveToRangeEnd w:id="261"/>
      <w:ins w:id="268" w:author="mx3mt" w:date="2021-03-19T12:48:00Z">
        <w:r w:rsidR="005118D6">
          <w:rPr>
            <w:lang w:eastAsia="zh-CN"/>
          </w:rPr>
          <w:t xml:space="preserve"> </w:t>
        </w:r>
      </w:ins>
      <w:r w:rsidR="00E75792">
        <w:rPr>
          <w:lang w:eastAsia="zh-CN"/>
        </w:rPr>
        <w:t xml:space="preserve">MFD contains </w:t>
      </w:r>
      <w:r w:rsidR="00AB5CCC">
        <w:rPr>
          <w:lang w:eastAsia="zh-CN"/>
        </w:rPr>
        <w:t>324 English</w:t>
      </w:r>
      <w:r w:rsidR="00E75792">
        <w:rPr>
          <w:lang w:eastAsia="zh-CN"/>
        </w:rPr>
        <w:t xml:space="preserve"> words related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D62274">
        <w:rPr>
          <w:lang w:eastAsia="zh-CN"/>
        </w:rPr>
        <w:t xml:space="preserve"> (virtue</w:t>
      </w:r>
      <w:r w:rsidR="004E7E24">
        <w:rPr>
          <w:lang w:eastAsia="zh-CN"/>
        </w:rPr>
        <w:t xml:space="preserve"> </w:t>
      </w:r>
      <w:ins w:id="269" w:author="mx3mt" w:date="2021-03-19T12:49:00Z">
        <w:r w:rsidR="005118D6">
          <w:rPr>
            <w:lang w:eastAsia="zh-CN"/>
          </w:rPr>
          <w:t xml:space="preserve">dimension </w:t>
        </w:r>
      </w:ins>
      <w:r w:rsidR="004E7E24">
        <w:rPr>
          <w:lang w:eastAsia="zh-CN"/>
        </w:rPr>
        <w:t>only</w:t>
      </w:r>
      <w:r w:rsidR="00D62274">
        <w:rPr>
          <w:lang w:eastAsia="zh-CN"/>
        </w:rPr>
        <w:t>)</w:t>
      </w:r>
      <w:proofErr w:type="gramStart"/>
      <w:r w:rsidR="00E75792">
        <w:rPr>
          <w:lang w:eastAsia="zh-CN"/>
        </w:rPr>
        <w:t>)</w:t>
      </w:r>
      <w:proofErr w:type="gramEnd"/>
      <w:r w:rsidR="00E75792">
        <w:rPr>
          <w:lang w:eastAsia="zh-CN"/>
        </w:rPr>
        <w:t xml:space="preserve"> and its algorithm is 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6961B9">
        <w:rPr>
          <w:lang w:eastAsia="zh-CN"/>
        </w:rPr>
        <w:t>s</w:t>
      </w:r>
      <w:r w:rsidR="00524461" w:rsidRPr="00524461">
        <w:rPr>
          <w:lang w:eastAsia="zh-CN"/>
        </w:rPr>
        <w:t xml:space="preserve"> of language</w:t>
      </w:r>
      <w:r w:rsidR="00AA6BF5">
        <w:rPr>
          <w:lang w:eastAsia="zh-CN"/>
        </w:rPr>
        <w:t xml:space="preserve">, because it is impossible for any </w:t>
      </w:r>
      <w:r w:rsidR="00524461">
        <w:rPr>
          <w:lang w:eastAsia="zh-CN"/>
        </w:rPr>
        <w:lastRenderedPageBreak/>
        <w:t xml:space="preserve">dictionary </w:t>
      </w:r>
      <w:r w:rsidR="00EA0EDC">
        <w:rPr>
          <w:lang w:eastAsia="zh-CN"/>
        </w:rPr>
        <w:t xml:space="preserve">fully </w:t>
      </w:r>
      <w:r w:rsidR="00524461">
        <w:rPr>
          <w:rFonts w:hint="eastAsia"/>
          <w:lang w:eastAsia="zh-CN"/>
        </w:rPr>
        <w:t>cover</w:t>
      </w:r>
      <w:r w:rsidR="00AA6BF5">
        <w:rPr>
          <w:lang w:eastAsia="zh-CN"/>
        </w:rPr>
        <w:t>ing</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identify the moral load </w:t>
      </w:r>
      <w:r w:rsidR="006A2972">
        <w:rPr>
          <w:lang w:eastAsia="zh-CN"/>
        </w:rPr>
        <w:t>if no exact same word in the dictionary could be found in a text due to language habit or context difference</w:t>
      </w:r>
      <w:r w:rsidR="00C30691">
        <w:rPr>
          <w:lang w:eastAsia="zh-CN"/>
        </w:rPr>
        <w:t xml:space="preserve">. </w:t>
      </w:r>
      <w:r w:rsidR="00EA0EDC">
        <w:rPr>
          <w:lang w:eastAsia="zh-CN"/>
        </w:rPr>
        <w:t xml:space="preserve">While DDR may overcome these challenges because it measures similarity: </w:t>
      </w:r>
      <w:r w:rsidR="00722E76">
        <w:rPr>
          <w:lang w:eastAsia="zh-CN"/>
        </w:rPr>
        <w:t>Distributed Representations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sidR="00F80C91">
        <w:rPr>
          <w:lang w:eastAsia="zh-CN"/>
        </w:rPr>
        <w:t>(</w:t>
      </w:r>
      <w:r w:rsidR="006A2972">
        <w:rPr>
          <w:lang w:eastAsia="zh-CN"/>
        </w:rPr>
        <w:t xml:space="preserve">dictionary </w:t>
      </w:r>
      <w:r w:rsidR="00F80C91">
        <w:rPr>
          <w:lang w:eastAsia="zh-CN"/>
        </w:rPr>
        <w:t>word</w:t>
      </w:r>
      <w:r w:rsidR="00D34F0E">
        <w:rPr>
          <w:lang w:eastAsia="zh-CN"/>
        </w:rPr>
        <w:t>s</w:t>
      </w:r>
      <w:r w:rsidR="00F80C91">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moral loads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dictionary words</w:t>
      </w:r>
      <w:r w:rsidR="00C30691" w:rsidRPr="00C30691">
        <w:rPr>
          <w:lang w:eastAsia="zh-CN"/>
        </w:rPr>
        <w:t xml:space="preserve"> </w:t>
      </w:r>
      <w:r w:rsidR="00C30691">
        <w:rPr>
          <w:lang w:eastAsia="zh-CN"/>
        </w:rPr>
        <w:t>is</w:t>
      </w:r>
      <w:r w:rsidR="00722E76">
        <w:rPr>
          <w:lang w:eastAsia="zh-CN"/>
        </w:rPr>
        <w:t>.</w:t>
      </w:r>
    </w:p>
    <w:p w14:paraId="0E02AE82" w14:textId="20F45BF9" w:rsidR="00E75792" w:rsidRDefault="00656DB6"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3A46D45C" w:rsidR="00722E76" w:rsidRDefault="00CC3D25" w:rsidP="00524461">
      <w:pPr>
        <w:spacing w:after="120"/>
        <w:rPr>
          <w:lang w:eastAsia="zh-CN"/>
        </w:rPr>
      </w:pPr>
      <w:r>
        <w:rPr>
          <w:lang w:eastAsia="zh-CN"/>
        </w:rPr>
        <w:t>There is no doubt that each series of president</w:t>
      </w:r>
      <w:r w:rsidR="00D34F0E">
        <w:rPr>
          <w:lang w:eastAsia="zh-CN"/>
        </w:rPr>
        <w:t>ial</w:t>
      </w:r>
      <w:r>
        <w:rPr>
          <w:lang w:eastAsia="zh-CN"/>
        </w:rPr>
        <w:t xml:space="preserve"> debate </w:t>
      </w:r>
      <w:r>
        <w:rPr>
          <w:lang w:eastAsia="zh-CN"/>
        </w:rPr>
        <w:softHyphen/>
        <w:t xml:space="preserve">has </w:t>
      </w:r>
      <w:r w:rsidR="00D34F0E">
        <w:rPr>
          <w:lang w:eastAsia="zh-CN"/>
        </w:rPr>
        <w:t xml:space="preserve">a </w:t>
      </w:r>
      <w:r>
        <w:rPr>
          <w:lang w:eastAsia="zh-CN"/>
        </w:rPr>
        <w:t xml:space="preserve">different </w:t>
      </w:r>
      <w:r w:rsidR="00656CA1">
        <w:rPr>
          <w:lang w:eastAsia="zh-CN"/>
        </w:rPr>
        <w:t xml:space="preserve">social </w:t>
      </w:r>
      <w:r>
        <w:rPr>
          <w:lang w:eastAsia="zh-CN"/>
        </w:rPr>
        <w:t xml:space="preserve">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656CA1">
        <w:rPr>
          <w:lang w:eastAsia="zh-CN"/>
        </w:rPr>
        <w:t>6</w:t>
      </w:r>
      <w:r w:rsidR="00176EDB">
        <w:rPr>
          <w:lang w:eastAsia="zh-CN"/>
        </w:rPr>
        <w:t xml:space="preserve">0 </w:t>
      </w:r>
      <w:r>
        <w:rPr>
          <w:lang w:eastAsia="zh-CN"/>
        </w:rPr>
        <w:t>years (19</w:t>
      </w:r>
      <w:r w:rsidR="00176EDB">
        <w:rPr>
          <w:lang w:eastAsia="zh-CN"/>
        </w:rPr>
        <w:t>60-2</w:t>
      </w:r>
      <w:r>
        <w:rPr>
          <w:lang w:eastAsia="zh-CN"/>
        </w:rPr>
        <w:t>0</w:t>
      </w:r>
      <w:r w:rsidR="00656CA1">
        <w:rPr>
          <w:lang w:eastAsia="zh-CN"/>
        </w:rPr>
        <w:t>20</w:t>
      </w:r>
      <w:r>
        <w:rPr>
          <w:lang w:eastAsia="zh-CN"/>
        </w:rPr>
        <w:t>). T</w:t>
      </w:r>
      <w:r>
        <w:rPr>
          <w:rFonts w:hint="eastAsia"/>
          <w:lang w:eastAsia="zh-CN"/>
        </w:rPr>
        <w:t>herefor</w:t>
      </w:r>
      <w:r>
        <w:rPr>
          <w:lang w:eastAsia="zh-CN"/>
        </w:rPr>
        <w:t>e, this study adopted DDR and expanded the number of seed word</w:t>
      </w:r>
      <w:r w:rsidR="00D34F0E">
        <w:rPr>
          <w:lang w:eastAsia="zh-CN"/>
        </w:rPr>
        <w:t>s</w:t>
      </w:r>
      <w:r>
        <w:rPr>
          <w:lang w:eastAsia="zh-CN"/>
        </w:rPr>
        <w:t xml:space="preserve"> to 12 in each moral </w:t>
      </w:r>
      <w:r w:rsidR="00656CA1">
        <w:rPr>
          <w:lang w:eastAsia="zh-CN"/>
        </w:rPr>
        <w:t xml:space="preserve">dimension </w:t>
      </w:r>
      <w:r>
        <w:rPr>
          <w:lang w:eastAsia="zh-CN"/>
        </w:rPr>
        <w:t xml:space="preserve">in order to </w:t>
      </w:r>
      <w:r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was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4F75DB" w:rsidRPr="00DD6F71" w14:paraId="373AB61B"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9FF0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3B0A33EB"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11769FEE"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0EE233F9"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16F08803"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249EA98B"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5DAF3CA"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6BC7725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5D7B1580"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55F4C6D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2A7DCD53"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4F75DB" w:rsidRPr="00DD6F71" w14:paraId="7802DD33"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268F23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6F20071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3ABD97B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1670FE9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07E40E4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5303587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42665F7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6C6950F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1F52F8E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4D24921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F06193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4F75DB" w:rsidRPr="00DD6F71" w14:paraId="7609B3D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0ECD58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38C87A6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7E0BA90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05FC6C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1558E54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0E5FD43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0D5D278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49C184C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200FF5B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1F51B65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1CCCC0B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4F75DB" w:rsidRPr="00DD6F71" w14:paraId="57EC2FC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D4477D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76B6A3B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57B35BE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16D97E3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30CBE0E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187F6DA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6B9EB64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42C3790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6006635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701E1F7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4EA981F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4F75DB" w:rsidRPr="00DD6F71" w14:paraId="323DF2D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AF0FA7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29C4C08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7C19ED9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09BC230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197A7E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0211B1F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7BE4670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0450864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203B43F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1CAAC76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5EB0732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4F75DB" w:rsidRPr="00DD6F71" w14:paraId="2CFC6229"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D98DB0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lastRenderedPageBreak/>
              <w:t>5</w:t>
            </w:r>
          </w:p>
        </w:tc>
        <w:tc>
          <w:tcPr>
            <w:tcW w:w="1080" w:type="dxa"/>
            <w:tcBorders>
              <w:top w:val="nil"/>
              <w:left w:val="nil"/>
              <w:bottom w:val="single" w:sz="4" w:space="0" w:color="auto"/>
              <w:right w:val="single" w:sz="4" w:space="0" w:color="auto"/>
            </w:tcBorders>
            <w:shd w:val="clear" w:color="auto" w:fill="auto"/>
            <w:noWrap/>
            <w:vAlign w:val="center"/>
            <w:hideMark/>
          </w:tcPr>
          <w:p w14:paraId="3C17374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61B00D7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A02297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7FFD5E6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361C24C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70BCEF7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1B3A9E8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2DFE72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52B280C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250431E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4F75DB" w:rsidRPr="00DD6F71" w14:paraId="660532AE"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94E8B8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054C4CB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5B2877B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3A85F39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3FDE933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58C36B8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C00976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1DBDD65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16D5763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1625F4C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492D32D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4F75DB" w:rsidRPr="00DD6F71" w14:paraId="4F597ABE"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0763AB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02B761D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5031233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081FB71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3C0B9B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53A2583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61ECD3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36B34FE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80E49F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7738167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3DC1D01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4F75DB" w:rsidRPr="00DD6F71" w14:paraId="2F3C8BD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6C6AA2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7E7B9AC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66ED85A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412C5A5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5D918D5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33E76FF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50BEFCC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49F4DC1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51ABA70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4134C25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20105FE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4F75DB" w:rsidRPr="00DD6F71" w14:paraId="6FCFA8B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0CCBBC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094C758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554539F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5BCCCF7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5B3F8D7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3023503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55C9587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853010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35B4DC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30C4664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79954D9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4F75DB" w:rsidRPr="00DD6F71" w14:paraId="0C61962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C87B01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4C7A82A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12F3DC0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304D90D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2ABAC28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59C58BE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A944AF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60C0AB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47030DE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5B393C7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3DD0BFF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4F75DB" w:rsidRPr="00DD6F71" w14:paraId="67EA64B9"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6C99F0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4FE668A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549560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7975834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2C3A6B5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583426E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3C4ED9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14DAAD5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2439B2E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549069B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43351EC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4F75DB" w:rsidRPr="00DD6F71" w14:paraId="4E0F8D0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627026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4193B9D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5B4CCB6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2C2378D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67DFD52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11020FF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172B50C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73C7625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4313D72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6B32CF0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173E5A0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3E845717" w14:textId="77777777" w:rsidR="004F75DB" w:rsidRPr="00DD6F71" w:rsidRDefault="004F75DB" w:rsidP="00DD6F71">
      <w:pPr>
        <w:spacing w:after="120" w:line="240" w:lineRule="auto"/>
        <w:ind w:firstLine="0"/>
        <w:jc w:val="center"/>
        <w:rPr>
          <w:i/>
          <w:iCs/>
          <w:sz w:val="10"/>
          <w:szCs w:val="10"/>
          <w:lang w:eastAsia="zh-CN"/>
        </w:rPr>
      </w:pPr>
    </w:p>
    <w:p w14:paraId="14B67022" w14:textId="1AA81D9A" w:rsidR="004F75DB" w:rsidRPr="00DD6F71" w:rsidRDefault="004F75DB" w:rsidP="00DD6F71">
      <w:pPr>
        <w:spacing w:after="120"/>
        <w:ind w:firstLine="0"/>
        <w:jc w:val="center"/>
        <w:rPr>
          <w:i/>
          <w:iCs/>
          <w:lang w:eastAsia="zh-CN"/>
        </w:rPr>
      </w:pPr>
      <w:r w:rsidRPr="00DD6F71">
        <w:rPr>
          <w:i/>
          <w:iCs/>
          <w:lang w:eastAsia="zh-CN"/>
        </w:rPr>
        <w:t>Table 1: DDR moral seed words</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75CA237C" w:rsidR="00000A3B" w:rsidRDefault="00000A3B"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In this model, our dependent variable was moral loading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1A5EB269" w14:textId="286F936B" w:rsidR="00000A3B" w:rsidRDefault="00000A3B" w:rsidP="00000A3B">
      <w:pPr>
        <w:widowControl/>
        <w:rPr>
          <w:lang w:eastAsia="zh-CN"/>
        </w:rPr>
      </w:pPr>
      <w:r>
        <w:t xml:space="preserve">Our results show that </w:t>
      </w:r>
      <w:r w:rsidRPr="00644402">
        <w:t xml:space="preserve">substantial variance in moral loading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3DEF138D" w14:textId="2542C54F" w:rsidR="00000A3B" w:rsidRDefault="00000A3B" w:rsidP="00000A3B">
      <w:pPr>
        <w:widowControl/>
        <w:rPr>
          <w:lang w:eastAsia="zh-CN"/>
        </w:rPr>
      </w:pPr>
      <w:r>
        <w:rPr>
          <w:lang w:eastAsia="zh-CN"/>
        </w:rPr>
        <w:lastRenderedPageBreak/>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moral loadings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 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 but lower loading on degradation (</w:t>
      </w:r>
      <w:r w:rsidR="00126F2A">
        <w:rPr>
          <w:i/>
          <w:iCs/>
          <w:lang w:eastAsia="zh-CN"/>
        </w:rPr>
        <w:t xml:space="preserve">b </w:t>
      </w:r>
      <w:r>
        <w:rPr>
          <w:lang w:eastAsia="zh-CN"/>
        </w:rPr>
        <w:t>= -.00</w:t>
      </w:r>
      <w:r w:rsidR="00AB672E">
        <w:rPr>
          <w:lang w:eastAsia="zh-CN"/>
        </w:rPr>
        <w:t>7</w:t>
      </w:r>
      <w:r>
        <w:rPr>
          <w:lang w:eastAsia="zh-CN"/>
        </w:rPr>
        <w:t>, 95%CI = [-.013, -.00</w:t>
      </w:r>
      <w:r w:rsidR="00AB672E">
        <w:rPr>
          <w:lang w:eastAsia="zh-CN"/>
        </w:rPr>
        <w:t>1</w:t>
      </w:r>
      <w:r>
        <w:rPr>
          <w:lang w:eastAsia="zh-CN"/>
        </w:rPr>
        <w:t xml:space="preserve">]). </w:t>
      </w:r>
      <w:r w:rsidR="006F39BB">
        <w:rPr>
          <w:lang w:eastAsia="zh-CN"/>
        </w:rPr>
        <w:t>However,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correlation between </w:t>
      </w:r>
      <w:r w:rsidR="00C74A82">
        <w:rPr>
          <w:lang w:eastAsia="zh-CN"/>
        </w:rPr>
        <w:t>all</w:t>
      </w:r>
      <w:r w:rsidR="009B6257">
        <w:rPr>
          <w:lang w:eastAsia="zh-CN"/>
        </w:rPr>
        <w:t xml:space="preserve"> moral loading</w:t>
      </w:r>
      <w:r w:rsidR="00C74A82">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moral loading of Republicans to predict the standardized moral loading of </w:t>
      </w:r>
      <w:r w:rsidR="006961B9">
        <w:rPr>
          <w:lang w:eastAsia="zh-CN"/>
        </w:rPr>
        <w:t>Democrat</w:t>
      </w:r>
      <w:r w:rsidR="00D34F0E">
        <w:rPr>
          <w:lang w:eastAsia="zh-CN"/>
        </w:rPr>
        <w:t>s</w:t>
      </w:r>
      <w:r w:rsidR="008C6F64">
        <w:rPr>
          <w:lang w:eastAsia="zh-CN"/>
        </w:rPr>
        <w:t xml:space="preserve"> and fitted the data into a </w:t>
      </w:r>
      <w:proofErr w:type="gramStart"/>
      <w:r w:rsidR="008C6F64">
        <w:rPr>
          <w:lang w:eastAsia="zh-CN"/>
        </w:rPr>
        <w:t>two level</w:t>
      </w:r>
      <w:proofErr w:type="gramEnd"/>
      <w:r w:rsidR="008C6F64">
        <w:rPr>
          <w:lang w:eastAsia="zh-CN"/>
        </w:rPr>
        <w:t xml:space="preserve">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loading</w:t>
      </w:r>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70A94B6D" w14:textId="2484F4B0" w:rsidR="00483BEB" w:rsidRDefault="001C524E" w:rsidP="00000A3B">
      <w:pPr>
        <w:widowControl/>
        <w:ind w:firstLine="0"/>
        <w:rPr>
          <w:lang w:eastAsia="zh-CN"/>
        </w:rPr>
      </w:pPr>
      <w:r>
        <w:rPr>
          <w:noProof/>
          <w:lang w:eastAsia="zh-CN"/>
        </w:rPr>
        <w:drawing>
          <wp:inline distT="0" distB="0" distL="0" distR="0" wp14:anchorId="7930E9CB" wp14:editId="3E22F5B1">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5943600" cy="3126105"/>
                    </a:xfrm>
                    <a:prstGeom prst="rect">
                      <a:avLst/>
                    </a:prstGeom>
                  </pic:spPr>
                </pic:pic>
              </a:graphicData>
            </a:graphic>
          </wp:inline>
        </w:drawing>
      </w:r>
    </w:p>
    <w:p w14:paraId="50D38C92" w14:textId="3A576EB3" w:rsidR="00000A3B" w:rsidRDefault="00000A3B" w:rsidP="00000A3B">
      <w:pPr>
        <w:widowControl/>
        <w:ind w:firstLine="0"/>
        <w:jc w:val="center"/>
        <w:rPr>
          <w:i/>
          <w:iCs/>
          <w:lang w:eastAsia="zh-CN"/>
        </w:rPr>
      </w:pPr>
      <w:r>
        <w:rPr>
          <w:i/>
          <w:iCs/>
          <w:lang w:eastAsia="zh-CN"/>
        </w:rPr>
        <w:t>Figure 1 Moral loadings on ten moral dimensions</w:t>
      </w:r>
      <w:r w:rsidR="006A4A16">
        <w:rPr>
          <w:i/>
          <w:iCs/>
          <w:lang w:eastAsia="zh-CN"/>
        </w:rPr>
        <w:t xml:space="preserve"> (five pairs)</w:t>
      </w:r>
      <w:r>
        <w:rPr>
          <w:i/>
          <w:iCs/>
          <w:lang w:eastAsia="zh-CN"/>
        </w:rPr>
        <w:t>.</w:t>
      </w:r>
    </w:p>
    <w:p w14:paraId="5EC49348" w14:textId="701E54CB"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1B3A9C3C" w14:textId="19BD85B2" w:rsidR="002D3F3D" w:rsidDel="00853923" w:rsidRDefault="00000A3B" w:rsidP="00000A3B">
      <w:pPr>
        <w:widowControl/>
        <w:rPr>
          <w:del w:id="270" w:author="Hu, Lingshu (MU-Student)" w:date="2021-03-21T15:56:00Z"/>
          <w:lang w:eastAsia="zh-CN"/>
        </w:rPr>
      </w:pPr>
      <w:r>
        <w:lastRenderedPageBreak/>
        <w:t xml:space="preserve">Hypothesis 1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loading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igure 2) show that the total moral loading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H1.</w:t>
      </w:r>
      <w:r>
        <w:rPr>
          <w:lang w:eastAsia="zh-CN"/>
        </w:rPr>
        <w:t xml:space="preserve"> </w:t>
      </w:r>
    </w:p>
    <w:p w14:paraId="5A529B7E" w14:textId="77777777" w:rsidR="002D3F3D" w:rsidRPr="00853923" w:rsidDel="00853923" w:rsidRDefault="002D3F3D" w:rsidP="002D3F3D">
      <w:pPr>
        <w:widowControl/>
        <w:rPr>
          <w:del w:id="271" w:author="Hu, Lingshu (MU-Student)" w:date="2021-03-21T15:56:00Z"/>
          <w:lang w:eastAsia="zh-CN"/>
        </w:rPr>
      </w:pPr>
    </w:p>
    <w:p w14:paraId="36530D9E" w14:textId="33FA1C2F" w:rsidR="00000A3B" w:rsidRPr="00853923" w:rsidRDefault="00000A3B" w:rsidP="00853923">
      <w:pPr>
        <w:widowControl/>
        <w:rPr>
          <w:lang w:eastAsia="zh-CN"/>
          <w:rPrChange w:id="272" w:author="Hu, Lingshu (MU-Student)" w:date="2021-03-21T15:56:00Z">
            <w:rPr>
              <w:strike/>
              <w:lang w:eastAsia="zh-CN"/>
            </w:rPr>
          </w:rPrChange>
        </w:rPr>
        <w:pPrChange w:id="273" w:author="Hu, Lingshu (MU-Student)" w:date="2021-03-21T15:56:00Z">
          <w:pPr>
            <w:widowControl/>
          </w:pPr>
        </w:pPrChange>
      </w:pPr>
      <w:r w:rsidRPr="00853923">
        <w:rPr>
          <w:lang w:eastAsia="zh-CN"/>
          <w:rPrChange w:id="274" w:author="Hu, Lingshu (MU-Student)" w:date="2021-03-21T15:56:00Z">
            <w:rPr>
              <w:strike/>
              <w:lang w:eastAsia="zh-CN"/>
            </w:rPr>
          </w:rPrChange>
        </w:rPr>
        <w:t xml:space="preserve">We noticed that 2012 is special. </w:t>
      </w:r>
      <w:r w:rsidR="009A0E87" w:rsidRPr="00853923">
        <w:rPr>
          <w:lang w:eastAsia="zh-CN"/>
          <w:rPrChange w:id="275" w:author="Hu, Lingshu (MU-Student)" w:date="2021-03-21T15:56:00Z">
            <w:rPr>
              <w:strike/>
              <w:lang w:eastAsia="zh-CN"/>
            </w:rPr>
          </w:rPrChange>
        </w:rPr>
        <w:t>The</w:t>
      </w:r>
      <w:r w:rsidRPr="00853923">
        <w:rPr>
          <w:lang w:eastAsia="zh-CN"/>
          <w:rPrChange w:id="276" w:author="Hu, Lingshu (MU-Student)" w:date="2021-03-21T15:56:00Z">
            <w:rPr>
              <w:strike/>
              <w:lang w:eastAsia="zh-CN"/>
            </w:rPr>
          </w:rPrChange>
        </w:rPr>
        <w:t xml:space="preserve"> mean differen</w:t>
      </w:r>
      <w:r w:rsidR="00F10283" w:rsidRPr="00853923">
        <w:rPr>
          <w:lang w:eastAsia="zh-CN"/>
          <w:rPrChange w:id="277" w:author="Hu, Lingshu (MU-Student)" w:date="2021-03-21T15:56:00Z">
            <w:rPr>
              <w:strike/>
              <w:lang w:eastAsia="zh-CN"/>
            </w:rPr>
          </w:rPrChange>
        </w:rPr>
        <w:t>ce</w:t>
      </w:r>
      <w:r w:rsidR="009B2861" w:rsidRPr="00853923">
        <w:rPr>
          <w:lang w:eastAsia="zh-CN"/>
          <w:rPrChange w:id="278" w:author="Hu, Lingshu (MU-Student)" w:date="2021-03-21T15:56:00Z">
            <w:rPr>
              <w:strike/>
              <w:lang w:eastAsia="zh-CN"/>
            </w:rPr>
          </w:rPrChange>
        </w:rPr>
        <w:t xml:space="preserve"> score</w:t>
      </w:r>
      <w:r w:rsidRPr="00853923">
        <w:rPr>
          <w:lang w:eastAsia="zh-CN"/>
          <w:rPrChange w:id="279" w:author="Hu, Lingshu (MU-Student)" w:date="2021-03-21T15:56:00Z">
            <w:rPr>
              <w:strike/>
              <w:lang w:eastAsia="zh-CN"/>
            </w:rPr>
          </w:rPrChange>
        </w:rPr>
        <w:t xml:space="preserve"> of </w:t>
      </w:r>
      <w:r w:rsidR="009A0E87" w:rsidRPr="00853923">
        <w:rPr>
          <w:lang w:eastAsia="zh-CN"/>
          <w:rPrChange w:id="280" w:author="Hu, Lingshu (MU-Student)" w:date="2021-03-21T15:56:00Z">
            <w:rPr>
              <w:strike/>
              <w:lang w:eastAsia="zh-CN"/>
            </w:rPr>
          </w:rPrChange>
        </w:rPr>
        <w:t xml:space="preserve">the </w:t>
      </w:r>
      <w:r w:rsidRPr="00853923">
        <w:rPr>
          <w:lang w:eastAsia="zh-CN"/>
          <w:rPrChange w:id="281" w:author="Hu, Lingshu (MU-Student)" w:date="2021-03-21T15:56:00Z">
            <w:rPr>
              <w:strike/>
              <w:lang w:eastAsia="zh-CN"/>
            </w:rPr>
          </w:rPrChange>
        </w:rPr>
        <w:t xml:space="preserve">three debates </w:t>
      </w:r>
      <w:r w:rsidR="009A0E87" w:rsidRPr="00853923">
        <w:rPr>
          <w:lang w:eastAsia="zh-CN"/>
          <w:rPrChange w:id="282" w:author="Hu, Lingshu (MU-Student)" w:date="2021-03-21T15:56:00Z">
            <w:rPr>
              <w:strike/>
              <w:lang w:eastAsia="zh-CN"/>
            </w:rPr>
          </w:rPrChange>
        </w:rPr>
        <w:t xml:space="preserve">in 2012 </w:t>
      </w:r>
      <w:r w:rsidRPr="00853923">
        <w:rPr>
          <w:lang w:eastAsia="zh-CN"/>
          <w:rPrChange w:id="283" w:author="Hu, Lingshu (MU-Student)" w:date="2021-03-21T15:56:00Z">
            <w:rPr>
              <w:strike/>
              <w:lang w:eastAsia="zh-CN"/>
            </w:rPr>
          </w:rPrChange>
        </w:rPr>
        <w:t xml:space="preserve">was the second lowest among all years (1960 was the lowest). </w:t>
      </w:r>
      <w:del w:id="284" w:author="Hu, Lingshu (MU-Student)" w:date="2021-03-21T15:56:00Z">
        <w:r w:rsidRPr="00853923" w:rsidDel="00853923">
          <w:rPr>
            <w:lang w:eastAsia="zh-CN"/>
            <w:rPrChange w:id="285" w:author="Hu, Lingshu (MU-Student)" w:date="2021-03-21T15:56:00Z">
              <w:rPr>
                <w:strike/>
                <w:lang w:eastAsia="zh-CN"/>
              </w:rPr>
            </w:rPrChange>
          </w:rPr>
          <w:delText>If we exclude 2012, the model has a much better fit (</w:delText>
        </w:r>
        <w:r w:rsidRPr="00853923" w:rsidDel="00853923">
          <w:rPr>
            <w:i/>
            <w:iCs/>
            <w:lang w:eastAsia="zh-CN"/>
            <w:rPrChange w:id="286" w:author="Hu, Lingshu (MU-Student)" w:date="2021-03-21T15:56:00Z">
              <w:rPr>
                <w:i/>
                <w:iCs/>
                <w:strike/>
                <w:lang w:eastAsia="zh-CN"/>
              </w:rPr>
            </w:rPrChange>
          </w:rPr>
          <w:delText>b</w:delText>
        </w:r>
        <w:r w:rsidRPr="00853923" w:rsidDel="00853923">
          <w:rPr>
            <w:lang w:eastAsia="zh-CN"/>
            <w:rPrChange w:id="287" w:author="Hu, Lingshu (MU-Student)" w:date="2021-03-21T15:56:00Z">
              <w:rPr>
                <w:strike/>
                <w:lang w:eastAsia="zh-CN"/>
              </w:rPr>
            </w:rPrChange>
          </w:rPr>
          <w:delText xml:space="preserve"> = .007, </w:delText>
        </w:r>
        <w:r w:rsidRPr="00853923" w:rsidDel="00853923">
          <w:rPr>
            <w:i/>
            <w:iCs/>
            <w:lang w:eastAsia="zh-CN"/>
            <w:rPrChange w:id="288" w:author="Hu, Lingshu (MU-Student)" w:date="2021-03-21T15:56:00Z">
              <w:rPr>
                <w:i/>
                <w:iCs/>
                <w:strike/>
                <w:lang w:eastAsia="zh-CN"/>
              </w:rPr>
            </w:rPrChange>
          </w:rPr>
          <w:delText>t</w:delText>
        </w:r>
        <w:r w:rsidRPr="00853923" w:rsidDel="00853923">
          <w:rPr>
            <w:lang w:eastAsia="zh-CN"/>
            <w:rPrChange w:id="289" w:author="Hu, Lingshu (MU-Student)" w:date="2021-03-21T15:56:00Z">
              <w:rPr>
                <w:strike/>
                <w:lang w:eastAsia="zh-CN"/>
              </w:rPr>
            </w:rPrChange>
          </w:rPr>
          <w:delText xml:space="preserve">(30) = 3.77, </w:delText>
        </w:r>
        <w:r w:rsidRPr="00853923" w:rsidDel="00853923">
          <w:rPr>
            <w:i/>
            <w:iCs/>
            <w:lang w:eastAsia="zh-CN"/>
            <w:rPrChange w:id="290" w:author="Hu, Lingshu (MU-Student)" w:date="2021-03-21T15:56:00Z">
              <w:rPr>
                <w:i/>
                <w:iCs/>
                <w:strike/>
                <w:lang w:eastAsia="zh-CN"/>
              </w:rPr>
            </w:rPrChange>
          </w:rPr>
          <w:delText>p</w:delText>
        </w:r>
        <w:r w:rsidRPr="00853923" w:rsidDel="00853923">
          <w:rPr>
            <w:lang w:eastAsia="zh-CN"/>
            <w:rPrChange w:id="291" w:author="Hu, Lingshu (MU-Student)" w:date="2021-03-21T15:56:00Z">
              <w:rPr>
                <w:strike/>
                <w:lang w:eastAsia="zh-CN"/>
              </w:rPr>
            </w:rPrChange>
          </w:rPr>
          <w:delText xml:space="preserve"> &lt; .001, </w:delText>
        </w:r>
        <w:r w:rsidRPr="00853923" w:rsidDel="00853923">
          <w:rPr>
            <w:i/>
            <w:iCs/>
            <w:lang w:eastAsia="zh-CN"/>
            <w:rPrChange w:id="292" w:author="Hu, Lingshu (MU-Student)" w:date="2021-03-21T15:56:00Z">
              <w:rPr>
                <w:i/>
                <w:iCs/>
                <w:strike/>
                <w:lang w:eastAsia="zh-CN"/>
              </w:rPr>
            </w:rPrChange>
          </w:rPr>
          <w:delText>R</w:delText>
        </w:r>
        <w:r w:rsidRPr="00853923" w:rsidDel="00853923">
          <w:rPr>
            <w:i/>
            <w:iCs/>
            <w:vertAlign w:val="superscript"/>
            <w:lang w:eastAsia="zh-CN"/>
            <w:rPrChange w:id="293" w:author="Hu, Lingshu (MU-Student)" w:date="2021-03-21T15:56:00Z">
              <w:rPr>
                <w:i/>
                <w:iCs/>
                <w:strike/>
                <w:vertAlign w:val="superscript"/>
                <w:lang w:eastAsia="zh-CN"/>
              </w:rPr>
            </w:rPrChange>
          </w:rPr>
          <w:delText>2</w:delText>
        </w:r>
        <w:r w:rsidRPr="00853923" w:rsidDel="00853923">
          <w:rPr>
            <w:lang w:eastAsia="zh-CN"/>
            <w:rPrChange w:id="294" w:author="Hu, Lingshu (MU-Student)" w:date="2021-03-21T15:56:00Z">
              <w:rPr>
                <w:strike/>
                <w:lang w:eastAsia="zh-CN"/>
              </w:rPr>
            </w:rPrChange>
          </w:rPr>
          <w:delText xml:space="preserve"> = 34.5%).</w:delText>
        </w:r>
        <w:r w:rsidR="006216F1" w:rsidRPr="00853923" w:rsidDel="00853923">
          <w:rPr>
            <w:lang w:eastAsia="zh-CN"/>
            <w:rPrChange w:id="295" w:author="Hu, Lingshu (MU-Student)" w:date="2021-03-21T15:56:00Z">
              <w:rPr>
                <w:strike/>
                <w:lang w:eastAsia="zh-CN"/>
              </w:rPr>
            </w:rPrChange>
          </w:rPr>
          <w:delText xml:space="preserve"> Therefore, our results generally support H1. </w:delText>
        </w:r>
      </w:del>
    </w:p>
    <w:p w14:paraId="0F07EC44" w14:textId="2CAF8333" w:rsidR="00000A3B" w:rsidRDefault="00000A3B" w:rsidP="00000A3B">
      <w:pPr>
        <w:widowControl/>
        <w:rPr>
          <w:lang w:eastAsia="zh-CN"/>
        </w:rPr>
      </w:pPr>
      <w:r>
        <w:rPr>
          <w:lang w:eastAsia="zh-CN"/>
        </w:rPr>
        <w:t xml:space="preserve">We also found that the first round of debate usually had the highest difference score (see </w:t>
      </w:r>
      <w:r w:rsidR="00740E51">
        <w:rPr>
          <w:lang w:eastAsia="zh-CN"/>
        </w:rPr>
        <w:t>F</w:t>
      </w:r>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higher difference score than</w:t>
      </w:r>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3DFFA1AE" w14:textId="77777777" w:rsidR="00000A3B" w:rsidRDefault="00000A3B" w:rsidP="00000A3B">
      <w:pPr>
        <w:widowControl/>
        <w:ind w:firstLine="0"/>
        <w:rPr>
          <w:lang w:eastAsia="zh-CN"/>
        </w:rPr>
      </w:pPr>
    </w:p>
    <w:p w14:paraId="70726583" w14:textId="246A4E39" w:rsidR="00FA147A" w:rsidRDefault="00406FD9" w:rsidP="00000A3B">
      <w:pPr>
        <w:widowControl/>
        <w:ind w:firstLine="0"/>
      </w:pPr>
      <w:r>
        <w:rPr>
          <w:noProof/>
        </w:rPr>
        <w:lastRenderedPageBreak/>
        <w:drawing>
          <wp:inline distT="0" distB="0" distL="0" distR="0" wp14:anchorId="1D430F00" wp14:editId="31A9E29B">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5943600" cy="3676015"/>
                    </a:xfrm>
                    <a:prstGeom prst="rect">
                      <a:avLst/>
                    </a:prstGeom>
                  </pic:spPr>
                </pic:pic>
              </a:graphicData>
            </a:graphic>
          </wp:inline>
        </w:drawing>
      </w:r>
    </w:p>
    <w:p w14:paraId="3D62676B" w14:textId="2559AA26" w:rsidR="00117EAD" w:rsidRDefault="00117EAD" w:rsidP="001232A1">
      <w:pPr>
        <w:widowControl/>
        <w:ind w:firstLine="0"/>
        <w:jc w:val="center"/>
      </w:pPr>
      <w:r>
        <w:rPr>
          <w:i/>
          <w:iCs/>
          <w:lang w:eastAsia="zh-CN"/>
        </w:rPr>
        <w:t xml:space="preserve">Figure 2 The change of total </w:t>
      </w:r>
      <w:r w:rsidR="00CE55E8">
        <w:rPr>
          <w:i/>
          <w:iCs/>
          <w:lang w:eastAsia="zh-CN"/>
        </w:rPr>
        <w:t xml:space="preserve">moral loading </w:t>
      </w:r>
      <w:r>
        <w:rPr>
          <w:i/>
          <w:iCs/>
          <w:lang w:eastAsia="zh-CN"/>
        </w:rPr>
        <w:t>differen</w:t>
      </w:r>
      <w:r w:rsidR="00CE55E8">
        <w:rPr>
          <w:i/>
          <w:iCs/>
          <w:lang w:eastAsia="zh-CN"/>
        </w:rPr>
        <w:t>ce</w:t>
      </w:r>
      <w:r>
        <w:rPr>
          <w:i/>
          <w:iCs/>
          <w:lang w:eastAsia="zh-CN"/>
        </w:rPr>
        <w:t xml:space="preserve"> over year</w:t>
      </w:r>
      <w:r w:rsidR="00CE55E8">
        <w:rPr>
          <w:i/>
          <w:iCs/>
          <w:lang w:eastAsia="zh-CN"/>
        </w:rPr>
        <w:t>s</w:t>
      </w:r>
      <w:r>
        <w:rPr>
          <w:i/>
          <w:iCs/>
          <w:lang w:eastAsia="zh-CN"/>
        </w:rPr>
        <w:t>.</w:t>
      </w:r>
    </w:p>
    <w:p w14:paraId="429D8CCE" w14:textId="3B241B0A" w:rsidR="00000A3B" w:rsidRDefault="000B01E7" w:rsidP="001232A1">
      <w:r>
        <w:t xml:space="preserve">H2 and H3 proposed that </w:t>
      </w:r>
      <w:r w:rsidR="006961B9">
        <w:t>Democrat</w:t>
      </w:r>
      <w:r>
        <w:t xml:space="preserve"> candidates increasingly focus more on care and fairness than Republicans over time, while Republicans increasingly focus more on loyalty, authority, and sanctity than </w:t>
      </w:r>
      <w:r w:rsidR="006961B9">
        <w:t>Democrat</w:t>
      </w:r>
      <w:r w:rsidR="00D34F0E">
        <w:t>s</w:t>
      </w:r>
      <w:r>
        <w:t>. To test them, w</w:t>
      </w:r>
      <w:r w:rsidR="00000A3B">
        <w:t xml:space="preserve">e 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000A3B">
        <w:t xml:space="preserve">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w:t>
      </w:r>
      <w:r w:rsidR="006961B9">
        <w:t>Democrat</w:t>
      </w:r>
      <w:r w:rsidR="00D34F0E">
        <w:t>s</w:t>
      </w:r>
      <w:r w:rsidR="00D7036F">
        <w:t xml:space="preserve"> was higher than Republicans during 1976 to 2000 and </w:t>
      </w:r>
      <w:proofErr w:type="gramStart"/>
      <w:r w:rsidR="00D7036F">
        <w:t>2016, but</w:t>
      </w:r>
      <w:proofErr w:type="gramEnd"/>
      <w:r w:rsidR="00D7036F">
        <w:t xml:space="preserve"> was lower during </w:t>
      </w:r>
      <w:r w:rsidR="00D7036F">
        <w:lastRenderedPageBreak/>
        <w:t>2004 to 20</w:t>
      </w:r>
      <w:r w:rsidR="00E851A0">
        <w:t>12</w:t>
      </w:r>
      <w:r w:rsidR="00000A3B">
        <w:t xml:space="preserve">. </w:t>
      </w:r>
      <w:del w:id="296" w:author="Hu, Lingshu (MU-Student)" w:date="2021-03-21T16:00:00Z">
        <w:r w:rsidR="00000A3B" w:rsidRPr="002E5241" w:rsidDel="005E43BB">
          <w:rPr>
            <w:strike/>
          </w:rPr>
          <w:delText>If we excluded these three years, we could get significant interaction effects for care, fairness, cheating, and authority.</w:delText>
        </w:r>
        <w:r w:rsidR="00000A3B" w:rsidDel="005E43BB">
          <w:delText xml:space="preserve">  </w:delText>
        </w:r>
      </w:del>
    </w:p>
    <w:p w14:paraId="7F913168" w14:textId="39E4BF4D" w:rsidR="00673F08" w:rsidRPr="00673F08" w:rsidRDefault="00A85C81" w:rsidP="00BC16A8">
      <w:pPr>
        <w:pStyle w:val="Heading1"/>
        <w:ind w:left="0" w:firstLine="0"/>
        <w:jc w:val="left"/>
      </w:pPr>
      <w:r>
        <w:rPr>
          <w:noProof/>
        </w:rPr>
        <w:drawing>
          <wp:inline distT="0" distB="0" distL="0" distR="0" wp14:anchorId="68A0A212" wp14:editId="0BF75A81">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1"/>
                    <a:stretch>
                      <a:fillRect/>
                    </a:stretch>
                  </pic:blipFill>
                  <pic:spPr>
                    <a:xfrm>
                      <a:off x="0" y="0"/>
                      <a:ext cx="5943600" cy="4226560"/>
                    </a:xfrm>
                    <a:prstGeom prst="rect">
                      <a:avLst/>
                    </a:prstGeom>
                  </pic:spPr>
                </pic:pic>
              </a:graphicData>
            </a:graphic>
          </wp:inline>
        </w:drawing>
      </w:r>
    </w:p>
    <w:p w14:paraId="617A2265" w14:textId="178BCD42" w:rsidR="006E4D7E" w:rsidRPr="006E4D7E" w:rsidRDefault="00922E7B" w:rsidP="00BC16A8">
      <w:pPr>
        <w:ind w:firstLine="0"/>
        <w:jc w:val="center"/>
      </w:pPr>
      <w:r>
        <w:rPr>
          <w:i/>
          <w:iCs/>
          <w:lang w:eastAsia="zh-CN"/>
        </w:rPr>
        <w:t xml:space="preserve">Figure </w:t>
      </w:r>
      <w:r w:rsidR="00485ED6">
        <w:rPr>
          <w:i/>
          <w:iCs/>
          <w:lang w:eastAsia="zh-CN"/>
        </w:rPr>
        <w:t>3</w:t>
      </w:r>
      <w:r>
        <w:rPr>
          <w:i/>
          <w:iCs/>
          <w:lang w:eastAsia="zh-CN"/>
        </w:rPr>
        <w:t xml:space="preserve"> </w:t>
      </w:r>
      <w:r w:rsidR="00485ED6">
        <w:rPr>
          <w:i/>
          <w:iCs/>
          <w:lang w:eastAsia="zh-CN"/>
        </w:rPr>
        <w:t xml:space="preserve">The change of </w:t>
      </w:r>
      <w:r w:rsidR="006961B9">
        <w:rPr>
          <w:i/>
          <w:iCs/>
          <w:lang w:eastAsia="zh-CN"/>
        </w:rPr>
        <w:t>Democrat</w:t>
      </w:r>
      <w:r w:rsidR="00D34F0E">
        <w:rPr>
          <w:i/>
          <w:iCs/>
          <w:lang w:eastAsia="zh-CN"/>
        </w:rPr>
        <w:t>s</w:t>
      </w:r>
      <w:r w:rsidR="0037299F">
        <w:rPr>
          <w:i/>
          <w:iCs/>
          <w:lang w:eastAsia="zh-CN"/>
        </w:rPr>
        <w:t xml:space="preserve">’ and Republicans’ </w:t>
      </w:r>
      <w:r w:rsidR="00485ED6">
        <w:rPr>
          <w:i/>
          <w:iCs/>
          <w:lang w:eastAsia="zh-CN"/>
        </w:rPr>
        <w:t>moral loading in each dimension over years.</w:t>
      </w:r>
    </w:p>
    <w:p w14:paraId="6FE153CF" w14:textId="13B2293B" w:rsidR="00AC551C" w:rsidRDefault="00AC551C" w:rsidP="00AC551C">
      <w:pPr>
        <w:pStyle w:val="Heading1"/>
        <w:ind w:left="0" w:firstLine="0"/>
        <w:rPr>
          <w:lang w:eastAsia="zh-CN"/>
        </w:rPr>
      </w:pPr>
      <w:r>
        <w:rPr>
          <w:lang w:eastAsia="zh-CN"/>
        </w:rPr>
        <w:t>Discussion</w:t>
      </w:r>
      <w:ins w:id="297" w:author="mx3mt" w:date="2021-03-19T19:54:00Z">
        <w:r w:rsidR="006D3492">
          <w:rPr>
            <w:lang w:eastAsia="zh-CN"/>
          </w:rPr>
          <w:t xml:space="preserve"> and Future Direction</w:t>
        </w:r>
      </w:ins>
    </w:p>
    <w:p w14:paraId="4466FF64" w14:textId="54A6B74B"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1</w:t>
      </w:r>
      <w:r w:rsidR="008C26B8">
        <w:t>3</w:t>
      </w:r>
      <w:r w:rsidR="00BD32BE">
        <w:t xml:space="preserve"> presidential elections since the first televised presidential debate from</w:t>
      </w:r>
      <w:r w:rsidRPr="003F49F4">
        <w:t xml:space="preserve"> 19</w:t>
      </w:r>
      <w:r w:rsidR="00BD32BE">
        <w:t>60</w:t>
      </w:r>
      <w:r w:rsidRPr="003F49F4">
        <w:t xml:space="preserve"> to 20</w:t>
      </w:r>
      <w:r w:rsidR="008C26B8">
        <w:t>20</w:t>
      </w:r>
      <w:r w:rsidRPr="003F49F4">
        <w:t xml:space="preserve">. It </w:t>
      </w:r>
      <w:r w:rsidR="00BD32BE">
        <w:t xml:space="preserve">introduces </w:t>
      </w:r>
      <w:ins w:id="298" w:author="mx3mt" w:date="2021-03-19T13:08:00Z">
        <w:r w:rsidR="00D905C2">
          <w:t>mediatization as a prism for presidential debate exploration from a</w:t>
        </w:r>
      </w:ins>
      <w:ins w:id="299" w:author="mx3mt" w:date="2021-03-19T19:44:00Z">
        <w:r w:rsidR="00DC7112">
          <w:t>n</w:t>
        </w:r>
      </w:ins>
      <w:ins w:id="300" w:author="mx3mt" w:date="2021-03-19T13:08:00Z">
        <w:r w:rsidR="00D905C2">
          <w:t xml:space="preserve"> </w:t>
        </w:r>
      </w:ins>
      <w:ins w:id="301" w:author="mx3mt" w:date="2021-03-19T19:42:00Z">
        <w:r w:rsidR="00DC7112">
          <w:t>institutional</w:t>
        </w:r>
      </w:ins>
      <w:ins w:id="302" w:author="mx3mt" w:date="2021-03-19T13:09:00Z">
        <w:r w:rsidR="00D905C2">
          <w:t xml:space="preserve"> perspective</w:t>
        </w:r>
      </w:ins>
      <w:ins w:id="303" w:author="mx3mt" w:date="2021-03-19T17:11:00Z">
        <w:r w:rsidR="009A4662">
          <w:t xml:space="preserve"> –</w:t>
        </w:r>
      </w:ins>
      <w:ins w:id="304" w:author="mx3mt" w:date="2021-03-19T17:12:00Z">
        <w:r w:rsidR="009A4662">
          <w:t xml:space="preserve"> </w:t>
        </w:r>
      </w:ins>
      <w:ins w:id="305" w:author="mx3mt" w:date="2021-03-19T17:15:00Z">
        <w:r w:rsidR="009A4662">
          <w:t xml:space="preserve">exploring the </w:t>
        </w:r>
      </w:ins>
      <w:ins w:id="306" w:author="mx3mt" w:date="2021-03-19T17:13:00Z">
        <w:r w:rsidR="009A4662">
          <w:t>“</w:t>
        </w:r>
      </w:ins>
      <w:ins w:id="307" w:author="mx3mt" w:date="2021-03-19T17:12:00Z">
        <w:r w:rsidR="009A4662">
          <w:t>transformative process</w:t>
        </w:r>
      </w:ins>
      <w:ins w:id="308" w:author="mx3mt" w:date="2021-03-19T17:13:00Z">
        <w:r w:rsidR="009A4662">
          <w:t xml:space="preserve">” </w:t>
        </w:r>
      </w:ins>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ins w:id="309" w:author="mx3mt" w:date="2021-03-19T17:16:00Z">
        <w:r w:rsidR="009A4662">
          <w:t xml:space="preserve"> </w:t>
        </w:r>
      </w:ins>
      <w:ins w:id="310" w:author="mx3mt" w:date="2021-03-19T19:16:00Z">
        <w:r w:rsidR="00035F23">
          <w:t xml:space="preserve">in political institution </w:t>
        </w:r>
      </w:ins>
      <w:ins w:id="311" w:author="mx3mt" w:date="2021-03-19T17:16:00Z">
        <w:r w:rsidR="005C29A1">
          <w:t>caused by mediatization</w:t>
        </w:r>
      </w:ins>
      <w:ins w:id="312" w:author="mx3mt" w:date="2021-03-19T19:15:00Z">
        <w:r w:rsidR="00035F23">
          <w:t xml:space="preserve"> </w:t>
        </w:r>
      </w:ins>
      <w:ins w:id="313" w:author="mx3mt" w:date="2021-03-19T19:13:00Z">
        <w:r w:rsidR="00035F23">
          <w:t>with</w:t>
        </w:r>
      </w:ins>
      <w:ins w:id="314" w:author="mx3mt" w:date="2021-03-19T17:13:00Z">
        <w:r w:rsidR="009A4662">
          <w:t>in</w:t>
        </w:r>
      </w:ins>
      <w:ins w:id="315" w:author="mx3mt" w:date="2021-03-19T19:13:00Z">
        <w:r w:rsidR="00035F23">
          <w:t xml:space="preserve"> the</w:t>
        </w:r>
      </w:ins>
      <w:ins w:id="316" w:author="mx3mt" w:date="2021-03-19T17:13:00Z">
        <w:r w:rsidR="009A4662">
          <w:t xml:space="preserve"> </w:t>
        </w:r>
      </w:ins>
      <w:ins w:id="317" w:author="mx3mt" w:date="2021-03-19T17:15:00Z">
        <w:r w:rsidR="009A4662">
          <w:t>presidential debate context</w:t>
        </w:r>
      </w:ins>
      <w:ins w:id="318" w:author="mx3mt" w:date="2021-03-19T13:09:00Z">
        <w:r w:rsidR="00D905C2">
          <w:t>.</w:t>
        </w:r>
      </w:ins>
      <w:ins w:id="319" w:author="mx3mt" w:date="2021-03-19T13:25:00Z">
        <w:r w:rsidR="005F0BEC">
          <w:t xml:space="preserve"> </w:t>
        </w:r>
      </w:ins>
      <w:ins w:id="320" w:author="mx3mt" w:date="2021-03-19T19:24:00Z">
        <w:r w:rsidR="00C94795">
          <w:t>Th</w:t>
        </w:r>
      </w:ins>
      <w:ins w:id="321" w:author="mx3mt" w:date="2021-03-19T19:29:00Z">
        <w:r w:rsidR="00C94795">
          <w:rPr>
            <w:rFonts w:hint="eastAsia"/>
            <w:lang w:eastAsia="zh-CN"/>
          </w:rPr>
          <w:t>is</w:t>
        </w:r>
        <w:r w:rsidR="00C94795">
          <w:rPr>
            <w:lang w:eastAsia="zh-CN"/>
          </w:rPr>
          <w:t xml:space="preserve"> </w:t>
        </w:r>
      </w:ins>
      <w:ins w:id="322" w:author="mx3mt" w:date="2021-03-19T19:30:00Z">
        <w:r w:rsidR="00C94795">
          <w:rPr>
            <w:rFonts w:hint="eastAsia"/>
            <w:lang w:eastAsia="zh-CN"/>
          </w:rPr>
          <w:t>insti</w:t>
        </w:r>
        <w:r w:rsidR="00C94795">
          <w:rPr>
            <w:lang w:eastAsia="zh-CN"/>
          </w:rPr>
          <w:t xml:space="preserve">tutional perspective at the meso level enable us to </w:t>
        </w:r>
      </w:ins>
      <w:ins w:id="323" w:author="mx3mt" w:date="2021-03-19T19:31:00Z">
        <w:r w:rsidR="00C94795">
          <w:rPr>
            <w:lang w:eastAsia="zh-CN"/>
          </w:rPr>
          <w:t>“</w:t>
        </w:r>
      </w:ins>
      <w:ins w:id="324" w:author="mx3mt" w:date="2021-03-19T19:30:00Z">
        <w:r w:rsidR="00C94795">
          <w:rPr>
            <w:lang w:eastAsia="zh-CN"/>
          </w:rPr>
          <w:t>make gen</w:t>
        </w:r>
      </w:ins>
      <w:ins w:id="325" w:author="mx3mt" w:date="2021-03-19T19:38:00Z">
        <w:r w:rsidR="00DC7112">
          <w:rPr>
            <w:lang w:eastAsia="zh-CN"/>
          </w:rPr>
          <w:t xml:space="preserve">eralizations across the </w:t>
        </w:r>
        <w:r w:rsidR="00DC7112">
          <w:rPr>
            <w:lang w:eastAsia="zh-CN"/>
          </w:rPr>
          <w:lastRenderedPageBreak/>
          <w:t xml:space="preserve">situational contexts of micro-social </w:t>
        </w:r>
      </w:ins>
      <w:ins w:id="326" w:author="mx3mt" w:date="2021-03-19T19:39:00Z">
        <w:r w:rsidR="00DC7112">
          <w:rPr>
            <w:lang w:eastAsia="zh-CN"/>
          </w:rPr>
          <w:t>encounters</w:t>
        </w:r>
      </w:ins>
      <w:ins w:id="327" w:author="mx3mt" w:date="2021-03-19T19:38:00Z">
        <w:r w:rsidR="00DC7112">
          <w:rPr>
            <w:lang w:eastAsia="zh-CN"/>
          </w:rPr>
          <w:t>”</w:t>
        </w:r>
      </w:ins>
      <w:ins w:id="328" w:author="mx3mt" w:date="2021-03-19T19:39:00Z">
        <w:r w:rsidR="00DC7112">
          <w:rPr>
            <w:lang w:eastAsia="zh-CN"/>
          </w:rPr>
          <w:t xml:space="preserve"> </w:t>
        </w:r>
        <w:r w:rsidR="00DC7112">
          <w:fldChar w:fldCharType="begin"/>
        </w:r>
      </w:ins>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ins w:id="329" w:author="mx3mt" w:date="2021-03-19T19:39:00Z">
        <w:r w:rsidR="00DC7112">
          <w:fldChar w:fldCharType="separate"/>
        </w:r>
      </w:ins>
      <w:r w:rsidR="00DC7112">
        <w:rPr>
          <w:noProof/>
        </w:rPr>
        <w:t>(Hjarvard, 2013, p. 154)</w:t>
      </w:r>
      <w:ins w:id="330" w:author="mx3mt" w:date="2021-03-19T19:39:00Z">
        <w:r w:rsidR="00DC7112">
          <w:fldChar w:fldCharType="end"/>
        </w:r>
      </w:ins>
      <w:ins w:id="331" w:author="mx3mt" w:date="2021-03-19T19:42:00Z">
        <w:r w:rsidR="00DC7112">
          <w:t xml:space="preserve"> such as a specific debate </w:t>
        </w:r>
      </w:ins>
      <w:ins w:id="332" w:author="mx3mt" w:date="2021-03-19T19:43:00Z">
        <w:r w:rsidR="00DC7112">
          <w:t>format (in terms of town hall, podium, and commentator) in a specific year.</w:t>
        </w:r>
      </w:ins>
      <w:ins w:id="333" w:author="mx3mt" w:date="2021-03-19T19:44:00Z">
        <w:r w:rsidR="00DC7112">
          <w:t xml:space="preserve"> Moreover,</w:t>
        </w:r>
      </w:ins>
      <w:ins w:id="334" w:author="mx3mt" w:date="2021-03-19T13:26:00Z">
        <w:r w:rsidR="002F29D1">
          <w:t xml:space="preserve"> </w:t>
        </w:r>
      </w:ins>
      <w:ins w:id="335" w:author="mx3mt" w:date="2021-03-19T13:27:00Z">
        <w:r w:rsidR="002F29D1">
          <w:t>by</w:t>
        </w:r>
      </w:ins>
      <w:del w:id="336" w:author="mx3mt" w:date="2021-03-19T13:08:00Z">
        <w:r w:rsidR="00275B0F" w:rsidDel="00D905C2">
          <w:delText>an</w:delText>
        </w:r>
      </w:del>
      <w:del w:id="337" w:author="mx3mt" w:date="2021-03-19T13:26:00Z">
        <w:r w:rsidR="00275B0F" w:rsidDel="002F29D1">
          <w:delText xml:space="preserve"> innovative angl</w:delText>
        </w:r>
        <w:r w:rsidR="00542A22" w:rsidDel="002F29D1">
          <w:delText>e</w:delText>
        </w:r>
        <w:r w:rsidR="00275B0F" w:rsidDel="002F29D1">
          <w:delText xml:space="preserve"> to explore presidential debates by bridging m</w:delText>
        </w:r>
        <w:r w:rsidR="00BD32BE" w:rsidDel="002F29D1">
          <w:delText xml:space="preserve">ediatization </w:delText>
        </w:r>
        <w:r w:rsidR="00275B0F" w:rsidDel="002F29D1">
          <w:delText xml:space="preserve">with MFT. </w:delText>
        </w:r>
        <w:r w:rsidR="00542A22" w:rsidDel="002F29D1">
          <w:delText>I</w:delText>
        </w:r>
      </w:del>
      <w:del w:id="338" w:author="mx3mt" w:date="2021-03-19T13:27:00Z">
        <w:r w:rsidR="00542A22" w:rsidDel="002F29D1">
          <w:delText>t</w:delText>
        </w:r>
        <w:r w:rsidR="00BD32BE" w:rsidDel="002F29D1">
          <w:delText xml:space="preserve"> </w:delText>
        </w:r>
      </w:del>
      <w:del w:id="339" w:author="mx3mt" w:date="2021-03-19T13:26:00Z">
        <w:r w:rsidRPr="003F49F4" w:rsidDel="002F29D1">
          <w:delText xml:space="preserve">is </w:delText>
        </w:r>
        <w:r w:rsidR="00542A22" w:rsidDel="002F29D1">
          <w:delText xml:space="preserve">also </w:delText>
        </w:r>
      </w:del>
      <w:del w:id="340" w:author="mx3mt" w:date="2021-03-19T13:27:00Z">
        <w:r w:rsidRPr="003F49F4" w:rsidDel="002F29D1">
          <w:delText xml:space="preserve">the first study </w:delText>
        </w:r>
        <w:r w:rsidRPr="008C26B8" w:rsidDel="002F29D1">
          <w:rPr>
            <w:highlight w:val="yellow"/>
          </w:rPr>
          <w:delText>to</w:delText>
        </w:r>
      </w:del>
      <w:r w:rsidRPr="008C26B8">
        <w:rPr>
          <w:highlight w:val="yellow"/>
        </w:rPr>
        <w:t xml:space="preserve"> operationaliz</w:t>
      </w:r>
      <w:ins w:id="341" w:author="mx3mt" w:date="2021-03-19T13:27:00Z">
        <w:r w:rsidR="002F29D1">
          <w:rPr>
            <w:highlight w:val="yellow"/>
          </w:rPr>
          <w:t>ing</w:t>
        </w:r>
      </w:ins>
      <w:del w:id="342" w:author="mx3mt" w:date="2021-03-19T13:27:00Z">
        <w:r w:rsidRPr="008C26B8" w:rsidDel="002F29D1">
          <w:rPr>
            <w:highlight w:val="yellow"/>
          </w:rPr>
          <w:delText>e</w:delText>
        </w:r>
      </w:del>
      <w:r w:rsidRPr="008C26B8">
        <w:rPr>
          <w:highlight w:val="yellow"/>
        </w:rPr>
        <w:t xml:space="preserve"> </w:t>
      </w:r>
      <w:r w:rsidR="00542A22" w:rsidRPr="008C26B8">
        <w:rPr>
          <w:highlight w:val="yellow"/>
        </w:rPr>
        <w:t>moral divergence</w:t>
      </w:r>
      <w:ins w:id="343" w:author="mx3mt" w:date="2021-03-19T19:19:00Z">
        <w:r w:rsidR="00035F23">
          <w:rPr>
            <w:highlight w:val="yellow"/>
          </w:rPr>
          <w:t xml:space="preserve"> – difference in moral loads –</w:t>
        </w:r>
      </w:ins>
      <w:r w:rsidRPr="008C26B8">
        <w:rPr>
          <w:highlight w:val="yellow"/>
        </w:rPr>
        <w:t xml:space="preserve"> as a key indicator of mediatization,</w:t>
      </w:r>
      <w:r w:rsidRPr="003F49F4">
        <w:t xml:space="preserve"> </w:t>
      </w:r>
      <w:del w:id="344" w:author="mx3mt" w:date="2021-03-19T13:27:00Z">
        <w:r w:rsidRPr="003F49F4" w:rsidDel="002F29D1">
          <w:delText>and it completes</w:delText>
        </w:r>
      </w:del>
      <w:ins w:id="345" w:author="mx3mt" w:date="2021-03-19T13:27:00Z">
        <w:r w:rsidR="002F29D1">
          <w:t>this study overcomes</w:t>
        </w:r>
      </w:ins>
      <w:r w:rsidRPr="003F49F4">
        <w:t xml:space="preserve"> </w:t>
      </w:r>
      <w:del w:id="346" w:author="Hu, Lingshu (MU-Student)" w:date="2021-03-20T00:15:00Z">
        <w:r w:rsidRPr="003F49F4" w:rsidDel="00771B0F">
          <w:delText xml:space="preserve">the </w:delText>
        </w:r>
      </w:del>
      <w:r w:rsidRPr="003F49F4">
        <w:t xml:space="preserve">three main </w:t>
      </w:r>
      <w:del w:id="347" w:author="mx3mt" w:date="2021-03-19T13:28:00Z">
        <w:r w:rsidRPr="003F49F4" w:rsidDel="002F29D1">
          <w:delText xml:space="preserve">tasks </w:delText>
        </w:r>
      </w:del>
      <w:ins w:id="348" w:author="mx3mt" w:date="2021-03-19T13:28:00Z">
        <w:r w:rsidR="002F29D1">
          <w:t>challenges</w:t>
        </w:r>
        <w:r w:rsidR="002F29D1" w:rsidRPr="003F49F4">
          <w:t xml:space="preserve"> </w:t>
        </w:r>
      </w:ins>
      <w:del w:id="349" w:author="mx3mt" w:date="2021-03-19T13:28:00Z">
        <w:r w:rsidRPr="003F49F4" w:rsidDel="002F29D1">
          <w:delText>for a</w:delText>
        </w:r>
      </w:del>
      <w:ins w:id="350" w:author="mx3mt" w:date="2021-03-19T13:28:00Z">
        <w:r w:rsidR="002F29D1">
          <w:t>of</w:t>
        </w:r>
      </w:ins>
      <w:r w:rsidRPr="003F49F4">
        <w:t xml:space="preserve"> mediatization research</w:t>
      </w:r>
      <w:del w:id="351" w:author="mx3mt" w:date="2021-03-19T13:28:00Z">
        <w:r w:rsidRPr="003F49F4" w:rsidDel="002F29D1">
          <w:delText xml:space="preserve"> agenda</w:delText>
        </w:r>
      </w:del>
      <w:r w:rsidRPr="003F49F4">
        <w:t xml:space="preserve">: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ins w:id="352" w:author="mx3mt" w:date="2021-03-19T19:45:00Z">
        <w:r w:rsidR="00DC7112">
          <w:t>So, the current study contributes</w:t>
        </w:r>
      </w:ins>
      <w:ins w:id="353" w:author="mx3mt" w:date="2021-03-19T19:46:00Z">
        <w:r w:rsidR="00DC7112">
          <w:t xml:space="preserve"> to</w:t>
        </w:r>
      </w:ins>
      <w:ins w:id="354" w:author="mx3mt" w:date="2021-03-19T19:45:00Z">
        <w:r w:rsidR="00DC7112">
          <w:t xml:space="preserve"> </w:t>
        </w:r>
      </w:ins>
      <w:ins w:id="355" w:author="mx3mt" w:date="2021-03-19T19:47:00Z">
        <w:r w:rsidR="00DC7112">
          <w:t xml:space="preserve">both political debate and mediatization </w:t>
        </w:r>
      </w:ins>
      <w:ins w:id="356" w:author="mx3mt" w:date="2021-03-19T19:45:00Z">
        <w:r w:rsidR="00DC7112">
          <w:t>literature</w:t>
        </w:r>
      </w:ins>
      <w:ins w:id="357" w:author="mx3mt" w:date="2021-03-19T19:47:00Z">
        <w:r w:rsidR="00DC7112">
          <w:t>.</w:t>
        </w:r>
      </w:ins>
      <w:del w:id="358" w:author="mx3mt" w:date="2021-03-19T19:44:00Z">
        <w:r w:rsidR="00D91EDF" w:rsidDel="00DC7112">
          <w:delText>The implications that the presidential debaters have increasingly been talking past each other rather than to each other</w:delText>
        </w:r>
        <w:r w:rsidR="00740F77" w:rsidDel="00DC7112">
          <w:delText>,</w:delText>
        </w:r>
        <w:r w:rsidR="00D91EDF" w:rsidDel="00DC7112">
          <w:delText xml:space="preserve"> could be valuable to develop </w:delText>
        </w:r>
        <w:r w:rsidR="00740F77" w:rsidDel="00DC7112">
          <w:rPr>
            <w:lang w:eastAsia="zh-CN"/>
          </w:rPr>
          <w:delText>difficult but fruitful conversations</w:delText>
        </w:r>
        <w:r w:rsidRPr="003F49F4" w:rsidDel="00DC7112">
          <w:delText>.</w:delText>
        </w:r>
        <w:r w:rsidR="00D91EDF" w:rsidDel="00DC7112">
          <w:delText xml:space="preserve"> </w:delText>
        </w:r>
      </w:del>
    </w:p>
    <w:p w14:paraId="19EF22C4" w14:textId="453BF3D2" w:rsidR="00740F77" w:rsidRDefault="00740F77" w:rsidP="00740F77">
      <w:pPr>
        <w:ind w:firstLine="0"/>
        <w:rPr>
          <w:lang w:eastAsia="zh-CN"/>
        </w:rPr>
      </w:pPr>
      <w:r>
        <w:tab/>
        <w:t>Our results show a</w:t>
      </w:r>
      <w:r w:rsidR="00C20833">
        <w:t xml:space="preserve"> clear moral divergence between </w:t>
      </w:r>
      <w:r w:rsidR="006961B9">
        <w:t>Democrat</w:t>
      </w:r>
      <w:r w:rsidR="00C20833">
        <w:t xml:space="preserve"> and Republican candidates, and</w:t>
      </w:r>
      <w:r>
        <w:t xml:space="preserve">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Liberals are supposed to care much less than Conservatives. </w:t>
      </w:r>
      <w:r w:rsidR="00870217">
        <w:t>Our findings shed light to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6E06113B" w14:textId="5498D38D" w:rsidR="00F622C4" w:rsidRPr="00F622C4" w:rsidRDefault="00F622C4" w:rsidP="00F622C4">
      <w:pPr>
        <w:ind w:firstLine="0"/>
        <w:rPr>
          <w:b/>
          <w:bCs/>
          <w:lang w:eastAsia="zh-CN"/>
        </w:rPr>
      </w:pPr>
      <w:r>
        <w:rPr>
          <w:b/>
          <w:bCs/>
          <w:lang w:eastAsia="zh-CN"/>
        </w:rPr>
        <w:t>Whether they c</w:t>
      </w:r>
      <w:r w:rsidR="00870217" w:rsidRPr="00F622C4">
        <w:rPr>
          <w:b/>
          <w:bCs/>
          <w:lang w:eastAsia="zh-CN"/>
        </w:rPr>
        <w:t xml:space="preserve">ould? </w:t>
      </w:r>
    </w:p>
    <w:p w14:paraId="3FAE7245" w14:textId="14AADA6D" w:rsidR="00616D51" w:rsidRDefault="00870217" w:rsidP="00F622C4">
      <w:pPr>
        <w:rPr>
          <w:lang w:eastAsia="zh-CN"/>
        </w:rPr>
      </w:pPr>
      <w:r>
        <w:rPr>
          <w:lang w:eastAsia="zh-CN"/>
        </w:rPr>
        <w:t>According to MFT, t</w:t>
      </w:r>
      <w:r>
        <w:rPr>
          <w:rFonts w:hint="eastAsia"/>
          <w:lang w:eastAsia="zh-CN"/>
        </w:rPr>
        <w:t>he</w:t>
      </w:r>
      <w:r>
        <w:rPr>
          <w:lang w:eastAsia="zh-CN"/>
        </w:rPr>
        <w:t xml:space="preserve"> moral divergence </w:t>
      </w:r>
      <w:r>
        <w:t xml:space="preserve">between </w:t>
      </w:r>
      <w:r w:rsidR="006961B9">
        <w:t>Democrat</w:t>
      </w:r>
      <w:r>
        <w:t xml:space="preserve">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w:t>
      </w:r>
      <w:r w:rsidR="00B573B4">
        <w:rPr>
          <w:lang w:eastAsia="zh-CN"/>
        </w:rPr>
        <w:lastRenderedPageBreak/>
        <w:t xml:space="preserve">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our results show positive correlation among the moral load</w:t>
      </w:r>
      <w:ins w:id="359" w:author="Hu, Lingshu (MU-Student)" w:date="2021-03-20T00:18:00Z">
        <w:r w:rsidR="00771B0F">
          <w:rPr>
            <w:lang w:eastAsia="zh-CN"/>
          </w:rPr>
          <w:t>ing</w:t>
        </w:r>
      </w:ins>
      <w:r w:rsidR="007618F3" w:rsidRPr="00F948C4">
        <w:rPr>
          <w:lang w:eastAsia="zh-CN"/>
        </w:rPr>
        <w:t xml:space="preserve"> of each moral foundation in each candidate’s speech </w:t>
      </w:r>
      <w:ins w:id="360" w:author="Hu, Lingshu (MU-Student)" w:date="2021-03-20T00:18:00Z">
        <w:r w:rsidR="00771B0F">
          <w:rPr>
            <w:lang w:eastAsia="zh-CN"/>
          </w:rPr>
          <w:t>in</w:t>
        </w:r>
      </w:ins>
      <w:del w:id="361" w:author="Hu, Lingshu (MU-Student)" w:date="2021-03-20T00:18:00Z">
        <w:r w:rsidR="00276D82" w:rsidRPr="00F948C4" w:rsidDel="00771B0F">
          <w:rPr>
            <w:lang w:eastAsia="zh-CN"/>
          </w:rPr>
          <w:delText>of</w:delText>
        </w:r>
      </w:del>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w:t>
      </w:r>
      <w:del w:id="362" w:author="mx3mt" w:date="2021-03-19T19:52:00Z">
        <w:r w:rsidR="00616D51" w:rsidDel="006D3492">
          <w:rPr>
            <w:lang w:eastAsia="zh-CN"/>
          </w:rPr>
          <w:delText xml:space="preserve"> </w:delText>
        </w:r>
      </w:del>
      <w:r w:rsidR="00616D51">
        <w:rPr>
          <w:lang w:eastAsia="zh-CN"/>
        </w:rPr>
        <w:t>In other words, the receptors of certain kind</w:t>
      </w:r>
      <w:r w:rsidR="00B207C8">
        <w:rPr>
          <w:lang w:eastAsia="zh-CN"/>
        </w:rPr>
        <w:t>s</w:t>
      </w:r>
      <w:r w:rsidR="00616D51">
        <w:rPr>
          <w:lang w:eastAsia="zh-CN"/>
        </w:rPr>
        <w:t xml:space="preserve"> of moral foundation</w:t>
      </w:r>
      <w:r w:rsidR="00B207C8">
        <w:rPr>
          <w:lang w:eastAsia="zh-CN"/>
        </w:rPr>
        <w:t>s</w:t>
      </w:r>
      <w:r w:rsidR="00616D51">
        <w:rPr>
          <w:lang w:eastAsia="zh-CN"/>
        </w:rPr>
        <w:t xml:space="preserve"> may sense some moral taste of other moral foundations also, if they are sensitive enough. </w:t>
      </w:r>
      <w:ins w:id="363" w:author="mx3mt" w:date="2021-03-19T19:55:00Z">
        <w:r w:rsidR="006D3492">
          <w:rPr>
            <w:lang w:eastAsia="zh-CN"/>
          </w:rPr>
          <w:t xml:space="preserve">This </w:t>
        </w:r>
      </w:ins>
      <w:ins w:id="364" w:author="mx3mt" w:date="2021-03-19T19:56:00Z">
        <w:r w:rsidR="006D3492">
          <w:rPr>
            <w:lang w:eastAsia="zh-CN"/>
          </w:rPr>
          <w:t>brings</w:t>
        </w:r>
      </w:ins>
      <w:ins w:id="365" w:author="mx3mt" w:date="2021-03-19T19:55:00Z">
        <w:r w:rsidR="006D3492">
          <w:rPr>
            <w:lang w:eastAsia="zh-CN"/>
          </w:rPr>
          <w:t xml:space="preserve"> an interesting</w:t>
        </w:r>
      </w:ins>
      <w:ins w:id="366" w:author="mx3mt" w:date="2021-03-19T19:56:00Z">
        <w:r w:rsidR="006D3492">
          <w:rPr>
            <w:lang w:eastAsia="zh-CN"/>
          </w:rPr>
          <w:t xml:space="preserve"> question for future research:</w:t>
        </w:r>
      </w:ins>
      <w:ins w:id="367" w:author="mx3mt" w:date="2021-03-19T20:17:00Z">
        <w:r w:rsidR="003F180D">
          <w:rPr>
            <w:lang w:eastAsia="zh-CN"/>
          </w:rPr>
          <w:t xml:space="preserve"> </w:t>
        </w:r>
      </w:ins>
      <w:ins w:id="368" w:author="mx3mt" w:date="2021-03-19T20:18:00Z">
        <w:r w:rsidR="003F180D">
          <w:rPr>
            <w:lang w:eastAsia="zh-CN"/>
          </w:rPr>
          <w:t xml:space="preserve">would this </w:t>
        </w:r>
      </w:ins>
      <w:ins w:id="369" w:author="mx3mt" w:date="2021-03-19T20:19:00Z">
        <w:r w:rsidR="003F180D">
          <w:rPr>
            <w:lang w:eastAsia="zh-CN"/>
          </w:rPr>
          <w:t xml:space="preserve">kind of </w:t>
        </w:r>
      </w:ins>
      <w:ins w:id="370" w:author="mx3mt" w:date="2021-03-19T20:18:00Z">
        <w:r w:rsidR="003F180D">
          <w:rPr>
            <w:lang w:eastAsia="zh-CN"/>
          </w:rPr>
          <w:t xml:space="preserve">sensitivity compensation </w:t>
        </w:r>
      </w:ins>
      <w:ins w:id="371" w:author="mx3mt" w:date="2021-03-19T20:19:00Z">
        <w:r w:rsidR="003F180D">
          <w:rPr>
            <w:lang w:eastAsia="zh-CN"/>
          </w:rPr>
          <w:t>happen in other context than presidential debate?</w:t>
        </w:r>
      </w:ins>
      <w:ins w:id="372" w:author="mx3mt" w:date="2021-03-19T19:55:00Z">
        <w:r w:rsidR="006D3492">
          <w:rPr>
            <w:lang w:eastAsia="zh-CN"/>
          </w:rPr>
          <w:t xml:space="preserve">  </w:t>
        </w:r>
      </w:ins>
    </w:p>
    <w:p w14:paraId="103D4543" w14:textId="7B93976A" w:rsidR="00516BF4" w:rsidRPr="0000124E" w:rsidRDefault="00616D51" w:rsidP="00516BF4">
      <w:pPr>
        <w:rPr>
          <w:lang w:eastAsia="zh-CN"/>
        </w:rPr>
      </w:pPr>
      <w:r w:rsidRPr="001232A1">
        <w:rPr>
          <w:lang w:eastAsia="zh-CN"/>
        </w:rPr>
        <w:t xml:space="preserve">Secondly, </w:t>
      </w:r>
      <w:r w:rsidR="006961B9">
        <w:rPr>
          <w:lang w:eastAsia="zh-CN"/>
        </w:rPr>
        <w:t>Democrat</w:t>
      </w:r>
      <w:r w:rsidR="00516BF4" w:rsidRPr="001232A1">
        <w:rPr>
          <w:lang w:eastAsia="zh-CN"/>
        </w:rPr>
        <w:t xml:space="preserve"> candidates’ moral loads </w:t>
      </w:r>
      <w:r w:rsidR="00516BF4" w:rsidRPr="003F180D">
        <w:rPr>
          <w:highlight w:val="yellow"/>
          <w:lang w:eastAsia="zh-CN"/>
          <w:rPrChange w:id="373" w:author="mx3mt" w:date="2021-03-19T20:20:00Z">
            <w:rPr>
              <w:lang w:eastAsia="zh-CN"/>
            </w:rPr>
          </w:rPrChange>
        </w:rPr>
        <w:t>are almost</w:t>
      </w:r>
      <w:r w:rsidR="00516BF4" w:rsidRPr="001232A1">
        <w:rPr>
          <w:lang w:eastAsia="zh-CN"/>
        </w:rPr>
        <w:t xml:space="preserve"> always higher than Republican candidate</w:t>
      </w:r>
      <w:r w:rsidR="00090456" w:rsidRPr="001232A1">
        <w:rPr>
          <w:lang w:eastAsia="zh-CN"/>
        </w:rPr>
        <w:t>s’ moral loads</w:t>
      </w:r>
      <w:r w:rsidR="00516BF4" w:rsidRPr="001232A1">
        <w:rPr>
          <w:lang w:eastAsia="zh-CN"/>
        </w:rPr>
        <w:t xml:space="preserve"> across all five moral foundations.</w:t>
      </w:r>
      <w:r w:rsidR="00516BF4">
        <w:rPr>
          <w:lang w:eastAsia="zh-CN"/>
        </w:rPr>
        <w:t xml:space="preserve"> </w:t>
      </w:r>
      <w:r w:rsidR="00090456">
        <w:rPr>
          <w:lang w:eastAsia="zh-CN"/>
        </w:rPr>
        <w:t xml:space="preserve">This is a very interesting finding that </w:t>
      </w:r>
      <w:del w:id="374" w:author="Hu, Lingshu (MU-Student)" w:date="2021-03-20T00:20:00Z">
        <w:r w:rsidR="00556D80" w:rsidDel="00771B0F">
          <w:rPr>
            <w:lang w:eastAsia="zh-CN"/>
          </w:rPr>
          <w:delText>show</w:delText>
        </w:r>
        <w:r w:rsidR="0020376A" w:rsidDel="00771B0F">
          <w:rPr>
            <w:lang w:eastAsia="zh-CN"/>
          </w:rPr>
          <w:delText>s</w:delText>
        </w:r>
        <w:r w:rsidR="00556D80" w:rsidDel="00771B0F">
          <w:rPr>
            <w:lang w:eastAsia="zh-CN"/>
          </w:rPr>
          <w:delText xml:space="preserve"> violations</w:delText>
        </w:r>
      </w:del>
      <w:ins w:id="375" w:author="Hu, Lingshu (MU-Student)" w:date="2021-03-20T00:20:00Z">
        <w:r w:rsidR="00771B0F">
          <w:rPr>
            <w:lang w:eastAsia="zh-CN"/>
          </w:rPr>
          <w:t>violates</w:t>
        </w:r>
      </w:ins>
      <w:r w:rsidR="00556D80">
        <w:rPr>
          <w:lang w:eastAsia="zh-CN"/>
        </w:rPr>
        <w:t xml:space="preserve"> </w:t>
      </w:r>
      <w:del w:id="376" w:author="Hu, Lingshu (MU-Student)" w:date="2021-03-20T00:20:00Z">
        <w:r w:rsidR="00556D80" w:rsidDel="00771B0F">
          <w:rPr>
            <w:lang w:eastAsia="zh-CN"/>
          </w:rPr>
          <w:delText xml:space="preserve">of </w:delText>
        </w:r>
      </w:del>
      <w:r w:rsidR="00556D80">
        <w:rPr>
          <w:lang w:eastAsia="zh-CN"/>
        </w:rPr>
        <w:t>MFT</w:t>
      </w:r>
      <w:r w:rsidR="003657B7">
        <w:rPr>
          <w:lang w:eastAsia="zh-CN"/>
        </w:rPr>
        <w:t xml:space="preserve"> </w:t>
      </w:r>
      <w:ins w:id="377" w:author="mx3mt" w:date="2021-03-19T19:50:00Z">
        <w:r w:rsidR="006D3492">
          <w:rPr>
            <w:lang w:eastAsia="zh-CN"/>
          </w:rPr>
          <w:t>within the</w:t>
        </w:r>
      </w:ins>
      <w:del w:id="378" w:author="mx3mt" w:date="2021-03-19T19:50:00Z">
        <w:r w:rsidR="003657B7" w:rsidDel="006D3492">
          <w:rPr>
            <w:lang w:eastAsia="zh-CN"/>
          </w:rPr>
          <w:delText>in a</w:delText>
        </w:r>
      </w:del>
      <w:r w:rsidR="003657B7">
        <w:rPr>
          <w:lang w:eastAsia="zh-CN"/>
        </w:rPr>
        <w:t xml:space="preserve">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moral </w:t>
      </w:r>
      <w:commentRangeStart w:id="379"/>
      <w:r w:rsidR="00556D80">
        <w:rPr>
          <w:lang w:eastAsia="zh-CN"/>
        </w:rPr>
        <w:t>loads</w:t>
      </w:r>
      <w:commentRangeEnd w:id="379"/>
      <w:r w:rsidR="00771B0F">
        <w:rPr>
          <w:rStyle w:val="CommentReference"/>
        </w:rPr>
        <w:commentReference w:id="379"/>
      </w:r>
      <w:r w:rsidR="00556D80">
        <w:rPr>
          <w:lang w:eastAsia="zh-CN"/>
        </w:rPr>
        <w:t xml:space="preserve">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ins w:id="380" w:author="mx3mt" w:date="2021-03-19T19:51:00Z">
        <w:r w:rsidR="006D3492">
          <w:rPr>
            <w:lang w:eastAsia="zh-CN"/>
          </w:rPr>
          <w:t>ic</w:t>
        </w:r>
      </w:ins>
      <w:del w:id="381" w:author="mx3mt" w:date="2021-03-19T19:51:00Z">
        <w:r w:rsidR="0020376A" w:rsidRPr="0000124E" w:rsidDel="006D3492">
          <w:rPr>
            <w:lang w:eastAsia="zh-CN"/>
          </w:rPr>
          <w:delText>s</w:delText>
        </w:r>
      </w:del>
      <w:r w:rsidR="0020376A" w:rsidRPr="0000124E">
        <w:rPr>
          <w:lang w:eastAsia="zh-CN"/>
        </w:rPr>
        <w:t xml:space="preserve"> </w:t>
      </w:r>
      <w:r w:rsidR="00516BF4" w:rsidRPr="0000124E">
        <w:rPr>
          <w:lang w:eastAsia="zh-CN"/>
        </w:rPr>
        <w:t>or Liberal</w:t>
      </w:r>
      <w:ins w:id="382" w:author="mx3mt" w:date="2021-03-19T19:51:00Z">
        <w:r w:rsidR="006D3492">
          <w:rPr>
            <w:lang w:eastAsia="zh-CN"/>
          </w:rPr>
          <w:t xml:space="preserve"> politicians</w:t>
        </w:r>
      </w:ins>
      <w:del w:id="383" w:author="mx3mt" w:date="2021-03-19T19:51:00Z">
        <w:r w:rsidR="00516BF4" w:rsidRPr="0000124E" w:rsidDel="006D3492">
          <w:rPr>
            <w:lang w:eastAsia="zh-CN"/>
          </w:rPr>
          <w:delText>s</w:delText>
        </w:r>
      </w:del>
      <w:r w:rsidR="00516BF4" w:rsidRPr="0000124E">
        <w:rPr>
          <w:lang w:eastAsia="zh-CN"/>
        </w:rPr>
        <w:t xml:space="preserve"> </w:t>
      </w:r>
      <w:r w:rsidR="00DE1FA9" w:rsidRPr="0000124E">
        <w:rPr>
          <w:lang w:eastAsia="zh-CN"/>
        </w:rPr>
        <w:t xml:space="preserve">are more </w:t>
      </w:r>
      <w:r w:rsidR="00516BF4"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00516BF4"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00516BF4" w:rsidRPr="00B32132">
        <w:rPr>
          <w:lang w:eastAsia="zh-CN"/>
        </w:rPr>
        <w:t xml:space="preserve">the point </w:t>
      </w:r>
      <w:r w:rsidR="00207F0C" w:rsidRPr="00B32132">
        <w:rPr>
          <w:lang w:eastAsia="zh-CN"/>
        </w:rPr>
        <w:t>that</w:t>
      </w:r>
      <w:r w:rsidR="00516BF4" w:rsidRPr="00B32132">
        <w:rPr>
          <w:lang w:eastAsia="zh-CN"/>
        </w:rPr>
        <w:t xml:space="preserve"> </w:t>
      </w:r>
      <w:r w:rsidR="006961B9" w:rsidRPr="00B32132">
        <w:rPr>
          <w:lang w:eastAsia="zh-CN"/>
        </w:rPr>
        <w:t>Democrat</w:t>
      </w:r>
      <w:r w:rsidR="00516BF4" w:rsidRPr="00B32132">
        <w:rPr>
          <w:lang w:eastAsia="zh-CN"/>
        </w:rPr>
        <w:t xml:space="preserve"> candidates</w:t>
      </w:r>
      <w:r w:rsidR="00516BF4">
        <w:rPr>
          <w:lang w:eastAsia="zh-CN"/>
        </w:rPr>
        <w:t xml:space="preserve"> did </w:t>
      </w:r>
      <w:ins w:id="384" w:author="mx3mt" w:date="2021-03-19T20:21:00Z">
        <w:r w:rsidR="003F180D">
          <w:rPr>
            <w:lang w:eastAsia="zh-CN"/>
          </w:rPr>
          <w:t xml:space="preserve">express </w:t>
        </w:r>
      </w:ins>
      <w:ins w:id="385" w:author="mx3mt" w:date="2021-03-19T20:22:00Z">
        <w:r w:rsidR="003F180D">
          <w:rPr>
            <w:lang w:eastAsia="zh-CN"/>
          </w:rPr>
          <w:t>a lot, actually more</w:t>
        </w:r>
      </w:ins>
      <w:ins w:id="386" w:author="mx3mt" w:date="2021-03-19T20:21:00Z">
        <w:r w:rsidR="003F180D">
          <w:rPr>
            <w:lang w:eastAsia="zh-CN"/>
          </w:rPr>
          <w:t xml:space="preserve"> moral considerations </w:t>
        </w:r>
      </w:ins>
      <w:ins w:id="387" w:author="mx3mt" w:date="2021-03-19T20:22:00Z">
        <w:r w:rsidR="003F180D">
          <w:rPr>
            <w:lang w:eastAsia="zh-CN"/>
          </w:rPr>
          <w:t xml:space="preserve">than Republican candidates in moral </w:t>
        </w:r>
      </w:ins>
      <w:ins w:id="388" w:author="mx3mt" w:date="2021-03-19T20:23:00Z">
        <w:r w:rsidR="003F180D">
          <w:rPr>
            <w:lang w:eastAsia="zh-CN"/>
          </w:rPr>
          <w:t xml:space="preserve">foundations that they </w:t>
        </w:r>
      </w:ins>
      <w:ins w:id="389" w:author="Hu, Lingshu (MU-Student)" w:date="2021-03-20T00:23:00Z">
        <w:r w:rsidR="00046809">
          <w:rPr>
            <w:lang w:eastAsia="zh-CN"/>
          </w:rPr>
          <w:t xml:space="preserve">are </w:t>
        </w:r>
      </w:ins>
      <w:ins w:id="390" w:author="mx3mt" w:date="2021-03-19T20:23:00Z">
        <w:r w:rsidR="003F180D">
          <w:rPr>
            <w:lang w:eastAsia="zh-CN"/>
          </w:rPr>
          <w:t>supposed to be very obtuse, at least less sen</w:t>
        </w:r>
      </w:ins>
      <w:ins w:id="391" w:author="mx3mt" w:date="2021-03-19T20:24:00Z">
        <w:r w:rsidR="003F180D">
          <w:rPr>
            <w:lang w:eastAsia="zh-CN"/>
          </w:rPr>
          <w:t>sitive than Republicans</w:t>
        </w:r>
      </w:ins>
      <w:ins w:id="392" w:author="mx3mt" w:date="2021-03-19T20:23:00Z">
        <w:r w:rsidR="003F180D">
          <w:rPr>
            <w:lang w:eastAsia="zh-CN"/>
          </w:rPr>
          <w:t xml:space="preserve"> according to MF</w:t>
        </w:r>
      </w:ins>
      <w:ins w:id="393" w:author="mx3mt" w:date="2021-03-19T20:24:00Z">
        <w:r w:rsidR="003F180D">
          <w:rPr>
            <w:lang w:eastAsia="zh-CN"/>
          </w:rPr>
          <w:t xml:space="preserve">T. </w:t>
        </w:r>
      </w:ins>
      <w:del w:id="394" w:author="mx3mt" w:date="2021-03-19T20:24:00Z">
        <w:r w:rsidR="00516BF4" w:rsidDel="003F180D">
          <w:rPr>
            <w:lang w:eastAsia="zh-CN"/>
          </w:rPr>
          <w:delText>great in moral foundations that they are less sensitive than</w:delText>
        </w:r>
      </w:del>
      <w:del w:id="395" w:author="mx3mt" w:date="2021-03-19T20:22:00Z">
        <w:r w:rsidR="00516BF4" w:rsidDel="003F180D">
          <w:rPr>
            <w:lang w:eastAsia="zh-CN"/>
          </w:rPr>
          <w:delText xml:space="preserve"> Republican candidates</w:delText>
        </w:r>
      </w:del>
      <w:del w:id="396" w:author="mx3mt" w:date="2021-03-19T20:24:00Z">
        <w:r w:rsidR="00516BF4" w:rsidDel="003F180D">
          <w:rPr>
            <w:lang w:eastAsia="zh-CN"/>
          </w:rPr>
          <w:delText xml:space="preserve">. </w:delText>
        </w:r>
      </w:del>
      <w:del w:id="397" w:author="mx3mt" w:date="2021-03-19T20:25:00Z">
        <w:r w:rsidR="00207F0C" w:rsidDel="003F180D">
          <w:rPr>
            <w:lang w:eastAsia="zh-CN"/>
          </w:rPr>
          <w:delText>Therefore,</w:delText>
        </w:r>
      </w:del>
      <w:ins w:id="398" w:author="mx3mt" w:date="2021-03-19T20:25:00Z">
        <w:r w:rsidR="003F180D">
          <w:rPr>
            <w:lang w:eastAsia="zh-CN"/>
          </w:rPr>
          <w:t>That is,</w:t>
        </w:r>
      </w:ins>
      <w:r w:rsidR="00516BF4">
        <w:rPr>
          <w:lang w:eastAsia="zh-CN"/>
        </w:rPr>
        <w:t xml:space="preserve"> the presidential candidates are capable to understand </w:t>
      </w:r>
      <w:ins w:id="399" w:author="mx3mt" w:date="2021-03-19T20:27:00Z">
        <w:r w:rsidR="00A34089">
          <w:rPr>
            <w:lang w:eastAsia="zh-CN"/>
          </w:rPr>
          <w:t xml:space="preserve">and </w:t>
        </w:r>
      </w:ins>
      <w:ins w:id="400" w:author="mx3mt" w:date="2021-03-19T20:29:00Z">
        <w:r w:rsidR="00A34089">
          <w:rPr>
            <w:lang w:eastAsia="zh-CN"/>
          </w:rPr>
          <w:t>express</w:t>
        </w:r>
      </w:ins>
      <w:ins w:id="401" w:author="mx3mt" w:date="2021-03-19T20:27:00Z">
        <w:r w:rsidR="00A34089">
          <w:rPr>
            <w:lang w:eastAsia="zh-CN"/>
          </w:rPr>
          <w:t xml:space="preserve"> </w:t>
        </w:r>
      </w:ins>
      <w:del w:id="402" w:author="mx3mt" w:date="2021-03-19T20:26:00Z">
        <w:r w:rsidR="00516BF4" w:rsidDel="00A34089">
          <w:rPr>
            <w:lang w:eastAsia="zh-CN"/>
          </w:rPr>
          <w:delText>different moral</w:delText>
        </w:r>
      </w:del>
      <w:ins w:id="403" w:author="mx3mt" w:date="2021-03-19T20:26:00Z">
        <w:r w:rsidR="00A34089">
          <w:rPr>
            <w:lang w:eastAsia="zh-CN"/>
          </w:rPr>
          <w:t>moral</w:t>
        </w:r>
      </w:ins>
      <w:r w:rsidR="00516BF4">
        <w:rPr>
          <w:lang w:eastAsia="zh-CN"/>
        </w:rPr>
        <w:t xml:space="preserve"> con</w:t>
      </w:r>
      <w:ins w:id="404" w:author="mx3mt" w:date="2021-03-19T20:29:00Z">
        <w:r w:rsidR="00A34089">
          <w:rPr>
            <w:lang w:eastAsia="zh-CN"/>
          </w:rPr>
          <w:t>siderations</w:t>
        </w:r>
      </w:ins>
      <w:del w:id="405" w:author="mx3mt" w:date="2021-03-19T20:29:00Z">
        <w:r w:rsidR="00516BF4" w:rsidDel="00A34089">
          <w:rPr>
            <w:lang w:eastAsia="zh-CN"/>
          </w:rPr>
          <w:delText>cerns</w:delText>
        </w:r>
      </w:del>
      <w:ins w:id="406" w:author="mx3mt" w:date="2021-03-19T20:26:00Z">
        <w:r w:rsidR="00A34089">
          <w:rPr>
            <w:lang w:eastAsia="zh-CN"/>
          </w:rPr>
          <w:t xml:space="preserve"> </w:t>
        </w:r>
      </w:ins>
      <w:ins w:id="407" w:author="mx3mt" w:date="2021-03-19T20:27:00Z">
        <w:r w:rsidR="00A34089">
          <w:rPr>
            <w:lang w:eastAsia="zh-CN"/>
          </w:rPr>
          <w:t>generated from all the five</w:t>
        </w:r>
      </w:ins>
      <w:ins w:id="408" w:author="mx3mt" w:date="2021-03-19T20:26:00Z">
        <w:r w:rsidR="00A34089">
          <w:rPr>
            <w:lang w:eastAsia="zh-CN"/>
          </w:rPr>
          <w:t xml:space="preserve"> innate moral foundations</w:t>
        </w:r>
      </w:ins>
      <w:del w:id="409" w:author="mx3mt" w:date="2021-03-19T20:28:00Z">
        <w:r w:rsidR="00516BF4" w:rsidDel="00A34089">
          <w:rPr>
            <w:lang w:eastAsia="zh-CN"/>
          </w:rPr>
          <w:delText xml:space="preserve"> and develop real </w:delText>
        </w:r>
        <w:r w:rsidR="00516BF4" w:rsidRPr="00B32132" w:rsidDel="00A34089">
          <w:rPr>
            <w:lang w:eastAsia="zh-CN"/>
          </w:rPr>
          <w:delText>discussions,</w:delText>
        </w:r>
      </w:del>
      <w:r w:rsidR="00516BF4" w:rsidRPr="00B32132">
        <w:rPr>
          <w:lang w:eastAsia="zh-CN"/>
        </w:rPr>
        <w:t xml:space="preserve"> even it might be a different scenario for the majority of Republicans and </w:t>
      </w:r>
      <w:r w:rsidR="006961B9" w:rsidRPr="00B32132">
        <w:rPr>
          <w:lang w:eastAsia="zh-CN"/>
        </w:rPr>
        <w:t>Democrat</w:t>
      </w:r>
      <w:r w:rsidR="0020376A" w:rsidRPr="0000124E">
        <w:rPr>
          <w:lang w:eastAsia="zh-CN"/>
        </w:rPr>
        <w:t>s</w:t>
      </w:r>
      <w:r w:rsidR="00516BF4" w:rsidRPr="0000124E">
        <w:rPr>
          <w:lang w:eastAsia="zh-CN"/>
        </w:rPr>
        <w:t xml:space="preserve">. </w:t>
      </w:r>
    </w:p>
    <w:p w14:paraId="1FB3382B" w14:textId="3CDBF1D0" w:rsidR="00A34089" w:rsidRDefault="00516BF4" w:rsidP="00207F0C">
      <w:pPr>
        <w:rPr>
          <w:ins w:id="410" w:author="mx3mt" w:date="2021-03-19T20:31:00Z"/>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moral loadings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ins w:id="411" w:author="Hu, Lingshu (MU-Student)" w:date="2021-03-20T00:24:00Z">
        <w:r w:rsidR="00380F43">
          <w:rPr>
            <w:lang w:eastAsia="zh-CN"/>
          </w:rPr>
          <w:lastRenderedPageBreak/>
          <w:t xml:space="preserve">statistically </w:t>
        </w:r>
      </w:ins>
      <w:r w:rsidR="007C7111" w:rsidRPr="00F948C4">
        <w:rPr>
          <w:lang w:eastAsia="zh-CN"/>
        </w:rPr>
        <w:t xml:space="preserve">significantly different in some moral dimensions, the effect size of these differences </w:t>
      </w:r>
      <w:r w:rsidR="00636B13" w:rsidRPr="00F948C4">
        <w:rPr>
          <w:lang w:eastAsia="zh-CN"/>
        </w:rPr>
        <w:t>were</w:t>
      </w:r>
      <w:r w:rsidR="007C7111" w:rsidRPr="00F948C4">
        <w:rPr>
          <w:lang w:eastAsia="zh-CN"/>
        </w:rPr>
        <w:t xml:space="preserve"> very small,</w:t>
      </w:r>
      <w:r w:rsidR="00E14688" w:rsidRPr="00F948C4">
        <w:rPr>
          <w:lang w:eastAsia="zh-CN"/>
        </w:rPr>
        <w:t xml:space="preserve"> and the correlation</w:t>
      </w:r>
      <w:ins w:id="412" w:author="Hu, Lingshu (MU-Student)" w:date="2021-03-20T00:25:00Z">
        <w:r w:rsidR="00C4477D">
          <w:rPr>
            <w:lang w:eastAsia="zh-CN"/>
          </w:rPr>
          <w:t>s</w:t>
        </w:r>
      </w:ins>
      <w:r w:rsidR="00E14688" w:rsidRPr="00F948C4">
        <w:rPr>
          <w:lang w:eastAsia="zh-CN"/>
        </w:rPr>
        <w:t xml:space="preserve"> between all loadings of </w:t>
      </w:r>
      <w:r w:rsidR="006961B9" w:rsidRPr="00F948C4">
        <w:rPr>
          <w:lang w:eastAsia="zh-CN"/>
        </w:rPr>
        <w:t>Democrat</w:t>
      </w:r>
      <w:r w:rsidR="0020376A" w:rsidRPr="00F948C4">
        <w:rPr>
          <w:lang w:eastAsia="zh-CN"/>
        </w:rPr>
        <w:t>s</w:t>
      </w:r>
      <w:r w:rsidR="00E14688" w:rsidRPr="00F948C4">
        <w:rPr>
          <w:lang w:eastAsia="zh-CN"/>
        </w:rPr>
        <w:t xml:space="preserve"> and Republicans w</w:t>
      </w:r>
      <w:ins w:id="413" w:author="Hu, Lingshu (MU-Student)" w:date="2021-03-20T00:25:00Z">
        <w:r w:rsidR="00C4477D">
          <w:rPr>
            <w:lang w:eastAsia="zh-CN"/>
          </w:rPr>
          <w:t>ere</w:t>
        </w:r>
      </w:ins>
      <w:del w:id="414" w:author="Hu, Lingshu (MU-Student)" w:date="2021-03-20T00:25:00Z">
        <w:r w:rsidR="00E14688" w:rsidRPr="00F948C4" w:rsidDel="00C4477D">
          <w:rPr>
            <w:lang w:eastAsia="zh-CN"/>
          </w:rPr>
          <w:delText>as</w:delText>
        </w:r>
      </w:del>
      <w:r w:rsidR="00E14688" w:rsidRPr="00F948C4">
        <w:rPr>
          <w:lang w:eastAsia="zh-CN"/>
        </w:rPr>
        <w:t xml:space="preserve"> very strong,</w:t>
      </w:r>
      <w:r w:rsidR="007C7111" w:rsidRPr="00F948C4">
        <w:rPr>
          <w:lang w:eastAsia="zh-CN"/>
        </w:rPr>
        <w:t xml:space="preserve"> indicating that there </w:t>
      </w:r>
      <w:proofErr w:type="gramStart"/>
      <w:r w:rsidR="00C52571" w:rsidRPr="00F948C4">
        <w:rPr>
          <w:lang w:eastAsia="zh-CN"/>
        </w:rPr>
        <w:t>wa</w:t>
      </w:r>
      <w:r w:rsidR="007C7111" w:rsidRPr="00F948C4">
        <w:rPr>
          <w:lang w:eastAsia="zh-CN"/>
        </w:rPr>
        <w:t>s</w:t>
      </w:r>
      <w:proofErr w:type="gramEnd"/>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 debaters</w:t>
      </w:r>
      <w:r w:rsidR="00E14688" w:rsidRPr="0000124E">
        <w:rPr>
          <w:lang w:eastAsia="zh-CN"/>
        </w:rPr>
        <w:t xml:space="preserve"> and </w:t>
      </w:r>
      <w:r w:rsidR="00A908A9" w:rsidRPr="0000124E">
        <w:rPr>
          <w:lang w:eastAsia="zh-CN"/>
        </w:rPr>
        <w:t xml:space="preserve">they </w:t>
      </w:r>
      <w:r w:rsidR="00AD2993" w:rsidRPr="0000124E">
        <w:rPr>
          <w:lang w:eastAsia="zh-CN"/>
        </w:rPr>
        <w:t>were able to respond to their rivals’ moral concerns no mater they are sensitive with</w:t>
      </w:r>
      <w:r w:rsidR="00AD2993">
        <w:rPr>
          <w:lang w:eastAsia="zh-CN"/>
        </w:rPr>
        <w:t xml:space="preserve"> those concerns or not. </w:t>
      </w:r>
      <w:r w:rsidR="0020376A">
        <w:rPr>
          <w:lang w:eastAsia="zh-CN"/>
        </w:rPr>
        <w:t>A s</w:t>
      </w:r>
      <w:r w:rsidR="00207F0C">
        <w:rPr>
          <w:lang w:eastAsia="zh-CN"/>
        </w:rPr>
        <w:t xml:space="preserve">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w:t>
      </w:r>
      <w:r w:rsidR="0020376A">
        <w:rPr>
          <w:lang w:eastAsia="zh-CN"/>
        </w:rPr>
        <w:t>but</w:t>
      </w:r>
      <w:del w:id="415" w:author="mx3mt" w:date="2021-03-19T20:31:00Z">
        <w:r w:rsidR="0020376A" w:rsidDel="00A34089">
          <w:rPr>
            <w:lang w:eastAsia="zh-CN"/>
          </w:rPr>
          <w:delText xml:space="preserve"> </w:delText>
        </w:r>
        <w:r w:rsidR="004F00C5" w:rsidDel="00A34089">
          <w:rPr>
            <w:lang w:eastAsia="zh-CN"/>
          </w:rPr>
          <w:delText>they</w:delText>
        </w:r>
      </w:del>
      <w:r w:rsidR="0020376A">
        <w:rPr>
          <w:lang w:eastAsia="zh-CN"/>
        </w:rPr>
        <w:t xml:space="preserve"> also</w:t>
      </w:r>
      <w:r w:rsidR="004F00C5">
        <w:rPr>
          <w:lang w:eastAsia="zh-CN"/>
        </w:rPr>
        <w:t xml:space="preserve"> could keep the respond in the same moral foundation. </w:t>
      </w:r>
    </w:p>
    <w:p w14:paraId="21A280A0" w14:textId="19B8C1D4" w:rsidR="00870217" w:rsidRDefault="00A34089" w:rsidP="00207F0C">
      <w:pPr>
        <w:rPr>
          <w:lang w:eastAsia="zh-CN"/>
        </w:rPr>
      </w:pPr>
      <w:ins w:id="416" w:author="mx3mt" w:date="2021-03-19T20:32:00Z">
        <w:r>
          <w:rPr>
            <w:lang w:eastAsia="zh-CN"/>
          </w:rPr>
          <w:t xml:space="preserve">In sum, presidential debaters could understand, express, and respond to the moral considerations generated from their own obtuse moral </w:t>
        </w:r>
      </w:ins>
      <w:ins w:id="417" w:author="mx3mt" w:date="2021-03-19T20:33:00Z">
        <w:r>
          <w:rPr>
            <w:lang w:eastAsia="zh-CN"/>
          </w:rPr>
          <w:t>foundations, which mean that they could develop real issue discussion and engage in real clash with e</w:t>
        </w:r>
      </w:ins>
      <w:ins w:id="418" w:author="mx3mt" w:date="2021-03-19T20:34:00Z">
        <w:r>
          <w:rPr>
            <w:lang w:eastAsia="zh-CN"/>
          </w:rPr>
          <w:t xml:space="preserve">ach other. But </w:t>
        </w:r>
      </w:ins>
      <w:del w:id="419" w:author="mx3mt" w:date="2021-03-19T20:34:00Z">
        <w:r w:rsidR="00090456" w:rsidDel="00A34089">
          <w:rPr>
            <w:lang w:eastAsia="zh-CN"/>
          </w:rPr>
          <w:delText xml:space="preserve">Therefore, </w:delText>
        </w:r>
      </w:del>
      <w:r w:rsidR="00090456">
        <w:rPr>
          <w:lang w:eastAsia="zh-CN"/>
        </w:rPr>
        <w:t>here comes the other fundamental question: whether they wanted</w:t>
      </w:r>
      <w:r w:rsidR="0020376A">
        <w:rPr>
          <w:lang w:eastAsia="zh-CN"/>
        </w:rPr>
        <w:t xml:space="preserve"> to</w:t>
      </w:r>
      <w:r w:rsidR="00090456">
        <w:rPr>
          <w:lang w:eastAsia="zh-CN"/>
        </w:rPr>
        <w:t>?</w:t>
      </w:r>
      <w:ins w:id="420" w:author="mx3mt" w:date="2021-03-19T20:34:00Z">
        <w:r>
          <w:rPr>
            <w:lang w:eastAsia="zh-CN"/>
          </w:rPr>
          <w:t xml:space="preserve"> </w:t>
        </w:r>
      </w:ins>
      <w:ins w:id="421" w:author="mx3mt" w:date="2021-03-19T20:53:00Z">
        <w:r w:rsidR="003F72EA">
          <w:rPr>
            <w:lang w:eastAsia="zh-CN"/>
          </w:rPr>
          <w:t>S</w:t>
        </w:r>
      </w:ins>
      <w:ins w:id="422" w:author="mx3mt" w:date="2021-03-19T20:36:00Z">
        <w:r>
          <w:rPr>
            <w:lang w:eastAsia="zh-CN"/>
          </w:rPr>
          <w:t xml:space="preserve">imilar to </w:t>
        </w:r>
      </w:ins>
      <w:ins w:id="423" w:author="mx3mt" w:date="2021-03-19T20:48:00Z">
        <w:r w:rsidR="003F72EA">
          <w:rPr>
            <w:lang w:eastAsia="zh-CN"/>
          </w:rPr>
          <w:t xml:space="preserve">the </w:t>
        </w:r>
      </w:ins>
      <w:ins w:id="424" w:author="mx3mt" w:date="2021-03-19T20:49:00Z">
        <w:r w:rsidR="003F72EA">
          <w:rPr>
            <w:lang w:eastAsia="zh-CN"/>
          </w:rPr>
          <w:t xml:space="preserve">scenario discovered by </w:t>
        </w:r>
      </w:ins>
      <w:r w:rsidR="003F72EA">
        <w:rPr>
          <w:lang w:eastAsia="zh-CN"/>
        </w:rPr>
        <w:fldChar w:fldCharType="begin"/>
      </w:r>
      <w:r w:rsidR="003F72EA">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sidR="003F72EA">
        <w:rPr>
          <w:lang w:eastAsia="zh-CN"/>
        </w:rPr>
        <w:fldChar w:fldCharType="separate"/>
      </w:r>
      <w:r w:rsidR="003F72EA">
        <w:rPr>
          <w:noProof/>
          <w:lang w:eastAsia="zh-CN"/>
        </w:rPr>
        <w:t>Jackson-Beeck and Meadow (1979)</w:t>
      </w:r>
      <w:r w:rsidR="003F72EA">
        <w:rPr>
          <w:lang w:eastAsia="zh-CN"/>
        </w:rPr>
        <w:fldChar w:fldCharType="end"/>
      </w:r>
      <w:ins w:id="425" w:author="mx3mt" w:date="2021-03-19T20:53:00Z">
        <w:r w:rsidR="003F72EA">
          <w:rPr>
            <w:lang w:eastAsia="zh-CN"/>
          </w:rPr>
          <w:t>:</w:t>
        </w:r>
      </w:ins>
      <w:ins w:id="426" w:author="mx3mt" w:date="2021-03-19T20:50:00Z">
        <w:r w:rsidR="003F72EA">
          <w:rPr>
            <w:lang w:eastAsia="zh-CN"/>
          </w:rPr>
          <w:t xml:space="preserve"> presidential debaters may </w:t>
        </w:r>
      </w:ins>
      <w:ins w:id="427" w:author="mx3mt" w:date="2021-03-19T20:51:00Z">
        <w:r w:rsidR="003F72EA">
          <w:rPr>
            <w:lang w:eastAsia="zh-CN"/>
          </w:rPr>
          <w:t>respon</w:t>
        </w:r>
      </w:ins>
      <w:ins w:id="428" w:author="Hu, Lingshu (MU-Student)" w:date="2021-03-20T00:02:00Z">
        <w:r w:rsidR="00D62AA7">
          <w:rPr>
            <w:rFonts w:hint="eastAsia"/>
            <w:lang w:eastAsia="zh-CN"/>
          </w:rPr>
          <w:t>d</w:t>
        </w:r>
      </w:ins>
      <w:ins w:id="429" w:author="mx3mt" w:date="2021-03-19T20:51:00Z">
        <w:del w:id="430" w:author="Hu, Lingshu (MU-Student)" w:date="2021-03-20T00:02:00Z">
          <w:r w:rsidR="003F72EA" w:rsidDel="00D62AA7">
            <w:rPr>
              <w:lang w:eastAsia="zh-CN"/>
            </w:rPr>
            <w:delText>se</w:delText>
          </w:r>
        </w:del>
        <w:r w:rsidR="003F72EA">
          <w:rPr>
            <w:lang w:eastAsia="zh-CN"/>
          </w:rPr>
          <w:t xml:space="preserve"> to questions with his own agenda – something he </w:t>
        </w:r>
      </w:ins>
      <w:ins w:id="431" w:author="mx3mt" w:date="2021-03-19T20:52:00Z">
        <w:r w:rsidR="003F72EA">
          <w:rPr>
            <w:lang w:eastAsia="zh-CN"/>
          </w:rPr>
          <w:t>want</w:t>
        </w:r>
      </w:ins>
      <w:ins w:id="432" w:author="mx3mt" w:date="2021-03-19T20:59:00Z">
        <w:r w:rsidR="00171596">
          <w:rPr>
            <w:lang w:eastAsia="zh-CN"/>
          </w:rPr>
          <w:t>ed</w:t>
        </w:r>
      </w:ins>
      <w:ins w:id="433" w:author="mx3mt" w:date="2021-03-19T20:52:00Z">
        <w:r w:rsidR="003F72EA">
          <w:rPr>
            <w:lang w:eastAsia="zh-CN"/>
          </w:rPr>
          <w:t xml:space="preserve"> to talk about – no matter his agenda is relevant to the questions or not</w:t>
        </w:r>
      </w:ins>
      <w:ins w:id="434" w:author="mx3mt" w:date="2021-03-19T20:53:00Z">
        <w:r w:rsidR="003F72EA">
          <w:rPr>
            <w:lang w:eastAsia="zh-CN"/>
          </w:rPr>
          <w:t xml:space="preserve">, presidential debaters may </w:t>
        </w:r>
      </w:ins>
      <w:ins w:id="435" w:author="mx3mt" w:date="2021-03-19T20:54:00Z">
        <w:r w:rsidR="003F72EA">
          <w:rPr>
            <w:lang w:eastAsia="zh-CN"/>
          </w:rPr>
          <w:t xml:space="preserve">respond to moral considerations in their obtuse moral foundations </w:t>
        </w:r>
      </w:ins>
      <w:ins w:id="436" w:author="mx3mt" w:date="2021-03-19T20:55:00Z">
        <w:r w:rsidR="003F72EA">
          <w:rPr>
            <w:lang w:eastAsia="zh-CN"/>
          </w:rPr>
          <w:t xml:space="preserve">by </w:t>
        </w:r>
      </w:ins>
      <w:ins w:id="437" w:author="mx3mt" w:date="2021-03-19T20:57:00Z">
        <w:r w:rsidR="003F72EA">
          <w:rPr>
            <w:rFonts w:hint="eastAsia"/>
            <w:lang w:eastAsia="zh-CN"/>
          </w:rPr>
          <w:t>elaborating</w:t>
        </w:r>
      </w:ins>
      <w:ins w:id="438" w:author="mx3mt" w:date="2021-03-19T20:55:00Z">
        <w:r w:rsidR="003F72EA">
          <w:rPr>
            <w:lang w:eastAsia="zh-CN"/>
          </w:rPr>
          <w:t xml:space="preserve"> his own moral considerations </w:t>
        </w:r>
      </w:ins>
      <w:ins w:id="439" w:author="mx3mt" w:date="2021-03-19T21:00:00Z">
        <w:r w:rsidR="00171596">
          <w:rPr>
            <w:lang w:eastAsia="zh-CN"/>
          </w:rPr>
          <w:t>in the same dimension to build his</w:t>
        </w:r>
      </w:ins>
      <w:ins w:id="440" w:author="mx3mt" w:date="2021-03-19T21:01:00Z">
        <w:r w:rsidR="00171596">
          <w:rPr>
            <w:lang w:eastAsia="zh-CN"/>
          </w:rPr>
          <w:t xml:space="preserve"> own</w:t>
        </w:r>
      </w:ins>
      <w:ins w:id="441" w:author="mx3mt" w:date="2021-03-19T21:00:00Z">
        <w:r w:rsidR="00171596">
          <w:rPr>
            <w:lang w:eastAsia="zh-CN"/>
          </w:rPr>
          <w:t xml:space="preserve"> image </w:t>
        </w:r>
      </w:ins>
      <w:ins w:id="442" w:author="mx3mt" w:date="2021-03-19T20:55:00Z">
        <w:r w:rsidR="003F72EA">
          <w:rPr>
            <w:lang w:eastAsia="zh-CN"/>
          </w:rPr>
          <w:t xml:space="preserve">rather than </w:t>
        </w:r>
      </w:ins>
      <w:ins w:id="443" w:author="mx3mt" w:date="2021-03-19T20:56:00Z">
        <w:r w:rsidR="003F72EA">
          <w:rPr>
            <w:lang w:eastAsia="zh-CN"/>
          </w:rPr>
          <w:t>develop</w:t>
        </w:r>
      </w:ins>
      <w:ins w:id="444" w:author="mx3mt" w:date="2021-03-19T20:59:00Z">
        <w:r w:rsidR="00171596">
          <w:rPr>
            <w:lang w:eastAsia="zh-CN"/>
          </w:rPr>
          <w:t>ing</w:t>
        </w:r>
      </w:ins>
      <w:ins w:id="445" w:author="mx3mt" w:date="2021-03-19T20:56:00Z">
        <w:r w:rsidR="003F72EA">
          <w:rPr>
            <w:lang w:eastAsia="zh-CN"/>
          </w:rPr>
          <w:t xml:space="preserve"> real </w:t>
        </w:r>
      </w:ins>
      <w:ins w:id="446" w:author="mx3mt" w:date="2021-03-19T20:55:00Z">
        <w:r w:rsidR="003F72EA">
          <w:rPr>
            <w:lang w:eastAsia="zh-CN"/>
          </w:rPr>
          <w:t>di</w:t>
        </w:r>
      </w:ins>
      <w:ins w:id="447" w:author="mx3mt" w:date="2021-03-19T20:56:00Z">
        <w:r w:rsidR="003F72EA">
          <w:rPr>
            <w:lang w:eastAsia="zh-CN"/>
          </w:rPr>
          <w:t>scussion</w:t>
        </w:r>
      </w:ins>
      <w:ins w:id="448" w:author="mx3mt" w:date="2021-03-19T20:58:00Z">
        <w:r w:rsidR="003F72EA">
          <w:rPr>
            <w:lang w:eastAsia="zh-CN"/>
          </w:rPr>
          <w:t xml:space="preserve"> to find </w:t>
        </w:r>
      </w:ins>
      <w:ins w:id="449" w:author="mx3mt" w:date="2021-03-19T21:01:00Z">
        <w:r w:rsidR="00171596">
          <w:rPr>
            <w:lang w:eastAsia="zh-CN"/>
          </w:rPr>
          <w:t>a</w:t>
        </w:r>
      </w:ins>
      <w:ins w:id="450" w:author="mx3mt" w:date="2021-03-19T20:58:00Z">
        <w:r w:rsidR="003F72EA">
          <w:rPr>
            <w:lang w:eastAsia="zh-CN"/>
          </w:rPr>
          <w:t xml:space="preserve"> solution </w:t>
        </w:r>
      </w:ins>
      <w:ins w:id="451" w:author="mx3mt" w:date="2021-03-19T21:01:00Z">
        <w:r w:rsidR="00171596">
          <w:rPr>
            <w:lang w:eastAsia="zh-CN"/>
          </w:rPr>
          <w:t>in order to</w:t>
        </w:r>
      </w:ins>
      <w:ins w:id="452" w:author="mx3mt" w:date="2021-03-19T20:58:00Z">
        <w:r w:rsidR="003F72EA">
          <w:rPr>
            <w:lang w:eastAsia="zh-CN"/>
          </w:rPr>
          <w:t xml:space="preserve"> collaborat</w:t>
        </w:r>
      </w:ins>
      <w:ins w:id="453" w:author="mx3mt" w:date="2021-03-19T21:01:00Z">
        <w:r w:rsidR="00171596">
          <w:rPr>
            <w:lang w:eastAsia="zh-CN"/>
          </w:rPr>
          <w:t>e with each other.</w:t>
        </w:r>
      </w:ins>
    </w:p>
    <w:p w14:paraId="31AFABFB" w14:textId="60D03828" w:rsidR="00F622C4" w:rsidRPr="00F622C4" w:rsidRDefault="00F622C4" w:rsidP="00F622C4">
      <w:pPr>
        <w:ind w:firstLine="0"/>
        <w:rPr>
          <w:b/>
          <w:bCs/>
          <w:lang w:eastAsia="zh-CN"/>
        </w:rPr>
      </w:pPr>
      <w:r w:rsidRPr="00F622C4">
        <w:rPr>
          <w:b/>
          <w:bCs/>
          <w:lang w:eastAsia="zh-CN"/>
        </w:rPr>
        <w:t>Whether they wanted</w:t>
      </w:r>
      <w:r w:rsidR="00C9665E">
        <w:rPr>
          <w:b/>
          <w:bCs/>
          <w:lang w:eastAsia="zh-CN"/>
        </w:rPr>
        <w:t xml:space="preserve"> to</w:t>
      </w:r>
      <w:r w:rsidRPr="00F622C4">
        <w:rPr>
          <w:b/>
          <w:bCs/>
          <w:lang w:eastAsia="zh-CN"/>
        </w:rPr>
        <w:t>?</w:t>
      </w:r>
    </w:p>
    <w:p w14:paraId="6130E74F" w14:textId="20643440" w:rsidR="00254E2C" w:rsidRDefault="00764CBF" w:rsidP="00764CBF">
      <w:pPr>
        <w:rPr>
          <w:ins w:id="454" w:author="mx3mt" w:date="2021-03-19T21:04:00Z"/>
          <w:lang w:eastAsia="zh-CN"/>
        </w:rPr>
      </w:pPr>
      <w:r>
        <w:rPr>
          <w:lang w:eastAsia="zh-CN"/>
        </w:rPr>
        <w:t xml:space="preserve">Unfortunately, they may not. Our results show </w:t>
      </w:r>
      <w:r w:rsidRPr="008F3DB3">
        <w:rPr>
          <w:lang w:eastAsia="zh-CN"/>
        </w:rPr>
        <w:t xml:space="preserve">that </w:t>
      </w:r>
      <w:r w:rsidRPr="001232A1">
        <w:rPr>
          <w:lang w:eastAsia="zh-CN"/>
        </w:rPr>
        <w:t xml:space="preserve">the moral divergence between </w:t>
      </w:r>
      <w:r w:rsidR="006961B9">
        <w:rPr>
          <w:lang w:eastAsia="zh-CN"/>
        </w:rPr>
        <w:t>Democrat</w:t>
      </w:r>
      <w:r w:rsidRPr="001232A1">
        <w:rPr>
          <w:lang w:eastAsia="zh-CN"/>
        </w:rPr>
        <w:t xml:space="preserve"> and Republican </w:t>
      </w:r>
      <w:r w:rsidRPr="00B32132">
        <w:rPr>
          <w:lang w:eastAsia="zh-CN"/>
        </w:rPr>
        <w:t>candidates has been increasing</w:t>
      </w:r>
      <w:r w:rsidR="00F47106" w:rsidRPr="0000124E">
        <w:rPr>
          <w:rFonts w:hint="eastAsia"/>
          <w:lang w:eastAsia="zh-CN"/>
        </w:rPr>
        <w:t>ly</w:t>
      </w:r>
      <w:r w:rsidRPr="0000124E">
        <w:rPr>
          <w:lang w:eastAsia="zh-CN"/>
        </w:rPr>
        <w:t xml:space="preserve"> widened since 1980. </w:t>
      </w:r>
      <w:r w:rsidR="00C30778" w:rsidRPr="00C4477D">
        <w:rPr>
          <w:strike/>
          <w:lang w:eastAsia="zh-CN"/>
          <w:rPrChange w:id="455" w:author="Hu, Lingshu (MU-Student)" w:date="2021-03-20T00:27:00Z">
            <w:rPr>
              <w:lang w:eastAsia="zh-CN"/>
            </w:rPr>
          </w:rPrChange>
        </w:rPr>
        <w:t>The divergence is mainly from the</w:t>
      </w:r>
      <w:r w:rsidR="00500E15" w:rsidRPr="00C4477D">
        <w:rPr>
          <w:strike/>
          <w:lang w:eastAsia="zh-CN"/>
          <w:rPrChange w:id="456" w:author="Hu, Lingshu (MU-Student)" w:date="2021-03-20T00:27:00Z">
            <w:rPr>
              <w:lang w:eastAsia="zh-CN"/>
            </w:rPr>
          </w:rPrChange>
        </w:rPr>
        <w:t xml:space="preserve"> moral foundations of </w:t>
      </w:r>
      <w:r w:rsidR="00C30778" w:rsidRPr="00C4477D">
        <w:rPr>
          <w:strike/>
          <w:lang w:eastAsia="zh-CN"/>
          <w:rPrChange w:id="457" w:author="Hu, Lingshu (MU-Student)" w:date="2021-03-20T00:27:00Z">
            <w:rPr>
              <w:lang w:eastAsia="zh-CN"/>
            </w:rPr>
          </w:rPrChange>
        </w:rPr>
        <w:t>care</w:t>
      </w:r>
      <w:r w:rsidR="00500E15" w:rsidRPr="00C4477D">
        <w:rPr>
          <w:strike/>
          <w:lang w:eastAsia="zh-CN"/>
          <w:rPrChange w:id="458" w:author="Hu, Lingshu (MU-Student)" w:date="2021-03-20T00:27:00Z">
            <w:rPr>
              <w:lang w:eastAsia="zh-CN"/>
            </w:rPr>
          </w:rPrChange>
        </w:rPr>
        <w:t xml:space="preserve"> (mainly virtue)</w:t>
      </w:r>
      <w:r w:rsidR="00C30778" w:rsidRPr="00C4477D">
        <w:rPr>
          <w:strike/>
          <w:lang w:eastAsia="zh-CN"/>
          <w:rPrChange w:id="459" w:author="Hu, Lingshu (MU-Student)" w:date="2021-03-20T00:27:00Z">
            <w:rPr>
              <w:lang w:eastAsia="zh-CN"/>
            </w:rPr>
          </w:rPrChange>
        </w:rPr>
        <w:t>, fairness</w:t>
      </w:r>
      <w:r w:rsidR="00500E15" w:rsidRPr="00C4477D">
        <w:rPr>
          <w:strike/>
          <w:lang w:eastAsia="zh-CN"/>
          <w:rPrChange w:id="460" w:author="Hu, Lingshu (MU-Student)" w:date="2021-03-20T00:27:00Z">
            <w:rPr>
              <w:lang w:eastAsia="zh-CN"/>
            </w:rPr>
          </w:rPrChange>
        </w:rPr>
        <w:t xml:space="preserve"> (mainly virtue)</w:t>
      </w:r>
      <w:r w:rsidR="00C30778" w:rsidRPr="00C4477D">
        <w:rPr>
          <w:strike/>
          <w:lang w:eastAsia="zh-CN"/>
          <w:rPrChange w:id="461" w:author="Hu, Lingshu (MU-Student)" w:date="2021-03-20T00:27:00Z">
            <w:rPr>
              <w:lang w:eastAsia="zh-CN"/>
            </w:rPr>
          </w:rPrChange>
        </w:rPr>
        <w:t>, authority</w:t>
      </w:r>
      <w:r w:rsidR="00500E15" w:rsidRPr="00C4477D">
        <w:rPr>
          <w:strike/>
          <w:lang w:eastAsia="zh-CN"/>
          <w:rPrChange w:id="462" w:author="Hu, Lingshu (MU-Student)" w:date="2021-03-20T00:27:00Z">
            <w:rPr>
              <w:lang w:eastAsia="zh-CN"/>
            </w:rPr>
          </w:rPrChange>
        </w:rPr>
        <w:t xml:space="preserve"> </w:t>
      </w:r>
      <w:r w:rsidR="00500E15" w:rsidRPr="00C4477D">
        <w:rPr>
          <w:strike/>
          <w:lang w:eastAsia="zh-CN"/>
          <w:rPrChange w:id="463" w:author="Hu, Lingshu (MU-Student)" w:date="2021-03-20T00:27:00Z">
            <w:rPr>
              <w:lang w:eastAsia="zh-CN"/>
            </w:rPr>
          </w:rPrChange>
        </w:rPr>
        <w:lastRenderedPageBreak/>
        <w:t>(both virtue and vice)</w:t>
      </w:r>
      <w:r w:rsidR="00C30778" w:rsidRPr="00C4477D">
        <w:rPr>
          <w:strike/>
          <w:lang w:eastAsia="zh-CN"/>
          <w:rPrChange w:id="464" w:author="Hu, Lingshu (MU-Student)" w:date="2021-03-20T00:27:00Z">
            <w:rPr>
              <w:lang w:eastAsia="zh-CN"/>
            </w:rPr>
          </w:rPrChange>
        </w:rPr>
        <w:t>, and loyalty</w:t>
      </w:r>
      <w:r w:rsidR="00500E15" w:rsidRPr="00C4477D">
        <w:rPr>
          <w:strike/>
          <w:lang w:eastAsia="zh-CN"/>
          <w:rPrChange w:id="465" w:author="Hu, Lingshu (MU-Student)" w:date="2021-03-20T00:27:00Z">
            <w:rPr>
              <w:lang w:eastAsia="zh-CN"/>
            </w:rPr>
          </w:rPrChange>
        </w:rPr>
        <w:t xml:space="preserve"> (</w:t>
      </w:r>
      <w:r w:rsidR="00C9665E" w:rsidRPr="00C4477D">
        <w:rPr>
          <w:strike/>
          <w:lang w:eastAsia="zh-CN"/>
          <w:rPrChange w:id="466" w:author="Hu, Lingshu (MU-Student)" w:date="2021-03-20T00:27:00Z">
            <w:rPr>
              <w:lang w:eastAsia="zh-CN"/>
            </w:rPr>
          </w:rPrChange>
        </w:rPr>
        <w:t xml:space="preserve">mainly </w:t>
      </w:r>
      <w:r w:rsidR="00500E15" w:rsidRPr="00C4477D">
        <w:rPr>
          <w:strike/>
          <w:lang w:eastAsia="zh-CN"/>
          <w:rPrChange w:id="467" w:author="Hu, Lingshu (MU-Student)" w:date="2021-03-20T00:27:00Z">
            <w:rPr>
              <w:lang w:eastAsia="zh-CN"/>
            </w:rPr>
          </w:rPrChange>
        </w:rPr>
        <w:t>virtue)</w:t>
      </w:r>
      <w:r w:rsidR="00C30778" w:rsidRPr="00C4477D">
        <w:rPr>
          <w:strike/>
          <w:lang w:eastAsia="zh-CN"/>
          <w:rPrChange w:id="468" w:author="Hu, Lingshu (MU-Student)" w:date="2021-03-20T00:27:00Z">
            <w:rPr>
              <w:lang w:eastAsia="zh-CN"/>
            </w:rPr>
          </w:rPrChange>
        </w:rPr>
        <w:t>.</w:t>
      </w:r>
      <w:r w:rsidR="00500E15" w:rsidRPr="00C4477D">
        <w:rPr>
          <w:strike/>
          <w:lang w:eastAsia="zh-CN"/>
          <w:rPrChange w:id="469" w:author="Hu, Lingshu (MU-Student)" w:date="2021-03-20T00:27:00Z">
            <w:rPr>
              <w:lang w:eastAsia="zh-CN"/>
            </w:rPr>
          </w:rPrChange>
        </w:rPr>
        <w:t xml:space="preserve"> The absence of active engagement from sanctity foundation (both virtue and vice) aligns with previous studies </w:t>
      </w:r>
      <w:r w:rsidR="00932237" w:rsidRPr="00C4477D">
        <w:rPr>
          <w:strike/>
          <w:lang w:eastAsia="zh-CN"/>
          <w:rPrChange w:id="470" w:author="Hu, Lingshu (MU-Student)" w:date="2021-03-20T00:27:00Z">
            <w:rPr>
              <w:lang w:eastAsia="zh-CN"/>
            </w:rPr>
          </w:rPrChange>
        </w:rPr>
        <w:fldChar w:fldCharType="begin"/>
      </w:r>
      <w:r w:rsidR="00171596" w:rsidRPr="00C4477D">
        <w:rPr>
          <w:strike/>
          <w:lang w:eastAsia="zh-CN"/>
          <w:rPrChange w:id="471" w:author="Hu, Lingshu (MU-Student)" w:date="2021-03-20T00:27:00Z">
            <w:rPr>
              <w:lang w:eastAsia="zh-CN"/>
            </w:rPr>
          </w:rPrChange>
        </w:rPr>
        <w:instrText xml:space="preserve"> ADDIN EN.CITE &lt;EndNote&gt;&lt;Cite&gt;&lt;Author&gt;Lewis&lt;/Author&gt;&lt;Year&gt;2019&lt;/Year&gt;&lt;RecNum&gt;330&lt;/RecNum&gt;&lt;DisplayText&gt;(Lewis, 2019)&lt;/DisplayText&gt;&lt;record&gt;&lt;rec-number&gt;330&lt;/rec-number&gt;&lt;foreign-keys&gt;&lt;key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932237" w:rsidRPr="00C4477D">
        <w:rPr>
          <w:strike/>
          <w:lang w:eastAsia="zh-CN"/>
          <w:rPrChange w:id="472" w:author="Hu, Lingshu (MU-Student)" w:date="2021-03-20T00:27:00Z">
            <w:rPr>
              <w:lang w:eastAsia="zh-CN"/>
            </w:rPr>
          </w:rPrChange>
        </w:rPr>
        <w:fldChar w:fldCharType="separate"/>
      </w:r>
      <w:r w:rsidR="00171596" w:rsidRPr="00C4477D">
        <w:rPr>
          <w:strike/>
          <w:noProof/>
          <w:lang w:eastAsia="zh-CN"/>
          <w:rPrChange w:id="473" w:author="Hu, Lingshu (MU-Student)" w:date="2021-03-20T00:27:00Z">
            <w:rPr>
              <w:noProof/>
              <w:lang w:eastAsia="zh-CN"/>
            </w:rPr>
          </w:rPrChange>
        </w:rPr>
        <w:t>(Lewis, 2019)</w:t>
      </w:r>
      <w:r w:rsidR="00932237" w:rsidRPr="00C4477D">
        <w:rPr>
          <w:strike/>
          <w:lang w:eastAsia="zh-CN"/>
          <w:rPrChange w:id="474" w:author="Hu, Lingshu (MU-Student)" w:date="2021-03-20T00:27:00Z">
            <w:rPr>
              <w:lang w:eastAsia="zh-CN"/>
            </w:rPr>
          </w:rPrChange>
        </w:rPr>
        <w:fldChar w:fldCharType="end"/>
      </w:r>
      <w:r w:rsidR="00500E15" w:rsidRPr="00C4477D">
        <w:rPr>
          <w:strike/>
          <w:lang w:eastAsia="zh-CN"/>
          <w:rPrChange w:id="475" w:author="Hu, Lingshu (MU-Student)" w:date="2021-03-20T00:27:00Z">
            <w:rPr>
              <w:lang w:eastAsia="zh-CN"/>
            </w:rPr>
          </w:rPrChange>
        </w:rPr>
        <w:t>.</w:t>
      </w:r>
      <w:r w:rsidR="00932237" w:rsidRPr="00F948C4">
        <w:rPr>
          <w:lang w:eastAsia="zh-CN"/>
        </w:rPr>
        <w:t xml:space="preserve"> </w:t>
      </w:r>
    </w:p>
    <w:p w14:paraId="03AF631F" w14:textId="5AEAD918" w:rsidR="00091E4A" w:rsidRDefault="00E53B5F" w:rsidP="00764CBF">
      <w:pPr>
        <w:rPr>
          <w:ins w:id="476" w:author="mx3mt" w:date="2021-03-19T21:32:00Z"/>
          <w:color w:val="FF0000"/>
        </w:rPr>
      </w:pPr>
      <w:ins w:id="477" w:author="mx3mt" w:date="2021-03-19T21:23:00Z">
        <w:r>
          <w:rPr>
            <w:rFonts w:hint="eastAsia"/>
            <w:color w:val="FF0000"/>
            <w:lang w:eastAsia="zh-CN"/>
          </w:rPr>
          <w:t>Our</w:t>
        </w:r>
        <w:r>
          <w:rPr>
            <w:color w:val="FF0000"/>
            <w:lang w:eastAsia="zh-CN"/>
          </w:rPr>
          <w:t xml:space="preserve"> </w:t>
        </w:r>
        <w:r>
          <w:rPr>
            <w:rFonts w:hint="eastAsia"/>
            <w:color w:val="FF0000"/>
            <w:lang w:eastAsia="zh-CN"/>
          </w:rPr>
          <w:t>findi</w:t>
        </w:r>
        <w:r>
          <w:rPr>
            <w:color w:val="FF0000"/>
            <w:lang w:eastAsia="zh-CN"/>
          </w:rPr>
          <w:t>ngs align</w:t>
        </w:r>
      </w:ins>
      <w:ins w:id="478" w:author="mx3mt" w:date="2021-03-19T21:24:00Z">
        <w:r>
          <w:rPr>
            <w:color w:val="FF0000"/>
            <w:lang w:eastAsia="zh-CN"/>
          </w:rPr>
          <w:t xml:space="preserve"> with the development of </w:t>
        </w:r>
      </w:ins>
      <w:ins w:id="479" w:author="mx3mt" w:date="2021-03-19T21:33:00Z">
        <w:r w:rsidR="005B536C">
          <w:rPr>
            <w:color w:val="FF0000"/>
            <w:lang w:eastAsia="zh-CN"/>
          </w:rPr>
          <w:t>mediatization.</w:t>
        </w:r>
        <w:r w:rsidR="005B536C">
          <w:rPr>
            <w:color w:val="FF0000"/>
          </w:rPr>
          <w:t xml:space="preserve"> With</w:t>
        </w:r>
      </w:ins>
      <w:ins w:id="480" w:author="mx3mt" w:date="2021-03-19T21:14:00Z">
        <w:r w:rsidR="00091E4A">
          <w:rPr>
            <w:color w:val="FF0000"/>
          </w:rPr>
          <w:t xml:space="preserve"> regard to 1980 as a watershed moment, </w:t>
        </w:r>
        <w:proofErr w:type="spellStart"/>
        <w:r w:rsidR="00091E4A">
          <w:rPr>
            <w:color w:val="FF0000"/>
          </w:rPr>
          <w:t>Hjarvard</w:t>
        </w:r>
        <w:proofErr w:type="spellEnd"/>
        <w:r w:rsidR="00091E4A">
          <w:rPr>
            <w:color w:val="FF0000"/>
          </w:rPr>
          <w:t xml:space="preserve"> </w:t>
        </w:r>
        <w:r w:rsidR="00091E4A" w:rsidRPr="003F49F4">
          <w:fldChar w:fldCharType="begin"/>
        </w:r>
        <w:r w:rsidR="00091E4A">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91E4A" w:rsidRPr="003F49F4">
          <w:fldChar w:fldCharType="separate"/>
        </w:r>
        <w:r w:rsidR="00091E4A">
          <w:rPr>
            <w:noProof/>
          </w:rPr>
          <w:t>(2013)</w:t>
        </w:r>
        <w:r w:rsidR="00091E4A" w:rsidRPr="003F49F4">
          <w:fldChar w:fldCharType="end"/>
        </w:r>
        <w:r w:rsidR="00091E4A">
          <w:rPr>
            <w:color w:val="FF0000"/>
          </w:rPr>
          <w:t xml:space="preserve"> identified media shifts before and after 1980: from 1920 to 1980, media could be considered the “representation of society’s common interests in the public arena,” while after 1980, the main purpose of media changed to “servicing of audiences, sales to target groups in a differentiated media system” </w:t>
        </w:r>
        <w:r w:rsidR="00091E4A" w:rsidRPr="003F49F4">
          <w:fldChar w:fldCharType="begin"/>
        </w:r>
        <w:r w:rsidR="00091E4A">
          <w:instrText xml:space="preserve"> ADDIN EN.CITE &lt;EndNote&gt;&lt;Cite ExcludeAuth="1" ExcludeYear="1"&gt;&lt;Author&gt;Hjarvard&lt;/Author&gt;&lt;Year&gt;2013&lt;/Year&gt;&lt;RecNum&gt;55&lt;/RecNum&gt;&lt;Pages&gt;26&lt;/Pages&gt;&lt;DisplayText&gt;(p. 26)&lt;/DisplayText&gt;&lt;record&gt;&lt;rec-number&gt;55&lt;/rec-number&gt;&lt;foreign-keys&gt;&lt;key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91E4A" w:rsidRPr="003F49F4">
          <w:fldChar w:fldCharType="separate"/>
        </w:r>
        <w:r w:rsidR="00091E4A">
          <w:rPr>
            <w:noProof/>
          </w:rPr>
          <w:t>(p. 26)</w:t>
        </w:r>
        <w:r w:rsidR="00091E4A" w:rsidRPr="003F49F4">
          <w:fldChar w:fldCharType="end"/>
        </w:r>
        <w:r w:rsidR="00091E4A">
          <w:t xml:space="preserve">. </w:t>
        </w:r>
      </w:ins>
      <w:ins w:id="481" w:author="mx3mt" w:date="2021-03-19T21:18:00Z">
        <w:r w:rsidR="00091E4A">
          <w:t xml:space="preserve">As </w:t>
        </w:r>
        <w:r w:rsidR="00091E4A">
          <w:rPr>
            <w:color w:val="FF0000"/>
          </w:rPr>
          <w:t xml:space="preserve">“an inherently process-oriented” concept </w:t>
        </w:r>
        <w:r w:rsidR="00091E4A" w:rsidRPr="003F49F4">
          <w:fldChar w:fldCharType="begin"/>
        </w:r>
        <w:r w:rsidR="00091E4A">
          <w:instrText xml:space="preserve"> ADDIN EN.CITE &lt;EndNote&gt;&lt;Cite&gt;&lt;Author&gt;Strömbäck&lt;/Author&gt;&lt;Year&gt;2008&lt;/Year&gt;&lt;RecNum&gt;86&lt;/RecNum&gt;&lt;Pages&gt;231&lt;/Pages&gt;&lt;DisplayText&gt;(Strömbäck, 2008, p. 231)&lt;/DisplayText&gt;&lt;record&gt;&lt;rec-number&gt;86&lt;/rec-number&gt;&lt;foreign-keys&gt;&lt;key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00091E4A" w:rsidRPr="003F49F4">
          <w:fldChar w:fldCharType="separate"/>
        </w:r>
        <w:r w:rsidR="00091E4A">
          <w:rPr>
            <w:noProof/>
          </w:rPr>
          <w:t>(Strömbäck, 2008, p. 231)</w:t>
        </w:r>
        <w:r w:rsidR="00091E4A" w:rsidRPr="003F49F4">
          <w:fldChar w:fldCharType="end"/>
        </w:r>
        <w:r w:rsidR="00091E4A">
          <w:rPr>
            <w:color w:val="FF0000"/>
          </w:rPr>
          <w:t xml:space="preserve">, mediatization “relates to changes associated with communication media and their development” </w:t>
        </w:r>
        <w:r w:rsidR="00091E4A">
          <w:rPr>
            <w:color w:val="FF0000"/>
          </w:rPr>
          <w:fldChar w:fldCharType="begin"/>
        </w:r>
        <w:r w:rsidR="00091E4A">
          <w:rPr>
            <w:color w:val="FF0000"/>
          </w:rPr>
          <w:instrText xml:space="preserve"> ADDIN EN.CITE &lt;EndNote&gt;&lt;Cite&gt;&lt;Author&gt;Schulz&lt;/Author&gt;&lt;Year&gt;2004&lt;/Year&gt;&lt;RecNum&gt;465&lt;/RecNum&gt;&lt;Pages&gt;88&lt;/Pages&gt;&lt;DisplayText&gt;(Schulz, 2004, p. 88)&lt;/DisplayText&gt;&lt;record&gt;&lt;rec-number&gt;465&lt;/rec-number&gt;&lt;foreign-keys&gt;&lt;key app="EN" db-id="2xd0pvrd6xxp05evvtepd0f9vppe5rtsxa20" timestamp="1609788482"&gt;465&lt;/key&gt;&lt;/foreign-keys&gt;&lt;ref-type name="Journal Article"&gt;17&lt;/ref-type&gt;&lt;contributors&gt;&lt;authors&gt;&lt;author&gt;Schulz, Winfried&lt;/author&gt;&lt;/authors&gt;&lt;/contributors&gt;&lt;titles&gt;&lt;title&gt;Reconstructing mediatization as an analytical concept&lt;/title&gt;&lt;secondary-title&gt;European journal of communication&lt;/secondary-title&gt;&lt;/titles&gt;&lt;periodical&gt;&lt;full-title&gt;European journal of communication&lt;/full-title&gt;&lt;/periodical&gt;&lt;pages&gt;87-101&lt;/pages&gt;&lt;volume&gt;19&lt;/volume&gt;&lt;number&gt;1&lt;/number&gt;&lt;dates&gt;&lt;year&gt;2004&lt;/year&gt;&lt;/dates&gt;&lt;isbn&gt;0267-3231&lt;/isbn&gt;&lt;urls&gt;&lt;/urls&gt;&lt;/record&gt;&lt;/Cite&gt;&lt;/EndNote&gt;</w:instrText>
        </w:r>
        <w:r w:rsidR="00091E4A">
          <w:rPr>
            <w:color w:val="FF0000"/>
          </w:rPr>
          <w:fldChar w:fldCharType="separate"/>
        </w:r>
        <w:r w:rsidR="00091E4A">
          <w:rPr>
            <w:noProof/>
            <w:color w:val="FF0000"/>
          </w:rPr>
          <w:t>(Schulz, 2004, p. 88)</w:t>
        </w:r>
        <w:r w:rsidR="00091E4A">
          <w:rPr>
            <w:color w:val="FF0000"/>
          </w:rPr>
          <w:fldChar w:fldCharType="end"/>
        </w:r>
        <w:r w:rsidR="00091E4A">
          <w:rPr>
            <w:color w:val="FF0000"/>
          </w:rPr>
          <w:t xml:space="preserve">. </w:t>
        </w:r>
      </w:ins>
      <w:ins w:id="482" w:author="mx3mt" w:date="2021-03-19T21:19:00Z">
        <w:r>
          <w:rPr>
            <w:color w:val="FF0000"/>
          </w:rPr>
          <w:t xml:space="preserve">Therefore, </w:t>
        </w:r>
      </w:ins>
      <w:ins w:id="483" w:author="mx3mt" w:date="2021-03-19T21:17:00Z">
        <w:r w:rsidR="00091E4A">
          <w:t>the mediatization process</w:t>
        </w:r>
      </w:ins>
      <w:ins w:id="484" w:author="mx3mt" w:date="2021-03-19T21:19:00Z">
        <w:r>
          <w:t xml:space="preserve"> mainly</w:t>
        </w:r>
      </w:ins>
      <w:ins w:id="485" w:author="mx3mt" w:date="2021-03-19T21:17:00Z">
        <w:r w:rsidR="00091E4A">
          <w:t xml:space="preserve"> refers to</w:t>
        </w:r>
        <w:r w:rsidR="00091E4A">
          <w:rPr>
            <w:color w:val="000000"/>
          </w:rPr>
          <w:t xml:space="preserve"> </w:t>
        </w:r>
        <w:r w:rsidR="00091E4A">
          <w:t xml:space="preserve">the </w:t>
        </w:r>
        <w:r w:rsidR="00091E4A">
          <w:rPr>
            <w:color w:val="000000"/>
          </w:rPr>
          <w:t>gradual develop</w:t>
        </w:r>
        <w:r w:rsidR="00091E4A">
          <w:t>ment of media</w:t>
        </w:r>
        <w:r w:rsidR="00091E4A">
          <w:rPr>
            <w:color w:val="000000"/>
          </w:rPr>
          <w:t xml:space="preserve"> into a semi-independent social institution during the 1980s, </w:t>
        </w:r>
        <w:r w:rsidR="00091E4A">
          <w:t xml:space="preserve">and the integration of </w:t>
        </w:r>
        <w:r w:rsidR="00091E4A">
          <w:rPr>
            <w:color w:val="000000"/>
          </w:rPr>
          <w:t xml:space="preserve">media logic into other </w:t>
        </w:r>
      </w:ins>
      <w:ins w:id="486" w:author="mx3mt" w:date="2021-03-19T21:19:00Z">
        <w:r>
          <w:rPr>
            <w:color w:val="000000"/>
          </w:rPr>
          <w:t>social ins</w:t>
        </w:r>
      </w:ins>
      <w:ins w:id="487" w:author="mx3mt" w:date="2021-03-19T21:20:00Z">
        <w:r>
          <w:rPr>
            <w:color w:val="000000"/>
          </w:rPr>
          <w:t>titutions</w:t>
        </w:r>
      </w:ins>
      <w:ins w:id="488" w:author="mx3mt" w:date="2021-03-19T21:17:00Z">
        <w:r w:rsidR="00091E4A">
          <w:rPr>
            <w:color w:val="000000"/>
          </w:rPr>
          <w:t xml:space="preserve"> such as politics, economy, cultur</w:t>
        </w:r>
        <w:r w:rsidR="00091E4A">
          <w:t>e</w:t>
        </w:r>
        <w:r w:rsidR="00091E4A">
          <w:rPr>
            <w:color w:val="000000"/>
          </w:rPr>
          <w:t xml:space="preserve">, and </w:t>
        </w:r>
      </w:ins>
      <w:ins w:id="489" w:author="mx3mt" w:date="2021-03-19T21:20:00Z">
        <w:r>
          <w:rPr>
            <w:color w:val="000000"/>
          </w:rPr>
          <w:t xml:space="preserve">so forth </w:t>
        </w:r>
        <w:r w:rsidRPr="003F49F4">
          <w:fldChar w:fldCharType="begin"/>
        </w:r>
      </w:ins>
      <w: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ins w:id="490" w:author="mx3mt" w:date="2021-03-19T21:20:00Z">
        <w:r w:rsidRPr="003F49F4">
          <w:fldChar w:fldCharType="separate"/>
        </w:r>
      </w:ins>
      <w:r>
        <w:rPr>
          <w:noProof/>
        </w:rPr>
        <w:t>(Hjarvard, 2013)</w:t>
      </w:r>
      <w:ins w:id="491" w:author="mx3mt" w:date="2021-03-19T21:20:00Z">
        <w:r w:rsidRPr="003F49F4">
          <w:fldChar w:fldCharType="end"/>
        </w:r>
        <w:r>
          <w:rPr>
            <w:color w:val="000000"/>
          </w:rPr>
          <w:t xml:space="preserve">. </w:t>
        </w:r>
      </w:ins>
      <w:ins w:id="492" w:author="mx3mt" w:date="2021-03-19T21:21:00Z">
        <w:r>
          <w:rPr>
            <w:color w:val="000000"/>
          </w:rPr>
          <w:t>Accordingly, t</w:t>
        </w:r>
      </w:ins>
      <w:ins w:id="493" w:author="mx3mt" w:date="2021-03-19T21:15:00Z">
        <w:r w:rsidR="00091E4A">
          <w:rPr>
            <w:color w:val="FF0000"/>
          </w:rPr>
          <w:t xml:space="preserve">he mediatization of politics accelerated around the 1980s as a result of the development of media </w:t>
        </w:r>
        <w:r w:rsidR="00091E4A">
          <w:rPr>
            <w:color w:val="FF0000"/>
          </w:rPr>
          <w:fldChar w:fldCharType="begin"/>
        </w:r>
        <w:r w:rsidR="00091E4A">
          <w:rPr>
            <w:color w:val="FF0000"/>
          </w:rPr>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091E4A">
          <w:rPr>
            <w:color w:val="FF0000"/>
          </w:rPr>
          <w:fldChar w:fldCharType="separate"/>
        </w:r>
        <w:r w:rsidR="00091E4A">
          <w:rPr>
            <w:noProof/>
            <w:color w:val="FF0000"/>
          </w:rPr>
          <w:t>(Kepplinger, 2002)</w:t>
        </w:r>
        <w:r w:rsidR="00091E4A">
          <w:rPr>
            <w:color w:val="FF0000"/>
          </w:rPr>
          <w:fldChar w:fldCharType="end"/>
        </w:r>
      </w:ins>
      <w:ins w:id="494" w:author="mx3mt" w:date="2021-03-19T21:28:00Z">
        <w:r>
          <w:rPr>
            <w:color w:val="FF0000"/>
          </w:rPr>
          <w:t xml:space="preserve">, which implies </w:t>
        </w:r>
        <w:r w:rsidR="005B536C">
          <w:rPr>
            <w:color w:val="FF0000"/>
          </w:rPr>
          <w:t>the mo</w:t>
        </w:r>
      </w:ins>
      <w:ins w:id="495" w:author="mx3mt" w:date="2021-03-19T21:29:00Z">
        <w:r w:rsidR="005B536C">
          <w:rPr>
            <w:color w:val="FF0000"/>
          </w:rPr>
          <w:t xml:space="preserve">ral divergence between presidential debaters </w:t>
        </w:r>
      </w:ins>
      <w:ins w:id="496" w:author="mx3mt" w:date="2021-03-19T21:30:00Z">
        <w:r w:rsidR="005B536C">
          <w:rPr>
            <w:color w:val="FF0000"/>
          </w:rPr>
          <w:t>began to expand around 1980</w:t>
        </w:r>
      </w:ins>
      <w:ins w:id="497" w:author="mx3mt" w:date="2021-03-19T21:31:00Z">
        <w:r w:rsidR="005B536C">
          <w:rPr>
            <w:color w:val="FF0000"/>
          </w:rPr>
          <w:t xml:space="preserve">. However, our study is limited with </w:t>
        </w:r>
        <w:commentRangeStart w:id="498"/>
        <w:r w:rsidR="005B536C">
          <w:rPr>
            <w:color w:val="FF0000"/>
          </w:rPr>
          <w:t>the sample size which equals to the population size</w:t>
        </w:r>
      </w:ins>
      <w:commentRangeEnd w:id="498"/>
      <w:r w:rsidR="00C4477D">
        <w:rPr>
          <w:rStyle w:val="CommentReference"/>
        </w:rPr>
        <w:commentReference w:id="498"/>
      </w:r>
      <w:ins w:id="499" w:author="mx3mt" w:date="2021-03-19T21:32:00Z">
        <w:r w:rsidR="005B536C">
          <w:rPr>
            <w:color w:val="FF0000"/>
          </w:rPr>
          <w:t>, especially there are only two series of presidential debates before 1980 – 1960 and 1976.</w:t>
        </w:r>
      </w:ins>
    </w:p>
    <w:p w14:paraId="3F354CD9" w14:textId="45F40B4D" w:rsidR="00171596" w:rsidDel="005B536C" w:rsidRDefault="00171596" w:rsidP="00764CBF">
      <w:pPr>
        <w:rPr>
          <w:del w:id="500" w:author="mx3mt" w:date="2021-03-19T21:33:00Z"/>
          <w:lang w:eastAsia="zh-CN"/>
        </w:rPr>
      </w:pPr>
    </w:p>
    <w:p w14:paraId="511BD55B" w14:textId="1ED39EF4" w:rsidR="0029114A" w:rsidRDefault="00573E61" w:rsidP="00FA4A6E">
      <w:pPr>
        <w:rPr>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w:t>
      </w:r>
      <w:del w:id="501" w:author="mx3mt" w:date="2021-03-19T21:34:00Z">
        <w:r w:rsidDel="005B536C">
          <w:rPr>
            <w:lang w:eastAsia="zh-CN"/>
          </w:rPr>
          <w:delText>politician’s adaption to</w:delText>
        </w:r>
      </w:del>
      <w:ins w:id="502" w:author="mx3mt" w:date="2021-03-19T21:34:00Z">
        <w:r w:rsidR="005B536C">
          <w:rPr>
            <w:lang w:eastAsia="zh-CN"/>
          </w:rPr>
          <w:t>a major transformative process caused by</w:t>
        </w:r>
      </w:ins>
      <w:del w:id="503" w:author="mx3mt" w:date="2021-03-19T21:34:00Z">
        <w:r w:rsidR="008656DD" w:rsidDel="005B536C">
          <w:rPr>
            <w:lang w:eastAsia="zh-CN"/>
          </w:rPr>
          <w:delText xml:space="preserve"> the</w:delText>
        </w:r>
      </w:del>
      <w:r>
        <w:rPr>
          <w:lang w:eastAsia="zh-CN"/>
        </w:rPr>
        <w:t xml:space="preserve"> mediatization</w:t>
      </w:r>
      <w:ins w:id="504" w:author="mx3mt" w:date="2021-03-19T21:35:00Z">
        <w:r w:rsidR="005B536C">
          <w:rPr>
            <w:lang w:eastAsia="zh-CN"/>
          </w:rPr>
          <w:t>.</w:t>
        </w:r>
      </w:ins>
      <w:ins w:id="505" w:author="mx3mt" w:date="2021-03-19T21:41:00Z">
        <w:r w:rsidR="000037AE">
          <w:rPr>
            <w:lang w:eastAsia="zh-CN"/>
          </w:rPr>
          <w:t xml:space="preserve"> Actually, politicians </w:t>
        </w:r>
      </w:ins>
      <w:ins w:id="506" w:author="mx3mt" w:date="2021-03-19T21:42:00Z">
        <w:r w:rsidR="000037AE">
          <w:rPr>
            <w:lang w:eastAsia="zh-CN"/>
          </w:rPr>
          <w:t>have to abide by the media logic because</w:t>
        </w:r>
      </w:ins>
      <w:ins w:id="507" w:author="mx3mt" w:date="2021-03-19T21:36:00Z">
        <w:r w:rsidR="005B536C">
          <w:rPr>
            <w:lang w:eastAsia="zh-CN"/>
          </w:rPr>
          <w:t xml:space="preserve"> as</w:t>
        </w:r>
      </w:ins>
      <w:del w:id="508" w:author="mx3mt" w:date="2021-03-19T21:35:00Z">
        <w:r w:rsidDel="005B536C">
          <w:rPr>
            <w:lang w:eastAsia="zh-CN"/>
          </w:rPr>
          <w:delText xml:space="preserve"> </w:delText>
        </w:r>
        <w:r w:rsidR="00FC05A6" w:rsidDel="005B536C">
          <w:rPr>
            <w:lang w:eastAsia="zh-CN"/>
          </w:rPr>
          <w:delText>which</w:delText>
        </w:r>
        <w:r w:rsidR="00DF1477" w:rsidDel="005B536C">
          <w:rPr>
            <w:lang w:eastAsia="zh-CN"/>
          </w:rPr>
          <w:delText xml:space="preserve"> is</w:delText>
        </w:r>
      </w:del>
      <w:r w:rsidR="00DF1477">
        <w:rPr>
          <w:lang w:eastAsia="zh-CN"/>
        </w:rPr>
        <w:t xml:space="preserve"> a long-term process of social change</w:t>
      </w:r>
      <w:ins w:id="509" w:author="mx3mt" w:date="2021-03-19T21:36:00Z">
        <w:r w:rsidR="005B536C">
          <w:rPr>
            <w:lang w:eastAsia="zh-CN"/>
          </w:rPr>
          <w:t>, the influence of mediatization</w:t>
        </w:r>
      </w:ins>
      <w:r w:rsidR="002B05BD">
        <w:rPr>
          <w:lang w:eastAsia="zh-CN"/>
        </w:rPr>
        <w:t xml:space="preserve"> </w:t>
      </w:r>
      <w:del w:id="510" w:author="mx3mt" w:date="2021-03-19T21:36:00Z">
        <w:r w:rsidR="002B05BD" w:rsidDel="005B536C">
          <w:rPr>
            <w:lang w:eastAsia="zh-CN"/>
          </w:rPr>
          <w:delText xml:space="preserve">and </w:delText>
        </w:r>
      </w:del>
      <w:ins w:id="511" w:author="mx3mt" w:date="2021-03-19T21:36:00Z">
        <w:r w:rsidR="005B536C">
          <w:rPr>
            <w:lang w:eastAsia="zh-CN"/>
          </w:rPr>
          <w:t xml:space="preserve">is </w:t>
        </w:r>
      </w:ins>
      <w:r w:rsidR="002B05BD">
        <w:rPr>
          <w:lang w:eastAsia="zh-CN"/>
        </w:rPr>
        <w:t>far beyond politics</w:t>
      </w:r>
      <w:ins w:id="512" w:author="mx3mt" w:date="2021-03-19T21:39:00Z">
        <w:r w:rsidR="000037AE">
          <w:rPr>
            <w:lang w:eastAsia="zh-CN"/>
          </w:rPr>
          <w:t>, which leaves politicians no choice</w:t>
        </w:r>
      </w:ins>
      <w:ins w:id="513" w:author="mx3mt" w:date="2021-03-19T21:40:00Z">
        <w:r w:rsidR="000037AE">
          <w:rPr>
            <w:lang w:eastAsia="zh-CN"/>
          </w:rPr>
          <w:t>.</w:t>
        </w:r>
      </w:ins>
      <w:del w:id="514" w:author="mx3mt" w:date="2021-03-19T21:39:00Z">
        <w:r w:rsidR="002B05BD" w:rsidDel="000037AE">
          <w:rPr>
            <w:lang w:eastAsia="zh-CN"/>
          </w:rPr>
          <w:delText>.</w:delText>
        </w:r>
      </w:del>
      <w:r w:rsidR="002B05BD">
        <w:rPr>
          <w:lang w:eastAsia="zh-CN"/>
        </w:rPr>
        <w:t xml:space="preserve"> </w:t>
      </w:r>
      <w:ins w:id="515" w:author="mx3mt" w:date="2021-03-19T21:43:00Z">
        <w:r w:rsidR="000037AE">
          <w:rPr>
            <w:lang w:eastAsia="zh-CN"/>
          </w:rPr>
          <w:t xml:space="preserve">For example, for presidential debate, </w:t>
        </w:r>
      </w:ins>
      <w:del w:id="516" w:author="mx3mt" w:date="2021-03-19T21:43:00Z">
        <w:r w:rsidR="0029114A" w:rsidDel="000037AE">
          <w:rPr>
            <w:rFonts w:hint="eastAsia"/>
            <w:lang w:eastAsia="zh-CN"/>
          </w:rPr>
          <w:delText>B</w:delText>
        </w:r>
      </w:del>
      <w:del w:id="517" w:author="mx3mt" w:date="2021-03-19T21:45:00Z">
        <w:r w:rsidR="0029114A" w:rsidDel="000037AE">
          <w:rPr>
            <w:rFonts w:hint="eastAsia"/>
            <w:lang w:eastAsia="zh-CN"/>
          </w:rPr>
          <w:delText>oth</w:delText>
        </w:r>
        <w:r w:rsidR="00254E2C" w:rsidDel="000037AE">
          <w:rPr>
            <w:rFonts w:hint="eastAsia"/>
            <w:lang w:eastAsia="zh-CN"/>
          </w:rPr>
          <w:delText xml:space="preserve"> </w:delText>
        </w:r>
      </w:del>
      <w:r w:rsidR="00254E2C">
        <w:rPr>
          <w:lang w:eastAsia="zh-CN"/>
        </w:rPr>
        <w:t>media</w:t>
      </w:r>
      <w:ins w:id="518" w:author="mx3mt" w:date="2021-03-19T21:46:00Z">
        <w:r w:rsidR="000037AE">
          <w:rPr>
            <w:lang w:eastAsia="zh-CN"/>
          </w:rPr>
          <w:t xml:space="preserve"> as an institution,</w:t>
        </w:r>
      </w:ins>
      <w:r w:rsidR="00254E2C">
        <w:rPr>
          <w:lang w:eastAsia="zh-CN"/>
        </w:rPr>
        <w:t xml:space="preserve"> </w:t>
      </w:r>
      <w:del w:id="519" w:author="mx3mt" w:date="2021-03-19T21:45:00Z">
        <w:r w:rsidR="00254E2C" w:rsidDel="000037AE">
          <w:rPr>
            <w:lang w:eastAsia="zh-CN"/>
          </w:rPr>
          <w:delText>and audience have</w:delText>
        </w:r>
      </w:del>
      <w:ins w:id="520" w:author="mx3mt" w:date="2021-03-19T21:45:00Z">
        <w:r w:rsidR="000037AE">
          <w:rPr>
            <w:lang w:eastAsia="zh-CN"/>
          </w:rPr>
          <w:t>has</w:t>
        </w:r>
      </w:ins>
      <w:r w:rsidR="00254E2C">
        <w:rPr>
          <w:lang w:eastAsia="zh-CN"/>
        </w:rPr>
        <w:t xml:space="preserve"> been </w:t>
      </w:r>
      <w:del w:id="521" w:author="mx3mt" w:date="2021-03-19T21:43:00Z">
        <w:r w:rsidR="00254E2C" w:rsidDel="000037AE">
          <w:rPr>
            <w:lang w:eastAsia="zh-CN"/>
          </w:rPr>
          <w:delText>influenced by mediatization also</w:delText>
        </w:r>
      </w:del>
      <w:ins w:id="522" w:author="mx3mt" w:date="2021-03-19T21:43:00Z">
        <w:r w:rsidR="000037AE">
          <w:rPr>
            <w:lang w:eastAsia="zh-CN"/>
          </w:rPr>
          <w:t>mediatized</w:t>
        </w:r>
      </w:ins>
      <w:r w:rsidR="00254E2C">
        <w:rPr>
          <w:lang w:eastAsia="zh-CN"/>
        </w:rPr>
        <w:t xml:space="preserve">. </w:t>
      </w:r>
      <w:r w:rsidR="00785E63">
        <w:rPr>
          <w:lang w:eastAsia="zh-CN"/>
        </w:rPr>
        <w:t>By examining Canad</w:t>
      </w:r>
      <w:r w:rsidR="00C9665E">
        <w:rPr>
          <w:lang w:eastAsia="zh-CN"/>
        </w:rPr>
        <w:t>ian</w:t>
      </w:r>
      <w:r w:rsidR="00785E63">
        <w:rPr>
          <w:lang w:eastAsia="zh-CN"/>
        </w:rPr>
        <w:t xml:space="preserve"> presidential debate</w:t>
      </w:r>
      <w:r w:rsidR="00C9665E">
        <w:rPr>
          <w:lang w:eastAsia="zh-CN"/>
        </w:rPr>
        <w:t>s</w:t>
      </w:r>
      <w:r w:rsidR="00785E63">
        <w:rPr>
          <w:lang w:eastAsia="zh-CN"/>
        </w:rPr>
        <w:t xml:space="preserve"> over 4 decades (1968-2008), Bastien </w:t>
      </w:r>
      <w:r w:rsidR="002B05BD">
        <w:rPr>
          <w:lang w:eastAsia="zh-CN"/>
        </w:rPr>
        <w:fldChar w:fldCharType="begin"/>
      </w:r>
      <w:r w:rsidR="00EF4631">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 xml:space="preserve">debates have become less </w:t>
      </w:r>
      <w:r w:rsidR="00785E63" w:rsidRPr="00785E63">
        <w:rPr>
          <w:lang w:eastAsia="zh-CN"/>
        </w:rPr>
        <w:lastRenderedPageBreak/>
        <w:t>factual as journalists have increased the share of analytical and</w:t>
      </w:r>
      <w:r w:rsidR="00785E63">
        <w:rPr>
          <w:lang w:eastAsia="zh-CN"/>
        </w:rPr>
        <w:t xml:space="preserve"> </w:t>
      </w:r>
      <w:r w:rsidR="00785E63" w:rsidRPr="00785E63">
        <w:rPr>
          <w:lang w:eastAsia="zh-CN"/>
        </w:rPr>
        <w:t>judgmental styles in their stories</w:t>
      </w:r>
      <w:ins w:id="523" w:author="Hu, Lingshu (MU-Student)" w:date="2021-03-20T00:30:00Z">
        <w:r w:rsidR="005D3A0B">
          <w:rPr>
            <w:lang w:eastAsia="zh-CN"/>
          </w:rPr>
          <w:t>,</w:t>
        </w:r>
      </w:ins>
      <w:r w:rsidR="00785E63">
        <w:rPr>
          <w:lang w:eastAsia="zh-CN"/>
        </w:rPr>
        <w:t>”</w:t>
      </w:r>
      <w:del w:id="524" w:author="Hu, Lingshu (MU-Student)" w:date="2021-03-20T00:30:00Z">
        <w:r w:rsidR="00785E63" w:rsidDel="005D3A0B">
          <w:rPr>
            <w:lang w:eastAsia="zh-CN"/>
          </w:rPr>
          <w:delText>,</w:delText>
        </w:r>
      </w:del>
      <w:r w:rsidR="00785E63">
        <w:rPr>
          <w:lang w:eastAsia="zh-CN"/>
        </w:rPr>
        <w:t xml:space="preserve"> manifesting the mediatization in the institution of media</w:t>
      </w:r>
      <w:r w:rsidR="00161C3F">
        <w:rPr>
          <w:lang w:eastAsia="zh-CN"/>
        </w:rPr>
        <w:t>: media are able to follow their own logic versus deeply depend</w:t>
      </w:r>
      <w:r w:rsidR="00C9665E">
        <w:rPr>
          <w:lang w:eastAsia="zh-CN"/>
        </w:rPr>
        <w:t>ing</w:t>
      </w:r>
      <w:r w:rsidR="00161C3F">
        <w:rPr>
          <w:lang w:eastAsia="zh-CN"/>
        </w:rPr>
        <w:t xml:space="preserve"> on politics before mediatization</w:t>
      </w:r>
      <w:r w:rsidR="00707366">
        <w:rPr>
          <w:lang w:eastAsia="zh-CN"/>
        </w:rPr>
        <w:t xml:space="preserve"> </w:t>
      </w:r>
      <w:r w:rsidR="00707366">
        <w:rPr>
          <w:lang w:eastAsia="zh-CN"/>
        </w:rPr>
        <w:fldChar w:fldCharType="begin"/>
      </w:r>
      <w:r w:rsidR="00EF4631">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707366">
        <w:rPr>
          <w:lang w:eastAsia="zh-CN"/>
        </w:rPr>
        <w:fldChar w:fldCharType="separate"/>
      </w:r>
      <w:r w:rsidR="00707366">
        <w:rPr>
          <w:noProof/>
          <w:lang w:eastAsia="zh-CN"/>
        </w:rPr>
        <w:t>(p. 1743)</w:t>
      </w:r>
      <w:r w:rsidR="00707366">
        <w:rPr>
          <w:lang w:eastAsia="zh-CN"/>
        </w:rPr>
        <w:fldChar w:fldCharType="end"/>
      </w:r>
      <w:r w:rsidR="00FA4A6E">
        <w:rPr>
          <w:lang w:eastAsia="zh-CN"/>
        </w:rPr>
        <w:t>.</w:t>
      </w:r>
      <w:r w:rsidR="00161C3F">
        <w:rPr>
          <w:lang w:eastAsia="zh-CN"/>
        </w:rPr>
        <w:t xml:space="preserve"> </w:t>
      </w:r>
      <w:r w:rsidR="0029114A">
        <w:rPr>
          <w:lang w:eastAsia="zh-CN"/>
        </w:rPr>
        <w:t xml:space="preserve">Another </w:t>
      </w:r>
      <w:r w:rsidR="0029114A">
        <w:rPr>
          <w:rFonts w:hint="eastAsia"/>
          <w:lang w:eastAsia="zh-CN"/>
        </w:rPr>
        <w:t>major</w:t>
      </w:r>
      <w:r w:rsidR="0029114A">
        <w:rPr>
          <w:lang w:eastAsia="zh-CN"/>
        </w:rPr>
        <w:t xml:space="preserve"> change caused by mediatization in media is that media have become the main information source of the public </w:t>
      </w:r>
      <w:r w:rsidR="0029114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9114A">
        <w:rPr>
          <w:lang w:eastAsia="zh-CN"/>
        </w:rPr>
        <w:fldChar w:fldCharType="separate"/>
      </w:r>
      <w:r w:rsidR="006A73A3">
        <w:rPr>
          <w:noProof/>
          <w:lang w:eastAsia="zh-CN"/>
        </w:rPr>
        <w:t>(Hjarvard, 2013)</w:t>
      </w:r>
      <w:r w:rsidR="0029114A">
        <w:rPr>
          <w:lang w:eastAsia="zh-CN"/>
        </w:rPr>
        <w:fldChar w:fldCharType="end"/>
      </w:r>
      <w:r w:rsidR="0029114A">
        <w:rPr>
          <w:lang w:eastAsia="zh-CN"/>
        </w:rPr>
        <w:t xml:space="preserve">. </w:t>
      </w:r>
      <w:r w:rsidR="0029114A">
        <w:t>M</w:t>
      </w:r>
      <w:r w:rsidR="0029114A" w:rsidRPr="003F49F4">
        <w:t xml:space="preserve">edia </w:t>
      </w:r>
      <w:r w:rsidR="0029114A">
        <w:t xml:space="preserve">could </w:t>
      </w:r>
      <w:r w:rsidR="0029114A" w:rsidRPr="003F49F4">
        <w:t>shape public opinion</w:t>
      </w:r>
      <w:ins w:id="525" w:author="Hu, Lingshu (MU-Student)" w:date="2021-03-20T00:31:00Z">
        <w:r w:rsidR="005D3A0B">
          <w:t>s</w:t>
        </w:r>
      </w:ins>
      <w:r w:rsidR="0029114A" w:rsidRPr="003F49F4">
        <w:t xml:space="preserve"> </w:t>
      </w:r>
      <w:r w:rsidR="0029114A">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rsidR="0029114A">
        <w:fldChar w:fldCharType="separate"/>
      </w:r>
      <w:r w:rsidR="0029114A">
        <w:rPr>
          <w:noProof/>
        </w:rPr>
        <w:t>(Lang &amp; Lang, 2002; Tuchman, 1978)</w:t>
      </w:r>
      <w:r w:rsidR="0029114A">
        <w:fldChar w:fldCharType="end"/>
      </w:r>
      <w:ins w:id="526" w:author="Hu, Lingshu (MU-Student)" w:date="2021-03-20T00:31:00Z">
        <w:r w:rsidR="005D3A0B">
          <w:t>,</w:t>
        </w:r>
      </w:ins>
      <w:r w:rsidR="0029114A">
        <w:t xml:space="preserve"> and a number of </w:t>
      </w:r>
      <w:r w:rsidR="0029114A">
        <w:rPr>
          <w:lang w:eastAsia="zh-CN"/>
        </w:rPr>
        <w:t>presidential debate studies found that how media interpret the debate could exert a strong influence on audience’s 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(Lowry, Bridges, &amp; Barefield, 1990; McKinnon &amp; Tedesco, 1996; McKinnon, Tedesco, &amp; Kaid, 1993; Steeper, 1978)</w:t>
      </w:r>
      <w:r w:rsidR="001B1C4A">
        <w:rPr>
          <w:lang w:eastAsia="zh-CN"/>
        </w:rPr>
        <w:fldChar w:fldCharType="end"/>
      </w:r>
      <w:r w:rsidR="001B1C4A">
        <w:rPr>
          <w:lang w:eastAsia="zh-CN"/>
        </w:rPr>
        <w:t>.</w:t>
      </w:r>
      <w:r w:rsidR="0029114A">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511D1C">
        <w:rPr>
          <w:lang w:eastAsia="zh-CN"/>
        </w:rPr>
        <w:t xml:space="preserve"> </w:t>
      </w:r>
      <w:r w:rsidR="0029114A">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w:t>
      </w:r>
      <w:r w:rsidR="00511D1C">
        <w:rPr>
          <w:lang w:eastAsia="zh-CN"/>
        </w:rPr>
        <w:t xml:space="preserve">the </w:t>
      </w:r>
      <w:r w:rsidR="005851E2">
        <w:rPr>
          <w:lang w:eastAsia="zh-CN"/>
        </w:rPr>
        <w:t xml:space="preserve">media’s help because of media’s autonomy. </w:t>
      </w:r>
    </w:p>
    <w:p w14:paraId="676E7554" w14:textId="4791B7E4" w:rsidR="0029114A" w:rsidRDefault="00FC05A6" w:rsidP="00FA4A6E">
      <w:pPr>
        <w:rPr>
          <w:lang w:eastAsia="zh-CN"/>
        </w:rPr>
      </w:pPr>
      <w:r>
        <w:rPr>
          <w:lang w:eastAsia="zh-CN"/>
        </w:rPr>
        <w:t xml:space="preserve">The </w:t>
      </w:r>
      <w:ins w:id="527" w:author="mx3mt" w:date="2021-03-19T21:46:00Z">
        <w:r w:rsidR="000037AE">
          <w:rPr>
            <w:lang w:eastAsia="zh-CN"/>
          </w:rPr>
          <w:t>audience/</w:t>
        </w:r>
      </w:ins>
      <w:r>
        <w:rPr>
          <w:lang w:eastAsia="zh-CN"/>
        </w:rPr>
        <w:t xml:space="preserve">public </w:t>
      </w:r>
      <w:r w:rsidR="00B45EAE">
        <w:rPr>
          <w:lang w:eastAsia="zh-CN"/>
        </w:rPr>
        <w:t>ha</w:t>
      </w:r>
      <w:ins w:id="528" w:author="Hu, Lingshu (MU-Student)" w:date="2021-03-20T00:32:00Z">
        <w:r w:rsidR="005D3A0B">
          <w:rPr>
            <w:lang w:eastAsia="zh-CN"/>
          </w:rPr>
          <w:t>s</w:t>
        </w:r>
      </w:ins>
      <w:del w:id="529" w:author="Hu, Lingshu (MU-Student)" w:date="2021-03-20T00:32:00Z">
        <w:r w:rsidR="00B45EAE" w:rsidDel="005D3A0B">
          <w:rPr>
            <w:lang w:eastAsia="zh-CN"/>
          </w:rPr>
          <w:delText>ve</w:delText>
        </w:r>
      </w:del>
      <w:r w:rsidR="00B45EAE">
        <w:rPr>
          <w:lang w:eastAsia="zh-CN"/>
        </w:rPr>
        <w:t xml:space="preserve"> </w:t>
      </w:r>
      <w:r w:rsidR="0029114A">
        <w:rPr>
          <w:lang w:eastAsia="zh-CN"/>
        </w:rPr>
        <w:t>adapted</w:t>
      </w:r>
      <w:r w:rsidR="00B45EAE">
        <w:rPr>
          <w:lang w:eastAsia="zh-CN"/>
        </w:rPr>
        <w:t xml:space="preserve"> for </w:t>
      </w:r>
      <w:del w:id="530" w:author="mx3mt" w:date="2021-03-19T21:46:00Z">
        <w:r w:rsidR="00B45EAE" w:rsidDel="000037AE">
          <w:rPr>
            <w:lang w:eastAsia="zh-CN"/>
          </w:rPr>
          <w:delText>mediatization also.</w:delText>
        </w:r>
      </w:del>
      <w:ins w:id="531" w:author="mx3mt" w:date="2021-03-19T21:46:00Z">
        <w:r w:rsidR="000037AE">
          <w:rPr>
            <w:lang w:eastAsia="zh-CN"/>
          </w:rPr>
          <w:t>the development of media as well.</w:t>
        </w:r>
      </w:ins>
      <w:r w:rsidR="009F793B">
        <w:rPr>
          <w:lang w:eastAsia="zh-CN"/>
        </w:rPr>
        <w:t xml:space="preserve"> </w:t>
      </w:r>
      <w:r w:rsidR="00F53944">
        <w:rPr>
          <w:lang w:eastAsia="zh-CN"/>
        </w:rPr>
        <w:t xml:space="preserve">For example, </w:t>
      </w:r>
      <w:ins w:id="532" w:author="mx3mt" w:date="2021-03-19T21:47:00Z">
        <w:r w:rsidR="000037AE">
          <w:rPr>
            <w:lang w:eastAsia="zh-CN"/>
          </w:rPr>
          <w:t>they</w:t>
        </w:r>
      </w:ins>
      <w:del w:id="533" w:author="mx3mt" w:date="2021-03-19T21:47:00Z">
        <w:r w:rsidR="00F53944" w:rsidDel="000037AE">
          <w:rPr>
            <w:lang w:eastAsia="zh-CN"/>
          </w:rPr>
          <w:delText>t</w:delText>
        </w:r>
      </w:del>
      <w:del w:id="534" w:author="mx3mt" w:date="2021-03-19T21:46:00Z">
        <w:r w:rsidR="009F793B" w:rsidDel="000037AE">
          <w:rPr>
            <w:rFonts w:hint="eastAsia"/>
            <w:lang w:eastAsia="zh-CN"/>
          </w:rPr>
          <w:delText>hey</w:delText>
        </w:r>
      </w:del>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candidates’ image</w:t>
      </w:r>
      <w:ins w:id="535" w:author="Hu, Lingshu (MU-Student)" w:date="2021-03-20T00:32:00Z">
        <w:r w:rsidR="005D3A0B">
          <w:rPr>
            <w:lang w:eastAsia="zh-CN"/>
          </w:rPr>
          <w:t>s</w:t>
        </w:r>
      </w:ins>
      <w:r w:rsidR="00F53944">
        <w:rPr>
          <w:lang w:eastAsia="zh-CN"/>
        </w:rPr>
        <w:t xml:space="preserve"> than issues from the televised presidential debate </w:t>
      </w:r>
      <w:r w:rsidR="00F53944">
        <w:rPr>
          <w:lang w:eastAsia="zh-CN"/>
        </w:rPr>
        <w:fldChar w:fldCharType="begin"/>
      </w:r>
      <w:r w:rsidR="00575471">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575471">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sidR="0029114A">
        <w:rPr>
          <w:lang w:eastAsia="zh-CN"/>
        </w:rPr>
        <w:t xml:space="preserve">The audience of the presidential debate would </w:t>
      </w:r>
      <w:r w:rsidR="005851E2">
        <w:rPr>
          <w:lang w:eastAsia="zh-CN"/>
        </w:rPr>
        <w:t>be</w:t>
      </w:r>
      <w:r w:rsidR="0029114A">
        <w:rPr>
          <w:lang w:eastAsia="zh-CN"/>
        </w:rPr>
        <w:t xml:space="preserve"> more attracted to image information,</w:t>
      </w:r>
      <w:del w:id="536" w:author="Hu, Lingshu (MU-Student)" w:date="2021-03-20T00:34:00Z">
        <w:r w:rsidR="0029114A" w:rsidDel="005D3A0B">
          <w:rPr>
            <w:lang w:eastAsia="zh-CN"/>
          </w:rPr>
          <w:delText xml:space="preserve"> </w:delText>
        </w:r>
      </w:del>
      <w:ins w:id="537" w:author="Hu, Lingshu (MU-Student)" w:date="2021-03-20T00:34:00Z">
        <w:r w:rsidR="005D3A0B">
          <w:rPr>
            <w:lang w:eastAsia="zh-CN"/>
          </w:rPr>
          <w:t xml:space="preserve"> consciously or unconsciously</w:t>
        </w:r>
      </w:ins>
      <w:del w:id="538" w:author="Hu, Lingshu (MU-Student)" w:date="2021-03-20T00:34:00Z">
        <w:r w:rsidR="0029114A" w:rsidDel="005D3A0B">
          <w:rPr>
            <w:lang w:eastAsia="zh-CN"/>
          </w:rPr>
          <w:delText xml:space="preserve">no matter </w:delText>
        </w:r>
        <w:r w:rsidR="00511D1C" w:rsidDel="005D3A0B">
          <w:rPr>
            <w:lang w:eastAsia="zh-CN"/>
          </w:rPr>
          <w:delText xml:space="preserve">if they </w:delText>
        </w:r>
        <w:r w:rsidR="0029114A" w:rsidDel="005D3A0B">
          <w:rPr>
            <w:lang w:eastAsia="zh-CN"/>
          </w:rPr>
          <w:delText>realized th</w:delText>
        </w:r>
        <w:r w:rsidR="00511D1C" w:rsidDel="005D3A0B">
          <w:rPr>
            <w:lang w:eastAsia="zh-CN"/>
          </w:rPr>
          <w:delText>eir</w:delText>
        </w:r>
        <w:r w:rsidR="0029114A" w:rsidDel="005D3A0B">
          <w:rPr>
            <w:lang w:eastAsia="zh-CN"/>
          </w:rPr>
          <w:delText xml:space="preserve"> change or not</w:delText>
        </w:r>
      </w:del>
      <w:r w:rsidR="0029114A">
        <w:rPr>
          <w:lang w:eastAsia="zh-CN"/>
        </w:rPr>
        <w:t xml:space="preserve">. </w:t>
      </w:r>
    </w:p>
    <w:p w14:paraId="0D574746" w14:textId="27BFE7D1" w:rsidR="00FA4A6E" w:rsidRDefault="005851E2"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w:t>
      </w:r>
      <w:del w:id="539" w:author="mx3mt" w:date="2021-03-19T21:47:00Z">
        <w:r w:rsidDel="000037AE">
          <w:rPr>
            <w:lang w:eastAsia="zh-CN"/>
          </w:rPr>
          <w:delText xml:space="preserve">changes </w:delText>
        </w:r>
      </w:del>
      <w:ins w:id="540" w:author="mx3mt" w:date="2021-03-19T21:47:00Z">
        <w:r w:rsidR="000037AE">
          <w:rPr>
            <w:lang w:eastAsia="zh-CN"/>
          </w:rPr>
          <w:t xml:space="preserve">transformative processes </w:t>
        </w:r>
      </w:ins>
      <w:r>
        <w:rPr>
          <w:lang w:eastAsia="zh-CN"/>
        </w:rPr>
        <w:t>broug</w:t>
      </w:r>
      <w:r w:rsidR="00511D1C">
        <w:rPr>
          <w:lang w:eastAsia="zh-CN"/>
        </w:rPr>
        <w:t>ht</w:t>
      </w:r>
      <w:r>
        <w:rPr>
          <w:lang w:eastAsia="zh-CN"/>
        </w:rPr>
        <w:t xml:space="preserve"> by mediatization</w:t>
      </w:r>
      <w:r w:rsidR="00B3412A">
        <w:rPr>
          <w:lang w:eastAsia="zh-CN"/>
        </w:rPr>
        <w:t xml:space="preserve"> in </w:t>
      </w:r>
      <w:del w:id="541" w:author="mx3mt" w:date="2021-03-19T21:48:00Z">
        <w:r w:rsidR="00B3412A" w:rsidDel="000037AE">
          <w:rPr>
            <w:lang w:eastAsia="zh-CN"/>
          </w:rPr>
          <w:delText>media and the audience</w:delText>
        </w:r>
      </w:del>
      <w:ins w:id="542" w:author="mx3mt" w:date="2021-03-19T21:48:00Z">
        <w:r w:rsidR="000037AE">
          <w:rPr>
            <w:lang w:eastAsia="zh-CN"/>
          </w:rPr>
          <w:t>different social institutions</w:t>
        </w:r>
      </w:ins>
      <w:r w:rsidR="00B3412A">
        <w:rPr>
          <w:lang w:eastAsia="zh-CN"/>
        </w:rPr>
        <w:t xml:space="preserve">. </w:t>
      </w:r>
      <w:del w:id="543" w:author="mx3mt" w:date="2021-03-19T21:48:00Z">
        <w:r w:rsidR="00B3412A" w:rsidDel="000037AE">
          <w:rPr>
            <w:lang w:eastAsia="zh-CN"/>
          </w:rPr>
          <w:delText>On the other hand,</w:delText>
        </w:r>
      </w:del>
      <w:ins w:id="544" w:author="mx3mt" w:date="2021-03-19T21:48:00Z">
        <w:r w:rsidR="000037AE">
          <w:rPr>
            <w:lang w:eastAsia="zh-CN"/>
          </w:rPr>
          <w:t>And</w:t>
        </w:r>
      </w:ins>
      <w:r w:rsidR="00B3412A">
        <w:rPr>
          <w:lang w:eastAsia="zh-CN"/>
        </w:rPr>
        <w:t xml:space="preserve"> personalization summarized their adaptions and manifested the political mediatization </w:t>
      </w:r>
      <w:r w:rsidR="00B3412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6A73A3">
        <w:rPr>
          <w:noProof/>
          <w:lang w:eastAsia="zh-CN"/>
        </w:rPr>
        <w:t>(Hjarvard, 2013)</w:t>
      </w:r>
      <w:r w:rsidR="00B3412A">
        <w:rPr>
          <w:lang w:eastAsia="zh-CN"/>
        </w:rPr>
        <w:fldChar w:fldCharType="end"/>
      </w:r>
      <w:r w:rsidR="00B3412A">
        <w:rPr>
          <w:lang w:eastAsia="zh-CN"/>
        </w:rPr>
        <w:t xml:space="preserve">. From this perspective, it is </w:t>
      </w:r>
      <w:r w:rsidR="00B3412A">
        <w:rPr>
          <w:lang w:eastAsia="zh-CN"/>
        </w:rPr>
        <w:lastRenderedPageBreak/>
        <w:t>inevitable that presidential debaters increasingly focused on their own</w:t>
      </w:r>
      <w:r w:rsidR="00511D1C">
        <w:rPr>
          <w:lang w:eastAsia="zh-CN"/>
        </w:rPr>
        <w:t xml:space="preserve"> public persona</w:t>
      </w:r>
      <w:r w:rsidR="00B3412A">
        <w:rPr>
          <w:lang w:eastAsia="zh-CN"/>
        </w:rPr>
        <w:t xml:space="preserve">, own moral </w:t>
      </w:r>
      <w:del w:id="545" w:author="mx3mt" w:date="2021-03-19T21:49:00Z">
        <w:r w:rsidR="00B3412A" w:rsidDel="00C8177C">
          <w:rPr>
            <w:lang w:eastAsia="zh-CN"/>
          </w:rPr>
          <w:delText xml:space="preserve">concerns </w:delText>
        </w:r>
      </w:del>
      <w:ins w:id="546" w:author="mx3mt" w:date="2021-03-19T21:49:00Z">
        <w:r w:rsidR="00C8177C">
          <w:rPr>
            <w:lang w:eastAsia="zh-CN"/>
          </w:rPr>
          <w:t xml:space="preserve">considerations </w:t>
        </w:r>
      </w:ins>
      <w:r w:rsidR="00B3412A">
        <w:rPr>
          <w:lang w:eastAsia="zh-CN"/>
        </w:rPr>
        <w:t xml:space="preserve">rather than </w:t>
      </w:r>
      <w:del w:id="547" w:author="mx3mt" w:date="2021-03-19T21:49:00Z">
        <w:r w:rsidR="00B3412A" w:rsidDel="00C8177C">
          <w:rPr>
            <w:lang w:eastAsia="zh-CN"/>
          </w:rPr>
          <w:delText xml:space="preserve">focusing on </w:delText>
        </w:r>
      </w:del>
      <w:r w:rsidR="00B3412A">
        <w:rPr>
          <w:lang w:eastAsia="zh-CN"/>
        </w:rPr>
        <w:t xml:space="preserve">real discussions with </w:t>
      </w:r>
      <w:ins w:id="548" w:author="mx3mt" w:date="2021-03-19T21:50:00Z">
        <w:r w:rsidR="00C8177C">
          <w:rPr>
            <w:lang w:eastAsia="zh-CN"/>
          </w:rPr>
          <w:t xml:space="preserve">each </w:t>
        </w:r>
      </w:ins>
      <w:r w:rsidR="00B3412A">
        <w:rPr>
          <w:lang w:eastAsia="zh-CN"/>
        </w:rPr>
        <w:t>other</w:t>
      </w:r>
      <w:del w:id="549" w:author="mx3mt" w:date="2021-03-19T21:50:00Z">
        <w:r w:rsidR="00B3412A" w:rsidDel="00C8177C">
          <w:rPr>
            <w:lang w:eastAsia="zh-CN"/>
          </w:rPr>
          <w:delText>s</w:delText>
        </w:r>
      </w:del>
      <w:r w:rsidR="00B3412A">
        <w:rPr>
          <w:lang w:eastAsia="zh-CN"/>
        </w:rPr>
        <w:t xml:space="preserve">, because they want to </w:t>
      </w:r>
      <w:del w:id="550" w:author="mx3mt" w:date="2021-03-19T21:50:00Z">
        <w:r w:rsidR="00B3412A" w:rsidDel="00C8177C">
          <w:rPr>
            <w:lang w:eastAsia="zh-CN"/>
          </w:rPr>
          <w:delText>focus on</w:delText>
        </w:r>
      </w:del>
      <w:ins w:id="551" w:author="mx3mt" w:date="2021-03-19T21:50:00Z">
        <w:r w:rsidR="00C8177C">
          <w:rPr>
            <w:lang w:eastAsia="zh-CN"/>
          </w:rPr>
          <w:t xml:space="preserve">exhibit and discuss about </w:t>
        </w:r>
      </w:ins>
      <w:del w:id="552" w:author="mx3mt" w:date="2021-03-19T21:50:00Z">
        <w:r w:rsidR="00B3412A" w:rsidDel="00C8177C">
          <w:rPr>
            <w:lang w:eastAsia="zh-CN"/>
          </w:rPr>
          <w:delText xml:space="preserve"> </w:delText>
        </w:r>
      </w:del>
      <w:r w:rsidR="00B3412A">
        <w:rPr>
          <w:lang w:eastAsia="zh-CN"/>
        </w:rPr>
        <w:t xml:space="preserve">themselves, </w:t>
      </w:r>
      <w:ins w:id="553" w:author="mx3mt" w:date="2021-03-19T21:51:00Z">
        <w:r w:rsidR="00C8177C">
          <w:rPr>
            <w:lang w:eastAsia="zh-CN"/>
          </w:rPr>
          <w:t xml:space="preserve">their own issue stance in order </w:t>
        </w:r>
      </w:ins>
      <w:ins w:id="554" w:author="mx3mt" w:date="2021-03-19T21:52:00Z">
        <w:r w:rsidR="00C8177C">
          <w:rPr>
            <w:lang w:eastAsia="zh-CN"/>
          </w:rPr>
          <w:t xml:space="preserve">to build their own image. </w:t>
        </w:r>
      </w:ins>
      <w:del w:id="555" w:author="mx3mt" w:date="2021-03-19T21:52:00Z">
        <w:r w:rsidR="00B3412A" w:rsidDel="00C8177C">
          <w:rPr>
            <w:lang w:eastAsia="zh-CN"/>
          </w:rPr>
          <w:delText>especially in terms of image.</w:delText>
        </w:r>
      </w:del>
    </w:p>
    <w:p w14:paraId="01A52D16" w14:textId="4046536F" w:rsidR="00C638F8" w:rsidRPr="00171596" w:rsidRDefault="00DB5464" w:rsidP="00DB5464">
      <w:pPr>
        <w:ind w:firstLine="0"/>
        <w:rPr>
          <w:b/>
          <w:bCs/>
          <w:lang w:eastAsia="zh-CN"/>
          <w:rPrChange w:id="556" w:author="mx3mt" w:date="2021-03-19T21:04:00Z">
            <w:rPr>
              <w:lang w:eastAsia="zh-CN"/>
            </w:rPr>
          </w:rPrChange>
        </w:rPr>
      </w:pPr>
      <w:r w:rsidRPr="00DB5464">
        <w:rPr>
          <w:b/>
          <w:bCs/>
          <w:lang w:eastAsia="zh-CN"/>
        </w:rPr>
        <w:t>They could, but they did not want</w:t>
      </w:r>
      <w:r w:rsidR="008A6442" w:rsidRPr="00DB5464">
        <w:rPr>
          <w:b/>
          <w:bCs/>
          <w:lang w:eastAsia="zh-CN"/>
        </w:rPr>
        <w:t xml:space="preserve"> </w:t>
      </w:r>
      <w:r w:rsidR="00511D1C" w:rsidRPr="00171596">
        <w:rPr>
          <w:b/>
          <w:bCs/>
          <w:lang w:eastAsia="zh-CN"/>
          <w:rPrChange w:id="557" w:author="mx3mt" w:date="2021-03-19T21:04:00Z">
            <w:rPr>
              <w:lang w:eastAsia="zh-CN"/>
            </w:rPr>
          </w:rPrChange>
        </w:rPr>
        <w:t>to</w:t>
      </w:r>
    </w:p>
    <w:p w14:paraId="6935CA98" w14:textId="2E500E22" w:rsidR="00737042" w:rsidRDefault="00737042" w:rsidP="00737042">
      <w:pPr>
        <w:ind w:firstLine="0"/>
        <w:rPr>
          <w:lang w:eastAsia="zh-CN"/>
        </w:rPr>
      </w:pPr>
      <w:r>
        <w:rPr>
          <w:lang w:eastAsia="zh-CN"/>
        </w:rPr>
        <w:tab/>
      </w:r>
      <w:r w:rsidR="00E94F0C">
        <w:rPr>
          <w:lang w:eastAsia="zh-CN"/>
        </w:rPr>
        <w:t>Based on their moral loads, we argue that t</w:t>
      </w:r>
      <w:r>
        <w:rPr>
          <w:lang w:eastAsia="zh-CN"/>
        </w:rPr>
        <w:t xml:space="preserve">he </w:t>
      </w:r>
      <w:r w:rsidR="00753E5A">
        <w:rPr>
          <w:lang w:eastAsia="zh-CN"/>
        </w:rPr>
        <w:t>presidential candidate</w:t>
      </w:r>
      <w:r>
        <w:rPr>
          <w:lang w:eastAsia="zh-CN"/>
        </w:rPr>
        <w:t xml:space="preserve">s could but </w:t>
      </w:r>
      <w:ins w:id="558" w:author="mx3mt" w:date="2021-03-19T21:52:00Z">
        <w:r w:rsidR="00C8177C">
          <w:rPr>
            <w:lang w:eastAsia="zh-CN"/>
          </w:rPr>
          <w:t>may</w:t>
        </w:r>
      </w:ins>
      <w:del w:id="559" w:author="mx3mt" w:date="2021-03-19T21:52:00Z">
        <w:r w:rsidDel="00C8177C">
          <w:rPr>
            <w:lang w:eastAsia="zh-CN"/>
          </w:rPr>
          <w:delText>did</w:delText>
        </w:r>
      </w:del>
      <w:r>
        <w:rPr>
          <w:lang w:eastAsia="zh-CN"/>
        </w:rPr>
        <w:t xml:space="preserve"> not want to develop real discussions based on understanding of each other in terms of moral </w:t>
      </w:r>
      <w:del w:id="560" w:author="mx3mt" w:date="2021-03-19T21:52:00Z">
        <w:r w:rsidDel="00C8177C">
          <w:rPr>
            <w:lang w:eastAsia="zh-CN"/>
          </w:rPr>
          <w:delText>concerns in</w:delText>
        </w:r>
      </w:del>
      <w:ins w:id="561" w:author="mx3mt" w:date="2021-03-19T21:52:00Z">
        <w:r w:rsidR="00C8177C">
          <w:rPr>
            <w:lang w:eastAsia="zh-CN"/>
          </w:rPr>
          <w:t>consid</w:t>
        </w:r>
      </w:ins>
      <w:ins w:id="562" w:author="mx3mt" w:date="2021-03-19T21:53:00Z">
        <w:r w:rsidR="00C8177C">
          <w:rPr>
            <w:lang w:eastAsia="zh-CN"/>
          </w:rPr>
          <w:t>erations from</w:t>
        </w:r>
      </w:ins>
      <w:r>
        <w:rPr>
          <w:lang w:eastAsia="zh-CN"/>
        </w:rPr>
        <w:t xml:space="preserve"> different moral foundations. This could offer an explanation to another interesting finding in this study: the first debate in each election year always has the biggest moral divergence.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37439477" w14:textId="388FB353" w:rsidR="00A27234" w:rsidRDefault="000127F0"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w:t>
      </w:r>
      <w:r w:rsidR="00511D1C">
        <w:rPr>
          <w:lang w:eastAsia="zh-CN"/>
        </w:rPr>
        <w:t>ing to</w:t>
      </w:r>
      <w:r>
        <w:rPr>
          <w:lang w:eastAsia="zh-CN"/>
        </w:rPr>
        <w:t xml:space="preserve">”. </w:t>
      </w:r>
      <w:r w:rsidR="0088162F">
        <w:rPr>
          <w:lang w:eastAsia="zh-CN"/>
        </w:rPr>
        <w:t>The audience, the media, and the institution of politics are all driving force</w:t>
      </w:r>
      <w:r w:rsidR="00511D1C">
        <w:rPr>
          <w:lang w:eastAsia="zh-CN"/>
        </w:rPr>
        <w:t>s</w:t>
      </w:r>
      <w:r w:rsidR="0088162F">
        <w:rPr>
          <w:lang w:eastAsia="zh-CN"/>
        </w:rPr>
        <w:t xml:space="preserve"> of the moral </w:t>
      </w:r>
      <w:r>
        <w:rPr>
          <w:lang w:eastAsia="zh-CN"/>
        </w:rPr>
        <w:t>divergence in presidential debate</w:t>
      </w:r>
      <w:r w:rsidR="0088162F">
        <w:rPr>
          <w:lang w:eastAsia="zh-CN"/>
        </w:rPr>
        <w:t xml:space="preserve">, because they </w:t>
      </w:r>
      <w:ins w:id="563" w:author="mx3mt" w:date="2021-03-19T21:54:00Z">
        <w:r w:rsidR="00C8177C">
          <w:rPr>
            <w:lang w:eastAsia="zh-CN"/>
          </w:rPr>
          <w:t xml:space="preserve">have </w:t>
        </w:r>
      </w:ins>
      <w:r w:rsidR="0088162F">
        <w:rPr>
          <w:lang w:eastAsia="zh-CN"/>
        </w:rPr>
        <w:t>all be</w:t>
      </w:r>
      <w:ins w:id="564" w:author="mx3mt" w:date="2021-03-19T21:54:00Z">
        <w:r w:rsidR="00C8177C">
          <w:rPr>
            <w:lang w:eastAsia="zh-CN"/>
          </w:rPr>
          <w:t>en</w:t>
        </w:r>
      </w:ins>
      <w:r w:rsidR="0088162F">
        <w:rPr>
          <w:lang w:eastAsia="zh-CN"/>
        </w:rPr>
        <w:t xml:space="preserv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challenges that the presidential debate is facing need to be further explored from a</w:t>
      </w:r>
      <w:ins w:id="565" w:author="mx3mt" w:date="2021-03-19T21:55:00Z">
        <w:r w:rsidR="00C8177C">
          <w:rPr>
            <w:lang w:eastAsia="zh-CN"/>
          </w:rPr>
          <w:t>n</w:t>
        </w:r>
      </w:ins>
      <w:r w:rsidR="006D35D9">
        <w:rPr>
          <w:lang w:eastAsia="zh-CN"/>
        </w:rPr>
        <w:t xml:space="preserve"> </w:t>
      </w:r>
      <w:del w:id="566" w:author="mx3mt" w:date="2021-03-19T21:55:00Z">
        <w:r w:rsidR="006D35D9" w:rsidDel="00C8177C">
          <w:rPr>
            <w:lang w:eastAsia="zh-CN"/>
          </w:rPr>
          <w:delText>social change</w:delText>
        </w:r>
      </w:del>
      <w:ins w:id="567" w:author="mx3mt" w:date="2021-03-19T21:55:00Z">
        <w:r w:rsidR="00C8177C">
          <w:rPr>
            <w:lang w:eastAsia="zh-CN"/>
          </w:rPr>
          <w:t>institutional</w:t>
        </w:r>
      </w:ins>
      <w:r w:rsidR="006D35D9">
        <w:rPr>
          <w:lang w:eastAsia="zh-CN"/>
        </w:rPr>
        <w:t xml:space="preserve"> perspective</w:t>
      </w:r>
      <w:del w:id="568" w:author="mx3mt" w:date="2021-03-19T21:56:00Z">
        <w:r w:rsidR="006D35D9" w:rsidDel="00C8177C">
          <w:rPr>
            <w:lang w:eastAsia="zh-CN"/>
          </w:rPr>
          <w:delText>. For example,</w:delText>
        </w:r>
      </w:del>
      <w:ins w:id="569" w:author="mx3mt" w:date="2021-03-19T21:56:00Z">
        <w:r w:rsidR="00C8177C">
          <w:rPr>
            <w:lang w:eastAsia="zh-CN"/>
          </w:rPr>
          <w:t xml:space="preserve"> in order to find solutions </w:t>
        </w:r>
      </w:ins>
      <w:del w:id="570" w:author="mx3mt" w:date="2021-03-19T21:56:00Z">
        <w:r w:rsidR="006D35D9" w:rsidDel="00C8177C">
          <w:rPr>
            <w:lang w:eastAsia="zh-CN"/>
          </w:rPr>
          <w:delText xml:space="preserve"> i</w:delText>
        </w:r>
        <w:r w:rsidDel="00C8177C">
          <w:rPr>
            <w:lang w:eastAsia="zh-CN"/>
          </w:rPr>
          <w:delText xml:space="preserve">s it possible </w:delText>
        </w:r>
      </w:del>
      <w:r>
        <w:rPr>
          <w:lang w:eastAsia="zh-CN"/>
        </w:rPr>
        <w:t>to prevent the moral divergence from being further widened</w:t>
      </w:r>
      <w:ins w:id="571" w:author="mx3mt" w:date="2021-03-19T21:57:00Z">
        <w:r w:rsidR="00C8177C">
          <w:rPr>
            <w:lang w:eastAsia="zh-CN"/>
          </w:rPr>
          <w:t>, and</w:t>
        </w:r>
      </w:ins>
      <w:ins w:id="572" w:author="mx3mt" w:date="2021-03-19T21:56:00Z">
        <w:r w:rsidR="00C8177C">
          <w:rPr>
            <w:lang w:eastAsia="zh-CN"/>
          </w:rPr>
          <w:t xml:space="preserve"> </w:t>
        </w:r>
      </w:ins>
      <w:del w:id="573" w:author="mx3mt" w:date="2021-03-19T21:56:00Z">
        <w:r w:rsidDel="00C8177C">
          <w:rPr>
            <w:lang w:eastAsia="zh-CN"/>
          </w:rPr>
          <w:delText>?</w:delText>
        </w:r>
      </w:del>
      <w:del w:id="574" w:author="mx3mt" w:date="2021-03-19T21:57:00Z">
        <w:r w:rsidDel="00C8177C">
          <w:rPr>
            <w:lang w:eastAsia="zh-CN"/>
          </w:rPr>
          <w:delText xml:space="preserve"> Or how could we prevent mediatization, or </w:delText>
        </w:r>
      </w:del>
      <w:r>
        <w:rPr>
          <w:lang w:eastAsia="zh-CN"/>
        </w:rPr>
        <w:t>personalization from making the debate less</w:t>
      </w:r>
      <w:r w:rsidR="00511D1C">
        <w:rPr>
          <w:lang w:eastAsia="zh-CN"/>
        </w:rPr>
        <w:t xml:space="preserve"> of a</w:t>
      </w:r>
      <w:r>
        <w:rPr>
          <w:lang w:eastAsia="zh-CN"/>
        </w:rPr>
        <w:t xml:space="preserve"> debate</w:t>
      </w:r>
      <w:ins w:id="575" w:author="mx3mt" w:date="2021-03-19T21:58:00Z">
        <w:r w:rsidR="00C8177C">
          <w:rPr>
            <w:lang w:eastAsia="zh-CN"/>
          </w:rPr>
          <w:t>.</w:t>
        </w:r>
      </w:ins>
      <w:del w:id="576" w:author="mx3mt" w:date="2021-03-19T21:58:00Z">
        <w:r w:rsidDel="00C8177C">
          <w:rPr>
            <w:lang w:eastAsia="zh-CN"/>
          </w:rPr>
          <w:delText>?</w:delText>
        </w:r>
      </w:del>
      <w:r>
        <w:rPr>
          <w:lang w:eastAsia="zh-CN"/>
        </w:rPr>
        <w:t xml:space="preserve"> </w:t>
      </w:r>
      <w:del w:id="577" w:author="mx3mt" w:date="2021-03-19T21:58:00Z">
        <w:r w:rsidR="006D35D9" w:rsidDel="00C8177C">
          <w:rPr>
            <w:lang w:eastAsia="zh-CN"/>
          </w:rPr>
          <w:delText>W</w:delText>
        </w:r>
        <w:r w:rsidDel="00C8177C">
          <w:rPr>
            <w:lang w:eastAsia="zh-CN"/>
          </w:rPr>
          <w:delText xml:space="preserve">e leave these questions to future study. </w:delText>
        </w:r>
      </w:del>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55034BCF" w14:textId="77777777" w:rsidR="005B536C" w:rsidRPr="005B536C" w:rsidRDefault="00891CA9" w:rsidP="005B536C">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5B536C" w:rsidRPr="005B536C">
        <w:rPr>
          <w:noProof/>
        </w:rPr>
        <w:t xml:space="preserve">Altheide, D. L., &amp; Snow, R. P. (1979). </w:t>
      </w:r>
      <w:r w:rsidR="005B536C" w:rsidRPr="005B536C">
        <w:rPr>
          <w:i/>
          <w:noProof/>
        </w:rPr>
        <w:t>Media Logic</w:t>
      </w:r>
      <w:r w:rsidR="005B536C" w:rsidRPr="005B536C">
        <w:rPr>
          <w:noProof/>
        </w:rPr>
        <w:t>. Beverly Hills, CA: Sage.</w:t>
      </w:r>
    </w:p>
    <w:p w14:paraId="1F1EA20B" w14:textId="77777777" w:rsidR="005B536C" w:rsidRPr="005B536C" w:rsidRDefault="005B536C" w:rsidP="005B536C">
      <w:pPr>
        <w:pStyle w:val="EndNoteBibliography"/>
        <w:ind w:left="720" w:hanging="720"/>
        <w:rPr>
          <w:noProof/>
        </w:rPr>
      </w:pPr>
      <w:r w:rsidRPr="005B536C">
        <w:rPr>
          <w:noProof/>
        </w:rPr>
        <w:t xml:space="preserve">Altheide, D. L., &amp; Snow, R. P. (1988). Toward a theory of mediation. </w:t>
      </w:r>
      <w:r w:rsidRPr="005B536C">
        <w:rPr>
          <w:i/>
          <w:noProof/>
        </w:rPr>
        <w:t>Annals of the International Communication Association, 11</w:t>
      </w:r>
      <w:r w:rsidRPr="005B536C">
        <w:rPr>
          <w:noProof/>
        </w:rPr>
        <w:t xml:space="preserve">(1), 194-223. </w:t>
      </w:r>
    </w:p>
    <w:p w14:paraId="2D637147" w14:textId="77777777" w:rsidR="005B536C" w:rsidRPr="005B536C" w:rsidRDefault="005B536C" w:rsidP="005B536C">
      <w:pPr>
        <w:pStyle w:val="EndNoteBibliography"/>
        <w:ind w:left="720" w:hanging="720"/>
        <w:rPr>
          <w:noProof/>
        </w:rPr>
      </w:pPr>
      <w:r w:rsidRPr="005B536C">
        <w:rPr>
          <w:noProof/>
        </w:rPr>
        <w:t xml:space="preserve">Altheide, D. L., &amp; Snow, R. P. (1991). </w:t>
      </w:r>
      <w:r w:rsidRPr="005B536C">
        <w:rPr>
          <w:i/>
          <w:noProof/>
        </w:rPr>
        <w:t>Media Worlds in the Postjournalism Era</w:t>
      </w:r>
      <w:r w:rsidRPr="005B536C">
        <w:rPr>
          <w:noProof/>
        </w:rPr>
        <w:t>. New York: Aldine de Gruyter.</w:t>
      </w:r>
    </w:p>
    <w:p w14:paraId="75E7F6CF" w14:textId="77777777" w:rsidR="005B536C" w:rsidRPr="005B536C" w:rsidRDefault="005B536C" w:rsidP="005B536C">
      <w:pPr>
        <w:pStyle w:val="EndNoteBibliography"/>
        <w:ind w:left="720" w:hanging="720"/>
        <w:rPr>
          <w:noProof/>
        </w:rPr>
      </w:pPr>
      <w:r w:rsidRPr="005B536C">
        <w:rPr>
          <w:noProof/>
        </w:rPr>
        <w:t xml:space="preserve">Araque, O., Gatti, L., &amp; Kalimeri, K. (2020). MoralStrength: Exploiting a moral lexicon and embedding similarity for moral foundations prediction. </w:t>
      </w:r>
      <w:r w:rsidRPr="005B536C">
        <w:rPr>
          <w:i/>
          <w:noProof/>
        </w:rPr>
        <w:t>Knowledge-based systems, 191</w:t>
      </w:r>
      <w:r w:rsidRPr="005B536C">
        <w:rPr>
          <w:noProof/>
        </w:rPr>
        <w:t xml:space="preserve">, 105184. </w:t>
      </w:r>
    </w:p>
    <w:p w14:paraId="5EAAAE34" w14:textId="77777777" w:rsidR="005B536C" w:rsidRPr="005B536C" w:rsidRDefault="005B536C" w:rsidP="005B536C">
      <w:pPr>
        <w:pStyle w:val="EndNoteBibliography"/>
        <w:ind w:left="720" w:hanging="720"/>
        <w:rPr>
          <w:noProof/>
        </w:rPr>
      </w:pPr>
      <w:r w:rsidRPr="005B536C">
        <w:rPr>
          <w:noProof/>
        </w:rPr>
        <w:t xml:space="preserve">Bastien, F. (2018). Using parallel content analysis to measure mediatization of politics: The televised leaders’ debates in Canada, 1968–2008. </w:t>
      </w:r>
      <w:r w:rsidRPr="005B536C">
        <w:rPr>
          <w:i/>
          <w:noProof/>
        </w:rPr>
        <w:t>Journalism</w:t>
      </w:r>
      <w:r w:rsidRPr="005B536C">
        <w:rPr>
          <w:noProof/>
        </w:rPr>
        <w:t xml:space="preserve">. </w:t>
      </w:r>
    </w:p>
    <w:p w14:paraId="54C80AB0" w14:textId="77777777" w:rsidR="005B536C" w:rsidRPr="005B536C" w:rsidRDefault="005B536C" w:rsidP="005B536C">
      <w:pPr>
        <w:pStyle w:val="EndNoteBibliography"/>
        <w:ind w:left="720" w:hanging="720"/>
        <w:rPr>
          <w:noProof/>
        </w:rPr>
      </w:pPr>
      <w:r w:rsidRPr="005B536C">
        <w:rPr>
          <w:noProof/>
        </w:rPr>
        <w:t xml:space="preserve">Bates, D., Mächler, M., Bolker, B., &amp; Walker, S. (2014). Fitting linear mixed-effects models using lme4. </w:t>
      </w:r>
      <w:r w:rsidRPr="005B536C">
        <w:rPr>
          <w:i/>
          <w:noProof/>
        </w:rPr>
        <w:t>arXiv preprint arXiv:1406.5823</w:t>
      </w:r>
      <w:r w:rsidRPr="005B536C">
        <w:rPr>
          <w:noProof/>
        </w:rPr>
        <w:t xml:space="preserve">. </w:t>
      </w:r>
    </w:p>
    <w:p w14:paraId="041B12E5" w14:textId="77777777" w:rsidR="005B536C" w:rsidRPr="005B536C" w:rsidRDefault="005B536C" w:rsidP="005B536C">
      <w:pPr>
        <w:pStyle w:val="EndNoteBibliography"/>
        <w:ind w:left="720" w:hanging="720"/>
        <w:rPr>
          <w:noProof/>
        </w:rPr>
      </w:pPr>
      <w:r w:rsidRPr="005B536C">
        <w:rPr>
          <w:noProof/>
        </w:rPr>
        <w:t xml:space="preserve">Beck, C. S. (1996). “I've got some points I'd like to make here”: The achievement of social face through turn management during the 1992 vice presidential debate. </w:t>
      </w:r>
      <w:r w:rsidRPr="005B536C">
        <w:rPr>
          <w:i/>
          <w:noProof/>
        </w:rPr>
        <w:t>Political communication, 13</w:t>
      </w:r>
      <w:r w:rsidRPr="005B536C">
        <w:rPr>
          <w:noProof/>
        </w:rPr>
        <w:t xml:space="preserve">(2), 165-180. </w:t>
      </w:r>
    </w:p>
    <w:p w14:paraId="745370AC" w14:textId="77777777" w:rsidR="005B536C" w:rsidRPr="005B536C" w:rsidRDefault="005B536C" w:rsidP="005B536C">
      <w:pPr>
        <w:pStyle w:val="EndNoteBibliography"/>
        <w:ind w:left="720" w:hanging="720"/>
        <w:rPr>
          <w:noProof/>
        </w:rPr>
      </w:pPr>
      <w:r w:rsidRPr="005B536C">
        <w:rPr>
          <w:noProof/>
        </w:rPr>
        <w:t xml:space="preserve">Benoit, W. L., &amp; Wells, W. T. (1996). </w:t>
      </w:r>
      <w:r w:rsidRPr="005B536C">
        <w:rPr>
          <w:i/>
          <w:noProof/>
        </w:rPr>
        <w:t>Candidates in conflict: Persuasive attack and defense in the 1992 presidential debates</w:t>
      </w:r>
      <w:r w:rsidRPr="005B536C">
        <w:rPr>
          <w:noProof/>
        </w:rPr>
        <w:t>: University of Alabama Press.</w:t>
      </w:r>
    </w:p>
    <w:p w14:paraId="3CEFE267" w14:textId="77777777" w:rsidR="005B536C" w:rsidRPr="005B536C" w:rsidRDefault="005B536C" w:rsidP="005B536C">
      <w:pPr>
        <w:pStyle w:val="EndNoteBibliography"/>
        <w:ind w:left="720" w:hanging="720"/>
        <w:rPr>
          <w:noProof/>
        </w:rPr>
      </w:pPr>
      <w:r w:rsidRPr="005B536C">
        <w:rPr>
          <w:noProof/>
        </w:rPr>
        <w:t xml:space="preserve">Bilmes, J. (1999). Questions, answers, and the organization of talk in the 1992 vice presidential debate: Fundamental considerations. </w:t>
      </w:r>
      <w:r w:rsidRPr="005B536C">
        <w:rPr>
          <w:i/>
          <w:noProof/>
        </w:rPr>
        <w:t>Research on Language and Social Interaction, 32</w:t>
      </w:r>
      <w:r w:rsidRPr="005B536C">
        <w:rPr>
          <w:noProof/>
        </w:rPr>
        <w:t xml:space="preserve">(3), 213-242. </w:t>
      </w:r>
    </w:p>
    <w:p w14:paraId="5EC13CB8" w14:textId="77777777" w:rsidR="005B536C" w:rsidRPr="005B536C" w:rsidRDefault="005B536C" w:rsidP="005B536C">
      <w:pPr>
        <w:pStyle w:val="EndNoteBibliography"/>
        <w:ind w:left="720" w:hanging="720"/>
        <w:rPr>
          <w:noProof/>
        </w:rPr>
      </w:pPr>
      <w:r w:rsidRPr="005B536C">
        <w:rPr>
          <w:noProof/>
        </w:rPr>
        <w:t xml:space="preserve">Carlin, D. B., Morris, E., &amp; Smith, S. (2001). The influence of format and questions on candidates' strategic argument choices In the 2000 presidential debates. </w:t>
      </w:r>
      <w:r w:rsidRPr="005B536C">
        <w:rPr>
          <w:i/>
          <w:noProof/>
        </w:rPr>
        <w:t xml:space="preserve">American </w:t>
      </w:r>
      <w:r w:rsidRPr="005B536C">
        <w:rPr>
          <w:i/>
          <w:noProof/>
        </w:rPr>
        <w:lastRenderedPageBreak/>
        <w:t>Behavioral Scientist, 44</w:t>
      </w:r>
      <w:r w:rsidRPr="005B536C">
        <w:rPr>
          <w:noProof/>
        </w:rPr>
        <w:t xml:space="preserve">(12), 2196-2218. </w:t>
      </w:r>
    </w:p>
    <w:p w14:paraId="4BDF8360" w14:textId="77777777" w:rsidR="005B536C" w:rsidRPr="005B536C" w:rsidRDefault="005B536C" w:rsidP="005B536C">
      <w:pPr>
        <w:pStyle w:val="EndNoteBibliography"/>
        <w:ind w:left="720" w:hanging="720"/>
        <w:rPr>
          <w:noProof/>
        </w:rPr>
      </w:pPr>
      <w:r w:rsidRPr="005B536C">
        <w:rPr>
          <w:noProof/>
        </w:rPr>
        <w:t xml:space="preserve">Carlin, D. P. (1989). A defense of the “debate” in presidential debates. </w:t>
      </w:r>
      <w:r w:rsidRPr="005B536C">
        <w:rPr>
          <w:i/>
          <w:noProof/>
        </w:rPr>
        <w:t>The Journal of the American Forensic Association, 25</w:t>
      </w:r>
      <w:r w:rsidRPr="005B536C">
        <w:rPr>
          <w:noProof/>
        </w:rPr>
        <w:t xml:space="preserve">(4), 208-213. </w:t>
      </w:r>
    </w:p>
    <w:p w14:paraId="47C32733" w14:textId="77777777" w:rsidR="005B536C" w:rsidRPr="005B536C" w:rsidRDefault="005B536C" w:rsidP="005B536C">
      <w:pPr>
        <w:pStyle w:val="EndNoteBibliography"/>
        <w:ind w:left="720" w:hanging="720"/>
        <w:rPr>
          <w:noProof/>
        </w:rPr>
      </w:pPr>
      <w:r w:rsidRPr="005B536C">
        <w:rPr>
          <w:noProof/>
        </w:rPr>
        <w:t xml:space="preserve">Carlin, D. P. (1992). Presidential debates as focal points for campaign arguments. </w:t>
      </w:r>
    </w:p>
    <w:p w14:paraId="0248012F" w14:textId="77777777" w:rsidR="005B536C" w:rsidRPr="005B536C" w:rsidRDefault="005B536C" w:rsidP="005B536C">
      <w:pPr>
        <w:pStyle w:val="EndNoteBibliography"/>
        <w:ind w:left="720" w:hanging="720"/>
        <w:rPr>
          <w:noProof/>
        </w:rPr>
      </w:pPr>
      <w:r w:rsidRPr="005B536C">
        <w:rPr>
          <w:noProof/>
        </w:rPr>
        <w:t xml:space="preserve">Chaffee, S. H., &amp; Dennis, J. (1979). Presidential debates: An empirical assessment. </w:t>
      </w:r>
      <w:r w:rsidRPr="005B536C">
        <w:rPr>
          <w:i/>
          <w:noProof/>
        </w:rPr>
        <w:t>The past and future of presidential debates</w:t>
      </w:r>
      <w:r w:rsidRPr="005B536C">
        <w:rPr>
          <w:noProof/>
        </w:rPr>
        <w:t xml:space="preserve">, 75-106. </w:t>
      </w:r>
    </w:p>
    <w:p w14:paraId="5C8234A7" w14:textId="77777777" w:rsidR="005B536C" w:rsidRPr="005B536C" w:rsidRDefault="005B536C" w:rsidP="005B536C">
      <w:pPr>
        <w:pStyle w:val="EndNoteBibliography"/>
        <w:ind w:left="720" w:hanging="720"/>
        <w:rPr>
          <w:noProof/>
        </w:rPr>
      </w:pPr>
      <w:r w:rsidRPr="005B536C">
        <w:rPr>
          <w:noProof/>
        </w:rPr>
        <w:t xml:space="preserve">Clifford, S., &amp; Jerit, J. (2013). How words do the work of politics: Moral foundations theory and the debate over stem cell research. </w:t>
      </w:r>
      <w:r w:rsidRPr="005B536C">
        <w:rPr>
          <w:i/>
          <w:noProof/>
        </w:rPr>
        <w:t>The Journal of Politics, 75</w:t>
      </w:r>
      <w:r w:rsidRPr="005B536C">
        <w:rPr>
          <w:noProof/>
        </w:rPr>
        <w:t xml:space="preserve">(3), 659-671. </w:t>
      </w:r>
    </w:p>
    <w:p w14:paraId="261D7CC3" w14:textId="77777777" w:rsidR="005B536C" w:rsidRPr="005B536C" w:rsidRDefault="005B536C" w:rsidP="005B536C">
      <w:pPr>
        <w:pStyle w:val="EndNoteBibliography"/>
        <w:ind w:left="720" w:hanging="720"/>
        <w:rPr>
          <w:noProof/>
        </w:rPr>
      </w:pPr>
      <w:r w:rsidRPr="005B536C">
        <w:rPr>
          <w:noProof/>
        </w:rPr>
        <w:t xml:space="preserve">Dayan, D., &amp; Katz, E. (1992). </w:t>
      </w:r>
      <w:r w:rsidRPr="005B536C">
        <w:rPr>
          <w:i/>
          <w:noProof/>
        </w:rPr>
        <w:t>Media events</w:t>
      </w:r>
      <w:r w:rsidRPr="005B536C">
        <w:rPr>
          <w:noProof/>
        </w:rPr>
        <w:t>. Cambridge, MA: Harvard University Press.</w:t>
      </w:r>
    </w:p>
    <w:p w14:paraId="77A9F6A3" w14:textId="77777777" w:rsidR="005B536C" w:rsidRPr="005B536C" w:rsidRDefault="005B536C" w:rsidP="005B536C">
      <w:pPr>
        <w:pStyle w:val="EndNoteBibliography"/>
        <w:ind w:left="720" w:hanging="720"/>
        <w:rPr>
          <w:noProof/>
        </w:rPr>
      </w:pPr>
      <w:r w:rsidRPr="005B536C">
        <w:rPr>
          <w:noProof/>
        </w:rPr>
        <w:t xml:space="preserve">Ekström, M., Fornäs, J., Jansson, A., &amp; Jerslev, A. (2016). Three tasks for mediatization research: Contributions to an open agenda. </w:t>
      </w:r>
      <w:r w:rsidRPr="005B536C">
        <w:rPr>
          <w:i/>
          <w:noProof/>
        </w:rPr>
        <w:t>Media, culture &amp; society, 38</w:t>
      </w:r>
      <w:r w:rsidRPr="005B536C">
        <w:rPr>
          <w:noProof/>
        </w:rPr>
        <w:t xml:space="preserve">(7), 1090-1108. </w:t>
      </w:r>
    </w:p>
    <w:p w14:paraId="4555515F" w14:textId="77777777" w:rsidR="005B536C" w:rsidRPr="005B536C" w:rsidRDefault="005B536C" w:rsidP="005B536C">
      <w:pPr>
        <w:pStyle w:val="EndNoteBibliography"/>
        <w:ind w:left="720" w:hanging="720"/>
        <w:rPr>
          <w:noProof/>
        </w:rPr>
      </w:pPr>
      <w:r w:rsidRPr="005B536C">
        <w:rPr>
          <w:noProof/>
        </w:rPr>
        <w:t xml:space="preserve">Esser, F. (2013). Mediatization as a challenge: Media logic versus political logic. In H. Kriesi, S. Lavenex, F. Esser, J. Matthes, M. Bühlmann, &amp; D. Bochsler (Eds.), </w:t>
      </w:r>
      <w:r w:rsidRPr="005B536C">
        <w:rPr>
          <w:i/>
          <w:noProof/>
        </w:rPr>
        <w:t>Democracy in the Age of Globalization and Mediatization</w:t>
      </w:r>
      <w:r w:rsidRPr="005B536C">
        <w:rPr>
          <w:noProof/>
        </w:rPr>
        <w:t xml:space="preserve"> (pp. 155-176). London: Palgrave Macmillan.</w:t>
      </w:r>
    </w:p>
    <w:p w14:paraId="542FEEAD" w14:textId="77777777" w:rsidR="005B536C" w:rsidRPr="005B536C" w:rsidRDefault="005B536C" w:rsidP="005B536C">
      <w:pPr>
        <w:pStyle w:val="EndNoteBibliography"/>
        <w:ind w:left="720" w:hanging="720"/>
        <w:rPr>
          <w:noProof/>
        </w:rPr>
      </w:pPr>
      <w:r w:rsidRPr="005B536C">
        <w:rPr>
          <w:noProof/>
        </w:rPr>
        <w:t xml:space="preserve">Fernandes, D. (2020). Politics at the Mall: The Moral Foundations of Boycotts. </w:t>
      </w:r>
      <w:r w:rsidRPr="005B536C">
        <w:rPr>
          <w:i/>
          <w:noProof/>
        </w:rPr>
        <w:t>Journal of Public Policy &amp; Marketing, 39</w:t>
      </w:r>
      <w:r w:rsidRPr="005B536C">
        <w:rPr>
          <w:noProof/>
        </w:rPr>
        <w:t xml:space="preserve">(4), 494-513. </w:t>
      </w:r>
    </w:p>
    <w:p w14:paraId="74780263" w14:textId="77777777" w:rsidR="005B536C" w:rsidRPr="005B536C" w:rsidRDefault="005B536C" w:rsidP="005B536C">
      <w:pPr>
        <w:pStyle w:val="EndNoteBibliography"/>
        <w:ind w:left="720" w:hanging="720"/>
        <w:rPr>
          <w:noProof/>
        </w:rPr>
      </w:pPr>
      <w:r w:rsidRPr="005B536C">
        <w:rPr>
          <w:noProof/>
        </w:rPr>
        <w:t xml:space="preserve">Garten, J., Hoover, J., Johnson, K. M., Boghrati, R., Iskiwitch, C., &amp; Dehghani, M. (2018). Dictionaries and distributions: Combining expert knowledge and large scale textual data content analysis. </w:t>
      </w:r>
      <w:r w:rsidRPr="005B536C">
        <w:rPr>
          <w:i/>
          <w:noProof/>
        </w:rPr>
        <w:t>Behavior research methods, 50</w:t>
      </w:r>
      <w:r w:rsidRPr="005B536C">
        <w:rPr>
          <w:noProof/>
        </w:rPr>
        <w:t xml:space="preserve">(1), 344-361. </w:t>
      </w:r>
    </w:p>
    <w:p w14:paraId="3A729D24" w14:textId="77777777" w:rsidR="005B536C" w:rsidRPr="005B536C" w:rsidRDefault="005B536C" w:rsidP="005B536C">
      <w:pPr>
        <w:pStyle w:val="EndNoteBibliography"/>
        <w:ind w:left="720" w:hanging="720"/>
        <w:rPr>
          <w:noProof/>
        </w:rPr>
      </w:pPr>
      <w:r w:rsidRPr="005B536C">
        <w:rPr>
          <w:noProof/>
        </w:rPr>
        <w:t xml:space="preserve">Graham, J., Haidt, J., Koleva, S., Motyl, M., Iyer, R., Wojcik, S. P., &amp; Ditto, P. H. (2013). Moral foundations theory: The pragmatic validity of moral pluralism. In </w:t>
      </w:r>
      <w:r w:rsidRPr="005B536C">
        <w:rPr>
          <w:i/>
          <w:noProof/>
        </w:rPr>
        <w:t>Advances in experimental social psychology</w:t>
      </w:r>
      <w:r w:rsidRPr="005B536C">
        <w:rPr>
          <w:noProof/>
        </w:rPr>
        <w:t xml:space="preserve"> (Vol. 47, pp. 55-130). Cambridge, Massachusetts: Academic Press.</w:t>
      </w:r>
    </w:p>
    <w:p w14:paraId="4DF75BE7" w14:textId="77777777" w:rsidR="005B536C" w:rsidRPr="005B536C" w:rsidRDefault="005B536C" w:rsidP="005B536C">
      <w:pPr>
        <w:pStyle w:val="EndNoteBibliography"/>
        <w:ind w:left="720" w:hanging="720"/>
        <w:rPr>
          <w:noProof/>
        </w:rPr>
      </w:pPr>
      <w:r w:rsidRPr="005B536C">
        <w:rPr>
          <w:noProof/>
        </w:rPr>
        <w:lastRenderedPageBreak/>
        <w:t xml:space="preserve">Graham, J., Haidt, J., &amp; Nosek, B. A. (2009). Liberals and conservatives rely on different sets of moral foundations. </w:t>
      </w:r>
      <w:r w:rsidRPr="005B536C">
        <w:rPr>
          <w:i/>
          <w:noProof/>
        </w:rPr>
        <w:t>Journal of personality and social psychology, 96</w:t>
      </w:r>
      <w:r w:rsidRPr="005B536C">
        <w:rPr>
          <w:noProof/>
        </w:rPr>
        <w:t xml:space="preserve">(5), 1029. </w:t>
      </w:r>
    </w:p>
    <w:p w14:paraId="3284D2D0" w14:textId="77777777" w:rsidR="005B536C" w:rsidRPr="005B536C" w:rsidRDefault="005B536C" w:rsidP="005B536C">
      <w:pPr>
        <w:pStyle w:val="EndNoteBibliography"/>
        <w:ind w:left="720" w:hanging="720"/>
        <w:rPr>
          <w:noProof/>
        </w:rPr>
      </w:pPr>
      <w:r w:rsidRPr="005B536C">
        <w:rPr>
          <w:noProof/>
        </w:rPr>
        <w:t xml:space="preserve">Graham, J., Nosek, B. A., Haidt, J., Iyer, R., Koleva, S., &amp; Ditto, P. H. (2011). Mapping the moral domain. </w:t>
      </w:r>
      <w:r w:rsidRPr="005B536C">
        <w:rPr>
          <w:i/>
          <w:noProof/>
        </w:rPr>
        <w:t>Journal of personality and social psychology, 101</w:t>
      </w:r>
      <w:r w:rsidRPr="005B536C">
        <w:rPr>
          <w:noProof/>
        </w:rPr>
        <w:t xml:space="preserve">(2), 366. </w:t>
      </w:r>
    </w:p>
    <w:p w14:paraId="6972FC5D" w14:textId="77777777" w:rsidR="005B536C" w:rsidRPr="005B536C" w:rsidRDefault="005B536C" w:rsidP="005B536C">
      <w:pPr>
        <w:pStyle w:val="EndNoteBibliography"/>
        <w:ind w:left="720" w:hanging="720"/>
        <w:rPr>
          <w:noProof/>
        </w:rPr>
      </w:pPr>
      <w:r w:rsidRPr="005B536C">
        <w:rPr>
          <w:noProof/>
        </w:rPr>
        <w:t xml:space="preserve">Haidt, J. (2001). The emotional dog and its rational tail: a social intuitionist approach to moral judgment. </w:t>
      </w:r>
      <w:r w:rsidRPr="005B536C">
        <w:rPr>
          <w:i/>
          <w:noProof/>
        </w:rPr>
        <w:t>Psychological review, 108</w:t>
      </w:r>
      <w:r w:rsidRPr="005B536C">
        <w:rPr>
          <w:noProof/>
        </w:rPr>
        <w:t xml:space="preserve">(4), 814. </w:t>
      </w:r>
    </w:p>
    <w:p w14:paraId="70C9BB2B" w14:textId="77777777" w:rsidR="005B536C" w:rsidRPr="005B536C" w:rsidRDefault="005B536C" w:rsidP="005B536C">
      <w:pPr>
        <w:pStyle w:val="EndNoteBibliography"/>
        <w:ind w:left="720" w:hanging="720"/>
        <w:rPr>
          <w:noProof/>
        </w:rPr>
      </w:pPr>
      <w:r w:rsidRPr="005B536C">
        <w:rPr>
          <w:noProof/>
        </w:rPr>
        <w:t xml:space="preserve">Haidt, J. (2012). </w:t>
      </w:r>
      <w:r w:rsidRPr="005B536C">
        <w:rPr>
          <w:i/>
          <w:noProof/>
        </w:rPr>
        <w:t>The righteous mind: Why good people are divided by politics and religion</w:t>
      </w:r>
      <w:r w:rsidRPr="005B536C">
        <w:rPr>
          <w:noProof/>
        </w:rPr>
        <w:t xml:space="preserve"> (1 ed.). New York: Pantheon Books.</w:t>
      </w:r>
    </w:p>
    <w:p w14:paraId="7189FE84" w14:textId="77777777" w:rsidR="005B536C" w:rsidRPr="005B536C" w:rsidRDefault="005B536C" w:rsidP="005B536C">
      <w:pPr>
        <w:pStyle w:val="EndNoteBibliography"/>
        <w:ind w:left="720" w:hanging="720"/>
        <w:rPr>
          <w:noProof/>
        </w:rPr>
      </w:pPr>
      <w:r w:rsidRPr="005B536C">
        <w:rPr>
          <w:noProof/>
        </w:rPr>
        <w:t xml:space="preserve">Haidt, J., &amp; Graham, J. (2007). When morality opposes justice: Conservatives have moral intuitions that liberals may not recognize. </w:t>
      </w:r>
      <w:r w:rsidRPr="005B536C">
        <w:rPr>
          <w:i/>
          <w:noProof/>
        </w:rPr>
        <w:t>Social Justice Research, 20</w:t>
      </w:r>
      <w:r w:rsidRPr="005B536C">
        <w:rPr>
          <w:noProof/>
        </w:rPr>
        <w:t xml:space="preserve">(1), 98-116. </w:t>
      </w:r>
    </w:p>
    <w:p w14:paraId="58F4C406" w14:textId="77777777" w:rsidR="005B536C" w:rsidRPr="005B536C" w:rsidRDefault="005B536C" w:rsidP="005B536C">
      <w:pPr>
        <w:pStyle w:val="EndNoteBibliography"/>
        <w:ind w:left="720" w:hanging="720"/>
        <w:rPr>
          <w:noProof/>
        </w:rPr>
      </w:pPr>
      <w:r w:rsidRPr="005B536C">
        <w:rPr>
          <w:noProof/>
        </w:rPr>
        <w:t xml:space="preserve">Haidt, J., &amp; Joseph, C. (2004). Intuitive ethics: How innately prepared intuitions generate culturally variable virtues. </w:t>
      </w:r>
      <w:r w:rsidRPr="005B536C">
        <w:rPr>
          <w:i/>
          <w:noProof/>
        </w:rPr>
        <w:t>Daedalus, 133</w:t>
      </w:r>
      <w:r w:rsidRPr="005B536C">
        <w:rPr>
          <w:noProof/>
        </w:rPr>
        <w:t xml:space="preserve">(4), 55-66. </w:t>
      </w:r>
    </w:p>
    <w:p w14:paraId="75B2C6AF" w14:textId="77777777" w:rsidR="005B536C" w:rsidRPr="005B536C" w:rsidRDefault="005B536C" w:rsidP="005B536C">
      <w:pPr>
        <w:pStyle w:val="EndNoteBibliography"/>
        <w:ind w:left="720" w:hanging="720"/>
        <w:rPr>
          <w:noProof/>
        </w:rPr>
      </w:pPr>
      <w:r w:rsidRPr="005B536C">
        <w:rPr>
          <w:noProof/>
        </w:rPr>
        <w:t xml:space="preserve">Haidt, J., &amp; Joseph, C. (2007). The moral mind: How five sets of innate intuitions guide the development of many culture-specific virtues, and perhaps even modules. </w:t>
      </w:r>
      <w:r w:rsidRPr="005B536C">
        <w:rPr>
          <w:i/>
          <w:noProof/>
        </w:rPr>
        <w:t>The innate mind</w:t>
      </w:r>
      <w:r w:rsidRPr="005B536C">
        <w:rPr>
          <w:noProof/>
        </w:rPr>
        <w:t xml:space="preserve">, 367-391. </w:t>
      </w:r>
    </w:p>
    <w:p w14:paraId="6AE4899B" w14:textId="77777777" w:rsidR="005B536C" w:rsidRPr="005B536C" w:rsidRDefault="005B536C" w:rsidP="005B536C">
      <w:pPr>
        <w:pStyle w:val="EndNoteBibliography"/>
        <w:ind w:left="720" w:hanging="720"/>
        <w:rPr>
          <w:noProof/>
        </w:rPr>
      </w:pPr>
      <w:r w:rsidRPr="005B536C">
        <w:rPr>
          <w:noProof/>
        </w:rPr>
        <w:t xml:space="preserve">Hjarvard, S. (2008). The mediatization of society. </w:t>
      </w:r>
      <w:r w:rsidRPr="005B536C">
        <w:rPr>
          <w:i/>
          <w:noProof/>
        </w:rPr>
        <w:t>Nordicom review, 29</w:t>
      </w:r>
      <w:r w:rsidRPr="005B536C">
        <w:rPr>
          <w:noProof/>
        </w:rPr>
        <w:t xml:space="preserve">(2), 102-131. </w:t>
      </w:r>
    </w:p>
    <w:p w14:paraId="45927EDD" w14:textId="77777777" w:rsidR="005B536C" w:rsidRPr="005B536C" w:rsidRDefault="005B536C" w:rsidP="005B536C">
      <w:pPr>
        <w:pStyle w:val="EndNoteBibliography"/>
        <w:ind w:left="720" w:hanging="720"/>
        <w:rPr>
          <w:noProof/>
        </w:rPr>
      </w:pPr>
      <w:r w:rsidRPr="005B536C">
        <w:rPr>
          <w:noProof/>
        </w:rPr>
        <w:t xml:space="preserve">Hjarvard, S. (2013). </w:t>
      </w:r>
      <w:r w:rsidRPr="005B536C">
        <w:rPr>
          <w:i/>
          <w:noProof/>
        </w:rPr>
        <w:t>The mediatization of culture and society</w:t>
      </w:r>
      <w:r w:rsidRPr="005B536C">
        <w:rPr>
          <w:noProof/>
        </w:rPr>
        <w:t>. New York, NY: Routledge.</w:t>
      </w:r>
    </w:p>
    <w:p w14:paraId="168E6413" w14:textId="77777777" w:rsidR="005B536C" w:rsidRPr="005B536C" w:rsidRDefault="005B536C" w:rsidP="005B536C">
      <w:pPr>
        <w:pStyle w:val="EndNoteBibliography"/>
        <w:ind w:left="720" w:hanging="720"/>
        <w:rPr>
          <w:noProof/>
        </w:rPr>
      </w:pPr>
      <w:r w:rsidRPr="005B536C">
        <w:rPr>
          <w:noProof/>
        </w:rPr>
        <w:t xml:space="preserve">Hoover, J., Johnson, K., Boghrati, R., Graham, J., &amp; Dehghani, M. (2018). Moral framing and charitable donation: Integrating exploratory social media analyses and confirmatory experimentation. </w:t>
      </w:r>
      <w:r w:rsidRPr="005B536C">
        <w:rPr>
          <w:i/>
          <w:noProof/>
        </w:rPr>
        <w:t>Collabra: Psychology, 4</w:t>
      </w:r>
      <w:r w:rsidRPr="005B536C">
        <w:rPr>
          <w:noProof/>
        </w:rPr>
        <w:t xml:space="preserve">(1). </w:t>
      </w:r>
    </w:p>
    <w:p w14:paraId="5D125AC2" w14:textId="77777777" w:rsidR="005B536C" w:rsidRPr="005B536C" w:rsidRDefault="005B536C" w:rsidP="005B536C">
      <w:pPr>
        <w:pStyle w:val="EndNoteBibliography"/>
        <w:ind w:left="720" w:hanging="720"/>
        <w:rPr>
          <w:noProof/>
        </w:rPr>
      </w:pPr>
      <w:r w:rsidRPr="005B536C">
        <w:rPr>
          <w:noProof/>
        </w:rPr>
        <w:t xml:space="preserve">Hoover, J., Portillo-Wightman, G., Yeh, L., Havaldar, S., Davani, A. M., Lin, Y., . . . Mendlen, M. (2020). Moral Foundations Twitter Corpus: A collection of 35k tweets annotated for moral sentiment. </w:t>
      </w:r>
      <w:r w:rsidRPr="005B536C">
        <w:rPr>
          <w:i/>
          <w:noProof/>
        </w:rPr>
        <w:t>Social Psychological and Personality Science, 11</w:t>
      </w:r>
      <w:r w:rsidRPr="005B536C">
        <w:rPr>
          <w:noProof/>
        </w:rPr>
        <w:t xml:space="preserve">(8), 1057-1071. </w:t>
      </w:r>
    </w:p>
    <w:p w14:paraId="61F338E5" w14:textId="77777777" w:rsidR="005B536C" w:rsidRPr="005B536C" w:rsidRDefault="005B536C" w:rsidP="005B536C">
      <w:pPr>
        <w:pStyle w:val="EndNoteBibliography"/>
        <w:ind w:left="720" w:hanging="720"/>
        <w:rPr>
          <w:noProof/>
        </w:rPr>
      </w:pPr>
      <w:r w:rsidRPr="005B536C">
        <w:rPr>
          <w:noProof/>
        </w:rPr>
        <w:lastRenderedPageBreak/>
        <w:t xml:space="preserve">Jackson-Beeck, M., &amp; Meadow, R. G. (1979). The triple agenda of presidential debates. </w:t>
      </w:r>
      <w:r w:rsidRPr="005B536C">
        <w:rPr>
          <w:i/>
          <w:noProof/>
        </w:rPr>
        <w:t>Public Opinion Quarterly, 43</w:t>
      </w:r>
      <w:r w:rsidRPr="005B536C">
        <w:rPr>
          <w:noProof/>
        </w:rPr>
        <w:t xml:space="preserve">(2), 173-180. </w:t>
      </w:r>
    </w:p>
    <w:p w14:paraId="44A0103C" w14:textId="77777777" w:rsidR="005B536C" w:rsidRPr="005B536C" w:rsidRDefault="005B536C" w:rsidP="005B536C">
      <w:pPr>
        <w:pStyle w:val="EndNoteBibliography"/>
        <w:ind w:left="720" w:hanging="720"/>
        <w:rPr>
          <w:noProof/>
        </w:rPr>
      </w:pPr>
      <w:r w:rsidRPr="005B536C">
        <w:rPr>
          <w:noProof/>
        </w:rPr>
        <w:t xml:space="preserve">Jamieson, K. H., &amp; Birdsell, D. S. (1990). </w:t>
      </w:r>
      <w:r w:rsidRPr="005B536C">
        <w:rPr>
          <w:i/>
          <w:noProof/>
        </w:rPr>
        <w:t>Presidential debates: The challenge of creating an informed electorate</w:t>
      </w:r>
      <w:r w:rsidRPr="005B536C">
        <w:rPr>
          <w:noProof/>
        </w:rPr>
        <w:t>: Oxford University Press on Demand.</w:t>
      </w:r>
    </w:p>
    <w:p w14:paraId="2C52D735" w14:textId="77777777" w:rsidR="005B536C" w:rsidRPr="005B536C" w:rsidRDefault="005B536C" w:rsidP="005B536C">
      <w:pPr>
        <w:pStyle w:val="EndNoteBibliography"/>
        <w:ind w:left="720" w:hanging="720"/>
        <w:rPr>
          <w:noProof/>
        </w:rPr>
      </w:pPr>
      <w:r w:rsidRPr="005B536C">
        <w:rPr>
          <w:noProof/>
        </w:rPr>
        <w:t xml:space="preserve">Kepplinger, H. M. (2002). Mediatization of politics: Theory and data. </w:t>
      </w:r>
      <w:r w:rsidRPr="005B536C">
        <w:rPr>
          <w:i/>
          <w:noProof/>
        </w:rPr>
        <w:t>Journal of communication, 52</w:t>
      </w:r>
      <w:r w:rsidRPr="005B536C">
        <w:rPr>
          <w:noProof/>
        </w:rPr>
        <w:t xml:space="preserve">(4), 972-986. </w:t>
      </w:r>
    </w:p>
    <w:p w14:paraId="5E0418C4" w14:textId="77777777" w:rsidR="005B536C" w:rsidRPr="005B536C" w:rsidRDefault="005B536C" w:rsidP="005B536C">
      <w:pPr>
        <w:pStyle w:val="EndNoteBibliography"/>
        <w:ind w:left="720" w:hanging="720"/>
        <w:rPr>
          <w:noProof/>
        </w:rPr>
      </w:pPr>
      <w:r w:rsidRPr="005B536C">
        <w:rPr>
          <w:noProof/>
        </w:rPr>
        <w:t xml:space="preserve">Koleva, S. P., Graham, J., Iyer, R., Ditto, P. H., &amp; Haidt, J. (2012). Tracing the threads: How five moral concerns (especially Purity) help explain culture war attitudes. </w:t>
      </w:r>
      <w:r w:rsidRPr="005B536C">
        <w:rPr>
          <w:i/>
          <w:noProof/>
        </w:rPr>
        <w:t>Journal of Research in Personality, 46</w:t>
      </w:r>
      <w:r w:rsidRPr="005B536C">
        <w:rPr>
          <w:noProof/>
        </w:rPr>
        <w:t xml:space="preserve">(2), 184-194. </w:t>
      </w:r>
    </w:p>
    <w:p w14:paraId="7E485377" w14:textId="77777777" w:rsidR="005B536C" w:rsidRPr="005B536C" w:rsidRDefault="005B536C" w:rsidP="005B536C">
      <w:pPr>
        <w:pStyle w:val="EndNoteBibliography"/>
        <w:ind w:left="720" w:hanging="720"/>
        <w:rPr>
          <w:noProof/>
        </w:rPr>
      </w:pPr>
      <w:r w:rsidRPr="005B536C">
        <w:rPr>
          <w:noProof/>
        </w:rPr>
        <w:t xml:space="preserve">Kraft, P. W. (2018). Measuring morality in political attitude expression. </w:t>
      </w:r>
      <w:r w:rsidRPr="005B536C">
        <w:rPr>
          <w:i/>
          <w:noProof/>
        </w:rPr>
        <w:t>The Journal of Politics, 80</w:t>
      </w:r>
      <w:r w:rsidRPr="005B536C">
        <w:rPr>
          <w:noProof/>
        </w:rPr>
        <w:t xml:space="preserve">(3), 1028-1033. </w:t>
      </w:r>
    </w:p>
    <w:p w14:paraId="46A0297F" w14:textId="77777777" w:rsidR="005B536C" w:rsidRPr="005B536C" w:rsidRDefault="005B536C" w:rsidP="005B536C">
      <w:pPr>
        <w:pStyle w:val="EndNoteBibliography"/>
        <w:ind w:left="720" w:hanging="720"/>
        <w:rPr>
          <w:noProof/>
        </w:rPr>
      </w:pPr>
      <w:r w:rsidRPr="005B536C">
        <w:rPr>
          <w:noProof/>
        </w:rPr>
        <w:t xml:space="preserve">Lang, K., &amp; Lang, G. E. (2002). Studying events in their natural settings. In K. B. Jensen &amp; N. W. Jankowski (Eds.), </w:t>
      </w:r>
      <w:r w:rsidRPr="005B536C">
        <w:rPr>
          <w:i/>
          <w:noProof/>
        </w:rPr>
        <w:t>A handbook of qualitative methodologies for mass communication research</w:t>
      </w:r>
      <w:r w:rsidRPr="005B536C">
        <w:rPr>
          <w:noProof/>
        </w:rPr>
        <w:t xml:space="preserve"> (pp. 193-215). New York, NY: Routledge.</w:t>
      </w:r>
    </w:p>
    <w:p w14:paraId="5FE2C4FD" w14:textId="77777777" w:rsidR="005B536C" w:rsidRPr="005B536C" w:rsidRDefault="005B536C" w:rsidP="005B536C">
      <w:pPr>
        <w:pStyle w:val="EndNoteBibliography"/>
        <w:ind w:left="720" w:hanging="720"/>
        <w:rPr>
          <w:noProof/>
        </w:rPr>
      </w:pPr>
      <w:r w:rsidRPr="005B536C">
        <w:rPr>
          <w:noProof/>
        </w:rPr>
        <w:t xml:space="preserve">Lewis, P. G. (2019). Moral Foundations in the 2015-16 US Presidential Primary Debates: The Positive and Negative Moral Vocabulary of Partisan Elites. </w:t>
      </w:r>
      <w:r w:rsidRPr="005B536C">
        <w:rPr>
          <w:i/>
          <w:noProof/>
        </w:rPr>
        <w:t>Social Sciences, 8</w:t>
      </w:r>
      <w:r w:rsidRPr="005B536C">
        <w:rPr>
          <w:noProof/>
        </w:rPr>
        <w:t xml:space="preserve">(8), 233. </w:t>
      </w:r>
    </w:p>
    <w:p w14:paraId="7E3621BF" w14:textId="77777777" w:rsidR="005B536C" w:rsidRPr="005B536C" w:rsidRDefault="005B536C" w:rsidP="005B536C">
      <w:pPr>
        <w:pStyle w:val="EndNoteBibliography"/>
        <w:ind w:left="720" w:hanging="720"/>
        <w:rPr>
          <w:noProof/>
        </w:rPr>
      </w:pPr>
      <w:r w:rsidRPr="005B536C">
        <w:rPr>
          <w:noProof/>
        </w:rPr>
        <w:t xml:space="preserve">Lowry, D. T., Bridges, J. A., &amp; Barefield, P. A. (1990). Effects of TV “Instant Analysis and Querulous Criticism:” following the First Bush-Dukakis Debate. </w:t>
      </w:r>
      <w:r w:rsidRPr="005B536C">
        <w:rPr>
          <w:i/>
          <w:noProof/>
        </w:rPr>
        <w:t>Journalism quarterly, 67</w:t>
      </w:r>
      <w:r w:rsidRPr="005B536C">
        <w:rPr>
          <w:noProof/>
        </w:rPr>
        <w:t xml:space="preserve">(4), 814-825. </w:t>
      </w:r>
    </w:p>
    <w:p w14:paraId="53716D58" w14:textId="77777777" w:rsidR="005B536C" w:rsidRPr="005B536C" w:rsidRDefault="005B536C" w:rsidP="005B536C">
      <w:pPr>
        <w:pStyle w:val="EndNoteBibliography"/>
        <w:ind w:left="720" w:hanging="720"/>
        <w:rPr>
          <w:noProof/>
        </w:rPr>
      </w:pPr>
      <w:r w:rsidRPr="005B536C">
        <w:rPr>
          <w:noProof/>
        </w:rPr>
        <w:t xml:space="preserve">Matsuo, A., Sasahara, K., Taguchi, Y., &amp; Karasawa, M. (2019). Development and validation of the japanese moral foundations dictionary. </w:t>
      </w:r>
      <w:r w:rsidRPr="005B536C">
        <w:rPr>
          <w:i/>
          <w:noProof/>
        </w:rPr>
        <w:t>PloS one, 14</w:t>
      </w:r>
      <w:r w:rsidRPr="005B536C">
        <w:rPr>
          <w:noProof/>
        </w:rPr>
        <w:t xml:space="preserve">(3), e0213343. </w:t>
      </w:r>
    </w:p>
    <w:p w14:paraId="7730B900" w14:textId="77777777" w:rsidR="005B536C" w:rsidRPr="005B536C" w:rsidRDefault="005B536C" w:rsidP="005B536C">
      <w:pPr>
        <w:pStyle w:val="EndNoteBibliography"/>
        <w:ind w:left="720" w:hanging="720"/>
        <w:rPr>
          <w:noProof/>
        </w:rPr>
      </w:pPr>
      <w:r w:rsidRPr="005B536C">
        <w:rPr>
          <w:noProof/>
        </w:rPr>
        <w:t xml:space="preserve">Mazzoleni, G. (2008). Mediatization of politics. In </w:t>
      </w:r>
      <w:r w:rsidRPr="005B536C">
        <w:rPr>
          <w:i/>
          <w:noProof/>
        </w:rPr>
        <w:t>The international encyclopedia of communication</w:t>
      </w:r>
      <w:r w:rsidRPr="005B536C">
        <w:rPr>
          <w:noProof/>
        </w:rPr>
        <w:t xml:space="preserve"> (Vol. 7, pp. 3047-3051). Hoboken, NJ: John Wiley &amp; Sons, Inc.</w:t>
      </w:r>
    </w:p>
    <w:p w14:paraId="706A8BCE" w14:textId="77777777" w:rsidR="005B536C" w:rsidRPr="005B536C" w:rsidRDefault="005B536C" w:rsidP="005B536C">
      <w:pPr>
        <w:pStyle w:val="EndNoteBibliography"/>
        <w:ind w:left="720" w:hanging="720"/>
        <w:rPr>
          <w:noProof/>
        </w:rPr>
      </w:pPr>
      <w:r w:rsidRPr="005B536C">
        <w:rPr>
          <w:noProof/>
        </w:rPr>
        <w:lastRenderedPageBreak/>
        <w:t xml:space="preserve">Mazzoleni, G., &amp; Schulz, W. (1999). " Mediatization" of politics: A challenge for democracy? </w:t>
      </w:r>
      <w:r w:rsidRPr="005B536C">
        <w:rPr>
          <w:i/>
          <w:noProof/>
        </w:rPr>
        <w:t>Political communication, 16</w:t>
      </w:r>
      <w:r w:rsidRPr="005B536C">
        <w:rPr>
          <w:noProof/>
        </w:rPr>
        <w:t xml:space="preserve">(3), 247-261. </w:t>
      </w:r>
    </w:p>
    <w:p w14:paraId="03A05715" w14:textId="77777777" w:rsidR="005B536C" w:rsidRPr="005B536C" w:rsidRDefault="005B536C" w:rsidP="005B536C">
      <w:pPr>
        <w:pStyle w:val="EndNoteBibliography"/>
        <w:ind w:left="720" w:hanging="720"/>
        <w:rPr>
          <w:noProof/>
        </w:rPr>
      </w:pPr>
      <w:r w:rsidRPr="005B536C">
        <w:rPr>
          <w:noProof/>
        </w:rPr>
        <w:t xml:space="preserve">McKinney, M. S., &amp; Carlin, D. B. (2004). Political campaign debates. </w:t>
      </w:r>
      <w:r w:rsidRPr="005B536C">
        <w:rPr>
          <w:i/>
          <w:noProof/>
        </w:rPr>
        <w:t>Handbook of political communication research</w:t>
      </w:r>
      <w:r w:rsidRPr="005B536C">
        <w:rPr>
          <w:noProof/>
        </w:rPr>
        <w:t xml:space="preserve">, 203-234. </w:t>
      </w:r>
    </w:p>
    <w:p w14:paraId="738C2519" w14:textId="77777777" w:rsidR="005B536C" w:rsidRPr="005B536C" w:rsidRDefault="005B536C" w:rsidP="005B536C">
      <w:pPr>
        <w:pStyle w:val="EndNoteBibliography"/>
        <w:ind w:left="720" w:hanging="720"/>
        <w:rPr>
          <w:noProof/>
        </w:rPr>
      </w:pPr>
      <w:r w:rsidRPr="005B536C">
        <w:rPr>
          <w:noProof/>
        </w:rPr>
        <w:t xml:space="preserve">McKinney, M. S., Dudash, E. A., &amp; Hodgkinson, G. (2003). Viewer reactions to the 2000 presidential debates. </w:t>
      </w:r>
      <w:r w:rsidRPr="005B536C">
        <w:rPr>
          <w:i/>
          <w:noProof/>
        </w:rPr>
        <w:t>The millennium election: Communication in the 2000 campaign</w:t>
      </w:r>
      <w:r w:rsidRPr="005B536C">
        <w:rPr>
          <w:noProof/>
        </w:rPr>
        <w:t xml:space="preserve">, 43-58. </w:t>
      </w:r>
    </w:p>
    <w:p w14:paraId="35B94B19" w14:textId="77777777" w:rsidR="005B536C" w:rsidRPr="005B536C" w:rsidRDefault="005B536C" w:rsidP="005B536C">
      <w:pPr>
        <w:pStyle w:val="EndNoteBibliography"/>
        <w:ind w:left="720" w:hanging="720"/>
        <w:rPr>
          <w:noProof/>
        </w:rPr>
      </w:pPr>
      <w:r w:rsidRPr="005B536C">
        <w:rPr>
          <w:noProof/>
        </w:rPr>
        <w:t xml:space="preserve">McKinnon, L. M., &amp; Tedesco, J. C. (1996). The influence of medium and media commentary on presidential debate effects. </w:t>
      </w:r>
      <w:r w:rsidRPr="005B536C">
        <w:rPr>
          <w:i/>
          <w:noProof/>
        </w:rPr>
        <w:t>The electronic election: Perspectives on the</w:t>
      </w:r>
      <w:r w:rsidRPr="005B536C">
        <w:rPr>
          <w:noProof/>
        </w:rPr>
        <w:t xml:space="preserve">, 191-206. </w:t>
      </w:r>
    </w:p>
    <w:p w14:paraId="702BE2A6" w14:textId="77777777" w:rsidR="005B536C" w:rsidRPr="005B536C" w:rsidRDefault="005B536C" w:rsidP="005B536C">
      <w:pPr>
        <w:pStyle w:val="EndNoteBibliography"/>
        <w:ind w:left="720" w:hanging="720"/>
        <w:rPr>
          <w:noProof/>
        </w:rPr>
      </w:pPr>
      <w:r w:rsidRPr="005B536C">
        <w:rPr>
          <w:noProof/>
        </w:rPr>
        <w:t xml:space="preserve">McKinnon, L. M., Tedesco, J. C., &amp; Kaid, L. L. (1993). The third 1992 presidential debate: Channel and commentary effects. </w:t>
      </w:r>
      <w:r w:rsidRPr="005B536C">
        <w:rPr>
          <w:i/>
          <w:noProof/>
        </w:rPr>
        <w:t>Argumentation and Advocacy, 30</w:t>
      </w:r>
      <w:r w:rsidRPr="005B536C">
        <w:rPr>
          <w:noProof/>
        </w:rPr>
        <w:t xml:space="preserve">(2), 106-118. </w:t>
      </w:r>
    </w:p>
    <w:p w14:paraId="09889930" w14:textId="77777777" w:rsidR="005B536C" w:rsidRPr="005B536C" w:rsidRDefault="005B536C" w:rsidP="005B536C">
      <w:pPr>
        <w:pStyle w:val="EndNoteBibliography"/>
        <w:ind w:left="720" w:hanging="720"/>
        <w:rPr>
          <w:noProof/>
        </w:rPr>
      </w:pPr>
      <w:r w:rsidRPr="005B536C">
        <w:rPr>
          <w:noProof/>
        </w:rPr>
        <w:t xml:space="preserve">Mikolov, T., Sutskever, I., Chen, K., Corrado, G. S., &amp; Dean, J. (2013). </w:t>
      </w:r>
      <w:r w:rsidRPr="005B536C">
        <w:rPr>
          <w:i/>
          <w:noProof/>
        </w:rPr>
        <w:t>Distributed representations of words and phrases and their compositionality.</w:t>
      </w:r>
      <w:r w:rsidRPr="005B536C">
        <w:rPr>
          <w:noProof/>
        </w:rPr>
        <w:t xml:space="preserve"> Paper presented at the Advances in neural information processing systems.</w:t>
      </w:r>
    </w:p>
    <w:p w14:paraId="612C1B0A" w14:textId="77777777" w:rsidR="005B536C" w:rsidRPr="005B536C" w:rsidRDefault="005B536C" w:rsidP="005B536C">
      <w:pPr>
        <w:pStyle w:val="EndNoteBibliography"/>
        <w:ind w:left="720" w:hanging="720"/>
        <w:rPr>
          <w:noProof/>
        </w:rPr>
      </w:pPr>
      <w:r w:rsidRPr="005B536C">
        <w:rPr>
          <w:noProof/>
        </w:rPr>
        <w:t xml:space="preserve">Nisbett, R. E., &amp; Wilson, T. D. (1977). Telling more than we can know: verbal reports on mental processes. </w:t>
      </w:r>
      <w:r w:rsidRPr="005B536C">
        <w:rPr>
          <w:i/>
          <w:noProof/>
        </w:rPr>
        <w:t>Psychological review, 84</w:t>
      </w:r>
      <w:r w:rsidRPr="005B536C">
        <w:rPr>
          <w:noProof/>
        </w:rPr>
        <w:t xml:space="preserve">(3), 231. </w:t>
      </w:r>
    </w:p>
    <w:p w14:paraId="34681D4B" w14:textId="77777777" w:rsidR="005B536C" w:rsidRPr="005B536C" w:rsidRDefault="005B536C" w:rsidP="005B536C">
      <w:pPr>
        <w:pStyle w:val="EndNoteBibliography"/>
        <w:ind w:left="720" w:hanging="720"/>
        <w:rPr>
          <w:noProof/>
        </w:rPr>
      </w:pPr>
      <w:r w:rsidRPr="005B536C">
        <w:rPr>
          <w:noProof/>
        </w:rPr>
        <w:t xml:space="preserve">Schulz, W. (2004). Reconstructing mediatization as an analytical concept. </w:t>
      </w:r>
      <w:r w:rsidRPr="005B536C">
        <w:rPr>
          <w:i/>
          <w:noProof/>
        </w:rPr>
        <w:t>European journal of communication, 19</w:t>
      </w:r>
      <w:r w:rsidRPr="005B536C">
        <w:rPr>
          <w:noProof/>
        </w:rPr>
        <w:t xml:space="preserve">(1), 87-101. </w:t>
      </w:r>
    </w:p>
    <w:p w14:paraId="7D377401" w14:textId="77777777" w:rsidR="005B536C" w:rsidRPr="005B536C" w:rsidRDefault="005B536C" w:rsidP="005B536C">
      <w:pPr>
        <w:pStyle w:val="EndNoteBibliography"/>
        <w:ind w:left="720" w:hanging="720"/>
        <w:rPr>
          <w:noProof/>
        </w:rPr>
      </w:pPr>
      <w:r w:rsidRPr="005B536C">
        <w:rPr>
          <w:noProof/>
        </w:rPr>
        <w:t xml:space="preserve">Steeper, F. T. (1978). Public response to Gerald Ford's statements on Eastern Europe in the second debate. </w:t>
      </w:r>
      <w:r w:rsidRPr="005B536C">
        <w:rPr>
          <w:i/>
          <w:noProof/>
        </w:rPr>
        <w:t>The presidential debates: Media, electoral, and policy perspectives</w:t>
      </w:r>
      <w:r w:rsidRPr="005B536C">
        <w:rPr>
          <w:noProof/>
        </w:rPr>
        <w:t xml:space="preserve">, 81-101. </w:t>
      </w:r>
    </w:p>
    <w:p w14:paraId="2D098D76" w14:textId="77777777" w:rsidR="005B536C" w:rsidRPr="005B536C" w:rsidRDefault="005B536C" w:rsidP="005B536C">
      <w:pPr>
        <w:pStyle w:val="EndNoteBibliography"/>
        <w:ind w:left="720" w:hanging="720"/>
        <w:rPr>
          <w:noProof/>
        </w:rPr>
      </w:pPr>
      <w:r w:rsidRPr="005B536C">
        <w:rPr>
          <w:noProof/>
        </w:rPr>
        <w:t xml:space="preserve">Strömbäck, J. (2008). Four phases of mediatization: An analysis of the mediatization of politics. </w:t>
      </w:r>
      <w:r w:rsidRPr="005B536C">
        <w:rPr>
          <w:i/>
          <w:noProof/>
        </w:rPr>
        <w:t>The international journal of press/politics, 13</w:t>
      </w:r>
      <w:r w:rsidRPr="005B536C">
        <w:rPr>
          <w:noProof/>
        </w:rPr>
        <w:t xml:space="preserve">(3), 228-246. </w:t>
      </w:r>
    </w:p>
    <w:p w14:paraId="7D3DEDB8" w14:textId="77777777" w:rsidR="005B536C" w:rsidRPr="005B536C" w:rsidRDefault="005B536C" w:rsidP="005B536C">
      <w:pPr>
        <w:pStyle w:val="EndNoteBibliography"/>
        <w:ind w:left="720" w:hanging="720"/>
        <w:rPr>
          <w:noProof/>
        </w:rPr>
      </w:pPr>
      <w:r w:rsidRPr="005B536C">
        <w:rPr>
          <w:noProof/>
        </w:rPr>
        <w:lastRenderedPageBreak/>
        <w:t xml:space="preserve">Strömbäck, J., Esser, F., &amp; Lundby, K. (2009). Shaping politics: Mediatization and media interventionism. </w:t>
      </w:r>
    </w:p>
    <w:p w14:paraId="5C113E51" w14:textId="77777777" w:rsidR="005B536C" w:rsidRPr="005B536C" w:rsidRDefault="005B536C" w:rsidP="005B536C">
      <w:pPr>
        <w:pStyle w:val="EndNoteBibliography"/>
        <w:ind w:left="720" w:hanging="720"/>
        <w:rPr>
          <w:noProof/>
        </w:rPr>
      </w:pPr>
      <w:r w:rsidRPr="005B536C">
        <w:rPr>
          <w:noProof/>
        </w:rPr>
        <w:t xml:space="preserve">Tuchman, G. (1978). </w:t>
      </w:r>
      <w:r w:rsidRPr="005B536C">
        <w:rPr>
          <w:i/>
          <w:noProof/>
        </w:rPr>
        <w:t>Making news: A study in the construction of reality</w:t>
      </w:r>
      <w:r w:rsidRPr="005B536C">
        <w:rPr>
          <w:noProof/>
        </w:rPr>
        <w:t>. New York: Free Press.</w:t>
      </w:r>
    </w:p>
    <w:p w14:paraId="6CDF5960" w14:textId="77777777" w:rsidR="005B536C" w:rsidRPr="005B536C" w:rsidRDefault="005B536C" w:rsidP="005B536C">
      <w:pPr>
        <w:pStyle w:val="EndNoteBibliography"/>
        <w:ind w:left="720" w:hanging="720"/>
        <w:rPr>
          <w:noProof/>
        </w:rPr>
      </w:pPr>
      <w:r w:rsidRPr="005B536C">
        <w:rPr>
          <w:noProof/>
        </w:rPr>
        <w:t xml:space="preserve">Weber, C. R., &amp; Federico, C. M. (2013). Moral foundations and heterogeneity in ideological preferences. </w:t>
      </w:r>
      <w:r w:rsidRPr="005B536C">
        <w:rPr>
          <w:i/>
          <w:noProof/>
        </w:rPr>
        <w:t>Political Psychology, 34</w:t>
      </w:r>
      <w:r w:rsidRPr="005B536C">
        <w:rPr>
          <w:noProof/>
        </w:rPr>
        <w:t xml:space="preserve">(1), 107-126. </w:t>
      </w:r>
    </w:p>
    <w:p w14:paraId="4B6AAD27" w14:textId="77777777" w:rsidR="005B536C" w:rsidRPr="005B536C" w:rsidRDefault="005B536C" w:rsidP="005B536C">
      <w:pPr>
        <w:pStyle w:val="EndNoteBibliography"/>
        <w:ind w:left="720" w:hanging="720"/>
        <w:rPr>
          <w:noProof/>
        </w:rPr>
      </w:pPr>
      <w:r w:rsidRPr="005B536C">
        <w:rPr>
          <w:noProof/>
        </w:rPr>
        <w:t xml:space="preserve">Wheatley, T., &amp; Haidt, J. (2005). Hypnotic disgust makes moral judgments more severe. </w:t>
      </w:r>
      <w:r w:rsidRPr="005B536C">
        <w:rPr>
          <w:i/>
          <w:noProof/>
        </w:rPr>
        <w:t>Psychological science, 16</w:t>
      </w:r>
      <w:r w:rsidRPr="005B536C">
        <w:rPr>
          <w:noProof/>
        </w:rPr>
        <w:t xml:space="preserve">(10), 780-784. </w:t>
      </w:r>
    </w:p>
    <w:p w14:paraId="36E5D999" w14:textId="4F74B5AE"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6"/>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9" w:author="Hu, Lingshu (MU-Student)" w:date="2021-03-20T00:20:00Z" w:initials="HL(S">
    <w:p w14:paraId="4528CF79" w14:textId="43672C10" w:rsidR="00771B0F" w:rsidRDefault="00771B0F">
      <w:pPr>
        <w:pStyle w:val="CommentText"/>
      </w:pPr>
      <w:r>
        <w:rPr>
          <w:rStyle w:val="CommentReference"/>
        </w:rPr>
        <w:annotationRef/>
      </w:r>
      <w:r>
        <w:t>Should be loading or load? In factor analysis we often say loading instead of load, but I’m not sure the convention in moral foundation studies.</w:t>
      </w:r>
    </w:p>
  </w:comment>
  <w:comment w:id="498" w:author="Hu, Lingshu (MU-Student)" w:date="2021-03-20T00:29:00Z" w:initials="HL(S">
    <w:p w14:paraId="5CD8879C" w14:textId="75315C9E" w:rsidR="00C4477D" w:rsidRDefault="00C4477D">
      <w:pPr>
        <w:pStyle w:val="CommentText"/>
      </w:pPr>
      <w:r>
        <w:rPr>
          <w:rStyle w:val="CommentReference"/>
        </w:rPr>
        <w:annotationRef/>
      </w:r>
      <w:r>
        <w:t>May be not sample size. Could just say available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28CF79" w15:done="0"/>
  <w15:commentEx w15:paraId="5CD887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BE67" w16cex:dateUtc="2021-03-20T05:20:00Z"/>
  <w16cex:commentExtensible w16cex:durableId="23FFC05D" w16cex:dateUtc="2021-03-20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28CF79" w16cid:durableId="23FFBE67"/>
  <w16cid:commentId w16cid:paraId="5CD8879C" w16cid:durableId="23FFC0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44F75" w14:textId="77777777" w:rsidR="000A0138" w:rsidRDefault="000A0138">
      <w:r>
        <w:separator/>
      </w:r>
    </w:p>
  </w:endnote>
  <w:endnote w:type="continuationSeparator" w:id="0">
    <w:p w14:paraId="166AFFDF" w14:textId="77777777" w:rsidR="000A0138" w:rsidRDefault="000A0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DC44D" w14:textId="77777777" w:rsidR="000A0138" w:rsidRDefault="000A0138">
      <w:r>
        <w:separator/>
      </w:r>
    </w:p>
  </w:footnote>
  <w:footnote w:type="continuationSeparator" w:id="0">
    <w:p w14:paraId="140A18A3" w14:textId="77777777" w:rsidR="000A0138" w:rsidRDefault="000A0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5F6016EC" w14:textId="77777777" w:rsidR="00B17F61" w:rsidRDefault="00B17F61"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336093E7" w:rsidR="00B17F61" w:rsidRDefault="00B17F61"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5AD93741" w14:textId="77777777" w:rsidR="00B17F61" w:rsidRDefault="00B17F61"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676421EC" w:rsidR="00B17F61" w:rsidRDefault="00B17F61"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Lingshu (MU-Student)">
    <w15:presenceInfo w15:providerId="AD" w15:userId="S::lhn95@mail.missouri.edu::a73e4791-a14c-454e-b17c-cad7c92e427d"/>
  </w15:person>
  <w15:person w15:author="mx3mt">
    <w15:presenceInfo w15:providerId="AD" w15:userId="S::mx3mt@mail.missouri.edu::bcaf13b1-7766-4670-977a-95def574c4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53&lt;/item&gt;&lt;item&gt;193&lt;/item&gt;&lt;item&gt;194&lt;/item&gt;&lt;item&gt;195&lt;/item&gt;&lt;item&gt;232&lt;/item&gt;&lt;item&gt;234&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4&lt;/item&gt;&lt;item&gt;365&lt;/item&gt;&lt;item&gt;464&lt;/item&gt;&lt;item&gt;465&lt;/item&gt;&lt;item&gt;468&lt;/item&gt;&lt;item&gt;487&lt;/item&gt;&lt;item&gt;488&lt;/item&gt;&lt;item&gt;489&lt;/item&gt;&lt;item&gt;490&lt;/item&gt;&lt;item&gt;491&lt;/item&gt;&lt;item&gt;492&lt;/item&gt;&lt;item&gt;493&lt;/item&gt;&lt;item&gt;495&lt;/item&gt;&lt;item&gt;496&lt;/item&gt;&lt;item&gt;497&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60CD"/>
    <w:rsid w:val="00056E9A"/>
    <w:rsid w:val="00061C23"/>
    <w:rsid w:val="00062624"/>
    <w:rsid w:val="00062F9C"/>
    <w:rsid w:val="0006305D"/>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55BF"/>
    <w:rsid w:val="00095A95"/>
    <w:rsid w:val="00095BCD"/>
    <w:rsid w:val="00096D94"/>
    <w:rsid w:val="00097120"/>
    <w:rsid w:val="000974E5"/>
    <w:rsid w:val="00097CA6"/>
    <w:rsid w:val="00097D13"/>
    <w:rsid w:val="000A0138"/>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1803"/>
    <w:rsid w:val="000E1BA3"/>
    <w:rsid w:val="000E278C"/>
    <w:rsid w:val="000E305F"/>
    <w:rsid w:val="000E4A52"/>
    <w:rsid w:val="000E5FCD"/>
    <w:rsid w:val="000E61DF"/>
    <w:rsid w:val="000E6219"/>
    <w:rsid w:val="000E6927"/>
    <w:rsid w:val="000E6F95"/>
    <w:rsid w:val="000E74BB"/>
    <w:rsid w:val="000F0428"/>
    <w:rsid w:val="000F0D9F"/>
    <w:rsid w:val="000F1249"/>
    <w:rsid w:val="000F264B"/>
    <w:rsid w:val="000F2974"/>
    <w:rsid w:val="000F32FB"/>
    <w:rsid w:val="000F534F"/>
    <w:rsid w:val="000F59F6"/>
    <w:rsid w:val="000F729D"/>
    <w:rsid w:val="000F79BA"/>
    <w:rsid w:val="000F7DB1"/>
    <w:rsid w:val="001002C8"/>
    <w:rsid w:val="00100319"/>
    <w:rsid w:val="001017E3"/>
    <w:rsid w:val="001029AC"/>
    <w:rsid w:val="00103401"/>
    <w:rsid w:val="00103CB8"/>
    <w:rsid w:val="0010611A"/>
    <w:rsid w:val="001103E3"/>
    <w:rsid w:val="00110422"/>
    <w:rsid w:val="0011201B"/>
    <w:rsid w:val="001123BC"/>
    <w:rsid w:val="001135E4"/>
    <w:rsid w:val="00115F5E"/>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2EEC"/>
    <w:rsid w:val="00144C93"/>
    <w:rsid w:val="00145E33"/>
    <w:rsid w:val="00150951"/>
    <w:rsid w:val="00150C7F"/>
    <w:rsid w:val="00151294"/>
    <w:rsid w:val="001517A6"/>
    <w:rsid w:val="00151E99"/>
    <w:rsid w:val="00152ADC"/>
    <w:rsid w:val="00152B49"/>
    <w:rsid w:val="00152C11"/>
    <w:rsid w:val="00153FDB"/>
    <w:rsid w:val="001551D6"/>
    <w:rsid w:val="00156BA9"/>
    <w:rsid w:val="00161C3F"/>
    <w:rsid w:val="00161D1E"/>
    <w:rsid w:val="001631A4"/>
    <w:rsid w:val="00164761"/>
    <w:rsid w:val="0016599F"/>
    <w:rsid w:val="001659FF"/>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E72"/>
    <w:rsid w:val="00184F41"/>
    <w:rsid w:val="001860DB"/>
    <w:rsid w:val="00186B4F"/>
    <w:rsid w:val="001877EC"/>
    <w:rsid w:val="001917AD"/>
    <w:rsid w:val="001946AC"/>
    <w:rsid w:val="00194CDC"/>
    <w:rsid w:val="00194D33"/>
    <w:rsid w:val="001963E5"/>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C03B4"/>
    <w:rsid w:val="001C3A9E"/>
    <w:rsid w:val="001C524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2EB"/>
    <w:rsid w:val="001F1495"/>
    <w:rsid w:val="001F24C3"/>
    <w:rsid w:val="001F28CB"/>
    <w:rsid w:val="001F29AC"/>
    <w:rsid w:val="001F38B5"/>
    <w:rsid w:val="001F685B"/>
    <w:rsid w:val="001F7D7B"/>
    <w:rsid w:val="00200B77"/>
    <w:rsid w:val="00201386"/>
    <w:rsid w:val="002014E1"/>
    <w:rsid w:val="00201596"/>
    <w:rsid w:val="00202083"/>
    <w:rsid w:val="0020243F"/>
    <w:rsid w:val="00202632"/>
    <w:rsid w:val="002027AB"/>
    <w:rsid w:val="00202E41"/>
    <w:rsid w:val="0020376A"/>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981"/>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6D8"/>
    <w:rsid w:val="00283B2D"/>
    <w:rsid w:val="00283BE9"/>
    <w:rsid w:val="00283FAC"/>
    <w:rsid w:val="00284093"/>
    <w:rsid w:val="002843B5"/>
    <w:rsid w:val="00285979"/>
    <w:rsid w:val="00286ADE"/>
    <w:rsid w:val="0028706B"/>
    <w:rsid w:val="002874FF"/>
    <w:rsid w:val="00290DB3"/>
    <w:rsid w:val="0029114A"/>
    <w:rsid w:val="0029197C"/>
    <w:rsid w:val="00293BEC"/>
    <w:rsid w:val="00294598"/>
    <w:rsid w:val="002956D8"/>
    <w:rsid w:val="00295EF9"/>
    <w:rsid w:val="002A021B"/>
    <w:rsid w:val="002A03FC"/>
    <w:rsid w:val="002A04F2"/>
    <w:rsid w:val="002A16EE"/>
    <w:rsid w:val="002A2850"/>
    <w:rsid w:val="002A32B1"/>
    <w:rsid w:val="002A5C70"/>
    <w:rsid w:val="002A678B"/>
    <w:rsid w:val="002A713E"/>
    <w:rsid w:val="002A78FB"/>
    <w:rsid w:val="002B05BD"/>
    <w:rsid w:val="002B165C"/>
    <w:rsid w:val="002B1A1C"/>
    <w:rsid w:val="002B21FD"/>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29D1"/>
    <w:rsid w:val="002F3B50"/>
    <w:rsid w:val="002F601E"/>
    <w:rsid w:val="002F6560"/>
    <w:rsid w:val="00301484"/>
    <w:rsid w:val="00302EB9"/>
    <w:rsid w:val="00302FBE"/>
    <w:rsid w:val="0030378F"/>
    <w:rsid w:val="003047B5"/>
    <w:rsid w:val="003054BD"/>
    <w:rsid w:val="00305616"/>
    <w:rsid w:val="00305761"/>
    <w:rsid w:val="00306368"/>
    <w:rsid w:val="00306927"/>
    <w:rsid w:val="00310E74"/>
    <w:rsid w:val="00311BD2"/>
    <w:rsid w:val="00313B82"/>
    <w:rsid w:val="00314F41"/>
    <w:rsid w:val="0031532F"/>
    <w:rsid w:val="00317359"/>
    <w:rsid w:val="0032153C"/>
    <w:rsid w:val="003240E8"/>
    <w:rsid w:val="0032546F"/>
    <w:rsid w:val="00325643"/>
    <w:rsid w:val="00325CA5"/>
    <w:rsid w:val="0032604E"/>
    <w:rsid w:val="00326325"/>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4AD1"/>
    <w:rsid w:val="00345D77"/>
    <w:rsid w:val="003464F1"/>
    <w:rsid w:val="00347228"/>
    <w:rsid w:val="003552A1"/>
    <w:rsid w:val="003567B4"/>
    <w:rsid w:val="00357114"/>
    <w:rsid w:val="00360F3A"/>
    <w:rsid w:val="00363544"/>
    <w:rsid w:val="00363BD3"/>
    <w:rsid w:val="00363EE0"/>
    <w:rsid w:val="00364001"/>
    <w:rsid w:val="00365555"/>
    <w:rsid w:val="003657B7"/>
    <w:rsid w:val="00365980"/>
    <w:rsid w:val="00365DB9"/>
    <w:rsid w:val="00366597"/>
    <w:rsid w:val="00366B9E"/>
    <w:rsid w:val="00370439"/>
    <w:rsid w:val="0037072C"/>
    <w:rsid w:val="003712ED"/>
    <w:rsid w:val="00371409"/>
    <w:rsid w:val="00372512"/>
    <w:rsid w:val="00372604"/>
    <w:rsid w:val="0037299F"/>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3DE0"/>
    <w:rsid w:val="003945FD"/>
    <w:rsid w:val="00394B0D"/>
    <w:rsid w:val="00394B18"/>
    <w:rsid w:val="00395510"/>
    <w:rsid w:val="00395FA3"/>
    <w:rsid w:val="003965FC"/>
    <w:rsid w:val="00396A47"/>
    <w:rsid w:val="003979F4"/>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425A"/>
    <w:rsid w:val="003C61BC"/>
    <w:rsid w:val="003D57A3"/>
    <w:rsid w:val="003D7205"/>
    <w:rsid w:val="003D74F6"/>
    <w:rsid w:val="003D781A"/>
    <w:rsid w:val="003E140C"/>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6708"/>
    <w:rsid w:val="003F6FAD"/>
    <w:rsid w:val="003F72EA"/>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5F33"/>
    <w:rsid w:val="00416735"/>
    <w:rsid w:val="0041696D"/>
    <w:rsid w:val="00417213"/>
    <w:rsid w:val="004174B6"/>
    <w:rsid w:val="004176CA"/>
    <w:rsid w:val="00417819"/>
    <w:rsid w:val="00417C80"/>
    <w:rsid w:val="004207A7"/>
    <w:rsid w:val="00421B73"/>
    <w:rsid w:val="00425061"/>
    <w:rsid w:val="004255A8"/>
    <w:rsid w:val="004257AB"/>
    <w:rsid w:val="00426619"/>
    <w:rsid w:val="00427043"/>
    <w:rsid w:val="00430BD9"/>
    <w:rsid w:val="004313EC"/>
    <w:rsid w:val="00431A1C"/>
    <w:rsid w:val="00433C7E"/>
    <w:rsid w:val="00433F79"/>
    <w:rsid w:val="00435952"/>
    <w:rsid w:val="00436DB3"/>
    <w:rsid w:val="0044092C"/>
    <w:rsid w:val="00440D88"/>
    <w:rsid w:val="004421AD"/>
    <w:rsid w:val="0044450E"/>
    <w:rsid w:val="0044752E"/>
    <w:rsid w:val="00447953"/>
    <w:rsid w:val="00450B36"/>
    <w:rsid w:val="00450CE5"/>
    <w:rsid w:val="00451BE5"/>
    <w:rsid w:val="00454F25"/>
    <w:rsid w:val="00454F5C"/>
    <w:rsid w:val="0045608C"/>
    <w:rsid w:val="00457045"/>
    <w:rsid w:val="00460ED5"/>
    <w:rsid w:val="0046139A"/>
    <w:rsid w:val="004614D0"/>
    <w:rsid w:val="004615F3"/>
    <w:rsid w:val="00461E0C"/>
    <w:rsid w:val="00463307"/>
    <w:rsid w:val="00463986"/>
    <w:rsid w:val="004703FA"/>
    <w:rsid w:val="0047142F"/>
    <w:rsid w:val="0047331E"/>
    <w:rsid w:val="0047342F"/>
    <w:rsid w:val="0047397B"/>
    <w:rsid w:val="004740F3"/>
    <w:rsid w:val="00476260"/>
    <w:rsid w:val="00476ECE"/>
    <w:rsid w:val="004772CD"/>
    <w:rsid w:val="004775D7"/>
    <w:rsid w:val="0047780C"/>
    <w:rsid w:val="0048008C"/>
    <w:rsid w:val="00480A52"/>
    <w:rsid w:val="00482D17"/>
    <w:rsid w:val="00483BEB"/>
    <w:rsid w:val="00483EA8"/>
    <w:rsid w:val="00484F38"/>
    <w:rsid w:val="004853AF"/>
    <w:rsid w:val="00485D11"/>
    <w:rsid w:val="00485ED6"/>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2E4"/>
    <w:rsid w:val="004C39AC"/>
    <w:rsid w:val="004C3D20"/>
    <w:rsid w:val="004C535B"/>
    <w:rsid w:val="004C6524"/>
    <w:rsid w:val="004C7E1E"/>
    <w:rsid w:val="004C7F25"/>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7D7"/>
    <w:rsid w:val="004F3695"/>
    <w:rsid w:val="004F3F61"/>
    <w:rsid w:val="004F4C8A"/>
    <w:rsid w:val="004F5831"/>
    <w:rsid w:val="004F594E"/>
    <w:rsid w:val="004F75DB"/>
    <w:rsid w:val="004F79CE"/>
    <w:rsid w:val="00500A43"/>
    <w:rsid w:val="00500E15"/>
    <w:rsid w:val="00500ECF"/>
    <w:rsid w:val="005016B6"/>
    <w:rsid w:val="00501C57"/>
    <w:rsid w:val="00501CFC"/>
    <w:rsid w:val="0050422B"/>
    <w:rsid w:val="005048D8"/>
    <w:rsid w:val="00504DA8"/>
    <w:rsid w:val="00506357"/>
    <w:rsid w:val="00506B87"/>
    <w:rsid w:val="00507DC1"/>
    <w:rsid w:val="00510D9A"/>
    <w:rsid w:val="005118D6"/>
    <w:rsid w:val="00511D1C"/>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242"/>
    <w:rsid w:val="00532AC9"/>
    <w:rsid w:val="00533564"/>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471"/>
    <w:rsid w:val="00575EC1"/>
    <w:rsid w:val="00575FC3"/>
    <w:rsid w:val="00582895"/>
    <w:rsid w:val="00582931"/>
    <w:rsid w:val="00583396"/>
    <w:rsid w:val="005843E9"/>
    <w:rsid w:val="00584480"/>
    <w:rsid w:val="005851E2"/>
    <w:rsid w:val="00586609"/>
    <w:rsid w:val="00593F0F"/>
    <w:rsid w:val="005953E9"/>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633F"/>
    <w:rsid w:val="005B0CDD"/>
    <w:rsid w:val="005B1D8F"/>
    <w:rsid w:val="005B2B17"/>
    <w:rsid w:val="005B536C"/>
    <w:rsid w:val="005B5A53"/>
    <w:rsid w:val="005C05EE"/>
    <w:rsid w:val="005C07A9"/>
    <w:rsid w:val="005C15D5"/>
    <w:rsid w:val="005C194B"/>
    <w:rsid w:val="005C29A1"/>
    <w:rsid w:val="005C4EB8"/>
    <w:rsid w:val="005C5C47"/>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7E"/>
    <w:rsid w:val="005F6FF8"/>
    <w:rsid w:val="005F77B2"/>
    <w:rsid w:val="005F79C2"/>
    <w:rsid w:val="005F7AB9"/>
    <w:rsid w:val="005F7F12"/>
    <w:rsid w:val="00600CC4"/>
    <w:rsid w:val="0060210C"/>
    <w:rsid w:val="00603087"/>
    <w:rsid w:val="006038BE"/>
    <w:rsid w:val="00603FD6"/>
    <w:rsid w:val="00604086"/>
    <w:rsid w:val="006043F9"/>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F89"/>
    <w:rsid w:val="006335C9"/>
    <w:rsid w:val="006336D5"/>
    <w:rsid w:val="00636B13"/>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3001"/>
    <w:rsid w:val="006633FC"/>
    <w:rsid w:val="00663444"/>
    <w:rsid w:val="00663580"/>
    <w:rsid w:val="006640A9"/>
    <w:rsid w:val="00665B97"/>
    <w:rsid w:val="006663D2"/>
    <w:rsid w:val="00666BF8"/>
    <w:rsid w:val="00666F29"/>
    <w:rsid w:val="006676CB"/>
    <w:rsid w:val="0067011B"/>
    <w:rsid w:val="006703CE"/>
    <w:rsid w:val="006729D1"/>
    <w:rsid w:val="0067338D"/>
    <w:rsid w:val="006739A7"/>
    <w:rsid w:val="00673F0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3A35"/>
    <w:rsid w:val="006B3CDD"/>
    <w:rsid w:val="006B3F9B"/>
    <w:rsid w:val="006B4A08"/>
    <w:rsid w:val="006B74AF"/>
    <w:rsid w:val="006B7B33"/>
    <w:rsid w:val="006C0197"/>
    <w:rsid w:val="006C083E"/>
    <w:rsid w:val="006C16BC"/>
    <w:rsid w:val="006C18DA"/>
    <w:rsid w:val="006C2EE0"/>
    <w:rsid w:val="006C3557"/>
    <w:rsid w:val="006C3890"/>
    <w:rsid w:val="006C4AD4"/>
    <w:rsid w:val="006C6B36"/>
    <w:rsid w:val="006C6E04"/>
    <w:rsid w:val="006C76F2"/>
    <w:rsid w:val="006D17C0"/>
    <w:rsid w:val="006D2CD9"/>
    <w:rsid w:val="006D2EE8"/>
    <w:rsid w:val="006D3133"/>
    <w:rsid w:val="006D3492"/>
    <w:rsid w:val="006D35D9"/>
    <w:rsid w:val="006D585B"/>
    <w:rsid w:val="006D5EC9"/>
    <w:rsid w:val="006D63BA"/>
    <w:rsid w:val="006D7091"/>
    <w:rsid w:val="006E1D6E"/>
    <w:rsid w:val="006E34AC"/>
    <w:rsid w:val="006E3AE6"/>
    <w:rsid w:val="006E4D7E"/>
    <w:rsid w:val="006E50B0"/>
    <w:rsid w:val="006E5A42"/>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7BE7"/>
    <w:rsid w:val="007200E9"/>
    <w:rsid w:val="00720662"/>
    <w:rsid w:val="007208B6"/>
    <w:rsid w:val="00722B0F"/>
    <w:rsid w:val="00722CEB"/>
    <w:rsid w:val="00722E76"/>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D7F"/>
    <w:rsid w:val="00757B0C"/>
    <w:rsid w:val="007609D8"/>
    <w:rsid w:val="007618F3"/>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6C7"/>
    <w:rsid w:val="007A274F"/>
    <w:rsid w:val="007A5839"/>
    <w:rsid w:val="007A594F"/>
    <w:rsid w:val="007A5BD3"/>
    <w:rsid w:val="007A7B5D"/>
    <w:rsid w:val="007A7C68"/>
    <w:rsid w:val="007B0114"/>
    <w:rsid w:val="007B16CE"/>
    <w:rsid w:val="007B3B56"/>
    <w:rsid w:val="007B5BA1"/>
    <w:rsid w:val="007C0419"/>
    <w:rsid w:val="007C0A14"/>
    <w:rsid w:val="007C5E7A"/>
    <w:rsid w:val="007C6828"/>
    <w:rsid w:val="007C7111"/>
    <w:rsid w:val="007C7580"/>
    <w:rsid w:val="007D0086"/>
    <w:rsid w:val="007D035E"/>
    <w:rsid w:val="007D389D"/>
    <w:rsid w:val="007D3991"/>
    <w:rsid w:val="007D421B"/>
    <w:rsid w:val="007D4A11"/>
    <w:rsid w:val="007D517E"/>
    <w:rsid w:val="007D51FB"/>
    <w:rsid w:val="007D5749"/>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65C5"/>
    <w:rsid w:val="007E6A25"/>
    <w:rsid w:val="007E6EA7"/>
    <w:rsid w:val="007E7195"/>
    <w:rsid w:val="007E73B8"/>
    <w:rsid w:val="007E75F6"/>
    <w:rsid w:val="007E7CC1"/>
    <w:rsid w:val="007E7E3A"/>
    <w:rsid w:val="007F02A3"/>
    <w:rsid w:val="007F138E"/>
    <w:rsid w:val="007F34AE"/>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6916"/>
    <w:rsid w:val="008472DD"/>
    <w:rsid w:val="00852044"/>
    <w:rsid w:val="00853923"/>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CB1"/>
    <w:rsid w:val="00885E37"/>
    <w:rsid w:val="0088768A"/>
    <w:rsid w:val="00890121"/>
    <w:rsid w:val="008913E8"/>
    <w:rsid w:val="00891CA9"/>
    <w:rsid w:val="00895A44"/>
    <w:rsid w:val="008979AB"/>
    <w:rsid w:val="008A1B75"/>
    <w:rsid w:val="008A2DA3"/>
    <w:rsid w:val="008A4720"/>
    <w:rsid w:val="008A6442"/>
    <w:rsid w:val="008A6A77"/>
    <w:rsid w:val="008A7E31"/>
    <w:rsid w:val="008B1C0B"/>
    <w:rsid w:val="008B1C24"/>
    <w:rsid w:val="008B2337"/>
    <w:rsid w:val="008B3948"/>
    <w:rsid w:val="008B529B"/>
    <w:rsid w:val="008B53AE"/>
    <w:rsid w:val="008B60A0"/>
    <w:rsid w:val="008B66D4"/>
    <w:rsid w:val="008B68B7"/>
    <w:rsid w:val="008C26B8"/>
    <w:rsid w:val="008C2DDF"/>
    <w:rsid w:val="008C3D1B"/>
    <w:rsid w:val="008C3D2A"/>
    <w:rsid w:val="008C40EC"/>
    <w:rsid w:val="008C61E7"/>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7B45"/>
    <w:rsid w:val="009128AD"/>
    <w:rsid w:val="0091331C"/>
    <w:rsid w:val="0091461D"/>
    <w:rsid w:val="00914C55"/>
    <w:rsid w:val="0091631F"/>
    <w:rsid w:val="00921DF7"/>
    <w:rsid w:val="00922E7B"/>
    <w:rsid w:val="00923033"/>
    <w:rsid w:val="009231D5"/>
    <w:rsid w:val="009246D4"/>
    <w:rsid w:val="0092501E"/>
    <w:rsid w:val="009260ED"/>
    <w:rsid w:val="00927106"/>
    <w:rsid w:val="00927498"/>
    <w:rsid w:val="00927EFB"/>
    <w:rsid w:val="00932237"/>
    <w:rsid w:val="00932573"/>
    <w:rsid w:val="00934DE9"/>
    <w:rsid w:val="009351F3"/>
    <w:rsid w:val="00935843"/>
    <w:rsid w:val="00935C36"/>
    <w:rsid w:val="00937088"/>
    <w:rsid w:val="0093791A"/>
    <w:rsid w:val="00941026"/>
    <w:rsid w:val="00941279"/>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574FC"/>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4E86"/>
    <w:rsid w:val="00975009"/>
    <w:rsid w:val="0097578A"/>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662"/>
    <w:rsid w:val="009A4A0D"/>
    <w:rsid w:val="009A4AC6"/>
    <w:rsid w:val="009A51B6"/>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0178"/>
    <w:rsid w:val="00A015C5"/>
    <w:rsid w:val="00A01701"/>
    <w:rsid w:val="00A03873"/>
    <w:rsid w:val="00A03AE4"/>
    <w:rsid w:val="00A04871"/>
    <w:rsid w:val="00A05434"/>
    <w:rsid w:val="00A05598"/>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F09"/>
    <w:rsid w:val="00A21676"/>
    <w:rsid w:val="00A22261"/>
    <w:rsid w:val="00A24F85"/>
    <w:rsid w:val="00A263E3"/>
    <w:rsid w:val="00A26442"/>
    <w:rsid w:val="00A268D9"/>
    <w:rsid w:val="00A27234"/>
    <w:rsid w:val="00A30950"/>
    <w:rsid w:val="00A30DA6"/>
    <w:rsid w:val="00A3391F"/>
    <w:rsid w:val="00A34089"/>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7025"/>
    <w:rsid w:val="00A579C0"/>
    <w:rsid w:val="00A60B67"/>
    <w:rsid w:val="00A60C96"/>
    <w:rsid w:val="00A616C3"/>
    <w:rsid w:val="00A61ECD"/>
    <w:rsid w:val="00A633A3"/>
    <w:rsid w:val="00A6377E"/>
    <w:rsid w:val="00A63815"/>
    <w:rsid w:val="00A6430E"/>
    <w:rsid w:val="00A65DD2"/>
    <w:rsid w:val="00A66FB6"/>
    <w:rsid w:val="00A6745E"/>
    <w:rsid w:val="00A70C76"/>
    <w:rsid w:val="00A713A3"/>
    <w:rsid w:val="00A72CF9"/>
    <w:rsid w:val="00A74946"/>
    <w:rsid w:val="00A754FC"/>
    <w:rsid w:val="00A75B77"/>
    <w:rsid w:val="00A75DE1"/>
    <w:rsid w:val="00A7786E"/>
    <w:rsid w:val="00A77F83"/>
    <w:rsid w:val="00A81954"/>
    <w:rsid w:val="00A85C81"/>
    <w:rsid w:val="00A87FA7"/>
    <w:rsid w:val="00A900D4"/>
    <w:rsid w:val="00A90254"/>
    <w:rsid w:val="00A9031C"/>
    <w:rsid w:val="00A9035B"/>
    <w:rsid w:val="00A90753"/>
    <w:rsid w:val="00A908A9"/>
    <w:rsid w:val="00A913B4"/>
    <w:rsid w:val="00A91C31"/>
    <w:rsid w:val="00A91F73"/>
    <w:rsid w:val="00A928DD"/>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B0A92"/>
    <w:rsid w:val="00AB1F95"/>
    <w:rsid w:val="00AB25D5"/>
    <w:rsid w:val="00AB2CBE"/>
    <w:rsid w:val="00AB3856"/>
    <w:rsid w:val="00AB3A99"/>
    <w:rsid w:val="00AB3AAE"/>
    <w:rsid w:val="00AB5369"/>
    <w:rsid w:val="00AB5CCC"/>
    <w:rsid w:val="00AB6162"/>
    <w:rsid w:val="00AB6399"/>
    <w:rsid w:val="00AB66C5"/>
    <w:rsid w:val="00AB672E"/>
    <w:rsid w:val="00AB689F"/>
    <w:rsid w:val="00AB6B3B"/>
    <w:rsid w:val="00AB6FA2"/>
    <w:rsid w:val="00AC1232"/>
    <w:rsid w:val="00AC148D"/>
    <w:rsid w:val="00AC177B"/>
    <w:rsid w:val="00AC17CD"/>
    <w:rsid w:val="00AC1DDC"/>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22A"/>
    <w:rsid w:val="00AE259E"/>
    <w:rsid w:val="00AE26DB"/>
    <w:rsid w:val="00AE2856"/>
    <w:rsid w:val="00AE45C1"/>
    <w:rsid w:val="00AE5484"/>
    <w:rsid w:val="00AE56E2"/>
    <w:rsid w:val="00AE59CE"/>
    <w:rsid w:val="00AF0491"/>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203B"/>
    <w:rsid w:val="00B32132"/>
    <w:rsid w:val="00B3412A"/>
    <w:rsid w:val="00B34707"/>
    <w:rsid w:val="00B35C88"/>
    <w:rsid w:val="00B35DCA"/>
    <w:rsid w:val="00B36512"/>
    <w:rsid w:val="00B36CF9"/>
    <w:rsid w:val="00B376DC"/>
    <w:rsid w:val="00B40200"/>
    <w:rsid w:val="00B40297"/>
    <w:rsid w:val="00B406C6"/>
    <w:rsid w:val="00B41EF6"/>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57D5"/>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3EEA"/>
    <w:rsid w:val="00B9439F"/>
    <w:rsid w:val="00B94B26"/>
    <w:rsid w:val="00B952DC"/>
    <w:rsid w:val="00B96BB8"/>
    <w:rsid w:val="00BA16A4"/>
    <w:rsid w:val="00BA174D"/>
    <w:rsid w:val="00BA2465"/>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64F"/>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075"/>
    <w:rsid w:val="00C07256"/>
    <w:rsid w:val="00C07F7A"/>
    <w:rsid w:val="00C10668"/>
    <w:rsid w:val="00C112FC"/>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B65"/>
    <w:rsid w:val="00C40301"/>
    <w:rsid w:val="00C40E0E"/>
    <w:rsid w:val="00C40F9E"/>
    <w:rsid w:val="00C41050"/>
    <w:rsid w:val="00C41550"/>
    <w:rsid w:val="00C429A3"/>
    <w:rsid w:val="00C42BE4"/>
    <w:rsid w:val="00C43A91"/>
    <w:rsid w:val="00C43B64"/>
    <w:rsid w:val="00C4477D"/>
    <w:rsid w:val="00C46299"/>
    <w:rsid w:val="00C46B51"/>
    <w:rsid w:val="00C46C6F"/>
    <w:rsid w:val="00C47793"/>
    <w:rsid w:val="00C50566"/>
    <w:rsid w:val="00C51210"/>
    <w:rsid w:val="00C51E57"/>
    <w:rsid w:val="00C51E78"/>
    <w:rsid w:val="00C51F80"/>
    <w:rsid w:val="00C52254"/>
    <w:rsid w:val="00C52571"/>
    <w:rsid w:val="00C5349F"/>
    <w:rsid w:val="00C53818"/>
    <w:rsid w:val="00C55DDF"/>
    <w:rsid w:val="00C56473"/>
    <w:rsid w:val="00C60197"/>
    <w:rsid w:val="00C60245"/>
    <w:rsid w:val="00C611AE"/>
    <w:rsid w:val="00C638F8"/>
    <w:rsid w:val="00C64712"/>
    <w:rsid w:val="00C64BF3"/>
    <w:rsid w:val="00C66A38"/>
    <w:rsid w:val="00C6716C"/>
    <w:rsid w:val="00C7005E"/>
    <w:rsid w:val="00C71097"/>
    <w:rsid w:val="00C72171"/>
    <w:rsid w:val="00C72F54"/>
    <w:rsid w:val="00C73089"/>
    <w:rsid w:val="00C740A8"/>
    <w:rsid w:val="00C74506"/>
    <w:rsid w:val="00C745B1"/>
    <w:rsid w:val="00C74A82"/>
    <w:rsid w:val="00C75916"/>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665E"/>
    <w:rsid w:val="00C97B98"/>
    <w:rsid w:val="00CA11EB"/>
    <w:rsid w:val="00CA24EE"/>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FC4"/>
    <w:rsid w:val="00CE2958"/>
    <w:rsid w:val="00CE2B21"/>
    <w:rsid w:val="00CE3C8B"/>
    <w:rsid w:val="00CE40FC"/>
    <w:rsid w:val="00CE55E8"/>
    <w:rsid w:val="00CE5A83"/>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0B84"/>
    <w:rsid w:val="00D1123E"/>
    <w:rsid w:val="00D140AE"/>
    <w:rsid w:val="00D14800"/>
    <w:rsid w:val="00D1601B"/>
    <w:rsid w:val="00D175EA"/>
    <w:rsid w:val="00D17990"/>
    <w:rsid w:val="00D2070A"/>
    <w:rsid w:val="00D20BC6"/>
    <w:rsid w:val="00D2186A"/>
    <w:rsid w:val="00D22D28"/>
    <w:rsid w:val="00D23E3C"/>
    <w:rsid w:val="00D25A76"/>
    <w:rsid w:val="00D3151B"/>
    <w:rsid w:val="00D33236"/>
    <w:rsid w:val="00D33414"/>
    <w:rsid w:val="00D3365E"/>
    <w:rsid w:val="00D34F0E"/>
    <w:rsid w:val="00D35981"/>
    <w:rsid w:val="00D35E94"/>
    <w:rsid w:val="00D36FE1"/>
    <w:rsid w:val="00D3754B"/>
    <w:rsid w:val="00D41CE2"/>
    <w:rsid w:val="00D444DB"/>
    <w:rsid w:val="00D44B3B"/>
    <w:rsid w:val="00D44B4F"/>
    <w:rsid w:val="00D452B0"/>
    <w:rsid w:val="00D45B6A"/>
    <w:rsid w:val="00D45C53"/>
    <w:rsid w:val="00D5028C"/>
    <w:rsid w:val="00D505CA"/>
    <w:rsid w:val="00D544D7"/>
    <w:rsid w:val="00D54716"/>
    <w:rsid w:val="00D54F67"/>
    <w:rsid w:val="00D557ED"/>
    <w:rsid w:val="00D56267"/>
    <w:rsid w:val="00D56439"/>
    <w:rsid w:val="00D56A9C"/>
    <w:rsid w:val="00D57DBF"/>
    <w:rsid w:val="00D6026B"/>
    <w:rsid w:val="00D60426"/>
    <w:rsid w:val="00D61410"/>
    <w:rsid w:val="00D61B07"/>
    <w:rsid w:val="00D62274"/>
    <w:rsid w:val="00D623FD"/>
    <w:rsid w:val="00D62AA7"/>
    <w:rsid w:val="00D62DBC"/>
    <w:rsid w:val="00D632CD"/>
    <w:rsid w:val="00D63615"/>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37A7"/>
    <w:rsid w:val="00D84AE4"/>
    <w:rsid w:val="00D84E6A"/>
    <w:rsid w:val="00D85512"/>
    <w:rsid w:val="00D856BA"/>
    <w:rsid w:val="00D86850"/>
    <w:rsid w:val="00D86D4E"/>
    <w:rsid w:val="00D877EA"/>
    <w:rsid w:val="00D87EC2"/>
    <w:rsid w:val="00D905C2"/>
    <w:rsid w:val="00D905DE"/>
    <w:rsid w:val="00D9176E"/>
    <w:rsid w:val="00D91917"/>
    <w:rsid w:val="00D919B7"/>
    <w:rsid w:val="00D91C55"/>
    <w:rsid w:val="00D91EDF"/>
    <w:rsid w:val="00D964C2"/>
    <w:rsid w:val="00D96E40"/>
    <w:rsid w:val="00D97CD1"/>
    <w:rsid w:val="00D97E3C"/>
    <w:rsid w:val="00D97F80"/>
    <w:rsid w:val="00DA0153"/>
    <w:rsid w:val="00DA2129"/>
    <w:rsid w:val="00DA27E2"/>
    <w:rsid w:val="00DA2B1B"/>
    <w:rsid w:val="00DA3146"/>
    <w:rsid w:val="00DB1D31"/>
    <w:rsid w:val="00DB1E25"/>
    <w:rsid w:val="00DB289A"/>
    <w:rsid w:val="00DB5464"/>
    <w:rsid w:val="00DB7F67"/>
    <w:rsid w:val="00DC0CC7"/>
    <w:rsid w:val="00DC20B1"/>
    <w:rsid w:val="00DC26D1"/>
    <w:rsid w:val="00DC2E6E"/>
    <w:rsid w:val="00DC4179"/>
    <w:rsid w:val="00DC482F"/>
    <w:rsid w:val="00DC48F8"/>
    <w:rsid w:val="00DC5BCE"/>
    <w:rsid w:val="00DC65A4"/>
    <w:rsid w:val="00DC7112"/>
    <w:rsid w:val="00DC77BF"/>
    <w:rsid w:val="00DC7856"/>
    <w:rsid w:val="00DD0588"/>
    <w:rsid w:val="00DD13DF"/>
    <w:rsid w:val="00DD1DC8"/>
    <w:rsid w:val="00DD41C0"/>
    <w:rsid w:val="00DD4C7A"/>
    <w:rsid w:val="00DD4CC4"/>
    <w:rsid w:val="00DD53B8"/>
    <w:rsid w:val="00DD6F71"/>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3E70"/>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3B5F"/>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57B2"/>
    <w:rsid w:val="00E9612B"/>
    <w:rsid w:val="00E961CA"/>
    <w:rsid w:val="00E96A8D"/>
    <w:rsid w:val="00E96FF9"/>
    <w:rsid w:val="00EA0806"/>
    <w:rsid w:val="00EA0D5F"/>
    <w:rsid w:val="00EA0E55"/>
    <w:rsid w:val="00EA0EDC"/>
    <w:rsid w:val="00EA159E"/>
    <w:rsid w:val="00EA5807"/>
    <w:rsid w:val="00EA6020"/>
    <w:rsid w:val="00EA6BD8"/>
    <w:rsid w:val="00EA78A1"/>
    <w:rsid w:val="00EB08F6"/>
    <w:rsid w:val="00EB1E90"/>
    <w:rsid w:val="00EB2658"/>
    <w:rsid w:val="00EB5304"/>
    <w:rsid w:val="00EB69A5"/>
    <w:rsid w:val="00EB6CA0"/>
    <w:rsid w:val="00EC0F51"/>
    <w:rsid w:val="00EC110C"/>
    <w:rsid w:val="00EC346E"/>
    <w:rsid w:val="00EC4093"/>
    <w:rsid w:val="00EC44B8"/>
    <w:rsid w:val="00ED3046"/>
    <w:rsid w:val="00EE00E6"/>
    <w:rsid w:val="00EE0A78"/>
    <w:rsid w:val="00EE0F9C"/>
    <w:rsid w:val="00EE1AE1"/>
    <w:rsid w:val="00EE514A"/>
    <w:rsid w:val="00EE5290"/>
    <w:rsid w:val="00EE6C8C"/>
    <w:rsid w:val="00EF0E37"/>
    <w:rsid w:val="00EF19FD"/>
    <w:rsid w:val="00EF29CD"/>
    <w:rsid w:val="00EF3A20"/>
    <w:rsid w:val="00EF4631"/>
    <w:rsid w:val="00EF4A1D"/>
    <w:rsid w:val="00EF511F"/>
    <w:rsid w:val="00EF5596"/>
    <w:rsid w:val="00EF600B"/>
    <w:rsid w:val="00EF6E73"/>
    <w:rsid w:val="00F00A98"/>
    <w:rsid w:val="00F00CA2"/>
    <w:rsid w:val="00F01E09"/>
    <w:rsid w:val="00F02C48"/>
    <w:rsid w:val="00F05E5D"/>
    <w:rsid w:val="00F068C7"/>
    <w:rsid w:val="00F07433"/>
    <w:rsid w:val="00F07571"/>
    <w:rsid w:val="00F07941"/>
    <w:rsid w:val="00F10283"/>
    <w:rsid w:val="00F1035B"/>
    <w:rsid w:val="00F11132"/>
    <w:rsid w:val="00F1733D"/>
    <w:rsid w:val="00F20599"/>
    <w:rsid w:val="00F2134F"/>
    <w:rsid w:val="00F22516"/>
    <w:rsid w:val="00F2434F"/>
    <w:rsid w:val="00F25BB7"/>
    <w:rsid w:val="00F25F73"/>
    <w:rsid w:val="00F2643F"/>
    <w:rsid w:val="00F2797C"/>
    <w:rsid w:val="00F31723"/>
    <w:rsid w:val="00F32113"/>
    <w:rsid w:val="00F34402"/>
    <w:rsid w:val="00F347E5"/>
    <w:rsid w:val="00F34B9B"/>
    <w:rsid w:val="00F35861"/>
    <w:rsid w:val="00F367AF"/>
    <w:rsid w:val="00F40BE1"/>
    <w:rsid w:val="00F4227B"/>
    <w:rsid w:val="00F430AA"/>
    <w:rsid w:val="00F43E4F"/>
    <w:rsid w:val="00F4480B"/>
    <w:rsid w:val="00F464F5"/>
    <w:rsid w:val="00F47106"/>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A57"/>
    <w:rsid w:val="00F73D7D"/>
    <w:rsid w:val="00F74B19"/>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4A6E"/>
    <w:rsid w:val="00FA4DDD"/>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8DB"/>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7108"/>
    <w:rsid w:val="00FF308E"/>
    <w:rsid w:val="00FF4844"/>
    <w:rsid w:val="00FF50D0"/>
    <w:rsid w:val="00FF5759"/>
    <w:rsid w:val="00FF5D0F"/>
    <w:rsid w:val="00FF6177"/>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11062200">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1334579">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18800</Words>
  <Characters>107160</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Hu, Lingshu (MU-Student)</cp:lastModifiedBy>
  <cp:revision>4</cp:revision>
  <cp:lastPrinted>2020-10-29T18:02:00Z</cp:lastPrinted>
  <dcterms:created xsi:type="dcterms:W3CDTF">2021-03-21T21:01:00Z</dcterms:created>
  <dcterms:modified xsi:type="dcterms:W3CDTF">2021-03-21T21:02:00Z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